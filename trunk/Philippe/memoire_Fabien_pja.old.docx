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564" w:rsidRDefault="00CD6564" w:rsidP="00CD6564">
      <w:pPr>
        <w:framePr w:w="8640" w:h="756" w:wrap="notBeside" w:vAnchor="page" w:hAnchor="page" w:x="1786" w:y="2581" w:anchorLock="1"/>
      </w:pPr>
    </w:p>
    <w:p w:rsidR="00CD6564" w:rsidRPr="007B4E11" w:rsidRDefault="00CD6564" w:rsidP="00CD6564">
      <w:pPr>
        <w:framePr w:w="8640" w:h="756" w:wrap="notBeside" w:vAnchor="page" w:hAnchor="page" w:x="1786" w:y="2581" w:anchorLock="1"/>
      </w:pPr>
      <w:r w:rsidRPr="007B4E11">
        <w:t>Dossier d’Alternance présenté par</w:t>
      </w:r>
      <w:r>
        <w:t xml:space="preserve"> : </w:t>
      </w:r>
      <w:r w:rsidR="00342D4A">
        <w:rPr>
          <w:b/>
        </w:rPr>
        <w:t xml:space="preserve">Fabien </w:t>
      </w:r>
      <w:proofErr w:type="spellStart"/>
      <w:r w:rsidR="00342D4A">
        <w:rPr>
          <w:b/>
        </w:rPr>
        <w:t>Boulland</w:t>
      </w:r>
      <w:proofErr w:type="spellEnd"/>
    </w:p>
    <w:p w:rsidR="00CD6564" w:rsidRPr="007B4E11" w:rsidRDefault="00CD6564" w:rsidP="00CD6564">
      <w:pPr>
        <w:framePr w:w="8640" w:h="756" w:wrap="notBeside" w:vAnchor="page" w:hAnchor="page" w:x="1786" w:y="2581" w:anchorLock="1"/>
      </w:pPr>
    </w:p>
    <w:p w:rsidR="00CD6564" w:rsidRPr="007B4E11" w:rsidRDefault="00CD6564" w:rsidP="00CD6564">
      <w:pPr>
        <w:pStyle w:val="En-tte"/>
        <w:framePr w:w="8640" w:h="756" w:wrap="notBeside" w:vAnchor="page" w:hAnchor="page" w:x="1786" w:y="2581" w:anchorLock="1"/>
      </w:pPr>
      <w:r w:rsidRPr="007B4E11">
        <w:t>Spécialité :</w:t>
      </w:r>
      <w:r>
        <w:t xml:space="preserve"> </w:t>
      </w:r>
      <w:r w:rsidR="004F3B65">
        <w:rPr>
          <w:b/>
        </w:rPr>
        <w:t xml:space="preserve">Sciences et Technologies </w:t>
      </w:r>
      <w:r w:rsidR="00342D4A">
        <w:rPr>
          <w:b/>
        </w:rPr>
        <w:t>Nucléaires 1</w:t>
      </w:r>
      <w:r w:rsidRPr="003769CB">
        <w:rPr>
          <w:b/>
          <w:vertAlign w:val="superscript"/>
        </w:rPr>
        <w:t>è</w:t>
      </w:r>
      <w:r w:rsidR="00C3390D">
        <w:rPr>
          <w:b/>
          <w:vertAlign w:val="superscript"/>
        </w:rPr>
        <w:t>re</w:t>
      </w:r>
      <w:r w:rsidRPr="003769CB">
        <w:rPr>
          <w:b/>
        </w:rPr>
        <w:t xml:space="preserve"> année</w:t>
      </w:r>
    </w:p>
    <w:p w:rsidR="00CD6564" w:rsidRPr="007B4E11" w:rsidRDefault="00CD6564" w:rsidP="00CD6564">
      <w:pPr>
        <w:pStyle w:val="En-tte"/>
        <w:framePr w:w="8640" w:h="756" w:wrap="notBeside" w:vAnchor="page" w:hAnchor="page" w:x="1786" w:y="2581" w:anchorLock="1"/>
      </w:pPr>
    </w:p>
    <w:p w:rsidR="00CD6564" w:rsidRPr="007B4E11" w:rsidRDefault="00CD6564" w:rsidP="00CD6564">
      <w:pPr>
        <w:pStyle w:val="Pieddepage"/>
        <w:framePr w:w="8640" w:h="756" w:wrap="notBeside" w:vAnchor="page" w:hAnchor="page" w:x="1786" w:y="2581" w:anchorLock="1"/>
      </w:pPr>
      <w:r>
        <w:t>Promotion</w:t>
      </w:r>
      <w:r w:rsidRPr="007B4E11">
        <w:t xml:space="preserve"> : </w:t>
      </w:r>
      <w:r w:rsidR="00342D4A">
        <w:rPr>
          <w:b/>
        </w:rPr>
        <w:t>2013</w:t>
      </w:r>
      <w:r w:rsidRPr="003769CB">
        <w:rPr>
          <w:b/>
        </w:rPr>
        <w:t>-201</w:t>
      </w:r>
      <w:r w:rsidR="00342D4A">
        <w:rPr>
          <w:b/>
        </w:rPr>
        <w:t>6</w:t>
      </w:r>
    </w:p>
    <w:p w:rsidR="00CD6564" w:rsidRPr="007B4E11" w:rsidRDefault="00CD6564" w:rsidP="00CD6564">
      <w:pPr>
        <w:pStyle w:val="Pieddepage"/>
        <w:framePr w:w="8640" w:h="756" w:wrap="notBeside" w:vAnchor="page" w:hAnchor="page" w:x="1786" w:y="2581" w:anchorLock="1"/>
      </w:pPr>
    </w:p>
    <w:p w:rsidR="00CD6564" w:rsidRPr="003769CB" w:rsidRDefault="00CD6564" w:rsidP="00CD6564">
      <w:pPr>
        <w:pStyle w:val="Pieddepage"/>
        <w:framePr w:w="8640" w:h="756" w:wrap="notBeside" w:vAnchor="page" w:hAnchor="page" w:x="1786" w:y="2581" w:anchorLock="1"/>
      </w:pPr>
      <w:r w:rsidRPr="003769CB">
        <w:t>Antenne Alternance Saint-Denis de l’EICnam</w:t>
      </w:r>
    </w:p>
    <w:p w:rsidR="00CD6564" w:rsidRPr="007B4E11" w:rsidRDefault="00CD6564" w:rsidP="00CD6564">
      <w:pPr>
        <w:framePr w:w="8640" w:h="756" w:wrap="notBeside" w:vAnchor="page" w:hAnchor="page" w:x="1786" w:y="2581" w:anchorLock="1"/>
      </w:pPr>
    </w:p>
    <w:p w:rsidR="00BF5D3B" w:rsidRPr="009811B4" w:rsidRDefault="00BF5D3B" w:rsidP="00797133">
      <w:pPr>
        <w:rPr>
          <w:rFonts w:cs="Arial"/>
        </w:rPr>
      </w:pPr>
    </w:p>
    <w:p w:rsidR="00797133" w:rsidRPr="009811B4" w:rsidRDefault="00797133" w:rsidP="00797133">
      <w:pPr>
        <w:rPr>
          <w:rFonts w:cs="Arial"/>
        </w:rPr>
      </w:pPr>
    </w:p>
    <w:p w:rsidR="00797133" w:rsidRPr="009811B4" w:rsidRDefault="00797133" w:rsidP="00797133">
      <w:pPr>
        <w:rPr>
          <w:rFonts w:cs="Arial"/>
        </w:rPr>
      </w:pPr>
    </w:p>
    <w:p w:rsidR="00CD6564" w:rsidRPr="007B4E11" w:rsidRDefault="00CD6564" w:rsidP="00CD6564">
      <w:pPr>
        <w:jc w:val="center"/>
      </w:pPr>
    </w:p>
    <w:p w:rsidR="00342D4A" w:rsidRPr="00ED6A46" w:rsidRDefault="00843DE0" w:rsidP="00CD6564">
      <w:pPr>
        <w:jc w:val="center"/>
        <w:rPr>
          <w:rStyle w:val="Titredulivre"/>
          <w:b/>
          <w:sz w:val="44"/>
          <w:szCs w:val="44"/>
        </w:rPr>
      </w:pPr>
      <w:r>
        <w:rPr>
          <w:b/>
          <w:sz w:val="44"/>
          <w:szCs w:val="44"/>
        </w:rPr>
        <w:t>Modèles d’</w:t>
      </w:r>
      <w:r w:rsidR="00C3390D">
        <w:rPr>
          <w:b/>
          <w:sz w:val="44"/>
          <w:szCs w:val="44"/>
        </w:rPr>
        <w:t>é</w:t>
      </w:r>
      <w:r>
        <w:rPr>
          <w:b/>
          <w:sz w:val="44"/>
          <w:szCs w:val="44"/>
        </w:rPr>
        <w:t>puisement pour l’</w:t>
      </w:r>
      <w:r w:rsidR="00C3390D">
        <w:rPr>
          <w:b/>
          <w:sz w:val="44"/>
          <w:szCs w:val="44"/>
        </w:rPr>
        <w:t>o</w:t>
      </w:r>
      <w:r>
        <w:rPr>
          <w:b/>
          <w:sz w:val="44"/>
          <w:szCs w:val="44"/>
        </w:rPr>
        <w:t xml:space="preserve">ptimisation du </w:t>
      </w:r>
      <w:r w:rsidR="00C3390D">
        <w:rPr>
          <w:b/>
          <w:sz w:val="44"/>
          <w:szCs w:val="44"/>
        </w:rPr>
        <w:t>c</w:t>
      </w:r>
      <w:r>
        <w:rPr>
          <w:b/>
          <w:sz w:val="44"/>
          <w:szCs w:val="44"/>
        </w:rPr>
        <w:t xml:space="preserve">ombustible d’un </w:t>
      </w:r>
      <w:r w:rsidR="00C3390D">
        <w:rPr>
          <w:b/>
          <w:sz w:val="44"/>
          <w:szCs w:val="44"/>
        </w:rPr>
        <w:t>p</w:t>
      </w:r>
      <w:r>
        <w:rPr>
          <w:b/>
          <w:sz w:val="44"/>
          <w:szCs w:val="44"/>
        </w:rPr>
        <w:t xml:space="preserve">etit </w:t>
      </w:r>
      <w:r w:rsidR="00C3390D">
        <w:rPr>
          <w:b/>
          <w:sz w:val="44"/>
          <w:szCs w:val="44"/>
        </w:rPr>
        <w:t>r</w:t>
      </w:r>
      <w:r>
        <w:rPr>
          <w:b/>
          <w:sz w:val="44"/>
          <w:szCs w:val="44"/>
        </w:rPr>
        <w:t xml:space="preserve">éacteur à </w:t>
      </w:r>
      <w:r w:rsidR="00C3390D">
        <w:rPr>
          <w:b/>
          <w:sz w:val="44"/>
          <w:szCs w:val="44"/>
        </w:rPr>
        <w:t>n</w:t>
      </w:r>
      <w:r>
        <w:rPr>
          <w:b/>
          <w:sz w:val="44"/>
          <w:szCs w:val="44"/>
        </w:rPr>
        <w:t xml:space="preserve">eutrons </w:t>
      </w:r>
      <w:r w:rsidR="00C3390D">
        <w:rPr>
          <w:b/>
          <w:sz w:val="44"/>
          <w:szCs w:val="44"/>
        </w:rPr>
        <w:t>r</w:t>
      </w:r>
      <w:r>
        <w:rPr>
          <w:b/>
          <w:sz w:val="44"/>
          <w:szCs w:val="44"/>
        </w:rPr>
        <w:t>apides</w:t>
      </w:r>
      <w:r w:rsidR="00C3390D">
        <w:rPr>
          <w:b/>
          <w:sz w:val="44"/>
          <w:szCs w:val="44"/>
        </w:rPr>
        <w:t xml:space="preserve"> fonctionnant sans rechargement</w:t>
      </w:r>
    </w:p>
    <w:p w:rsidR="00AF093A" w:rsidRPr="009811B4" w:rsidRDefault="00AF093A" w:rsidP="00104FA7">
      <w:pPr>
        <w:pStyle w:val="Corpsdetexte"/>
      </w:pPr>
    </w:p>
    <w:p w:rsidR="00DC5775" w:rsidRPr="009811B4" w:rsidRDefault="00DC5775" w:rsidP="00104FA7">
      <w:pPr>
        <w:jc w:val="center"/>
        <w:rPr>
          <w:rFonts w:cs="Arial"/>
        </w:rPr>
      </w:pPr>
    </w:p>
    <w:p w:rsidR="00DC5775" w:rsidRPr="009811B4" w:rsidRDefault="00342D4A" w:rsidP="00104FA7">
      <w:pPr>
        <w:jc w:val="center"/>
        <w:rPr>
          <w:rFonts w:cs="Arial"/>
        </w:rPr>
      </w:pPr>
      <w:r>
        <w:rPr>
          <w:rFonts w:cs="Arial"/>
          <w:noProof/>
          <w:lang w:eastAsia="fr-FR"/>
        </w:rPr>
        <mc:AlternateContent>
          <mc:Choice Requires="wps">
            <w:drawing>
              <wp:inline distT="0" distB="0" distL="0" distR="0" wp14:anchorId="3CB08E9D" wp14:editId="5C5BF85F">
                <wp:extent cx="3867785" cy="800100"/>
                <wp:effectExtent l="0" t="0" r="0" b="0"/>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785"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25CF" w:rsidRDefault="00FC25CF" w:rsidP="00FC25CF">
                            <w:pPr>
                              <w:pStyle w:val="CompanyName"/>
                              <w:rPr>
                                <w:sz w:val="20"/>
                              </w:rPr>
                            </w:pPr>
                            <w:r w:rsidRPr="007B4E11">
                              <w:t xml:space="preserve">Réalisé </w:t>
                            </w:r>
                            <w:r>
                              <w:t>au sein de</w:t>
                            </w:r>
                            <w:r w:rsidRPr="007B4E11">
                              <w:t xml:space="preserve"> l’entreprise</w:t>
                            </w:r>
                            <w:r>
                              <w:t> :</w:t>
                            </w:r>
                            <w:r w:rsidRPr="00055B1A">
                              <w:rPr>
                                <w:sz w:val="20"/>
                              </w:rPr>
                              <w:t xml:space="preserve"> </w:t>
                            </w:r>
                          </w:p>
                          <w:p w:rsidR="00FC25CF" w:rsidRPr="004A5FFC" w:rsidRDefault="00FC25CF" w:rsidP="00FC25CF">
                            <w:pPr>
                              <w:pStyle w:val="CompanyName"/>
                            </w:pPr>
                            <w:r w:rsidRPr="004A5FFC">
                              <w:t>ALTRAN EILIS</w:t>
                            </w:r>
                          </w:p>
                          <w:p w:rsidR="00FC25CF" w:rsidRPr="009811B4" w:rsidRDefault="00FC25CF" w:rsidP="00FC25CF">
                            <w:pPr>
                              <w:pStyle w:val="Corpsdetexte"/>
                            </w:pPr>
                          </w:p>
                          <w:p w:rsidR="00FC25CF" w:rsidRDefault="00FC25CF" w:rsidP="00104FA7">
                            <w:pPr>
                              <w:pStyle w:val="CompanyName"/>
                            </w:pPr>
                          </w:p>
                          <w:p w:rsidR="00FC25CF" w:rsidRPr="00742779" w:rsidRDefault="00FC25CF" w:rsidP="00CF723D">
                            <w:pPr>
                              <w:pStyle w:val="CompanyName"/>
                            </w:pPr>
                            <w:r w:rsidRPr="00742779">
                              <w:br/>
                            </w:r>
                          </w:p>
                          <w:p w:rsidR="00FC25CF" w:rsidRPr="00742779" w:rsidRDefault="00FC25CF" w:rsidP="00CF723D">
                            <w:pPr>
                              <w:pStyle w:val="CompanyName"/>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4" o:spid="_x0000_s1026" type="#_x0000_t202" style="width:304.55pt;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" stroked="f">
                <v:textbox>
                  <w:txbxContent>
                    <w:p w:rsidR="00FC25CF" w:rsidRDefault="00FC25CF" w:rsidP="00FC25CF">
                      <w:pPr>
                        <w:pStyle w:val="CompanyName"/>
                        <w:rPr>
                          <w:sz w:val="20"/>
                        </w:rPr>
                      </w:pPr>
                      <w:r w:rsidRPr="007B4E11">
                        <w:t xml:space="preserve">Réalisé </w:t>
                      </w:r>
                      <w:r>
                        <w:t>au sein de</w:t>
                      </w:r>
                      <w:r w:rsidRPr="007B4E11">
                        <w:t xml:space="preserve"> l’entreprise</w:t>
                      </w:r>
                      <w:r>
                        <w:t> :</w:t>
                      </w:r>
                      <w:r w:rsidRPr="00055B1A">
                        <w:rPr>
                          <w:sz w:val="20"/>
                        </w:rPr>
                        <w:t xml:space="preserve"> </w:t>
                      </w:r>
                    </w:p>
                    <w:p w:rsidR="00FC25CF" w:rsidRPr="004A5FFC" w:rsidRDefault="00FC25CF" w:rsidP="00FC25CF">
                      <w:pPr>
                        <w:pStyle w:val="CompanyName"/>
                      </w:pPr>
                      <w:r w:rsidRPr="004A5FFC">
                        <w:t>ALTRAN EILIS</w:t>
                      </w:r>
                    </w:p>
                    <w:p w:rsidR="00FC25CF" w:rsidRPr="009811B4" w:rsidRDefault="00FC25CF" w:rsidP="00FC25CF">
                      <w:pPr>
                        <w:pStyle w:val="Corpsdetexte"/>
                      </w:pPr>
                    </w:p>
                    <w:p w:rsidR="00FC25CF" w:rsidRDefault="00FC25CF" w:rsidP="00104FA7">
                      <w:pPr>
                        <w:pStyle w:val="CompanyName"/>
                      </w:pPr>
                    </w:p>
                    <w:p w:rsidR="00FC25CF" w:rsidRPr="00742779" w:rsidRDefault="00FC25CF" w:rsidP="00CF723D">
                      <w:pPr>
                        <w:pStyle w:val="CompanyName"/>
                      </w:pPr>
                      <w:r w:rsidRPr="00742779">
                        <w:br/>
                      </w:r>
                    </w:p>
                    <w:p w:rsidR="00FC25CF" w:rsidRPr="00742779" w:rsidRDefault="00FC25CF" w:rsidP="00CF723D">
                      <w:pPr>
                        <w:pStyle w:val="CompanyName"/>
                      </w:pPr>
                    </w:p>
                  </w:txbxContent>
                </v:textbox>
                <w10:anchorlock/>
              </v:shape>
            </w:pict>
          </mc:Fallback>
        </mc:AlternateContent>
      </w:r>
    </w:p>
    <w:p w:rsidR="00DC5775" w:rsidRPr="009811B4" w:rsidRDefault="00DC5775" w:rsidP="00104FA7">
      <w:pPr>
        <w:jc w:val="center"/>
        <w:rPr>
          <w:rFonts w:cs="Arial"/>
        </w:rPr>
      </w:pPr>
    </w:p>
    <w:p w:rsidR="00742779" w:rsidRPr="009811B4" w:rsidRDefault="00742779" w:rsidP="00104FA7">
      <w:pPr>
        <w:jc w:val="center"/>
        <w:rPr>
          <w:rFonts w:cs="Arial"/>
        </w:rPr>
      </w:pPr>
    </w:p>
    <w:p w:rsidR="00666DA4" w:rsidRPr="009811B4" w:rsidRDefault="00666DA4" w:rsidP="00104FA7">
      <w:pPr>
        <w:jc w:val="center"/>
      </w:pPr>
    </w:p>
    <w:p w:rsidR="00742779" w:rsidRPr="009811B4" w:rsidRDefault="00742779" w:rsidP="00797133">
      <w:pPr>
        <w:rPr>
          <w:rFonts w:cs="Arial"/>
        </w:rPr>
      </w:pPr>
    </w:p>
    <w:p w:rsidR="00742779" w:rsidRPr="009811B4" w:rsidRDefault="00742779" w:rsidP="00797133">
      <w:pPr>
        <w:rPr>
          <w:rFonts w:cs="Arial"/>
        </w:rPr>
      </w:pPr>
    </w:p>
    <w:p w:rsidR="00742779" w:rsidRDefault="00742779" w:rsidP="00E8669F"/>
    <w:tbl>
      <w:tblPr>
        <w:tblpPr w:leftFromText="141" w:rightFromText="141" w:vertAnchor="text" w:horzAnchor="margin" w:tblpY="155"/>
        <w:tblW w:w="5000" w:type="pct"/>
        <w:tblCellSpacing w:w="7" w:type="dxa"/>
        <w:tblCellMar>
          <w:top w:w="45" w:type="dxa"/>
          <w:left w:w="45" w:type="dxa"/>
          <w:bottom w:w="45" w:type="dxa"/>
          <w:right w:w="45" w:type="dxa"/>
        </w:tblCellMar>
        <w:tblLook w:val="04A0" w:firstRow="1" w:lastRow="0" w:firstColumn="1" w:lastColumn="0" w:noHBand="0" w:noVBand="1"/>
      </w:tblPr>
      <w:tblGrid>
        <w:gridCol w:w="3072"/>
        <w:gridCol w:w="5686"/>
      </w:tblGrid>
      <w:tr w:rsidR="00055B1A" w:rsidRPr="007B4E11" w:rsidTr="00F8130F">
        <w:trPr>
          <w:trHeight w:val="367"/>
          <w:tblCellSpacing w:w="7" w:type="dxa"/>
        </w:trPr>
        <w:tc>
          <w:tcPr>
            <w:tcW w:w="1742" w:type="pct"/>
            <w:shd w:val="clear" w:color="auto" w:fill="EEEEFF"/>
            <w:vAlign w:val="center"/>
            <w:hideMark/>
          </w:tcPr>
          <w:p w:rsidR="00055B1A" w:rsidRPr="007B4E11" w:rsidRDefault="00055B1A" w:rsidP="00F8130F">
            <w:pPr>
              <w:rPr>
                <w:lang w:eastAsia="fr-FR"/>
              </w:rPr>
            </w:pPr>
            <w:r w:rsidRPr="007B4E11">
              <w:rPr>
                <w:lang w:eastAsia="fr-FR"/>
              </w:rPr>
              <w:t>Tuteur enseignant : </w:t>
            </w:r>
          </w:p>
        </w:tc>
        <w:tc>
          <w:tcPr>
            <w:tcW w:w="3235" w:type="pct"/>
            <w:shd w:val="clear" w:color="auto" w:fill="EEEEFF"/>
            <w:vAlign w:val="center"/>
            <w:hideMark/>
          </w:tcPr>
          <w:p w:rsidR="00055B1A" w:rsidRPr="007B4E11" w:rsidRDefault="00FC25CF" w:rsidP="00F8130F">
            <w:pPr>
              <w:rPr>
                <w:lang w:eastAsia="fr-FR"/>
              </w:rPr>
            </w:pPr>
            <w:hyperlink r:id="rId9" w:history="1">
              <w:r w:rsidR="00055B1A" w:rsidRPr="007B4E11">
                <w:rPr>
                  <w:lang w:eastAsia="fr-FR"/>
                </w:rPr>
                <w:t>GALICHET Em</w:t>
              </w:r>
              <w:r w:rsidR="00F56AE2">
                <w:rPr>
                  <w:lang w:eastAsia="fr-FR"/>
                </w:rPr>
                <w:t>ma</w:t>
              </w:r>
              <w:r w:rsidR="00055B1A" w:rsidRPr="007B4E11">
                <w:rPr>
                  <w:lang w:eastAsia="fr-FR"/>
                </w:rPr>
                <w:t>nuelle</w:t>
              </w:r>
            </w:hyperlink>
          </w:p>
        </w:tc>
      </w:tr>
      <w:tr w:rsidR="00055B1A" w:rsidRPr="007B4E11" w:rsidTr="00F8130F">
        <w:trPr>
          <w:tblCellSpacing w:w="7" w:type="dxa"/>
        </w:trPr>
        <w:tc>
          <w:tcPr>
            <w:tcW w:w="1742" w:type="pct"/>
            <w:shd w:val="clear" w:color="auto" w:fill="EEEEFF"/>
            <w:vAlign w:val="center"/>
            <w:hideMark/>
          </w:tcPr>
          <w:p w:rsidR="00055B1A" w:rsidRPr="007B4E11" w:rsidRDefault="00055B1A" w:rsidP="00F8130F">
            <w:pPr>
              <w:rPr>
                <w:lang w:eastAsia="fr-FR"/>
              </w:rPr>
            </w:pPr>
            <w:r w:rsidRPr="007B4E11">
              <w:rPr>
                <w:lang w:eastAsia="fr-FR"/>
              </w:rPr>
              <w:t>Membre enseignant : </w:t>
            </w:r>
          </w:p>
        </w:tc>
        <w:tc>
          <w:tcPr>
            <w:tcW w:w="3235" w:type="pct"/>
            <w:shd w:val="clear" w:color="auto" w:fill="EEEEFF"/>
            <w:vAlign w:val="center"/>
            <w:hideMark/>
          </w:tcPr>
          <w:p w:rsidR="00055B1A" w:rsidRPr="007B4E11" w:rsidRDefault="00342D4A" w:rsidP="00F8130F">
            <w:pPr>
              <w:rPr>
                <w:lang w:eastAsia="fr-FR"/>
              </w:rPr>
            </w:pPr>
            <w:r>
              <w:rPr>
                <w:lang w:eastAsia="fr-FR"/>
              </w:rPr>
              <w:t>GALICHET Emmanuelle</w:t>
            </w:r>
          </w:p>
        </w:tc>
      </w:tr>
      <w:tr w:rsidR="00055B1A" w:rsidRPr="007B4E11" w:rsidTr="00F8130F">
        <w:trPr>
          <w:tblCellSpacing w:w="7" w:type="dxa"/>
        </w:trPr>
        <w:tc>
          <w:tcPr>
            <w:tcW w:w="1742" w:type="pct"/>
            <w:shd w:val="clear" w:color="auto" w:fill="EEEEFF"/>
            <w:vAlign w:val="center"/>
            <w:hideMark/>
          </w:tcPr>
          <w:p w:rsidR="00055B1A" w:rsidRPr="007B4E11" w:rsidRDefault="00055B1A" w:rsidP="00F8130F">
            <w:pPr>
              <w:rPr>
                <w:lang w:eastAsia="fr-FR"/>
              </w:rPr>
            </w:pPr>
            <w:r>
              <w:rPr>
                <w:lang w:eastAsia="fr-FR"/>
              </w:rPr>
              <w:t>T</w:t>
            </w:r>
            <w:r w:rsidRPr="007B4E11">
              <w:rPr>
                <w:lang w:eastAsia="fr-FR"/>
              </w:rPr>
              <w:t>uteur entreprise : </w:t>
            </w:r>
          </w:p>
        </w:tc>
        <w:tc>
          <w:tcPr>
            <w:tcW w:w="3235" w:type="pct"/>
            <w:shd w:val="clear" w:color="auto" w:fill="EEEEFF"/>
            <w:vAlign w:val="center"/>
            <w:hideMark/>
          </w:tcPr>
          <w:p w:rsidR="00055B1A" w:rsidRPr="007B4E11" w:rsidRDefault="00342D4A" w:rsidP="00F42081">
            <w:pPr>
              <w:rPr>
                <w:lang w:eastAsia="fr-FR"/>
              </w:rPr>
            </w:pPr>
            <w:r>
              <w:t>JACQUET Philippe</w:t>
            </w:r>
            <w:r w:rsidR="009F1377" w:rsidRPr="009F1377">
              <w:t xml:space="preserve"> (</w:t>
            </w:r>
            <w:r w:rsidR="00CE0BC5">
              <w:t>ALTRAN</w:t>
            </w:r>
            <w:r w:rsidR="009F1377" w:rsidRPr="009F1377">
              <w:t>)</w:t>
            </w:r>
          </w:p>
        </w:tc>
      </w:tr>
      <w:tr w:rsidR="00055B1A" w:rsidRPr="007B4E11" w:rsidTr="00F8130F">
        <w:trPr>
          <w:tblCellSpacing w:w="7" w:type="dxa"/>
        </w:trPr>
        <w:tc>
          <w:tcPr>
            <w:tcW w:w="1742" w:type="pct"/>
            <w:shd w:val="clear" w:color="auto" w:fill="EEEEFF"/>
            <w:vAlign w:val="center"/>
            <w:hideMark/>
          </w:tcPr>
          <w:p w:rsidR="00055B1A" w:rsidRPr="007B4E11" w:rsidRDefault="00055B1A" w:rsidP="00F8130F">
            <w:pPr>
              <w:rPr>
                <w:lang w:eastAsia="fr-FR"/>
              </w:rPr>
            </w:pPr>
            <w:r w:rsidRPr="007B4E11">
              <w:rPr>
                <w:lang w:eastAsia="fr-FR"/>
              </w:rPr>
              <w:t>Membre entreprise : </w:t>
            </w:r>
          </w:p>
        </w:tc>
        <w:tc>
          <w:tcPr>
            <w:tcW w:w="3235" w:type="pct"/>
            <w:shd w:val="clear" w:color="auto" w:fill="EEEEFF"/>
            <w:vAlign w:val="center"/>
            <w:hideMark/>
          </w:tcPr>
          <w:p w:rsidR="00055B1A" w:rsidRPr="007B4E11" w:rsidRDefault="00342D4A" w:rsidP="00C3390D">
            <w:pPr>
              <w:rPr>
                <w:lang w:eastAsia="fr-FR"/>
              </w:rPr>
            </w:pPr>
            <w:r>
              <w:rPr>
                <w:lang w:eastAsia="fr-FR"/>
              </w:rPr>
              <w:t xml:space="preserve">SECHAUD Matthieu </w:t>
            </w:r>
            <w:r w:rsidR="00194A85" w:rsidRPr="00194A85">
              <w:rPr>
                <w:lang w:eastAsia="fr-FR"/>
              </w:rPr>
              <w:t>(</w:t>
            </w:r>
            <w:r>
              <w:rPr>
                <w:lang w:eastAsia="fr-FR"/>
              </w:rPr>
              <w:t>AREVA NP</w:t>
            </w:r>
            <w:r w:rsidR="00194A85" w:rsidRPr="00194A85">
              <w:rPr>
                <w:lang w:eastAsia="fr-FR"/>
              </w:rPr>
              <w:t>)</w:t>
            </w:r>
          </w:p>
        </w:tc>
      </w:tr>
    </w:tbl>
    <w:p w:rsidR="00103565" w:rsidRDefault="00103565" w:rsidP="00E8669F"/>
    <w:p w:rsidR="00103565" w:rsidRDefault="00103565" w:rsidP="00E8669F"/>
    <w:p w:rsidR="00522B94" w:rsidRDefault="00522B94" w:rsidP="00E8669F"/>
    <w:p w:rsidR="00522B94" w:rsidRDefault="00522B94" w:rsidP="00E8669F"/>
    <w:p w:rsidR="00444BB7" w:rsidRDefault="00444BB7" w:rsidP="00E8669F"/>
    <w:p w:rsidR="00444BB7" w:rsidRPr="009811B4" w:rsidRDefault="00444BB7" w:rsidP="00E8669F"/>
    <w:p w:rsidR="00742779" w:rsidRPr="009811B4" w:rsidRDefault="00790EEA" w:rsidP="00797133">
      <w:pPr>
        <w:rPr>
          <w:rFonts w:cs="Arial"/>
        </w:rPr>
      </w:pPr>
      <w:r w:rsidRPr="007B4E11">
        <w:rPr>
          <w:noProof/>
          <w:lang w:eastAsia="fr-FR"/>
        </w:rPr>
        <w:drawing>
          <wp:anchor distT="0" distB="0" distL="114300" distR="114300" simplePos="0" relativeHeight="251663360" behindDoc="1" locked="0" layoutInCell="1" allowOverlap="1" wp14:anchorId="4F543E76" wp14:editId="6DED088F">
            <wp:simplePos x="0" y="0"/>
            <wp:positionH relativeFrom="page">
              <wp:posOffset>5357346</wp:posOffset>
            </wp:positionH>
            <wp:positionV relativeFrom="page">
              <wp:posOffset>8848725</wp:posOffset>
            </wp:positionV>
            <wp:extent cx="1272540" cy="281940"/>
            <wp:effectExtent l="0" t="0" r="3810" b="3810"/>
            <wp:wrapNone/>
            <wp:docPr id="17" name="Image 17" descr="eic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icn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2540" cy="281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E11">
        <w:rPr>
          <w:noProof/>
          <w:lang w:eastAsia="fr-FR"/>
        </w:rPr>
        <w:drawing>
          <wp:anchor distT="0" distB="0" distL="0" distR="0" simplePos="0" relativeHeight="251661312" behindDoc="0" locked="0" layoutInCell="1" allowOverlap="1" wp14:anchorId="396E5208" wp14:editId="584DCEF4">
            <wp:simplePos x="0" y="0"/>
            <wp:positionH relativeFrom="page">
              <wp:posOffset>2934335</wp:posOffset>
            </wp:positionH>
            <wp:positionV relativeFrom="page">
              <wp:posOffset>8739505</wp:posOffset>
            </wp:positionV>
            <wp:extent cx="1468755" cy="505460"/>
            <wp:effectExtent l="0" t="0" r="0" b="889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8755" cy="5054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7B4E11">
        <w:rPr>
          <w:noProof/>
          <w:lang w:eastAsia="fr-FR"/>
        </w:rPr>
        <w:drawing>
          <wp:anchor distT="0" distB="0" distL="0" distR="0" simplePos="0" relativeHeight="251659264" behindDoc="0" locked="0" layoutInCell="1" allowOverlap="1" wp14:anchorId="3C093C82" wp14:editId="49632736">
            <wp:simplePos x="0" y="0"/>
            <wp:positionH relativeFrom="page">
              <wp:posOffset>451485</wp:posOffset>
            </wp:positionH>
            <wp:positionV relativeFrom="page">
              <wp:posOffset>8196580</wp:posOffset>
            </wp:positionV>
            <wp:extent cx="733425" cy="1223010"/>
            <wp:effectExtent l="0" t="0" r="9525"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3425" cy="12230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742779" w:rsidRPr="009811B4" w:rsidRDefault="00742779" w:rsidP="009213D9">
      <w:pPr>
        <w:rPr>
          <w:rFonts w:cs="Arial"/>
        </w:rPr>
        <w:sectPr w:rsidR="00742779" w:rsidRPr="009811B4" w:rsidSect="00DF675F">
          <w:headerReference w:type="default" r:id="rId13"/>
          <w:footerReference w:type="even" r:id="rId14"/>
          <w:footerReference w:type="default" r:id="rId15"/>
          <w:headerReference w:type="first" r:id="rId16"/>
          <w:pgSz w:w="12240" w:h="15840" w:code="1"/>
          <w:pgMar w:top="1440" w:right="1800" w:bottom="1440" w:left="1800" w:header="571" w:footer="715" w:gutter="0"/>
          <w:pgNumType w:start="1"/>
          <w:cols w:space="720"/>
          <w:titlePg/>
        </w:sectPr>
      </w:pPr>
    </w:p>
    <w:p w:rsidR="000815DC" w:rsidRPr="000815DC" w:rsidRDefault="000815DC" w:rsidP="000815DC">
      <w:pPr>
        <w:pStyle w:val="Titre"/>
        <w:rPr>
          <w:rFonts w:cs="Arial"/>
        </w:rPr>
      </w:pPr>
      <w:r w:rsidRPr="000815DC">
        <w:rPr>
          <w:rFonts w:cs="Arial"/>
        </w:rPr>
        <w:lastRenderedPageBreak/>
        <w:t>Remerciements</w:t>
      </w:r>
    </w:p>
    <w:p w:rsidR="000815DC" w:rsidRPr="000815DC" w:rsidRDefault="000815DC" w:rsidP="000815DC">
      <w:pPr>
        <w:jc w:val="both"/>
        <w:rPr>
          <w:rFonts w:cs="Arial"/>
        </w:rPr>
      </w:pPr>
    </w:p>
    <w:p w:rsidR="00C3390D" w:rsidRPr="00E711BD" w:rsidRDefault="00C3390D" w:rsidP="00104FA7">
      <w:pPr>
        <w:pStyle w:val="Corpsdetexte"/>
      </w:pPr>
      <w:r w:rsidRPr="00E711BD">
        <w:t xml:space="preserve">Ce mémoire a été réalisé au sein de l’entreprise ALTRAN Technologies dans le département </w:t>
      </w:r>
      <w:proofErr w:type="spellStart"/>
      <w:r w:rsidRPr="00E711BD">
        <w:t>Energy</w:t>
      </w:r>
      <w:proofErr w:type="spellEnd"/>
      <w:r w:rsidRPr="00E711BD">
        <w:t xml:space="preserve"> </w:t>
      </w:r>
      <w:proofErr w:type="spellStart"/>
      <w:r w:rsidRPr="00E711BD">
        <w:t>Industry</w:t>
      </w:r>
      <w:proofErr w:type="spellEnd"/>
      <w:r w:rsidRPr="00E711BD">
        <w:t xml:space="preserve"> and Life Science (</w:t>
      </w:r>
      <w:proofErr w:type="spellStart"/>
      <w:r w:rsidRPr="00E711BD">
        <w:t>EILiS</w:t>
      </w:r>
      <w:proofErr w:type="spellEnd"/>
      <w:r w:rsidRPr="00E711BD">
        <w:t>).</w:t>
      </w:r>
    </w:p>
    <w:p w:rsidR="00C3390D" w:rsidRPr="00E711BD" w:rsidRDefault="00C3390D" w:rsidP="00104FA7">
      <w:pPr>
        <w:pStyle w:val="Corpsdetexte"/>
      </w:pPr>
    </w:p>
    <w:p w:rsidR="00C3390D" w:rsidRPr="00E711BD" w:rsidRDefault="00C3390D" w:rsidP="00104FA7">
      <w:pPr>
        <w:pStyle w:val="Corpsdetexte"/>
      </w:pPr>
      <w:r w:rsidRPr="00E711BD">
        <w:t>Je souhaite tout d’abord à adresser mes remerciements à l’ingénieur docteur Philippe Jacquet, mon tuteur en entreprise, pour ses nombreux conseils et pour m’avoir permis de débuter mon apprentissage dans de bonnes conditions de travail.</w:t>
      </w:r>
    </w:p>
    <w:p w:rsidR="00C3390D" w:rsidRPr="00E711BD" w:rsidRDefault="00C3390D" w:rsidP="00104FA7">
      <w:pPr>
        <w:pStyle w:val="Corpsdetexte"/>
      </w:pPr>
    </w:p>
    <w:p w:rsidR="00C3390D" w:rsidRPr="00E711BD" w:rsidRDefault="00C3390D" w:rsidP="00104FA7">
      <w:pPr>
        <w:pStyle w:val="Corpsdetexte"/>
      </w:pPr>
      <w:r w:rsidRPr="00E711BD">
        <w:t>Je remercie également l’ensemble du plateau ALTRAN et plus particulièrement les ingénieurs Mo</w:t>
      </w:r>
      <w:r>
        <w:t>a</w:t>
      </w:r>
      <w:r w:rsidRPr="00E711BD">
        <w:t xml:space="preserve">ad </w:t>
      </w:r>
      <w:proofErr w:type="spellStart"/>
      <w:r w:rsidRPr="00E711BD">
        <w:t>Bouzekri</w:t>
      </w:r>
      <w:proofErr w:type="spellEnd"/>
      <w:r w:rsidRPr="00E711BD">
        <w:t xml:space="preserve">, Stéphane </w:t>
      </w:r>
      <w:proofErr w:type="spellStart"/>
      <w:r w:rsidRPr="00E711BD">
        <w:t>Depoisier</w:t>
      </w:r>
      <w:proofErr w:type="spellEnd"/>
      <w:r w:rsidRPr="00E711BD">
        <w:t xml:space="preserve">, Jean-François </w:t>
      </w:r>
      <w:proofErr w:type="spellStart"/>
      <w:r w:rsidRPr="00E711BD">
        <w:t>Delmond</w:t>
      </w:r>
      <w:proofErr w:type="spellEnd"/>
      <w:r w:rsidRPr="00E711BD">
        <w:t xml:space="preserve">, Benjamin Braunn, ainsi qu’Imed </w:t>
      </w:r>
      <w:proofErr w:type="spellStart"/>
      <w:r w:rsidRPr="00E711BD">
        <w:t>Limaiem</w:t>
      </w:r>
      <w:proofErr w:type="spellEnd"/>
      <w:r w:rsidRPr="00E711BD">
        <w:t xml:space="preserve"> pour leur disponibilité, leurs conseils techniques et leur bonne humeur qui ont largement contribués à mon intégration au sein de l’équipe.</w:t>
      </w:r>
    </w:p>
    <w:p w:rsidR="00C3390D" w:rsidRPr="00E711BD" w:rsidRDefault="00C3390D" w:rsidP="00104FA7">
      <w:pPr>
        <w:pStyle w:val="Corpsdetexte"/>
      </w:pPr>
    </w:p>
    <w:p w:rsidR="00C3390D" w:rsidRPr="00E711BD" w:rsidRDefault="00C3390D" w:rsidP="00104FA7">
      <w:pPr>
        <w:pStyle w:val="Corpsdetexte"/>
      </w:pPr>
      <w:r>
        <w:t>Pour finir, j</w:t>
      </w:r>
      <w:r w:rsidRPr="00E711BD">
        <w:t>e</w:t>
      </w:r>
      <w:r>
        <w:t xml:space="preserve"> tiens à</w:t>
      </w:r>
      <w:r w:rsidRPr="00E711BD">
        <w:t xml:space="preserve"> remercie</w:t>
      </w:r>
      <w:r>
        <w:t>r</w:t>
      </w:r>
      <w:r w:rsidRPr="00E711BD">
        <w:t xml:space="preserve"> madame Emmanuelle </w:t>
      </w:r>
      <w:proofErr w:type="spellStart"/>
      <w:r w:rsidRPr="00E711BD">
        <w:t>Galichet</w:t>
      </w:r>
      <w:proofErr w:type="spellEnd"/>
      <w:r w:rsidRPr="00E711BD">
        <w:t>, ma tutrice enseignante, ainsi que tout le corps enseignant de la formation Sciences et Technologies du Nucléaire pour leurs enseignements.</w:t>
      </w:r>
    </w:p>
    <w:p w:rsidR="00AD42B2" w:rsidRDefault="00AD42B2" w:rsidP="000815DC">
      <w:pPr>
        <w:rPr>
          <w:rFonts w:cs="Arial"/>
        </w:rPr>
      </w:pPr>
    </w:p>
    <w:p w:rsidR="005D4B46" w:rsidRPr="009811B4" w:rsidRDefault="005D4B46" w:rsidP="000815DC">
      <w:pPr>
        <w:rPr>
          <w:rFonts w:cs="Arial"/>
        </w:rPr>
      </w:pPr>
    </w:p>
    <w:p w:rsidR="00EA7B9C" w:rsidRDefault="00975F5D" w:rsidP="000815DC">
      <w:pPr>
        <w:pStyle w:val="Titre"/>
        <w:ind w:firstLine="360"/>
        <w:rPr>
          <w:rFonts w:cs="Arial"/>
        </w:rPr>
      </w:pPr>
      <w:r w:rsidRPr="009811B4">
        <w:rPr>
          <w:rFonts w:cs="Arial"/>
        </w:rPr>
        <w:br w:type="page"/>
      </w:r>
      <w:r w:rsidR="00BB7D8C">
        <w:rPr>
          <w:rFonts w:cs="Arial"/>
        </w:rPr>
        <w:lastRenderedPageBreak/>
        <w:t>Abréviations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0"/>
        <w:gridCol w:w="4514"/>
      </w:tblGrid>
      <w:tr w:rsidR="00BB7D8C" w:rsidRPr="00BB7D8C" w:rsidTr="005D4B46">
        <w:trPr>
          <w:trHeight w:val="212"/>
          <w:jc w:val="center"/>
        </w:trPr>
        <w:tc>
          <w:tcPr>
            <w:tcW w:w="2280" w:type="dxa"/>
            <w:vAlign w:val="center"/>
          </w:tcPr>
          <w:p w:rsidR="00BB7D8C" w:rsidRPr="00BB7D8C" w:rsidRDefault="00BB7D8C" w:rsidP="00BB7D8C">
            <w:pPr>
              <w:keepNext/>
              <w:spacing w:before="80" w:after="80"/>
              <w:jc w:val="center"/>
              <w:rPr>
                <w:b/>
                <w:caps/>
                <w:spacing w:val="-5"/>
                <w:kern w:val="20"/>
              </w:rPr>
            </w:pPr>
            <w:r w:rsidRPr="00BB7D8C">
              <w:rPr>
                <w:b/>
                <w:caps/>
                <w:spacing w:val="-5"/>
                <w:kern w:val="20"/>
              </w:rPr>
              <w:t>Abréviation</w:t>
            </w:r>
          </w:p>
        </w:tc>
        <w:tc>
          <w:tcPr>
            <w:tcW w:w="4514" w:type="dxa"/>
            <w:vAlign w:val="center"/>
          </w:tcPr>
          <w:p w:rsidR="00BB7D8C" w:rsidRPr="00BB7D8C" w:rsidRDefault="00BB7D8C" w:rsidP="00BB7D8C">
            <w:pPr>
              <w:keepNext/>
              <w:spacing w:before="80" w:after="80"/>
              <w:jc w:val="center"/>
              <w:rPr>
                <w:b/>
                <w:caps/>
                <w:spacing w:val="-5"/>
                <w:kern w:val="20"/>
              </w:rPr>
            </w:pPr>
            <w:r w:rsidRPr="00BB7D8C">
              <w:rPr>
                <w:b/>
                <w:caps/>
                <w:spacing w:val="-5"/>
                <w:kern w:val="20"/>
              </w:rPr>
              <w:t>Nom complet</w:t>
            </w:r>
          </w:p>
        </w:tc>
      </w:tr>
      <w:tr w:rsidR="00C3390D" w:rsidRPr="00BB7D8C" w:rsidTr="005D4B46">
        <w:trPr>
          <w:trHeight w:val="212"/>
          <w:jc w:val="center"/>
        </w:trPr>
        <w:tc>
          <w:tcPr>
            <w:tcW w:w="2280" w:type="dxa"/>
            <w:vAlign w:val="center"/>
          </w:tcPr>
          <w:p w:rsidR="00C3390D" w:rsidRDefault="00C3390D" w:rsidP="00BB7D8C">
            <w:pPr>
              <w:keepNext/>
              <w:spacing w:before="80" w:after="80"/>
              <w:jc w:val="center"/>
              <w:rPr>
                <w:b/>
                <w:caps/>
                <w:spacing w:val="-5"/>
                <w:kern w:val="20"/>
              </w:rPr>
            </w:pPr>
            <w:r>
              <w:rPr>
                <w:caps/>
                <w:spacing w:val="-5"/>
                <w:kern w:val="20"/>
              </w:rPr>
              <w:t>EPR</w:t>
            </w:r>
          </w:p>
        </w:tc>
        <w:tc>
          <w:tcPr>
            <w:tcW w:w="4514" w:type="dxa"/>
            <w:vAlign w:val="center"/>
          </w:tcPr>
          <w:p w:rsidR="00C3390D" w:rsidRPr="00104FA7" w:rsidRDefault="00C3390D" w:rsidP="00104FA7">
            <w:pPr>
              <w:pStyle w:val="Corpsdetexte"/>
            </w:pPr>
            <w:proofErr w:type="spellStart"/>
            <w:r w:rsidRPr="00104FA7">
              <w:t>European</w:t>
            </w:r>
            <w:proofErr w:type="spellEnd"/>
            <w:r w:rsidRPr="00104FA7">
              <w:t xml:space="preserve"> </w:t>
            </w:r>
            <w:proofErr w:type="spellStart"/>
            <w:r w:rsidRPr="00104FA7">
              <w:t>Pressurized</w:t>
            </w:r>
            <w:proofErr w:type="spellEnd"/>
            <w:r w:rsidRPr="00104FA7">
              <w:t xml:space="preserve"> </w:t>
            </w:r>
            <w:proofErr w:type="spellStart"/>
            <w:r w:rsidRPr="00104FA7">
              <w:t>Reactor</w:t>
            </w:r>
            <w:proofErr w:type="spellEnd"/>
          </w:p>
        </w:tc>
      </w:tr>
      <w:tr w:rsidR="00C3390D" w:rsidRPr="00BB7D8C" w:rsidTr="005D4B46">
        <w:trPr>
          <w:trHeight w:val="212"/>
          <w:jc w:val="center"/>
        </w:trPr>
        <w:tc>
          <w:tcPr>
            <w:tcW w:w="2280" w:type="dxa"/>
            <w:vAlign w:val="center"/>
          </w:tcPr>
          <w:p w:rsidR="00C3390D" w:rsidRDefault="00C3390D" w:rsidP="00BB7D8C">
            <w:pPr>
              <w:keepNext/>
              <w:spacing w:before="80" w:after="80"/>
              <w:jc w:val="center"/>
              <w:rPr>
                <w:b/>
                <w:caps/>
                <w:spacing w:val="-5"/>
                <w:kern w:val="20"/>
              </w:rPr>
            </w:pPr>
            <w:r>
              <w:rPr>
                <w:caps/>
                <w:spacing w:val="-5"/>
                <w:kern w:val="20"/>
              </w:rPr>
              <w:t>gif</w:t>
            </w:r>
          </w:p>
        </w:tc>
        <w:tc>
          <w:tcPr>
            <w:tcW w:w="4514" w:type="dxa"/>
            <w:vAlign w:val="center"/>
          </w:tcPr>
          <w:p w:rsidR="00C3390D" w:rsidRPr="00C3390D" w:rsidRDefault="00C3390D" w:rsidP="00104FA7">
            <w:pPr>
              <w:pStyle w:val="Corpsdetexte"/>
              <w:rPr>
                <w:b/>
                <w:caps/>
                <w:spacing w:val="-5"/>
                <w:kern w:val="20"/>
              </w:rPr>
            </w:pPr>
            <w:proofErr w:type="spellStart"/>
            <w:r w:rsidRPr="00C3390D">
              <w:t>Generation</w:t>
            </w:r>
            <w:proofErr w:type="spellEnd"/>
            <w:r w:rsidRPr="00C3390D">
              <w:t xml:space="preserve"> IV International Forum</w:t>
            </w:r>
          </w:p>
        </w:tc>
      </w:tr>
      <w:tr w:rsidR="00C3390D" w:rsidRPr="00BB7D8C" w:rsidTr="005D4B46">
        <w:trPr>
          <w:trHeight w:val="212"/>
          <w:jc w:val="center"/>
        </w:trPr>
        <w:tc>
          <w:tcPr>
            <w:tcW w:w="2280" w:type="dxa"/>
            <w:vAlign w:val="center"/>
          </w:tcPr>
          <w:p w:rsidR="00C3390D" w:rsidRDefault="00C3390D" w:rsidP="00BB7D8C">
            <w:pPr>
              <w:keepNext/>
              <w:spacing w:before="80" w:after="80"/>
              <w:jc w:val="center"/>
              <w:rPr>
                <w:b/>
                <w:caps/>
                <w:spacing w:val="-5"/>
                <w:kern w:val="20"/>
              </w:rPr>
            </w:pPr>
            <w:r>
              <w:rPr>
                <w:caps/>
                <w:spacing w:val="-5"/>
                <w:kern w:val="20"/>
              </w:rPr>
              <w:t>RNR</w:t>
            </w:r>
          </w:p>
        </w:tc>
        <w:tc>
          <w:tcPr>
            <w:tcW w:w="4514" w:type="dxa"/>
            <w:vAlign w:val="center"/>
          </w:tcPr>
          <w:p w:rsidR="00C3390D" w:rsidRPr="00104FA7" w:rsidRDefault="00C3390D" w:rsidP="00104FA7">
            <w:pPr>
              <w:pStyle w:val="Corpsdetexte"/>
              <w:rPr>
                <w:b/>
                <w:i/>
                <w:caps/>
                <w:spacing w:val="-5"/>
                <w:kern w:val="20"/>
              </w:rPr>
            </w:pPr>
            <w:r w:rsidRPr="00C3390D">
              <w:rPr>
                <w:rStyle w:val="Accentuation"/>
                <w:i w:val="0"/>
              </w:rPr>
              <w:t>Réacteur à Neutrons Rapides</w:t>
            </w:r>
          </w:p>
        </w:tc>
      </w:tr>
      <w:tr w:rsidR="00C3390D" w:rsidRPr="00BB7D8C" w:rsidTr="005D4B46">
        <w:trPr>
          <w:trHeight w:val="212"/>
          <w:jc w:val="center"/>
        </w:trPr>
        <w:tc>
          <w:tcPr>
            <w:tcW w:w="2280" w:type="dxa"/>
            <w:vAlign w:val="center"/>
          </w:tcPr>
          <w:p w:rsidR="00C3390D" w:rsidRDefault="00C3390D" w:rsidP="00BB7D8C">
            <w:pPr>
              <w:keepNext/>
              <w:spacing w:before="80" w:after="80"/>
              <w:jc w:val="center"/>
              <w:rPr>
                <w:b/>
                <w:caps/>
                <w:spacing w:val="-5"/>
                <w:kern w:val="20"/>
              </w:rPr>
            </w:pPr>
            <w:r w:rsidRPr="00510B9F">
              <w:rPr>
                <w:caps/>
                <w:spacing w:val="-5"/>
                <w:kern w:val="20"/>
              </w:rPr>
              <w:t>SMR</w:t>
            </w:r>
          </w:p>
        </w:tc>
        <w:tc>
          <w:tcPr>
            <w:tcW w:w="4514" w:type="dxa"/>
            <w:vAlign w:val="center"/>
          </w:tcPr>
          <w:p w:rsidR="00C3390D" w:rsidRPr="00C3390D" w:rsidRDefault="00C3390D" w:rsidP="00104FA7">
            <w:pPr>
              <w:pStyle w:val="Corpsdetexte"/>
              <w:rPr>
                <w:b/>
                <w:caps/>
                <w:spacing w:val="-5"/>
                <w:kern w:val="20"/>
              </w:rPr>
            </w:pPr>
            <w:r w:rsidRPr="00C3390D">
              <w:rPr>
                <w:caps/>
                <w:spacing w:val="-5"/>
                <w:kern w:val="20"/>
              </w:rPr>
              <w:t>S</w:t>
            </w:r>
            <w:r w:rsidRPr="00C3390D">
              <w:rPr>
                <w:rStyle w:val="Accentuation"/>
                <w:i w:val="0"/>
              </w:rPr>
              <w:t xml:space="preserve">mall </w:t>
            </w:r>
            <w:proofErr w:type="spellStart"/>
            <w:r w:rsidRPr="00C3390D">
              <w:rPr>
                <w:rStyle w:val="Accentuation"/>
                <w:i w:val="0"/>
              </w:rPr>
              <w:t>Modular</w:t>
            </w:r>
            <w:proofErr w:type="spellEnd"/>
            <w:r w:rsidRPr="00C3390D">
              <w:rPr>
                <w:rStyle w:val="Accentuation"/>
                <w:i w:val="0"/>
              </w:rPr>
              <w:t xml:space="preserve"> </w:t>
            </w:r>
            <w:proofErr w:type="spellStart"/>
            <w:r w:rsidRPr="00C3390D">
              <w:rPr>
                <w:rStyle w:val="Accentuation"/>
                <w:i w:val="0"/>
              </w:rPr>
              <w:t>Reactor</w:t>
            </w:r>
            <w:proofErr w:type="spellEnd"/>
          </w:p>
        </w:tc>
      </w:tr>
    </w:tbl>
    <w:p w:rsidR="00CE0BC5" w:rsidRDefault="00CE0BC5" w:rsidP="00CE0BC5">
      <w:pPr>
        <w:pStyle w:val="Titre"/>
        <w:jc w:val="left"/>
        <w:rPr>
          <w:rFonts w:cs="Arial"/>
        </w:rPr>
      </w:pPr>
    </w:p>
    <w:p w:rsidR="00CE0BC5" w:rsidRDefault="00CE0BC5">
      <w:pPr>
        <w:rPr>
          <w:rFonts w:cs="Arial"/>
          <w:caps/>
          <w:spacing w:val="60"/>
          <w:kern w:val="20"/>
          <w:sz w:val="44"/>
        </w:rPr>
      </w:pPr>
      <w:r>
        <w:rPr>
          <w:rFonts w:cs="Arial"/>
        </w:rPr>
        <w:br w:type="page"/>
      </w:r>
    </w:p>
    <w:p w:rsidR="00B01E9D" w:rsidRDefault="003B286E" w:rsidP="00572307">
      <w:pPr>
        <w:pStyle w:val="Titre"/>
        <w:rPr>
          <w:rFonts w:cs="Arial"/>
        </w:rPr>
      </w:pPr>
      <w:r>
        <w:rPr>
          <w:rFonts w:cs="Arial"/>
        </w:rPr>
        <w:lastRenderedPageBreak/>
        <w:t>Table des matieres</w:t>
      </w:r>
    </w:p>
    <w:p w:rsidR="00E13E05" w:rsidRDefault="00E13E05" w:rsidP="00E13E05"/>
    <w:p w:rsidR="00E13E05" w:rsidRPr="00E13E05" w:rsidRDefault="00E13E05" w:rsidP="00E13E05"/>
    <w:p w:rsidR="00E13E05" w:rsidRPr="00E13E05" w:rsidRDefault="00E13E05" w:rsidP="00E13E05"/>
    <w:p w:rsidR="00612A9A" w:rsidRPr="00612A9A" w:rsidRDefault="00B01E9D" w:rsidP="005D3658">
      <w:pPr>
        <w:pStyle w:val="TM1"/>
        <w:tabs>
          <w:tab w:val="left" w:pos="440"/>
          <w:tab w:val="right" w:leader="dot" w:pos="9060"/>
        </w:tabs>
        <w:rPr>
          <w:noProof/>
        </w:rPr>
      </w:pPr>
      <w:r w:rsidRPr="00AC79F4">
        <w:rPr>
          <w:rStyle w:val="Lienhypertexte"/>
        </w:rPr>
        <w:fldChar w:fldCharType="begin"/>
      </w:r>
      <w:r w:rsidRPr="00AC79F4">
        <w:rPr>
          <w:rStyle w:val="Lienhypertexte"/>
        </w:rPr>
        <w:instrText xml:space="preserve"> TOC \o "1-3" \h \z \u </w:instrText>
      </w:r>
      <w:r w:rsidRPr="00AC79F4">
        <w:rPr>
          <w:rStyle w:val="Lienhypertexte"/>
        </w:rPr>
        <w:fldChar w:fldCharType="separate"/>
      </w:r>
      <w:hyperlink w:anchor="_Toc393985317" w:history="1">
        <w:r w:rsidR="00231C89" w:rsidRPr="004D6980">
          <w:rPr>
            <w:rStyle w:val="Lienhypertexte"/>
            <w:noProof/>
          </w:rPr>
          <w:t>1.</w:t>
        </w:r>
        <w:r w:rsidR="00231C89">
          <w:rPr>
            <w:rFonts w:asciiTheme="minorHAnsi" w:eastAsiaTheme="minorEastAsia" w:hAnsiTheme="minorHAnsi" w:cstheme="minorBidi"/>
            <w:b w:val="0"/>
            <w:bCs w:val="0"/>
            <w:caps w:val="0"/>
            <w:noProof/>
            <w:sz w:val="22"/>
            <w:szCs w:val="22"/>
            <w:lang w:eastAsia="fr-FR"/>
          </w:rPr>
          <w:tab/>
        </w:r>
        <w:r w:rsidR="00E5661D">
          <w:rPr>
            <w:rStyle w:val="Lienhypertexte"/>
            <w:noProof/>
          </w:rPr>
          <w:t>I</w:t>
        </w:r>
        <w:r w:rsidR="003B286E">
          <w:rPr>
            <w:rStyle w:val="Lienhypertexte"/>
            <w:noProof/>
          </w:rPr>
          <w:t>ntroduction generale</w:t>
        </w:r>
        <w:r w:rsidR="00231C89">
          <w:rPr>
            <w:noProof/>
            <w:webHidden/>
          </w:rPr>
          <w:tab/>
        </w:r>
        <w:r w:rsidR="00231C89">
          <w:rPr>
            <w:noProof/>
            <w:webHidden/>
          </w:rPr>
          <w:fldChar w:fldCharType="begin"/>
        </w:r>
        <w:r w:rsidR="00231C89">
          <w:rPr>
            <w:noProof/>
            <w:webHidden/>
          </w:rPr>
          <w:instrText xml:space="preserve"> PAGEREF _Toc393985317 \h </w:instrText>
        </w:r>
        <w:r w:rsidR="00231C89">
          <w:rPr>
            <w:noProof/>
            <w:webHidden/>
          </w:rPr>
          <w:fldChar w:fldCharType="separate"/>
        </w:r>
        <w:r w:rsidR="00AE3E76">
          <w:rPr>
            <w:b w:val="0"/>
            <w:bCs w:val="0"/>
            <w:noProof/>
            <w:webHidden/>
          </w:rPr>
          <w:t>Erreur ! Signet non défini.</w:t>
        </w:r>
        <w:r w:rsidR="00231C89">
          <w:rPr>
            <w:noProof/>
            <w:webHidden/>
          </w:rPr>
          <w:fldChar w:fldCharType="end"/>
        </w:r>
      </w:hyperlink>
    </w:p>
    <w:p w:rsidR="00231C89" w:rsidRDefault="00FC25CF">
      <w:pPr>
        <w:pStyle w:val="TM2"/>
        <w:tabs>
          <w:tab w:val="left" w:pos="880"/>
          <w:tab w:val="right" w:leader="dot" w:pos="9060"/>
        </w:tabs>
        <w:rPr>
          <w:rFonts w:asciiTheme="minorHAnsi" w:eastAsiaTheme="minorEastAsia" w:hAnsiTheme="minorHAnsi" w:cstheme="minorBidi"/>
          <w:smallCaps w:val="0"/>
          <w:noProof/>
          <w:sz w:val="22"/>
          <w:szCs w:val="22"/>
          <w:lang w:eastAsia="fr-FR"/>
        </w:rPr>
      </w:pPr>
      <w:hyperlink w:anchor="_Toc393985318" w:history="1">
        <w:r w:rsidR="00231C89" w:rsidRPr="004D6980">
          <w:rPr>
            <w:rStyle w:val="Lienhypertexte"/>
            <w:noProof/>
          </w:rPr>
          <w:t>1.1.</w:t>
        </w:r>
        <w:r w:rsidR="00231C89">
          <w:rPr>
            <w:rFonts w:asciiTheme="minorHAnsi" w:eastAsiaTheme="minorEastAsia" w:hAnsiTheme="minorHAnsi" w:cstheme="minorBidi"/>
            <w:smallCaps w:val="0"/>
            <w:noProof/>
            <w:sz w:val="22"/>
            <w:szCs w:val="22"/>
            <w:lang w:eastAsia="fr-FR"/>
          </w:rPr>
          <w:tab/>
        </w:r>
        <w:r w:rsidR="00E5661D">
          <w:rPr>
            <w:rStyle w:val="Lienhypertexte"/>
            <w:noProof/>
          </w:rPr>
          <w:t>C</w:t>
        </w:r>
        <w:r w:rsidR="003B286E">
          <w:rPr>
            <w:rStyle w:val="Lienhypertexte"/>
            <w:noProof/>
          </w:rPr>
          <w:t>ontexte actuel</w:t>
        </w:r>
        <w:r w:rsidR="00231C89">
          <w:rPr>
            <w:noProof/>
            <w:webHidden/>
          </w:rPr>
          <w:tab/>
        </w:r>
        <w:r w:rsidR="00231C89">
          <w:rPr>
            <w:noProof/>
            <w:webHidden/>
          </w:rPr>
          <w:fldChar w:fldCharType="begin"/>
        </w:r>
        <w:r w:rsidR="00231C89">
          <w:rPr>
            <w:noProof/>
            <w:webHidden/>
          </w:rPr>
          <w:instrText xml:space="preserve"> PAGEREF _Toc393985318 \h </w:instrText>
        </w:r>
        <w:r w:rsidR="00231C89">
          <w:rPr>
            <w:noProof/>
            <w:webHidden/>
          </w:rPr>
          <w:fldChar w:fldCharType="separate"/>
        </w:r>
        <w:r w:rsidR="00AE3E76">
          <w:rPr>
            <w:b/>
            <w:bCs/>
            <w:noProof/>
            <w:webHidden/>
          </w:rPr>
          <w:t>Erreur ! Signet non défini.</w:t>
        </w:r>
        <w:r w:rsidR="00231C89">
          <w:rPr>
            <w:noProof/>
            <w:webHidden/>
          </w:rPr>
          <w:fldChar w:fldCharType="end"/>
        </w:r>
      </w:hyperlink>
    </w:p>
    <w:p w:rsidR="00231C89" w:rsidRDefault="00FC25CF">
      <w:pPr>
        <w:pStyle w:val="TM2"/>
        <w:tabs>
          <w:tab w:val="left" w:pos="880"/>
          <w:tab w:val="right" w:leader="dot" w:pos="9060"/>
        </w:tabs>
        <w:rPr>
          <w:rFonts w:asciiTheme="minorHAnsi" w:eastAsiaTheme="minorEastAsia" w:hAnsiTheme="minorHAnsi" w:cstheme="minorBidi"/>
          <w:smallCaps w:val="0"/>
          <w:noProof/>
          <w:sz w:val="22"/>
          <w:szCs w:val="22"/>
          <w:lang w:eastAsia="fr-FR"/>
        </w:rPr>
      </w:pPr>
      <w:hyperlink w:anchor="_Toc393985319" w:history="1">
        <w:r w:rsidR="00231C89" w:rsidRPr="004D6980">
          <w:rPr>
            <w:rStyle w:val="Lienhypertexte"/>
            <w:noProof/>
          </w:rPr>
          <w:t>1.2.</w:t>
        </w:r>
        <w:r w:rsidR="00231C89">
          <w:rPr>
            <w:rFonts w:asciiTheme="minorHAnsi" w:eastAsiaTheme="minorEastAsia" w:hAnsiTheme="minorHAnsi" w:cstheme="minorBidi"/>
            <w:smallCaps w:val="0"/>
            <w:noProof/>
            <w:sz w:val="22"/>
            <w:szCs w:val="22"/>
            <w:lang w:eastAsia="fr-FR"/>
          </w:rPr>
          <w:tab/>
        </w:r>
        <w:r w:rsidR="00E5661D">
          <w:rPr>
            <w:rStyle w:val="Lienhypertexte"/>
            <w:noProof/>
          </w:rPr>
          <w:t>L</w:t>
        </w:r>
        <w:r w:rsidR="003B286E">
          <w:rPr>
            <w:rStyle w:val="Lienhypertexte"/>
            <w:noProof/>
          </w:rPr>
          <w:t>es reacteurs de 4eme generations</w:t>
        </w:r>
        <w:r w:rsidR="00231C89">
          <w:rPr>
            <w:noProof/>
            <w:webHidden/>
          </w:rPr>
          <w:tab/>
        </w:r>
        <w:r w:rsidR="00231C89">
          <w:rPr>
            <w:noProof/>
            <w:webHidden/>
          </w:rPr>
          <w:fldChar w:fldCharType="begin"/>
        </w:r>
        <w:r w:rsidR="00231C89">
          <w:rPr>
            <w:noProof/>
            <w:webHidden/>
          </w:rPr>
          <w:instrText xml:space="preserve"> PAGEREF _Toc393985319 \h </w:instrText>
        </w:r>
        <w:r w:rsidR="00231C89">
          <w:rPr>
            <w:noProof/>
            <w:webHidden/>
          </w:rPr>
          <w:fldChar w:fldCharType="separate"/>
        </w:r>
        <w:r w:rsidR="00AE3E76">
          <w:rPr>
            <w:b/>
            <w:bCs/>
            <w:noProof/>
            <w:webHidden/>
          </w:rPr>
          <w:t>Erreur ! Signet non défini.</w:t>
        </w:r>
        <w:r w:rsidR="00231C89">
          <w:rPr>
            <w:noProof/>
            <w:webHidden/>
          </w:rPr>
          <w:fldChar w:fldCharType="end"/>
        </w:r>
      </w:hyperlink>
    </w:p>
    <w:p w:rsidR="00231C89" w:rsidRDefault="00FC25CF">
      <w:pPr>
        <w:pStyle w:val="TM2"/>
        <w:tabs>
          <w:tab w:val="left" w:pos="880"/>
          <w:tab w:val="right" w:leader="dot" w:pos="9060"/>
        </w:tabs>
        <w:rPr>
          <w:noProof/>
        </w:rPr>
      </w:pPr>
      <w:hyperlink w:anchor="_Toc393985320" w:history="1">
        <w:r w:rsidR="00231C89" w:rsidRPr="004D6980">
          <w:rPr>
            <w:rStyle w:val="Lienhypertexte"/>
            <w:noProof/>
          </w:rPr>
          <w:t>1.3.</w:t>
        </w:r>
        <w:r w:rsidR="00231C89">
          <w:rPr>
            <w:rFonts w:asciiTheme="minorHAnsi" w:eastAsiaTheme="minorEastAsia" w:hAnsiTheme="minorHAnsi" w:cstheme="minorBidi"/>
            <w:smallCaps w:val="0"/>
            <w:noProof/>
            <w:sz w:val="22"/>
            <w:szCs w:val="22"/>
            <w:lang w:eastAsia="fr-FR"/>
          </w:rPr>
          <w:tab/>
        </w:r>
        <w:r w:rsidR="00E5661D">
          <w:rPr>
            <w:rStyle w:val="Lienhypertexte"/>
            <w:noProof/>
          </w:rPr>
          <w:t>D</w:t>
        </w:r>
        <w:r w:rsidR="003B286E">
          <w:rPr>
            <w:rStyle w:val="Lienhypertexte"/>
            <w:noProof/>
          </w:rPr>
          <w:t>efinition et caracteristiques du smr</w:t>
        </w:r>
        <w:r w:rsidR="00231C89">
          <w:rPr>
            <w:noProof/>
            <w:webHidden/>
          </w:rPr>
          <w:tab/>
        </w:r>
        <w:r w:rsidR="00231C89">
          <w:rPr>
            <w:noProof/>
            <w:webHidden/>
          </w:rPr>
          <w:fldChar w:fldCharType="begin"/>
        </w:r>
        <w:r w:rsidR="00231C89">
          <w:rPr>
            <w:noProof/>
            <w:webHidden/>
          </w:rPr>
          <w:instrText xml:space="preserve"> PAGEREF _Toc393985320 \h </w:instrText>
        </w:r>
        <w:r w:rsidR="00231C89">
          <w:rPr>
            <w:noProof/>
            <w:webHidden/>
          </w:rPr>
          <w:fldChar w:fldCharType="separate"/>
        </w:r>
        <w:r w:rsidR="00AE3E76">
          <w:rPr>
            <w:b/>
            <w:bCs/>
            <w:noProof/>
            <w:webHidden/>
          </w:rPr>
          <w:t>Erreur ! Signet non défini.</w:t>
        </w:r>
        <w:r w:rsidR="00231C89">
          <w:rPr>
            <w:noProof/>
            <w:webHidden/>
          </w:rPr>
          <w:fldChar w:fldCharType="end"/>
        </w:r>
      </w:hyperlink>
    </w:p>
    <w:p w:rsidR="0050169E" w:rsidRDefault="0050169E">
      <w:pPr>
        <w:pStyle w:val="TM2"/>
        <w:tabs>
          <w:tab w:val="left" w:pos="880"/>
          <w:tab w:val="right" w:leader="dot" w:pos="9060"/>
        </w:tabs>
        <w:rPr>
          <w:noProof/>
        </w:rPr>
      </w:pPr>
    </w:p>
    <w:p w:rsidR="0050169E" w:rsidRDefault="0050169E">
      <w:pPr>
        <w:pStyle w:val="TM2"/>
        <w:tabs>
          <w:tab w:val="left" w:pos="880"/>
          <w:tab w:val="right" w:leader="dot" w:pos="9060"/>
        </w:tabs>
        <w:rPr>
          <w:noProof/>
        </w:rPr>
      </w:pPr>
    </w:p>
    <w:p w:rsidR="0050169E" w:rsidRPr="00612A9A" w:rsidRDefault="00FC25CF" w:rsidP="0050169E">
      <w:pPr>
        <w:pStyle w:val="TM1"/>
        <w:tabs>
          <w:tab w:val="left" w:pos="440"/>
          <w:tab w:val="right" w:leader="dot" w:pos="9060"/>
        </w:tabs>
        <w:rPr>
          <w:noProof/>
        </w:rPr>
      </w:pPr>
      <w:hyperlink w:anchor="_Toc393985317" w:history="1">
        <w:r w:rsidR="0050169E">
          <w:rPr>
            <w:rStyle w:val="Lienhypertexte"/>
            <w:noProof/>
          </w:rPr>
          <w:t>2</w:t>
        </w:r>
        <w:r w:rsidR="0050169E" w:rsidRPr="004D6980">
          <w:rPr>
            <w:rStyle w:val="Lienhypertexte"/>
            <w:noProof/>
          </w:rPr>
          <w:t>.</w:t>
        </w:r>
        <w:r w:rsidR="0050169E">
          <w:rPr>
            <w:rFonts w:asciiTheme="minorHAnsi" w:eastAsiaTheme="minorEastAsia" w:hAnsiTheme="minorHAnsi" w:cstheme="minorBidi"/>
            <w:b w:val="0"/>
            <w:bCs w:val="0"/>
            <w:caps w:val="0"/>
            <w:noProof/>
            <w:sz w:val="22"/>
            <w:szCs w:val="22"/>
            <w:lang w:eastAsia="fr-FR"/>
          </w:rPr>
          <w:tab/>
        </w:r>
        <w:r w:rsidR="0050169E">
          <w:rPr>
            <w:rStyle w:val="Lienhypertexte"/>
            <w:noProof/>
          </w:rPr>
          <w:t>Présentation de l’entreprise</w:t>
        </w:r>
        <w:r w:rsidR="005B1E5B">
          <w:rPr>
            <w:rStyle w:val="Lienhypertexte"/>
            <w:noProof/>
          </w:rPr>
          <w:t> </w:t>
        </w:r>
        <w:r w:rsidR="0050169E">
          <w:rPr>
            <w:noProof/>
            <w:webHidden/>
          </w:rPr>
          <w:tab/>
        </w:r>
        <w:r w:rsidR="0050169E">
          <w:rPr>
            <w:noProof/>
            <w:webHidden/>
          </w:rPr>
          <w:fldChar w:fldCharType="begin"/>
        </w:r>
        <w:r w:rsidR="0050169E">
          <w:rPr>
            <w:noProof/>
            <w:webHidden/>
          </w:rPr>
          <w:instrText xml:space="preserve"> PAGEREF _Toc393985317 \h </w:instrText>
        </w:r>
        <w:r w:rsidR="0050169E">
          <w:rPr>
            <w:noProof/>
            <w:webHidden/>
          </w:rPr>
          <w:fldChar w:fldCharType="separate"/>
        </w:r>
        <w:r w:rsidR="00AE3E76">
          <w:rPr>
            <w:b w:val="0"/>
            <w:bCs w:val="0"/>
            <w:noProof/>
            <w:webHidden/>
          </w:rPr>
          <w:t>Erreur ! Signet non défini.</w:t>
        </w:r>
        <w:r w:rsidR="0050169E">
          <w:rPr>
            <w:noProof/>
            <w:webHidden/>
          </w:rPr>
          <w:fldChar w:fldCharType="end"/>
        </w:r>
      </w:hyperlink>
    </w:p>
    <w:p w:rsidR="0050169E" w:rsidRDefault="00FC25CF" w:rsidP="0050169E">
      <w:pPr>
        <w:pStyle w:val="TM2"/>
        <w:tabs>
          <w:tab w:val="left" w:pos="880"/>
          <w:tab w:val="right" w:leader="dot" w:pos="9060"/>
        </w:tabs>
        <w:rPr>
          <w:rFonts w:asciiTheme="minorHAnsi" w:eastAsiaTheme="minorEastAsia" w:hAnsiTheme="minorHAnsi" w:cstheme="minorBidi"/>
          <w:smallCaps w:val="0"/>
          <w:noProof/>
          <w:sz w:val="22"/>
          <w:szCs w:val="22"/>
          <w:lang w:eastAsia="fr-FR"/>
        </w:rPr>
      </w:pPr>
      <w:hyperlink w:anchor="_Toc393985318" w:history="1">
        <w:r w:rsidR="00B22AA8">
          <w:rPr>
            <w:rStyle w:val="Lienhypertexte"/>
            <w:noProof/>
          </w:rPr>
          <w:t>2</w:t>
        </w:r>
        <w:r w:rsidR="0050169E" w:rsidRPr="004D6980">
          <w:rPr>
            <w:rStyle w:val="Lienhypertexte"/>
            <w:noProof/>
          </w:rPr>
          <w:t>.1.</w:t>
        </w:r>
        <w:r w:rsidR="0050169E">
          <w:rPr>
            <w:rFonts w:asciiTheme="minorHAnsi" w:eastAsiaTheme="minorEastAsia" w:hAnsiTheme="minorHAnsi" w:cstheme="minorBidi"/>
            <w:smallCaps w:val="0"/>
            <w:noProof/>
            <w:sz w:val="22"/>
            <w:szCs w:val="22"/>
            <w:lang w:eastAsia="fr-FR"/>
          </w:rPr>
          <w:tab/>
        </w:r>
        <w:r w:rsidR="0050169E">
          <w:rPr>
            <w:rStyle w:val="Lienhypertexte"/>
            <w:noProof/>
          </w:rPr>
          <w:t>Présentation</w:t>
        </w:r>
        <w:r w:rsidR="0050169E">
          <w:rPr>
            <w:noProof/>
            <w:webHidden/>
          </w:rPr>
          <w:tab/>
        </w:r>
        <w:r w:rsidR="0050169E">
          <w:rPr>
            <w:noProof/>
            <w:webHidden/>
          </w:rPr>
          <w:fldChar w:fldCharType="begin"/>
        </w:r>
        <w:r w:rsidR="0050169E">
          <w:rPr>
            <w:noProof/>
            <w:webHidden/>
          </w:rPr>
          <w:instrText xml:space="preserve"> PAGEREF _Toc393985318 \h </w:instrText>
        </w:r>
        <w:r w:rsidR="0050169E">
          <w:rPr>
            <w:noProof/>
            <w:webHidden/>
          </w:rPr>
          <w:fldChar w:fldCharType="separate"/>
        </w:r>
        <w:r w:rsidR="00AE3E76">
          <w:rPr>
            <w:b/>
            <w:bCs/>
            <w:noProof/>
            <w:webHidden/>
          </w:rPr>
          <w:t>Erreur ! Signet non défini.</w:t>
        </w:r>
        <w:r w:rsidR="0050169E">
          <w:rPr>
            <w:noProof/>
            <w:webHidden/>
          </w:rPr>
          <w:fldChar w:fldCharType="end"/>
        </w:r>
      </w:hyperlink>
    </w:p>
    <w:p w:rsidR="0050169E" w:rsidRDefault="00FC25CF" w:rsidP="0050169E">
      <w:pPr>
        <w:pStyle w:val="TM2"/>
        <w:tabs>
          <w:tab w:val="left" w:pos="880"/>
          <w:tab w:val="right" w:leader="dot" w:pos="9060"/>
        </w:tabs>
        <w:rPr>
          <w:rFonts w:asciiTheme="minorHAnsi" w:eastAsiaTheme="minorEastAsia" w:hAnsiTheme="minorHAnsi" w:cstheme="minorBidi"/>
          <w:smallCaps w:val="0"/>
          <w:noProof/>
          <w:sz w:val="22"/>
          <w:szCs w:val="22"/>
          <w:lang w:eastAsia="fr-FR"/>
        </w:rPr>
      </w:pPr>
      <w:hyperlink w:anchor="_Toc393985319" w:history="1">
        <w:r w:rsidR="00B22AA8">
          <w:rPr>
            <w:rStyle w:val="Lienhypertexte"/>
            <w:noProof/>
          </w:rPr>
          <w:t>2</w:t>
        </w:r>
        <w:r w:rsidR="0050169E" w:rsidRPr="004D6980">
          <w:rPr>
            <w:rStyle w:val="Lienhypertexte"/>
            <w:noProof/>
          </w:rPr>
          <w:t>.2.</w:t>
        </w:r>
        <w:r w:rsidR="0050169E">
          <w:rPr>
            <w:rFonts w:asciiTheme="minorHAnsi" w:eastAsiaTheme="minorEastAsia" w:hAnsiTheme="minorHAnsi" w:cstheme="minorBidi"/>
            <w:smallCaps w:val="0"/>
            <w:noProof/>
            <w:sz w:val="22"/>
            <w:szCs w:val="22"/>
            <w:lang w:eastAsia="fr-FR"/>
          </w:rPr>
          <w:tab/>
        </w:r>
        <w:r w:rsidR="0050169E">
          <w:rPr>
            <w:rStyle w:val="Lienhypertexte"/>
            <w:noProof/>
          </w:rPr>
          <w:t>Ma place dans l’entreprise</w:t>
        </w:r>
        <w:r w:rsidR="0050169E">
          <w:rPr>
            <w:noProof/>
            <w:webHidden/>
          </w:rPr>
          <w:tab/>
        </w:r>
        <w:r w:rsidR="0050169E">
          <w:rPr>
            <w:noProof/>
            <w:webHidden/>
          </w:rPr>
          <w:fldChar w:fldCharType="begin"/>
        </w:r>
        <w:r w:rsidR="0050169E">
          <w:rPr>
            <w:noProof/>
            <w:webHidden/>
          </w:rPr>
          <w:instrText xml:space="preserve"> PAGEREF _Toc393985319 \h </w:instrText>
        </w:r>
        <w:r w:rsidR="0050169E">
          <w:rPr>
            <w:noProof/>
            <w:webHidden/>
          </w:rPr>
          <w:fldChar w:fldCharType="separate"/>
        </w:r>
        <w:r w:rsidR="00AE3E76">
          <w:rPr>
            <w:b/>
            <w:bCs/>
            <w:noProof/>
            <w:webHidden/>
          </w:rPr>
          <w:t>Erreur ! Signet non défini.</w:t>
        </w:r>
        <w:r w:rsidR="0050169E">
          <w:rPr>
            <w:noProof/>
            <w:webHidden/>
          </w:rPr>
          <w:fldChar w:fldCharType="end"/>
        </w:r>
      </w:hyperlink>
    </w:p>
    <w:p w:rsidR="0050169E" w:rsidRDefault="00FC25CF" w:rsidP="0050169E">
      <w:pPr>
        <w:pStyle w:val="TM2"/>
        <w:tabs>
          <w:tab w:val="left" w:pos="880"/>
          <w:tab w:val="right" w:leader="dot" w:pos="9060"/>
        </w:tabs>
        <w:rPr>
          <w:noProof/>
        </w:rPr>
      </w:pPr>
      <w:hyperlink w:anchor="_Toc393985320" w:history="1">
        <w:r w:rsidR="00B22AA8">
          <w:rPr>
            <w:rStyle w:val="Lienhypertexte"/>
            <w:noProof/>
          </w:rPr>
          <w:t>2</w:t>
        </w:r>
        <w:r w:rsidR="0050169E" w:rsidRPr="004D6980">
          <w:rPr>
            <w:rStyle w:val="Lienhypertexte"/>
            <w:noProof/>
          </w:rPr>
          <w:t>.3.</w:t>
        </w:r>
        <w:r w:rsidR="0050169E">
          <w:rPr>
            <w:rFonts w:asciiTheme="minorHAnsi" w:eastAsiaTheme="minorEastAsia" w:hAnsiTheme="minorHAnsi" w:cstheme="minorBidi"/>
            <w:smallCaps w:val="0"/>
            <w:noProof/>
            <w:sz w:val="22"/>
            <w:szCs w:val="22"/>
            <w:lang w:eastAsia="fr-FR"/>
          </w:rPr>
          <w:tab/>
        </w:r>
        <w:r w:rsidR="0050169E">
          <w:rPr>
            <w:rStyle w:val="Lienhypertexte"/>
            <w:noProof/>
          </w:rPr>
          <w:t>Contexte de l’étude</w:t>
        </w:r>
        <w:r w:rsidR="005B1E5B">
          <w:rPr>
            <w:rStyle w:val="Lienhypertexte"/>
            <w:noProof/>
          </w:rPr>
          <w:t xml:space="preserve"> présentée</w:t>
        </w:r>
        <w:r w:rsidR="0050169E">
          <w:rPr>
            <w:noProof/>
            <w:webHidden/>
          </w:rPr>
          <w:tab/>
        </w:r>
        <w:r w:rsidR="0050169E">
          <w:rPr>
            <w:noProof/>
            <w:webHidden/>
          </w:rPr>
          <w:fldChar w:fldCharType="begin"/>
        </w:r>
        <w:r w:rsidR="0050169E">
          <w:rPr>
            <w:noProof/>
            <w:webHidden/>
          </w:rPr>
          <w:instrText xml:space="preserve"> PAGEREF _Toc393985320 \h </w:instrText>
        </w:r>
        <w:r w:rsidR="0050169E">
          <w:rPr>
            <w:noProof/>
            <w:webHidden/>
          </w:rPr>
          <w:fldChar w:fldCharType="separate"/>
        </w:r>
        <w:r w:rsidR="00AE3E76">
          <w:rPr>
            <w:b/>
            <w:bCs/>
            <w:noProof/>
            <w:webHidden/>
          </w:rPr>
          <w:t>Erreur ! Signet non défini.</w:t>
        </w:r>
        <w:r w:rsidR="0050169E">
          <w:rPr>
            <w:noProof/>
            <w:webHidden/>
          </w:rPr>
          <w:fldChar w:fldCharType="end"/>
        </w:r>
      </w:hyperlink>
    </w:p>
    <w:p w:rsidR="0050169E" w:rsidRDefault="0050169E">
      <w:pPr>
        <w:pStyle w:val="TM2"/>
        <w:tabs>
          <w:tab w:val="left" w:pos="880"/>
          <w:tab w:val="right" w:leader="dot" w:pos="9060"/>
        </w:tabs>
        <w:rPr>
          <w:noProof/>
        </w:rPr>
      </w:pPr>
    </w:p>
    <w:p w:rsidR="00E13E05" w:rsidRDefault="00E13E05">
      <w:pPr>
        <w:pStyle w:val="TM2"/>
        <w:tabs>
          <w:tab w:val="left" w:pos="880"/>
          <w:tab w:val="right" w:leader="dot" w:pos="9060"/>
        </w:tabs>
        <w:rPr>
          <w:rFonts w:asciiTheme="minorHAnsi" w:eastAsiaTheme="minorEastAsia" w:hAnsiTheme="minorHAnsi" w:cstheme="minorBidi"/>
          <w:smallCaps w:val="0"/>
          <w:noProof/>
          <w:sz w:val="22"/>
          <w:szCs w:val="22"/>
          <w:lang w:eastAsia="fr-FR"/>
        </w:rPr>
      </w:pPr>
    </w:p>
    <w:p w:rsidR="00231C89" w:rsidRDefault="00FC25CF">
      <w:pPr>
        <w:pStyle w:val="TM1"/>
        <w:tabs>
          <w:tab w:val="left" w:pos="440"/>
          <w:tab w:val="right" w:leader="dot" w:pos="9060"/>
        </w:tabs>
        <w:rPr>
          <w:rFonts w:asciiTheme="minorHAnsi" w:eastAsiaTheme="minorEastAsia" w:hAnsiTheme="minorHAnsi" w:cstheme="minorBidi"/>
          <w:b w:val="0"/>
          <w:bCs w:val="0"/>
          <w:caps w:val="0"/>
          <w:noProof/>
          <w:sz w:val="22"/>
          <w:szCs w:val="22"/>
          <w:lang w:eastAsia="fr-FR"/>
        </w:rPr>
      </w:pPr>
      <w:hyperlink w:anchor="_Toc393985322" w:history="1">
        <w:r w:rsidR="0050169E">
          <w:rPr>
            <w:rStyle w:val="Lienhypertexte"/>
            <w:noProof/>
          </w:rPr>
          <w:t>3</w:t>
        </w:r>
        <w:r w:rsidR="00231C89" w:rsidRPr="004D6980">
          <w:rPr>
            <w:rStyle w:val="Lienhypertexte"/>
            <w:noProof/>
          </w:rPr>
          <w:t>.</w:t>
        </w:r>
        <w:r w:rsidR="00231C89">
          <w:rPr>
            <w:rFonts w:asciiTheme="minorHAnsi" w:eastAsiaTheme="minorEastAsia" w:hAnsiTheme="minorHAnsi" w:cstheme="minorBidi"/>
            <w:b w:val="0"/>
            <w:bCs w:val="0"/>
            <w:caps w:val="0"/>
            <w:noProof/>
            <w:sz w:val="22"/>
            <w:szCs w:val="22"/>
            <w:lang w:eastAsia="fr-FR"/>
          </w:rPr>
          <w:tab/>
        </w:r>
        <w:r w:rsidR="003B286E">
          <w:rPr>
            <w:rStyle w:val="Lienhypertexte"/>
            <w:noProof/>
          </w:rPr>
          <w:t>developpement d’un modele d’epuisement</w:t>
        </w:r>
        <w:r w:rsidR="00231C89">
          <w:rPr>
            <w:noProof/>
            <w:webHidden/>
          </w:rPr>
          <w:tab/>
        </w:r>
        <w:r w:rsidR="00231C89">
          <w:rPr>
            <w:noProof/>
            <w:webHidden/>
          </w:rPr>
          <w:fldChar w:fldCharType="begin"/>
        </w:r>
        <w:r w:rsidR="00231C89">
          <w:rPr>
            <w:noProof/>
            <w:webHidden/>
          </w:rPr>
          <w:instrText xml:space="preserve"> PAGEREF _Toc393985322 \h </w:instrText>
        </w:r>
        <w:r w:rsidR="00231C89">
          <w:rPr>
            <w:noProof/>
            <w:webHidden/>
          </w:rPr>
          <w:fldChar w:fldCharType="separate"/>
        </w:r>
        <w:r w:rsidR="00AE3E76">
          <w:rPr>
            <w:b w:val="0"/>
            <w:bCs w:val="0"/>
            <w:noProof/>
            <w:webHidden/>
          </w:rPr>
          <w:t>Erreur ! Signet non défini.</w:t>
        </w:r>
        <w:r w:rsidR="00231C89">
          <w:rPr>
            <w:noProof/>
            <w:webHidden/>
          </w:rPr>
          <w:fldChar w:fldCharType="end"/>
        </w:r>
      </w:hyperlink>
    </w:p>
    <w:p w:rsidR="00231C89" w:rsidRDefault="00FC25CF">
      <w:pPr>
        <w:pStyle w:val="TM2"/>
        <w:tabs>
          <w:tab w:val="left" w:pos="880"/>
          <w:tab w:val="right" w:leader="dot" w:pos="9060"/>
        </w:tabs>
        <w:rPr>
          <w:rFonts w:asciiTheme="minorHAnsi" w:eastAsiaTheme="minorEastAsia" w:hAnsiTheme="minorHAnsi" w:cstheme="minorBidi"/>
          <w:smallCaps w:val="0"/>
          <w:noProof/>
          <w:sz w:val="22"/>
          <w:szCs w:val="22"/>
          <w:lang w:eastAsia="fr-FR"/>
        </w:rPr>
      </w:pPr>
      <w:hyperlink w:anchor="_Toc393985323" w:history="1">
        <w:r w:rsidR="0050169E">
          <w:rPr>
            <w:rStyle w:val="Lienhypertexte"/>
            <w:noProof/>
          </w:rPr>
          <w:t>3</w:t>
        </w:r>
        <w:r w:rsidR="00231C89" w:rsidRPr="004D6980">
          <w:rPr>
            <w:rStyle w:val="Lienhypertexte"/>
            <w:noProof/>
          </w:rPr>
          <w:t>.1.</w:t>
        </w:r>
        <w:r w:rsidR="00231C89">
          <w:rPr>
            <w:rFonts w:asciiTheme="minorHAnsi" w:eastAsiaTheme="minorEastAsia" w:hAnsiTheme="minorHAnsi" w:cstheme="minorBidi"/>
            <w:smallCaps w:val="0"/>
            <w:noProof/>
            <w:sz w:val="22"/>
            <w:szCs w:val="22"/>
            <w:lang w:eastAsia="fr-FR"/>
          </w:rPr>
          <w:tab/>
        </w:r>
        <w:r w:rsidR="00E5661D">
          <w:rPr>
            <w:rStyle w:val="Lienhypertexte"/>
            <w:noProof/>
          </w:rPr>
          <w:t>P</w:t>
        </w:r>
        <w:r w:rsidR="005B1E5B">
          <w:rPr>
            <w:rStyle w:val="Lienhypertexte"/>
            <w:noProof/>
          </w:rPr>
          <w:t>resentation de l’étude et du</w:t>
        </w:r>
        <w:r w:rsidR="003B286E">
          <w:rPr>
            <w:rStyle w:val="Lienhypertexte"/>
            <w:noProof/>
          </w:rPr>
          <w:t xml:space="preserve"> preconcept etudie</w:t>
        </w:r>
        <w:r w:rsidR="00231C89">
          <w:rPr>
            <w:noProof/>
            <w:webHidden/>
          </w:rPr>
          <w:tab/>
        </w:r>
        <w:r w:rsidR="00231C89">
          <w:rPr>
            <w:noProof/>
            <w:webHidden/>
          </w:rPr>
          <w:fldChar w:fldCharType="begin"/>
        </w:r>
        <w:r w:rsidR="00231C89">
          <w:rPr>
            <w:noProof/>
            <w:webHidden/>
          </w:rPr>
          <w:instrText xml:space="preserve"> PAGEREF _Toc393985323 \h </w:instrText>
        </w:r>
        <w:r w:rsidR="00231C89">
          <w:rPr>
            <w:noProof/>
            <w:webHidden/>
          </w:rPr>
          <w:fldChar w:fldCharType="separate"/>
        </w:r>
        <w:r w:rsidR="00AE3E76">
          <w:rPr>
            <w:b/>
            <w:bCs/>
            <w:noProof/>
            <w:webHidden/>
          </w:rPr>
          <w:t>Erreur ! Signet non défini.</w:t>
        </w:r>
        <w:r w:rsidR="00231C89">
          <w:rPr>
            <w:noProof/>
            <w:webHidden/>
          </w:rPr>
          <w:fldChar w:fldCharType="end"/>
        </w:r>
      </w:hyperlink>
    </w:p>
    <w:p w:rsidR="005D3658" w:rsidRDefault="00FC25CF" w:rsidP="005D3658">
      <w:pPr>
        <w:pStyle w:val="TM2"/>
        <w:tabs>
          <w:tab w:val="left" w:pos="880"/>
          <w:tab w:val="right" w:leader="dot" w:pos="9060"/>
        </w:tabs>
        <w:rPr>
          <w:noProof/>
        </w:rPr>
      </w:pPr>
      <w:hyperlink w:anchor="_Toc393985324" w:history="1">
        <w:r w:rsidR="0050169E">
          <w:rPr>
            <w:rStyle w:val="Lienhypertexte"/>
            <w:noProof/>
          </w:rPr>
          <w:t>3</w:t>
        </w:r>
        <w:r w:rsidR="00231C89" w:rsidRPr="004D6980">
          <w:rPr>
            <w:rStyle w:val="Lienhypertexte"/>
            <w:noProof/>
          </w:rPr>
          <w:t>.2.</w:t>
        </w:r>
        <w:r w:rsidR="00231C89">
          <w:rPr>
            <w:rFonts w:asciiTheme="minorHAnsi" w:eastAsiaTheme="minorEastAsia" w:hAnsiTheme="minorHAnsi" w:cstheme="minorBidi"/>
            <w:smallCaps w:val="0"/>
            <w:noProof/>
            <w:sz w:val="22"/>
            <w:szCs w:val="22"/>
            <w:lang w:eastAsia="fr-FR"/>
          </w:rPr>
          <w:tab/>
        </w:r>
        <w:r w:rsidR="00E5661D">
          <w:rPr>
            <w:rStyle w:val="Lienhypertexte"/>
            <w:noProof/>
          </w:rPr>
          <w:t>E</w:t>
        </w:r>
        <w:r w:rsidR="003B286E">
          <w:rPr>
            <w:rStyle w:val="Lienhypertexte"/>
            <w:noProof/>
          </w:rPr>
          <w:t>quation de bateman</w:t>
        </w:r>
        <w:r w:rsidR="00231C89">
          <w:rPr>
            <w:noProof/>
            <w:webHidden/>
          </w:rPr>
          <w:tab/>
        </w:r>
        <w:r w:rsidR="00231C89">
          <w:rPr>
            <w:noProof/>
            <w:webHidden/>
          </w:rPr>
          <w:fldChar w:fldCharType="begin"/>
        </w:r>
        <w:r w:rsidR="00231C89">
          <w:rPr>
            <w:noProof/>
            <w:webHidden/>
          </w:rPr>
          <w:instrText xml:space="preserve"> PAGEREF _Toc393985324 \h </w:instrText>
        </w:r>
        <w:r w:rsidR="00231C89">
          <w:rPr>
            <w:noProof/>
            <w:webHidden/>
          </w:rPr>
          <w:fldChar w:fldCharType="separate"/>
        </w:r>
        <w:r w:rsidR="00AE3E76">
          <w:rPr>
            <w:b/>
            <w:bCs/>
            <w:noProof/>
            <w:webHidden/>
          </w:rPr>
          <w:t>Erreur ! Signet non défini.</w:t>
        </w:r>
        <w:r w:rsidR="00231C89">
          <w:rPr>
            <w:noProof/>
            <w:webHidden/>
          </w:rPr>
          <w:fldChar w:fldCharType="end"/>
        </w:r>
      </w:hyperlink>
    </w:p>
    <w:p w:rsidR="00E5661D" w:rsidRDefault="00FC25CF" w:rsidP="00E5661D">
      <w:pPr>
        <w:pStyle w:val="TM3"/>
        <w:tabs>
          <w:tab w:val="left" w:pos="1320"/>
          <w:tab w:val="right" w:leader="dot" w:pos="9060"/>
        </w:tabs>
        <w:rPr>
          <w:rFonts w:asciiTheme="minorHAnsi" w:eastAsiaTheme="minorEastAsia" w:hAnsiTheme="minorHAnsi" w:cstheme="minorBidi"/>
          <w:i w:val="0"/>
          <w:iCs w:val="0"/>
          <w:noProof/>
          <w:sz w:val="22"/>
          <w:szCs w:val="22"/>
          <w:lang w:eastAsia="fr-FR"/>
        </w:rPr>
      </w:pPr>
      <w:hyperlink w:anchor="_Toc393985341" w:history="1">
        <w:r w:rsidR="0050169E">
          <w:rPr>
            <w:rStyle w:val="Lienhypertexte"/>
            <w:noProof/>
          </w:rPr>
          <w:t>3</w:t>
        </w:r>
        <w:r w:rsidR="00E5661D">
          <w:rPr>
            <w:rStyle w:val="Lienhypertexte"/>
            <w:noProof/>
          </w:rPr>
          <w:t>.2.1</w:t>
        </w:r>
        <w:r w:rsidR="00E5661D" w:rsidRPr="004D6980">
          <w:rPr>
            <w:rStyle w:val="Lienhypertexte"/>
            <w:noProof/>
          </w:rPr>
          <w:t>.</w:t>
        </w:r>
        <w:r w:rsidR="00E5661D">
          <w:rPr>
            <w:rFonts w:asciiTheme="minorHAnsi" w:eastAsiaTheme="minorEastAsia" w:hAnsiTheme="minorHAnsi" w:cstheme="minorBidi"/>
            <w:i w:val="0"/>
            <w:iCs w:val="0"/>
            <w:noProof/>
            <w:sz w:val="22"/>
            <w:szCs w:val="22"/>
            <w:lang w:eastAsia="fr-FR"/>
          </w:rPr>
          <w:tab/>
        </w:r>
        <w:r w:rsidR="00E5661D">
          <w:rPr>
            <w:rStyle w:val="Lienhypertexte"/>
            <w:noProof/>
          </w:rPr>
          <w:t>Epuisement sans flux</w:t>
        </w:r>
        <w:r w:rsidR="00E5661D">
          <w:rPr>
            <w:noProof/>
            <w:webHidden/>
          </w:rPr>
          <w:tab/>
        </w:r>
        <w:r w:rsidR="00E5661D">
          <w:rPr>
            <w:noProof/>
            <w:webHidden/>
          </w:rPr>
          <w:fldChar w:fldCharType="begin"/>
        </w:r>
        <w:r w:rsidR="00E5661D">
          <w:rPr>
            <w:noProof/>
            <w:webHidden/>
          </w:rPr>
          <w:instrText xml:space="preserve"> PAGEREF _Toc393985341 \h </w:instrText>
        </w:r>
        <w:r w:rsidR="00E5661D">
          <w:rPr>
            <w:noProof/>
            <w:webHidden/>
          </w:rPr>
          <w:fldChar w:fldCharType="separate"/>
        </w:r>
        <w:r w:rsidR="00AE3E76">
          <w:rPr>
            <w:b/>
            <w:bCs/>
            <w:noProof/>
            <w:webHidden/>
          </w:rPr>
          <w:t>Erreur ! Signet non défini.</w:t>
        </w:r>
        <w:r w:rsidR="00E5661D">
          <w:rPr>
            <w:noProof/>
            <w:webHidden/>
          </w:rPr>
          <w:fldChar w:fldCharType="end"/>
        </w:r>
      </w:hyperlink>
    </w:p>
    <w:p w:rsidR="00E5661D" w:rsidRDefault="00FC25CF" w:rsidP="00E5661D">
      <w:pPr>
        <w:pStyle w:val="TM3"/>
        <w:tabs>
          <w:tab w:val="left" w:pos="1320"/>
          <w:tab w:val="right" w:leader="dot" w:pos="9060"/>
        </w:tabs>
        <w:rPr>
          <w:noProof/>
        </w:rPr>
      </w:pPr>
      <w:hyperlink w:anchor="_Toc393985341" w:history="1">
        <w:r w:rsidR="0050169E">
          <w:rPr>
            <w:rStyle w:val="Lienhypertexte"/>
            <w:noProof/>
          </w:rPr>
          <w:t>3</w:t>
        </w:r>
        <w:r w:rsidR="00E5661D">
          <w:rPr>
            <w:rStyle w:val="Lienhypertexte"/>
            <w:noProof/>
          </w:rPr>
          <w:t>.2</w:t>
        </w:r>
        <w:r w:rsidR="00E5661D" w:rsidRPr="004D6980">
          <w:rPr>
            <w:rStyle w:val="Lienhypertexte"/>
            <w:noProof/>
          </w:rPr>
          <w:t>.2.</w:t>
        </w:r>
        <w:r w:rsidR="00E5661D">
          <w:rPr>
            <w:rFonts w:asciiTheme="minorHAnsi" w:eastAsiaTheme="minorEastAsia" w:hAnsiTheme="minorHAnsi" w:cstheme="minorBidi"/>
            <w:i w:val="0"/>
            <w:iCs w:val="0"/>
            <w:noProof/>
            <w:sz w:val="22"/>
            <w:szCs w:val="22"/>
            <w:lang w:eastAsia="fr-FR"/>
          </w:rPr>
          <w:tab/>
        </w:r>
        <w:r w:rsidR="00E5661D">
          <w:rPr>
            <w:rStyle w:val="Lienhypertexte"/>
            <w:noProof/>
          </w:rPr>
          <w:t>Epuisement avec flux</w:t>
        </w:r>
        <w:r w:rsidR="00E5661D">
          <w:rPr>
            <w:noProof/>
            <w:webHidden/>
          </w:rPr>
          <w:tab/>
        </w:r>
        <w:r w:rsidR="00E5661D">
          <w:rPr>
            <w:noProof/>
            <w:webHidden/>
          </w:rPr>
          <w:fldChar w:fldCharType="begin"/>
        </w:r>
        <w:r w:rsidR="00E5661D">
          <w:rPr>
            <w:noProof/>
            <w:webHidden/>
          </w:rPr>
          <w:instrText xml:space="preserve"> PAGEREF _Toc393985341 \h </w:instrText>
        </w:r>
        <w:r w:rsidR="00E5661D">
          <w:rPr>
            <w:noProof/>
            <w:webHidden/>
          </w:rPr>
          <w:fldChar w:fldCharType="separate"/>
        </w:r>
        <w:r w:rsidR="00AE3E76">
          <w:rPr>
            <w:b/>
            <w:bCs/>
            <w:noProof/>
            <w:webHidden/>
          </w:rPr>
          <w:t>Erreur ! Signet non défini.</w:t>
        </w:r>
        <w:r w:rsidR="00E5661D">
          <w:rPr>
            <w:noProof/>
            <w:webHidden/>
          </w:rPr>
          <w:fldChar w:fldCharType="end"/>
        </w:r>
      </w:hyperlink>
    </w:p>
    <w:p w:rsidR="0050169E" w:rsidRDefault="0050169E" w:rsidP="00E5661D">
      <w:pPr>
        <w:pStyle w:val="TM3"/>
        <w:tabs>
          <w:tab w:val="left" w:pos="1320"/>
          <w:tab w:val="right" w:leader="dot" w:pos="9060"/>
        </w:tabs>
        <w:rPr>
          <w:rFonts w:asciiTheme="minorHAnsi" w:eastAsiaTheme="minorEastAsia" w:hAnsiTheme="minorHAnsi" w:cstheme="minorBidi"/>
          <w:i w:val="0"/>
          <w:iCs w:val="0"/>
          <w:noProof/>
          <w:sz w:val="22"/>
          <w:szCs w:val="22"/>
          <w:lang w:eastAsia="fr-FR"/>
        </w:rPr>
      </w:pPr>
    </w:p>
    <w:p w:rsidR="00E5661D" w:rsidRDefault="00E5661D" w:rsidP="00E5661D">
      <w:pPr>
        <w:pStyle w:val="TM2"/>
        <w:tabs>
          <w:tab w:val="left" w:pos="880"/>
          <w:tab w:val="right" w:leader="dot" w:pos="9060"/>
        </w:tabs>
        <w:ind w:left="360"/>
        <w:rPr>
          <w:noProof/>
        </w:rPr>
      </w:pPr>
    </w:p>
    <w:p w:rsidR="00231C89" w:rsidRDefault="00FC25CF">
      <w:pPr>
        <w:pStyle w:val="TM1"/>
        <w:tabs>
          <w:tab w:val="left" w:pos="440"/>
          <w:tab w:val="right" w:leader="dot" w:pos="9060"/>
        </w:tabs>
        <w:rPr>
          <w:rFonts w:asciiTheme="minorHAnsi" w:eastAsiaTheme="minorEastAsia" w:hAnsiTheme="minorHAnsi" w:cstheme="minorBidi"/>
          <w:b w:val="0"/>
          <w:bCs w:val="0"/>
          <w:caps w:val="0"/>
          <w:noProof/>
          <w:sz w:val="22"/>
          <w:szCs w:val="22"/>
          <w:lang w:eastAsia="fr-FR"/>
        </w:rPr>
      </w:pPr>
      <w:hyperlink w:anchor="_Toc393985326" w:history="1">
        <w:r w:rsidR="0050169E">
          <w:rPr>
            <w:rStyle w:val="Lienhypertexte"/>
            <w:noProof/>
          </w:rPr>
          <w:t>4</w:t>
        </w:r>
        <w:r w:rsidR="00231C89" w:rsidRPr="004D6980">
          <w:rPr>
            <w:rStyle w:val="Lienhypertexte"/>
            <w:noProof/>
          </w:rPr>
          <w:t>.</w:t>
        </w:r>
        <w:r w:rsidR="00231C89">
          <w:rPr>
            <w:rFonts w:asciiTheme="minorHAnsi" w:eastAsiaTheme="minorEastAsia" w:hAnsiTheme="minorHAnsi" w:cstheme="minorBidi"/>
            <w:b w:val="0"/>
            <w:bCs w:val="0"/>
            <w:caps w:val="0"/>
            <w:noProof/>
            <w:sz w:val="22"/>
            <w:szCs w:val="22"/>
            <w:lang w:eastAsia="fr-FR"/>
          </w:rPr>
          <w:tab/>
        </w:r>
        <w:r w:rsidR="00E5661D">
          <w:rPr>
            <w:rStyle w:val="Lienhypertexte"/>
            <w:noProof/>
          </w:rPr>
          <w:t>DEVELOPPEMENT DU MODELE SIMPLIFIE</w:t>
        </w:r>
        <w:r w:rsidR="00231C89">
          <w:rPr>
            <w:noProof/>
            <w:webHidden/>
          </w:rPr>
          <w:tab/>
        </w:r>
        <w:r w:rsidR="00231C89">
          <w:rPr>
            <w:noProof/>
            <w:webHidden/>
          </w:rPr>
          <w:fldChar w:fldCharType="begin"/>
        </w:r>
        <w:r w:rsidR="00231C89">
          <w:rPr>
            <w:noProof/>
            <w:webHidden/>
          </w:rPr>
          <w:instrText xml:space="preserve"> PAGEREF _Toc393985326 \h </w:instrText>
        </w:r>
        <w:r w:rsidR="00231C89">
          <w:rPr>
            <w:noProof/>
            <w:webHidden/>
          </w:rPr>
          <w:fldChar w:fldCharType="separate"/>
        </w:r>
        <w:r w:rsidR="00AE3E76">
          <w:rPr>
            <w:b w:val="0"/>
            <w:bCs w:val="0"/>
            <w:noProof/>
            <w:webHidden/>
          </w:rPr>
          <w:t>Erreur ! Signet non défini.</w:t>
        </w:r>
        <w:r w:rsidR="00231C89">
          <w:rPr>
            <w:noProof/>
            <w:webHidden/>
          </w:rPr>
          <w:fldChar w:fldCharType="end"/>
        </w:r>
      </w:hyperlink>
    </w:p>
    <w:p w:rsidR="00231C89" w:rsidRDefault="00FC25CF">
      <w:pPr>
        <w:pStyle w:val="TM2"/>
        <w:tabs>
          <w:tab w:val="left" w:pos="880"/>
          <w:tab w:val="right" w:leader="dot" w:pos="9060"/>
        </w:tabs>
        <w:rPr>
          <w:rFonts w:asciiTheme="minorHAnsi" w:eastAsiaTheme="minorEastAsia" w:hAnsiTheme="minorHAnsi" w:cstheme="minorBidi"/>
          <w:smallCaps w:val="0"/>
          <w:noProof/>
          <w:sz w:val="22"/>
          <w:szCs w:val="22"/>
          <w:lang w:eastAsia="fr-FR"/>
        </w:rPr>
      </w:pPr>
      <w:hyperlink w:anchor="_Toc393985327" w:history="1">
        <w:r w:rsidR="0050169E">
          <w:rPr>
            <w:rStyle w:val="Lienhypertexte"/>
            <w:noProof/>
          </w:rPr>
          <w:t>4</w:t>
        </w:r>
        <w:r w:rsidR="00231C89" w:rsidRPr="004D6980">
          <w:rPr>
            <w:rStyle w:val="Lienhypertexte"/>
            <w:noProof/>
          </w:rPr>
          <w:t>.1.</w:t>
        </w:r>
        <w:r w:rsidR="00231C89">
          <w:rPr>
            <w:rFonts w:asciiTheme="minorHAnsi" w:eastAsiaTheme="minorEastAsia" w:hAnsiTheme="minorHAnsi" w:cstheme="minorBidi"/>
            <w:smallCaps w:val="0"/>
            <w:noProof/>
            <w:sz w:val="22"/>
            <w:szCs w:val="22"/>
            <w:lang w:eastAsia="fr-FR"/>
          </w:rPr>
          <w:tab/>
        </w:r>
        <w:r w:rsidR="00E5661D">
          <w:rPr>
            <w:rStyle w:val="Lienhypertexte"/>
            <w:noProof/>
          </w:rPr>
          <w:t xml:space="preserve">Résolution analytique à l’aide de methode numerique </w:t>
        </w:r>
        <w:r w:rsidR="00231C89">
          <w:rPr>
            <w:noProof/>
            <w:webHidden/>
          </w:rPr>
          <w:tab/>
        </w:r>
        <w:r w:rsidR="00231C89">
          <w:rPr>
            <w:noProof/>
            <w:webHidden/>
          </w:rPr>
          <w:fldChar w:fldCharType="begin"/>
        </w:r>
        <w:r w:rsidR="00231C89">
          <w:rPr>
            <w:noProof/>
            <w:webHidden/>
          </w:rPr>
          <w:instrText xml:space="preserve"> PAGEREF _Toc393985327 \h </w:instrText>
        </w:r>
        <w:r w:rsidR="00231C89">
          <w:rPr>
            <w:noProof/>
            <w:webHidden/>
          </w:rPr>
          <w:fldChar w:fldCharType="separate"/>
        </w:r>
        <w:r w:rsidR="00AE3E76">
          <w:rPr>
            <w:b/>
            <w:bCs/>
            <w:noProof/>
            <w:webHidden/>
          </w:rPr>
          <w:t>Erreur ! Signet non défini.</w:t>
        </w:r>
        <w:r w:rsidR="00231C89">
          <w:rPr>
            <w:noProof/>
            <w:webHidden/>
          </w:rPr>
          <w:fldChar w:fldCharType="end"/>
        </w:r>
      </w:hyperlink>
    </w:p>
    <w:p w:rsidR="00231C89" w:rsidRDefault="00FC25CF">
      <w:pPr>
        <w:pStyle w:val="TM2"/>
        <w:tabs>
          <w:tab w:val="left" w:pos="880"/>
          <w:tab w:val="right" w:leader="dot" w:pos="9060"/>
        </w:tabs>
        <w:rPr>
          <w:noProof/>
        </w:rPr>
      </w:pPr>
      <w:hyperlink w:anchor="_Toc393985329" w:history="1">
        <w:r w:rsidR="0050169E">
          <w:rPr>
            <w:rStyle w:val="Lienhypertexte"/>
            <w:noProof/>
          </w:rPr>
          <w:t>4</w:t>
        </w:r>
        <w:r w:rsidR="00231C89" w:rsidRPr="004D6980">
          <w:rPr>
            <w:rStyle w:val="Lienhypertexte"/>
            <w:noProof/>
          </w:rPr>
          <w:t>.2.</w:t>
        </w:r>
        <w:r w:rsidR="00231C89">
          <w:rPr>
            <w:rFonts w:asciiTheme="minorHAnsi" w:eastAsiaTheme="minorEastAsia" w:hAnsiTheme="minorHAnsi" w:cstheme="minorBidi"/>
            <w:smallCaps w:val="0"/>
            <w:noProof/>
            <w:sz w:val="22"/>
            <w:szCs w:val="22"/>
            <w:lang w:eastAsia="fr-FR"/>
          </w:rPr>
          <w:tab/>
        </w:r>
        <w:r w:rsidR="00E5661D">
          <w:rPr>
            <w:rStyle w:val="Lienhypertexte"/>
            <w:noProof/>
          </w:rPr>
          <w:t>Simplification du modele</w:t>
        </w:r>
        <w:r w:rsidR="00231C89">
          <w:rPr>
            <w:noProof/>
            <w:webHidden/>
          </w:rPr>
          <w:tab/>
        </w:r>
        <w:r w:rsidR="00231C89">
          <w:rPr>
            <w:noProof/>
            <w:webHidden/>
          </w:rPr>
          <w:fldChar w:fldCharType="begin"/>
        </w:r>
        <w:r w:rsidR="00231C89">
          <w:rPr>
            <w:noProof/>
            <w:webHidden/>
          </w:rPr>
          <w:instrText xml:space="preserve"> PAGEREF _Toc393985329 \h </w:instrText>
        </w:r>
        <w:r w:rsidR="00231C89">
          <w:rPr>
            <w:noProof/>
            <w:webHidden/>
          </w:rPr>
          <w:fldChar w:fldCharType="separate"/>
        </w:r>
        <w:r w:rsidR="00AE3E76">
          <w:rPr>
            <w:b/>
            <w:bCs/>
            <w:noProof/>
            <w:webHidden/>
          </w:rPr>
          <w:t>Erreur ! Signet non défini.</w:t>
        </w:r>
        <w:r w:rsidR="00231C89">
          <w:rPr>
            <w:noProof/>
            <w:webHidden/>
          </w:rPr>
          <w:fldChar w:fldCharType="end"/>
        </w:r>
      </w:hyperlink>
    </w:p>
    <w:p w:rsidR="0050169E" w:rsidRDefault="0050169E">
      <w:pPr>
        <w:pStyle w:val="TM2"/>
        <w:tabs>
          <w:tab w:val="left" w:pos="880"/>
          <w:tab w:val="right" w:leader="dot" w:pos="9060"/>
        </w:tabs>
        <w:rPr>
          <w:noProof/>
          <w:webHidden/>
        </w:rPr>
      </w:pPr>
      <w:r>
        <w:rPr>
          <w:noProof/>
        </w:rPr>
        <w:t>4.3</w:t>
      </w:r>
      <w:r w:rsidRPr="0050169E">
        <w:rPr>
          <w:noProof/>
        </w:rPr>
        <w:t>.</w:t>
      </w:r>
      <w:r w:rsidRPr="0050169E">
        <w:rPr>
          <w:rFonts w:eastAsiaTheme="minorEastAsia"/>
          <w:noProof/>
        </w:rPr>
        <w:tab/>
      </w:r>
      <w:r>
        <w:rPr>
          <w:noProof/>
        </w:rPr>
        <w:t>Validation du modèle</w:t>
      </w:r>
      <w:r w:rsidRPr="0050169E">
        <w:rPr>
          <w:noProof/>
          <w:webHidden/>
        </w:rPr>
        <w:tab/>
      </w:r>
      <w:r w:rsidRPr="0050169E">
        <w:rPr>
          <w:noProof/>
          <w:webHidden/>
        </w:rPr>
        <w:fldChar w:fldCharType="begin"/>
      </w:r>
      <w:r w:rsidRPr="0050169E">
        <w:rPr>
          <w:noProof/>
          <w:webHidden/>
        </w:rPr>
        <w:instrText xml:space="preserve"> PAGEREF _Toc393985329 \h </w:instrText>
      </w:r>
      <w:r w:rsidRPr="0050169E">
        <w:rPr>
          <w:noProof/>
          <w:webHidden/>
        </w:rPr>
        <w:fldChar w:fldCharType="separate"/>
      </w:r>
      <w:r w:rsidR="00AE3E76">
        <w:rPr>
          <w:b/>
          <w:bCs/>
          <w:noProof/>
          <w:webHidden/>
        </w:rPr>
        <w:t>Erreur ! Signet non défini.</w:t>
      </w:r>
      <w:r w:rsidRPr="0050169E">
        <w:rPr>
          <w:noProof/>
          <w:webHidden/>
        </w:rPr>
        <w:fldChar w:fldCharType="end"/>
      </w:r>
    </w:p>
    <w:p w:rsidR="0050169E" w:rsidRDefault="00FC25CF" w:rsidP="0050169E">
      <w:pPr>
        <w:pStyle w:val="TM3"/>
        <w:tabs>
          <w:tab w:val="left" w:pos="1320"/>
          <w:tab w:val="right" w:leader="dot" w:pos="9060"/>
        </w:tabs>
        <w:rPr>
          <w:noProof/>
        </w:rPr>
      </w:pPr>
      <w:hyperlink w:anchor="_Toc393985341" w:history="1">
        <w:r w:rsidR="0050169E">
          <w:rPr>
            <w:rStyle w:val="Lienhypertexte"/>
            <w:noProof/>
          </w:rPr>
          <w:t>4.3.1</w:t>
        </w:r>
        <w:r w:rsidR="0050169E" w:rsidRPr="004D6980">
          <w:rPr>
            <w:rStyle w:val="Lienhypertexte"/>
            <w:noProof/>
          </w:rPr>
          <w:t>.</w:t>
        </w:r>
        <w:r w:rsidR="0050169E">
          <w:rPr>
            <w:rFonts w:asciiTheme="minorHAnsi" w:eastAsiaTheme="minorEastAsia" w:hAnsiTheme="minorHAnsi" w:cstheme="minorBidi"/>
            <w:i w:val="0"/>
            <w:iCs w:val="0"/>
            <w:noProof/>
            <w:sz w:val="22"/>
            <w:szCs w:val="22"/>
            <w:lang w:eastAsia="fr-FR"/>
          </w:rPr>
          <w:tab/>
        </w:r>
        <w:r w:rsidR="0050169E">
          <w:rPr>
            <w:rStyle w:val="Lienhypertexte"/>
            <w:noProof/>
          </w:rPr>
          <w:t>Code DRAGON</w:t>
        </w:r>
        <w:r w:rsidR="0050169E">
          <w:rPr>
            <w:noProof/>
            <w:webHidden/>
          </w:rPr>
          <w:tab/>
        </w:r>
        <w:r w:rsidR="0050169E">
          <w:rPr>
            <w:noProof/>
            <w:webHidden/>
          </w:rPr>
          <w:fldChar w:fldCharType="begin"/>
        </w:r>
        <w:r w:rsidR="0050169E">
          <w:rPr>
            <w:noProof/>
            <w:webHidden/>
          </w:rPr>
          <w:instrText xml:space="preserve"> PAGEREF _Toc393985341 \h </w:instrText>
        </w:r>
        <w:r w:rsidR="0050169E">
          <w:rPr>
            <w:noProof/>
            <w:webHidden/>
          </w:rPr>
          <w:fldChar w:fldCharType="separate"/>
        </w:r>
        <w:r w:rsidR="00AE3E76">
          <w:rPr>
            <w:b/>
            <w:bCs/>
            <w:noProof/>
            <w:webHidden/>
          </w:rPr>
          <w:t>Erreur ! Signet non défini.</w:t>
        </w:r>
        <w:r w:rsidR="0050169E">
          <w:rPr>
            <w:noProof/>
            <w:webHidden/>
          </w:rPr>
          <w:fldChar w:fldCharType="end"/>
        </w:r>
      </w:hyperlink>
    </w:p>
    <w:p w:rsidR="0050169E" w:rsidRDefault="00FC25CF" w:rsidP="0050169E">
      <w:pPr>
        <w:pStyle w:val="TM3"/>
        <w:tabs>
          <w:tab w:val="left" w:pos="1320"/>
          <w:tab w:val="right" w:leader="dot" w:pos="9060"/>
        </w:tabs>
        <w:rPr>
          <w:noProof/>
        </w:rPr>
      </w:pPr>
      <w:hyperlink w:anchor="_Toc393985341" w:history="1">
        <w:r w:rsidR="0050169E">
          <w:rPr>
            <w:rStyle w:val="Lienhypertexte"/>
            <w:noProof/>
          </w:rPr>
          <w:t>4.3.2</w:t>
        </w:r>
        <w:r w:rsidR="0050169E" w:rsidRPr="004D6980">
          <w:rPr>
            <w:rStyle w:val="Lienhypertexte"/>
            <w:noProof/>
          </w:rPr>
          <w:t>.</w:t>
        </w:r>
        <w:r w:rsidR="0050169E">
          <w:rPr>
            <w:rFonts w:asciiTheme="minorHAnsi" w:eastAsiaTheme="minorEastAsia" w:hAnsiTheme="minorHAnsi" w:cstheme="minorBidi"/>
            <w:i w:val="0"/>
            <w:iCs w:val="0"/>
            <w:noProof/>
            <w:sz w:val="22"/>
            <w:szCs w:val="22"/>
            <w:lang w:eastAsia="fr-FR"/>
          </w:rPr>
          <w:tab/>
        </w:r>
        <w:r w:rsidR="0050169E">
          <w:rPr>
            <w:rStyle w:val="Lienhypertexte"/>
            <w:noProof/>
          </w:rPr>
          <w:t>Code VESTA</w:t>
        </w:r>
        <w:r w:rsidR="0050169E">
          <w:rPr>
            <w:noProof/>
            <w:webHidden/>
          </w:rPr>
          <w:tab/>
        </w:r>
        <w:r w:rsidR="0050169E">
          <w:rPr>
            <w:noProof/>
            <w:webHidden/>
          </w:rPr>
          <w:fldChar w:fldCharType="begin"/>
        </w:r>
        <w:r w:rsidR="0050169E">
          <w:rPr>
            <w:noProof/>
            <w:webHidden/>
          </w:rPr>
          <w:instrText xml:space="preserve"> PAGEREF _Toc393985341 \h </w:instrText>
        </w:r>
        <w:r w:rsidR="0050169E">
          <w:rPr>
            <w:noProof/>
            <w:webHidden/>
          </w:rPr>
          <w:fldChar w:fldCharType="separate"/>
        </w:r>
        <w:r w:rsidR="00AE3E76">
          <w:rPr>
            <w:b/>
            <w:bCs/>
            <w:noProof/>
            <w:webHidden/>
          </w:rPr>
          <w:t>Erreur ! Signet non défini.</w:t>
        </w:r>
        <w:r w:rsidR="0050169E">
          <w:rPr>
            <w:noProof/>
            <w:webHidden/>
          </w:rPr>
          <w:fldChar w:fldCharType="end"/>
        </w:r>
      </w:hyperlink>
    </w:p>
    <w:p w:rsidR="0050169E" w:rsidRDefault="00FC25CF" w:rsidP="0050169E">
      <w:pPr>
        <w:pStyle w:val="TM2"/>
        <w:tabs>
          <w:tab w:val="left" w:pos="880"/>
          <w:tab w:val="right" w:leader="dot" w:pos="9060"/>
        </w:tabs>
        <w:rPr>
          <w:noProof/>
        </w:rPr>
      </w:pPr>
      <w:hyperlink w:anchor="_Toc393985331" w:history="1">
        <w:r w:rsidR="0050169E">
          <w:rPr>
            <w:rStyle w:val="Lienhypertexte"/>
            <w:noProof/>
          </w:rPr>
          <w:t>4.4</w:t>
        </w:r>
        <w:r w:rsidR="0050169E" w:rsidRPr="004D6980">
          <w:rPr>
            <w:rStyle w:val="Lienhypertexte"/>
            <w:noProof/>
          </w:rPr>
          <w:t>.</w:t>
        </w:r>
        <w:r w:rsidR="0050169E">
          <w:rPr>
            <w:rFonts w:asciiTheme="minorHAnsi" w:eastAsiaTheme="minorEastAsia" w:hAnsiTheme="minorHAnsi" w:cstheme="minorBidi"/>
            <w:smallCaps w:val="0"/>
            <w:noProof/>
            <w:sz w:val="22"/>
            <w:szCs w:val="22"/>
            <w:lang w:eastAsia="fr-FR"/>
          </w:rPr>
          <w:tab/>
        </w:r>
        <w:r w:rsidR="0050169E">
          <w:rPr>
            <w:rStyle w:val="Lienhypertexte"/>
            <w:noProof/>
          </w:rPr>
          <w:t>Conclusion du modèle simplifié</w:t>
        </w:r>
        <w:r w:rsidR="0050169E">
          <w:rPr>
            <w:noProof/>
            <w:webHidden/>
          </w:rPr>
          <w:tab/>
        </w:r>
        <w:r w:rsidR="0050169E">
          <w:rPr>
            <w:noProof/>
            <w:webHidden/>
          </w:rPr>
          <w:fldChar w:fldCharType="begin"/>
        </w:r>
        <w:r w:rsidR="0050169E">
          <w:rPr>
            <w:noProof/>
            <w:webHidden/>
          </w:rPr>
          <w:instrText xml:space="preserve"> PAGEREF _Toc393985331 \h </w:instrText>
        </w:r>
        <w:r w:rsidR="0050169E">
          <w:rPr>
            <w:noProof/>
            <w:webHidden/>
          </w:rPr>
          <w:fldChar w:fldCharType="separate"/>
        </w:r>
        <w:r w:rsidR="00AE3E76">
          <w:rPr>
            <w:b/>
            <w:bCs/>
            <w:noProof/>
            <w:webHidden/>
          </w:rPr>
          <w:t>Erreur ! Signet non défini.</w:t>
        </w:r>
        <w:r w:rsidR="0050169E">
          <w:rPr>
            <w:noProof/>
            <w:webHidden/>
          </w:rPr>
          <w:fldChar w:fldCharType="end"/>
        </w:r>
      </w:hyperlink>
    </w:p>
    <w:p w:rsidR="0050169E" w:rsidRDefault="0050169E" w:rsidP="0050169E">
      <w:pPr>
        <w:pStyle w:val="TM2"/>
        <w:tabs>
          <w:tab w:val="left" w:pos="880"/>
          <w:tab w:val="right" w:leader="dot" w:pos="9060"/>
        </w:tabs>
        <w:rPr>
          <w:rFonts w:asciiTheme="minorHAnsi" w:eastAsiaTheme="minorEastAsia" w:hAnsiTheme="minorHAnsi" w:cstheme="minorBidi"/>
          <w:smallCaps w:val="0"/>
          <w:noProof/>
          <w:sz w:val="22"/>
          <w:szCs w:val="22"/>
          <w:lang w:eastAsia="fr-FR"/>
        </w:rPr>
      </w:pPr>
    </w:p>
    <w:p w:rsidR="00E13E05" w:rsidRDefault="00E13E05">
      <w:pPr>
        <w:pStyle w:val="TM2"/>
        <w:tabs>
          <w:tab w:val="left" w:pos="880"/>
          <w:tab w:val="right" w:leader="dot" w:pos="9060"/>
        </w:tabs>
        <w:rPr>
          <w:rFonts w:asciiTheme="minorHAnsi" w:eastAsiaTheme="minorEastAsia" w:hAnsiTheme="minorHAnsi" w:cstheme="minorBidi"/>
          <w:smallCaps w:val="0"/>
          <w:noProof/>
          <w:sz w:val="22"/>
          <w:szCs w:val="22"/>
          <w:lang w:eastAsia="fr-FR"/>
        </w:rPr>
      </w:pPr>
    </w:p>
    <w:p w:rsidR="00E5661D" w:rsidRDefault="00FC25CF">
      <w:pPr>
        <w:pStyle w:val="TM1"/>
        <w:tabs>
          <w:tab w:val="left" w:pos="440"/>
          <w:tab w:val="right" w:leader="dot" w:pos="9060"/>
        </w:tabs>
        <w:rPr>
          <w:noProof/>
        </w:rPr>
      </w:pPr>
      <w:hyperlink w:anchor="_Toc393985344" w:history="1">
        <w:r w:rsidR="0050169E">
          <w:rPr>
            <w:rStyle w:val="Lienhypertexte"/>
            <w:noProof/>
          </w:rPr>
          <w:t>5</w:t>
        </w:r>
        <w:r w:rsidR="00231C89" w:rsidRPr="004D6980">
          <w:rPr>
            <w:rStyle w:val="Lienhypertexte"/>
            <w:noProof/>
          </w:rPr>
          <w:t>.</w:t>
        </w:r>
        <w:r w:rsidR="00231C89">
          <w:rPr>
            <w:rFonts w:asciiTheme="minorHAnsi" w:eastAsiaTheme="minorEastAsia" w:hAnsiTheme="minorHAnsi" w:cstheme="minorBidi"/>
            <w:b w:val="0"/>
            <w:bCs w:val="0"/>
            <w:caps w:val="0"/>
            <w:noProof/>
            <w:sz w:val="22"/>
            <w:szCs w:val="22"/>
            <w:lang w:eastAsia="fr-FR"/>
          </w:rPr>
          <w:tab/>
        </w:r>
        <w:r w:rsidR="00E13E05">
          <w:rPr>
            <w:rStyle w:val="Lienhypertexte"/>
            <w:noProof/>
          </w:rPr>
          <w:t>exploitation de resultats</w:t>
        </w:r>
        <w:r w:rsidR="00231C89">
          <w:rPr>
            <w:noProof/>
            <w:webHidden/>
          </w:rPr>
          <w:tab/>
        </w:r>
        <w:r w:rsidR="00231C89">
          <w:rPr>
            <w:noProof/>
            <w:webHidden/>
          </w:rPr>
          <w:fldChar w:fldCharType="begin"/>
        </w:r>
        <w:r w:rsidR="00231C89">
          <w:rPr>
            <w:noProof/>
            <w:webHidden/>
          </w:rPr>
          <w:instrText xml:space="preserve"> PAGEREF _Toc393985344 \h </w:instrText>
        </w:r>
        <w:r w:rsidR="00231C89">
          <w:rPr>
            <w:noProof/>
            <w:webHidden/>
          </w:rPr>
          <w:fldChar w:fldCharType="separate"/>
        </w:r>
        <w:r w:rsidR="00AE3E76">
          <w:rPr>
            <w:b w:val="0"/>
            <w:bCs w:val="0"/>
            <w:noProof/>
            <w:webHidden/>
          </w:rPr>
          <w:t>Erreur ! Signet non défini.</w:t>
        </w:r>
        <w:r w:rsidR="00231C89">
          <w:rPr>
            <w:noProof/>
            <w:webHidden/>
          </w:rPr>
          <w:fldChar w:fldCharType="end"/>
        </w:r>
      </w:hyperlink>
    </w:p>
    <w:p w:rsidR="00E13E05" w:rsidRDefault="00FC25CF" w:rsidP="00E13E05">
      <w:pPr>
        <w:pStyle w:val="TM2"/>
        <w:tabs>
          <w:tab w:val="left" w:pos="880"/>
          <w:tab w:val="right" w:leader="dot" w:pos="9060"/>
        </w:tabs>
        <w:rPr>
          <w:noProof/>
        </w:rPr>
      </w:pPr>
      <w:hyperlink w:anchor="_Toc393985331" w:history="1">
        <w:r w:rsidR="0050169E">
          <w:rPr>
            <w:rStyle w:val="Lienhypertexte"/>
            <w:noProof/>
          </w:rPr>
          <w:t>5</w:t>
        </w:r>
        <w:r w:rsidR="00E13E05" w:rsidRPr="004D6980">
          <w:rPr>
            <w:rStyle w:val="Lienhypertexte"/>
            <w:noProof/>
          </w:rPr>
          <w:t>.1.</w:t>
        </w:r>
        <w:r w:rsidR="00E13E05">
          <w:rPr>
            <w:rFonts w:asciiTheme="minorHAnsi" w:eastAsiaTheme="minorEastAsia" w:hAnsiTheme="minorHAnsi" w:cstheme="minorBidi"/>
            <w:smallCaps w:val="0"/>
            <w:noProof/>
            <w:sz w:val="22"/>
            <w:szCs w:val="22"/>
            <w:lang w:eastAsia="fr-FR"/>
          </w:rPr>
          <w:tab/>
        </w:r>
        <w:r w:rsidR="00E13E05">
          <w:rPr>
            <w:rStyle w:val="Lienhypertexte"/>
            <w:noProof/>
          </w:rPr>
          <w:t>Création de tâches</w:t>
        </w:r>
        <w:r w:rsidR="00E13E05">
          <w:rPr>
            <w:noProof/>
            <w:webHidden/>
          </w:rPr>
          <w:tab/>
        </w:r>
        <w:r w:rsidR="00E13E05">
          <w:rPr>
            <w:noProof/>
            <w:webHidden/>
          </w:rPr>
          <w:fldChar w:fldCharType="begin"/>
        </w:r>
        <w:r w:rsidR="00E13E05">
          <w:rPr>
            <w:noProof/>
            <w:webHidden/>
          </w:rPr>
          <w:instrText xml:space="preserve"> PAGEREF _Toc393985331 \h </w:instrText>
        </w:r>
        <w:r w:rsidR="00E13E05">
          <w:rPr>
            <w:noProof/>
            <w:webHidden/>
          </w:rPr>
          <w:fldChar w:fldCharType="separate"/>
        </w:r>
        <w:r w:rsidR="00AE3E76">
          <w:rPr>
            <w:b/>
            <w:bCs/>
            <w:noProof/>
            <w:webHidden/>
          </w:rPr>
          <w:t>Erreur ! Signet non défini.</w:t>
        </w:r>
        <w:r w:rsidR="00E13E05">
          <w:rPr>
            <w:noProof/>
            <w:webHidden/>
          </w:rPr>
          <w:fldChar w:fldCharType="end"/>
        </w:r>
      </w:hyperlink>
    </w:p>
    <w:p w:rsidR="00E13E05" w:rsidRDefault="00FC25CF" w:rsidP="00E13E05">
      <w:pPr>
        <w:pStyle w:val="TM2"/>
        <w:tabs>
          <w:tab w:val="left" w:pos="880"/>
          <w:tab w:val="right" w:leader="dot" w:pos="9060"/>
        </w:tabs>
        <w:rPr>
          <w:noProof/>
        </w:rPr>
      </w:pPr>
      <w:hyperlink w:anchor="_Toc393985331" w:history="1">
        <w:r w:rsidR="0050169E">
          <w:rPr>
            <w:rStyle w:val="Lienhypertexte"/>
            <w:noProof/>
          </w:rPr>
          <w:t>5</w:t>
        </w:r>
        <w:r w:rsidR="00E13E05">
          <w:rPr>
            <w:rStyle w:val="Lienhypertexte"/>
            <w:noProof/>
          </w:rPr>
          <w:t>.2</w:t>
        </w:r>
        <w:r w:rsidR="00E13E05" w:rsidRPr="004D6980">
          <w:rPr>
            <w:rStyle w:val="Lienhypertexte"/>
            <w:noProof/>
          </w:rPr>
          <w:t>.</w:t>
        </w:r>
        <w:r w:rsidR="00E13E05">
          <w:rPr>
            <w:rFonts w:asciiTheme="minorHAnsi" w:eastAsiaTheme="minorEastAsia" w:hAnsiTheme="minorHAnsi" w:cstheme="minorBidi"/>
            <w:smallCaps w:val="0"/>
            <w:noProof/>
            <w:sz w:val="22"/>
            <w:szCs w:val="22"/>
            <w:lang w:eastAsia="fr-FR"/>
          </w:rPr>
          <w:tab/>
        </w:r>
        <w:r w:rsidR="00E13E05">
          <w:rPr>
            <w:rStyle w:val="Lienhypertexte"/>
            <w:noProof/>
          </w:rPr>
          <w:t>Analyse physique</w:t>
        </w:r>
        <w:r w:rsidR="00E13E05">
          <w:rPr>
            <w:noProof/>
            <w:webHidden/>
          </w:rPr>
          <w:tab/>
        </w:r>
        <w:r w:rsidR="00E13E05">
          <w:rPr>
            <w:noProof/>
            <w:webHidden/>
          </w:rPr>
          <w:fldChar w:fldCharType="begin"/>
        </w:r>
        <w:r w:rsidR="00E13E05">
          <w:rPr>
            <w:noProof/>
            <w:webHidden/>
          </w:rPr>
          <w:instrText xml:space="preserve"> PAGEREF _Toc393985331 \h </w:instrText>
        </w:r>
        <w:r w:rsidR="00E13E05">
          <w:rPr>
            <w:noProof/>
            <w:webHidden/>
          </w:rPr>
          <w:fldChar w:fldCharType="separate"/>
        </w:r>
        <w:r w:rsidR="00AE3E76">
          <w:rPr>
            <w:b/>
            <w:bCs/>
            <w:noProof/>
            <w:webHidden/>
          </w:rPr>
          <w:t>Erreur ! Signet non défini.</w:t>
        </w:r>
        <w:r w:rsidR="00E13E05">
          <w:rPr>
            <w:noProof/>
            <w:webHidden/>
          </w:rPr>
          <w:fldChar w:fldCharType="end"/>
        </w:r>
      </w:hyperlink>
    </w:p>
    <w:p w:rsidR="00E13E05" w:rsidRDefault="00FC25CF" w:rsidP="00E13E05">
      <w:pPr>
        <w:pStyle w:val="TM2"/>
        <w:tabs>
          <w:tab w:val="left" w:pos="880"/>
          <w:tab w:val="right" w:leader="dot" w:pos="9060"/>
        </w:tabs>
        <w:rPr>
          <w:noProof/>
        </w:rPr>
      </w:pPr>
      <w:hyperlink w:anchor="_Toc393985331" w:history="1">
        <w:r w:rsidR="0050169E">
          <w:rPr>
            <w:rStyle w:val="Lienhypertexte"/>
            <w:noProof/>
          </w:rPr>
          <w:t>5</w:t>
        </w:r>
        <w:r w:rsidR="00E13E05">
          <w:rPr>
            <w:rStyle w:val="Lienhypertexte"/>
            <w:noProof/>
          </w:rPr>
          <w:t>.3</w:t>
        </w:r>
        <w:r w:rsidR="00E13E05" w:rsidRPr="004D6980">
          <w:rPr>
            <w:rStyle w:val="Lienhypertexte"/>
            <w:noProof/>
          </w:rPr>
          <w:t>.</w:t>
        </w:r>
        <w:r w:rsidR="00E13E05">
          <w:rPr>
            <w:rFonts w:asciiTheme="minorHAnsi" w:eastAsiaTheme="minorEastAsia" w:hAnsiTheme="minorHAnsi" w:cstheme="minorBidi"/>
            <w:smallCaps w:val="0"/>
            <w:noProof/>
            <w:sz w:val="22"/>
            <w:szCs w:val="22"/>
            <w:lang w:eastAsia="fr-FR"/>
          </w:rPr>
          <w:tab/>
        </w:r>
        <w:r w:rsidR="00E13E05">
          <w:rPr>
            <w:rStyle w:val="Lienhypertexte"/>
            <w:noProof/>
          </w:rPr>
          <w:t>Conclusion</w:t>
        </w:r>
        <w:r w:rsidR="00E13E05">
          <w:rPr>
            <w:noProof/>
            <w:webHidden/>
          </w:rPr>
          <w:tab/>
        </w:r>
        <w:r w:rsidR="00E13E05">
          <w:rPr>
            <w:noProof/>
            <w:webHidden/>
          </w:rPr>
          <w:fldChar w:fldCharType="begin"/>
        </w:r>
        <w:r w:rsidR="00E13E05">
          <w:rPr>
            <w:noProof/>
            <w:webHidden/>
          </w:rPr>
          <w:instrText xml:space="preserve"> PAGEREF _Toc393985331 \h </w:instrText>
        </w:r>
        <w:r w:rsidR="00E13E05">
          <w:rPr>
            <w:noProof/>
            <w:webHidden/>
          </w:rPr>
          <w:fldChar w:fldCharType="separate"/>
        </w:r>
        <w:r w:rsidR="00AE3E76">
          <w:rPr>
            <w:b/>
            <w:bCs/>
            <w:noProof/>
            <w:webHidden/>
          </w:rPr>
          <w:t>Erreur ! Signet non défini.</w:t>
        </w:r>
        <w:r w:rsidR="00E13E05">
          <w:rPr>
            <w:noProof/>
            <w:webHidden/>
          </w:rPr>
          <w:fldChar w:fldCharType="end"/>
        </w:r>
      </w:hyperlink>
    </w:p>
    <w:p w:rsidR="0050169E" w:rsidRDefault="0050169E" w:rsidP="00E13E05">
      <w:pPr>
        <w:pStyle w:val="TM2"/>
        <w:tabs>
          <w:tab w:val="left" w:pos="880"/>
          <w:tab w:val="right" w:leader="dot" w:pos="9060"/>
        </w:tabs>
        <w:rPr>
          <w:noProof/>
        </w:rPr>
      </w:pPr>
    </w:p>
    <w:p w:rsidR="00E13E05" w:rsidRDefault="00E13E05" w:rsidP="00E13E05">
      <w:pPr>
        <w:pStyle w:val="TM2"/>
        <w:tabs>
          <w:tab w:val="left" w:pos="880"/>
          <w:tab w:val="right" w:leader="dot" w:pos="9060"/>
        </w:tabs>
        <w:ind w:left="0"/>
        <w:rPr>
          <w:noProof/>
        </w:rPr>
      </w:pPr>
    </w:p>
    <w:p w:rsidR="00E13E05" w:rsidRDefault="00FC25CF" w:rsidP="00E13E05">
      <w:pPr>
        <w:pStyle w:val="TM1"/>
        <w:tabs>
          <w:tab w:val="left" w:pos="440"/>
          <w:tab w:val="right" w:leader="dot" w:pos="9060"/>
        </w:tabs>
        <w:rPr>
          <w:noProof/>
        </w:rPr>
      </w:pPr>
      <w:hyperlink w:anchor="_Toc393985344" w:history="1">
        <w:r w:rsidR="0050169E">
          <w:rPr>
            <w:rStyle w:val="Lienhypertexte"/>
            <w:noProof/>
          </w:rPr>
          <w:t>6</w:t>
        </w:r>
        <w:r w:rsidR="00E13E05" w:rsidRPr="004D6980">
          <w:rPr>
            <w:rStyle w:val="Lienhypertexte"/>
            <w:noProof/>
          </w:rPr>
          <w:t>.</w:t>
        </w:r>
        <w:r w:rsidR="00E13E05">
          <w:rPr>
            <w:rFonts w:asciiTheme="minorHAnsi" w:eastAsiaTheme="minorEastAsia" w:hAnsiTheme="minorHAnsi" w:cstheme="minorBidi"/>
            <w:b w:val="0"/>
            <w:bCs w:val="0"/>
            <w:caps w:val="0"/>
            <w:noProof/>
            <w:sz w:val="22"/>
            <w:szCs w:val="22"/>
            <w:lang w:eastAsia="fr-FR"/>
          </w:rPr>
          <w:tab/>
        </w:r>
        <w:r w:rsidR="00E13E05">
          <w:rPr>
            <w:rStyle w:val="Lienhypertexte"/>
            <w:noProof/>
          </w:rPr>
          <w:t>conclusion generale</w:t>
        </w:r>
        <w:r w:rsidR="00E13E05">
          <w:rPr>
            <w:noProof/>
            <w:webHidden/>
          </w:rPr>
          <w:tab/>
        </w:r>
        <w:r w:rsidR="00E13E05">
          <w:rPr>
            <w:noProof/>
            <w:webHidden/>
          </w:rPr>
          <w:fldChar w:fldCharType="begin"/>
        </w:r>
        <w:r w:rsidR="00E13E05">
          <w:rPr>
            <w:noProof/>
            <w:webHidden/>
          </w:rPr>
          <w:instrText xml:space="preserve"> PAGEREF _Toc393985344 \h </w:instrText>
        </w:r>
        <w:r w:rsidR="00E13E05">
          <w:rPr>
            <w:noProof/>
            <w:webHidden/>
          </w:rPr>
          <w:fldChar w:fldCharType="separate"/>
        </w:r>
        <w:r w:rsidR="00AE3E76">
          <w:rPr>
            <w:b w:val="0"/>
            <w:bCs w:val="0"/>
            <w:noProof/>
            <w:webHidden/>
          </w:rPr>
          <w:t>Erreur ! Signet non défini.</w:t>
        </w:r>
        <w:r w:rsidR="00E13E05">
          <w:rPr>
            <w:noProof/>
            <w:webHidden/>
          </w:rPr>
          <w:fldChar w:fldCharType="end"/>
        </w:r>
      </w:hyperlink>
    </w:p>
    <w:p w:rsidR="00E13E05" w:rsidRDefault="00FC25CF" w:rsidP="00E13E05">
      <w:pPr>
        <w:pStyle w:val="TM2"/>
        <w:tabs>
          <w:tab w:val="left" w:pos="880"/>
          <w:tab w:val="right" w:leader="dot" w:pos="9060"/>
        </w:tabs>
        <w:rPr>
          <w:noProof/>
        </w:rPr>
      </w:pPr>
      <w:hyperlink w:anchor="_Toc393985331" w:history="1">
        <w:r w:rsidR="0050169E">
          <w:rPr>
            <w:rStyle w:val="Lienhypertexte"/>
            <w:noProof/>
          </w:rPr>
          <w:t>6</w:t>
        </w:r>
        <w:r w:rsidR="00E13E05" w:rsidRPr="004D6980">
          <w:rPr>
            <w:rStyle w:val="Lienhypertexte"/>
            <w:noProof/>
          </w:rPr>
          <w:t>.1.</w:t>
        </w:r>
        <w:r w:rsidR="00E13E05">
          <w:rPr>
            <w:rFonts w:asciiTheme="minorHAnsi" w:eastAsiaTheme="minorEastAsia" w:hAnsiTheme="minorHAnsi" w:cstheme="minorBidi"/>
            <w:smallCaps w:val="0"/>
            <w:noProof/>
            <w:sz w:val="22"/>
            <w:szCs w:val="22"/>
            <w:lang w:eastAsia="fr-FR"/>
          </w:rPr>
          <w:tab/>
          <w:t>P</w:t>
        </w:r>
        <w:r w:rsidR="00E13E05">
          <w:rPr>
            <w:rStyle w:val="Lienhypertexte"/>
            <w:noProof/>
          </w:rPr>
          <w:t>erspective de l’étude</w:t>
        </w:r>
        <w:r w:rsidR="00E13E05">
          <w:rPr>
            <w:noProof/>
            <w:webHidden/>
          </w:rPr>
          <w:tab/>
        </w:r>
        <w:r w:rsidR="00E13E05">
          <w:rPr>
            <w:noProof/>
            <w:webHidden/>
          </w:rPr>
          <w:fldChar w:fldCharType="begin"/>
        </w:r>
        <w:r w:rsidR="00E13E05">
          <w:rPr>
            <w:noProof/>
            <w:webHidden/>
          </w:rPr>
          <w:instrText xml:space="preserve"> PAGEREF _Toc393985331 \h </w:instrText>
        </w:r>
        <w:r w:rsidR="00E13E05">
          <w:rPr>
            <w:noProof/>
            <w:webHidden/>
          </w:rPr>
          <w:fldChar w:fldCharType="separate"/>
        </w:r>
        <w:r w:rsidR="00AE3E76">
          <w:rPr>
            <w:b/>
            <w:bCs/>
            <w:noProof/>
            <w:webHidden/>
          </w:rPr>
          <w:t>Erreur ! Signet non défini.</w:t>
        </w:r>
        <w:r w:rsidR="00E13E05">
          <w:rPr>
            <w:noProof/>
            <w:webHidden/>
          </w:rPr>
          <w:fldChar w:fldCharType="end"/>
        </w:r>
      </w:hyperlink>
    </w:p>
    <w:p w:rsidR="00E13E05" w:rsidRDefault="00FC25CF" w:rsidP="00E13E05">
      <w:pPr>
        <w:pStyle w:val="TM2"/>
        <w:tabs>
          <w:tab w:val="left" w:pos="880"/>
          <w:tab w:val="right" w:leader="dot" w:pos="9060"/>
        </w:tabs>
        <w:rPr>
          <w:noProof/>
        </w:rPr>
      </w:pPr>
      <w:hyperlink w:anchor="_Toc393985331" w:history="1">
        <w:r w:rsidR="0050169E">
          <w:rPr>
            <w:rStyle w:val="Lienhypertexte"/>
            <w:noProof/>
          </w:rPr>
          <w:t>6</w:t>
        </w:r>
        <w:r w:rsidR="00E13E05">
          <w:rPr>
            <w:rStyle w:val="Lienhypertexte"/>
            <w:noProof/>
          </w:rPr>
          <w:t>.2</w:t>
        </w:r>
        <w:r w:rsidR="00E13E05" w:rsidRPr="004D6980">
          <w:rPr>
            <w:rStyle w:val="Lienhypertexte"/>
            <w:noProof/>
          </w:rPr>
          <w:t>.</w:t>
        </w:r>
        <w:r w:rsidR="00E13E05">
          <w:rPr>
            <w:rFonts w:asciiTheme="minorHAnsi" w:eastAsiaTheme="minorEastAsia" w:hAnsiTheme="minorHAnsi" w:cstheme="minorBidi"/>
            <w:smallCaps w:val="0"/>
            <w:noProof/>
            <w:sz w:val="22"/>
            <w:szCs w:val="22"/>
            <w:lang w:eastAsia="fr-FR"/>
          </w:rPr>
          <w:tab/>
        </w:r>
        <w:r w:rsidR="00E13E05">
          <w:rPr>
            <w:rStyle w:val="Lienhypertexte"/>
            <w:noProof/>
          </w:rPr>
          <w:t>Bilan</w:t>
        </w:r>
        <w:r w:rsidR="00E13E05">
          <w:rPr>
            <w:noProof/>
            <w:webHidden/>
          </w:rPr>
          <w:tab/>
        </w:r>
        <w:r w:rsidR="00E13E05">
          <w:rPr>
            <w:noProof/>
            <w:webHidden/>
          </w:rPr>
          <w:fldChar w:fldCharType="begin"/>
        </w:r>
        <w:r w:rsidR="00E13E05">
          <w:rPr>
            <w:noProof/>
            <w:webHidden/>
          </w:rPr>
          <w:instrText xml:space="preserve"> PAGEREF _Toc393985331 \h </w:instrText>
        </w:r>
        <w:r w:rsidR="00E13E05">
          <w:rPr>
            <w:noProof/>
            <w:webHidden/>
          </w:rPr>
          <w:fldChar w:fldCharType="separate"/>
        </w:r>
        <w:r w:rsidR="00AE3E76">
          <w:rPr>
            <w:b/>
            <w:bCs/>
            <w:noProof/>
            <w:webHidden/>
          </w:rPr>
          <w:t>Erreur ! Signet non défini.</w:t>
        </w:r>
        <w:r w:rsidR="00E13E05">
          <w:rPr>
            <w:noProof/>
            <w:webHidden/>
          </w:rPr>
          <w:fldChar w:fldCharType="end"/>
        </w:r>
      </w:hyperlink>
    </w:p>
    <w:p w:rsidR="00E13E05" w:rsidRDefault="00E13E05" w:rsidP="00E13E05">
      <w:pPr>
        <w:pStyle w:val="TM1"/>
        <w:tabs>
          <w:tab w:val="left" w:pos="440"/>
          <w:tab w:val="right" w:leader="dot" w:pos="9060"/>
        </w:tabs>
        <w:rPr>
          <w:noProof/>
        </w:rPr>
      </w:pPr>
    </w:p>
    <w:p w:rsidR="00E13E05" w:rsidRDefault="00E13E05" w:rsidP="00E13E05">
      <w:pPr>
        <w:pStyle w:val="TM2"/>
        <w:tabs>
          <w:tab w:val="left" w:pos="880"/>
          <w:tab w:val="right" w:leader="dot" w:pos="9060"/>
        </w:tabs>
        <w:rPr>
          <w:noProof/>
        </w:rPr>
      </w:pPr>
    </w:p>
    <w:p w:rsidR="00E13E05" w:rsidRDefault="00E13E05" w:rsidP="00E13E05">
      <w:pPr>
        <w:pStyle w:val="TM2"/>
        <w:tabs>
          <w:tab w:val="left" w:pos="880"/>
          <w:tab w:val="right" w:leader="dot" w:pos="9060"/>
        </w:tabs>
        <w:rPr>
          <w:rFonts w:asciiTheme="minorHAnsi" w:eastAsiaTheme="minorEastAsia" w:hAnsiTheme="minorHAnsi" w:cstheme="minorBidi"/>
          <w:smallCaps w:val="0"/>
          <w:noProof/>
          <w:sz w:val="22"/>
          <w:szCs w:val="22"/>
          <w:lang w:eastAsia="fr-FR"/>
        </w:rPr>
      </w:pPr>
    </w:p>
    <w:p w:rsidR="00E13E05" w:rsidRPr="00E13E05" w:rsidRDefault="00E13E05">
      <w:pPr>
        <w:pStyle w:val="TM1"/>
        <w:tabs>
          <w:tab w:val="left" w:pos="440"/>
          <w:tab w:val="right" w:leader="dot" w:pos="9060"/>
        </w:tabs>
        <w:rPr>
          <w:rFonts w:ascii="Arial" w:hAnsi="Arial"/>
          <w:noProof/>
          <w:color w:val="0000FF"/>
          <w:u w:val="single"/>
        </w:rPr>
      </w:pPr>
    </w:p>
    <w:p w:rsidR="006519D8" w:rsidRPr="009811B4" w:rsidRDefault="00B01E9D" w:rsidP="00AD42B2">
      <w:pPr>
        <w:rPr>
          <w:rFonts w:cs="Arial"/>
        </w:rPr>
      </w:pPr>
      <w:r w:rsidRPr="00AC79F4">
        <w:rPr>
          <w:rStyle w:val="Lienhypertexte"/>
        </w:rPr>
        <w:fldChar w:fldCharType="end"/>
      </w:r>
    </w:p>
    <w:p w:rsidR="009F5691" w:rsidRPr="009811B4" w:rsidRDefault="00A61459" w:rsidP="00AC79F4">
      <w:pPr>
        <w:pStyle w:val="Titre"/>
      </w:pPr>
      <w:r w:rsidRPr="009811B4">
        <w:br w:type="page"/>
      </w:r>
      <w:r w:rsidR="009F5691" w:rsidRPr="009811B4">
        <w:lastRenderedPageBreak/>
        <w:t>Liste des tableaux</w:t>
      </w:r>
    </w:p>
    <w:p w:rsidR="00985B53" w:rsidRDefault="009F5691">
      <w:pPr>
        <w:pStyle w:val="Tabledesillustrations"/>
        <w:tabs>
          <w:tab w:val="right" w:leader="dot" w:pos="9060"/>
        </w:tabs>
        <w:rPr>
          <w:rFonts w:asciiTheme="minorHAnsi" w:eastAsiaTheme="minorEastAsia" w:hAnsiTheme="minorHAnsi" w:cstheme="minorBidi"/>
          <w:smallCaps w:val="0"/>
          <w:noProof/>
          <w:sz w:val="22"/>
          <w:szCs w:val="22"/>
          <w:lang w:eastAsia="fr-FR"/>
        </w:rPr>
      </w:pPr>
      <w:r w:rsidRPr="00AC79F4">
        <w:rPr>
          <w:rStyle w:val="Lienhypertexte"/>
        </w:rPr>
        <w:fldChar w:fldCharType="begin"/>
      </w:r>
      <w:r w:rsidRPr="00AC79F4">
        <w:rPr>
          <w:rStyle w:val="Lienhypertexte"/>
        </w:rPr>
        <w:instrText xml:space="preserve"> TOC \h \z \c "Tableau" </w:instrText>
      </w:r>
      <w:r w:rsidRPr="00AC79F4">
        <w:rPr>
          <w:rStyle w:val="Lienhypertexte"/>
        </w:rPr>
        <w:fldChar w:fldCharType="separate"/>
      </w:r>
      <w:hyperlink w:anchor="_Toc393879604" w:history="1">
        <w:r w:rsidR="00985B53" w:rsidRPr="004330DC">
          <w:rPr>
            <w:rStyle w:val="Lienhypertexte"/>
            <w:noProof/>
          </w:rPr>
          <w:t xml:space="preserve">Tableau 1. </w:t>
        </w:r>
        <w:r w:rsidR="00985B53" w:rsidRPr="004330DC">
          <w:rPr>
            <w:rStyle w:val="Lienhypertexte"/>
            <w:rFonts w:eastAsiaTheme="minorHAnsi"/>
            <w:noProof/>
          </w:rPr>
          <w:t>Caractéristiques des principaux accidents d’éjection de grappes</w:t>
        </w:r>
        <w:r w:rsidR="00985B53">
          <w:rPr>
            <w:noProof/>
            <w:webHidden/>
          </w:rPr>
          <w:tab/>
        </w:r>
        <w:r w:rsidR="00985B53">
          <w:rPr>
            <w:noProof/>
            <w:webHidden/>
          </w:rPr>
          <w:fldChar w:fldCharType="begin"/>
        </w:r>
        <w:r w:rsidR="00985B53">
          <w:rPr>
            <w:noProof/>
            <w:webHidden/>
          </w:rPr>
          <w:instrText xml:space="preserve"> PAGEREF _Toc393879604 \h </w:instrText>
        </w:r>
        <w:r w:rsidR="00985B53">
          <w:rPr>
            <w:noProof/>
            <w:webHidden/>
          </w:rPr>
          <w:fldChar w:fldCharType="separate"/>
        </w:r>
        <w:r w:rsidR="00AE3E76">
          <w:rPr>
            <w:b/>
            <w:bCs/>
            <w:noProof/>
            <w:webHidden/>
          </w:rPr>
          <w:t>Erreur ! Signet non défini.</w:t>
        </w:r>
        <w:r w:rsidR="00985B53">
          <w:rPr>
            <w:noProof/>
            <w:webHidden/>
          </w:rPr>
          <w:fldChar w:fldCharType="end"/>
        </w:r>
      </w:hyperlink>
    </w:p>
    <w:p w:rsidR="00985B53" w:rsidRDefault="00FC25CF">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r:id="rId17" w:anchor="_Toc393879605" w:history="1">
        <w:r w:rsidR="00985B53" w:rsidRPr="004330DC">
          <w:rPr>
            <w:rStyle w:val="Lienhypertexte"/>
            <w:noProof/>
          </w:rPr>
          <w:t>Tableau 2. Caractéristiques des principaux transitoires d'extraction de grappes</w:t>
        </w:r>
        <w:r w:rsidR="00985B53">
          <w:rPr>
            <w:noProof/>
            <w:webHidden/>
          </w:rPr>
          <w:tab/>
        </w:r>
        <w:r w:rsidR="00985B53">
          <w:rPr>
            <w:noProof/>
            <w:webHidden/>
          </w:rPr>
          <w:fldChar w:fldCharType="begin"/>
        </w:r>
        <w:r w:rsidR="00985B53">
          <w:rPr>
            <w:noProof/>
            <w:webHidden/>
          </w:rPr>
          <w:instrText xml:space="preserve"> PAGEREF _Toc393879605 \h </w:instrText>
        </w:r>
        <w:r w:rsidR="00985B53">
          <w:rPr>
            <w:noProof/>
            <w:webHidden/>
          </w:rPr>
          <w:fldChar w:fldCharType="separate"/>
        </w:r>
        <w:r w:rsidR="00AE3E76">
          <w:rPr>
            <w:b/>
            <w:bCs/>
            <w:noProof/>
            <w:webHidden/>
          </w:rPr>
          <w:t>Erreur ! Signet non défini.</w:t>
        </w:r>
        <w:r w:rsidR="00985B53">
          <w:rPr>
            <w:noProof/>
            <w:webHidden/>
          </w:rPr>
          <w:fldChar w:fldCharType="end"/>
        </w:r>
      </w:hyperlink>
    </w:p>
    <w:p w:rsidR="00985B53" w:rsidRDefault="00FC25CF">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06" w:history="1">
        <w:r w:rsidR="00985B53" w:rsidRPr="004330DC">
          <w:rPr>
            <w:rStyle w:val="Lienhypertexte"/>
            <w:noProof/>
          </w:rPr>
          <w:t>Tableau 3. Séquence des événements du transitoire EDG-MT</w:t>
        </w:r>
        <w:r w:rsidR="00985B53">
          <w:rPr>
            <w:noProof/>
            <w:webHidden/>
          </w:rPr>
          <w:tab/>
        </w:r>
        <w:r w:rsidR="00985B53">
          <w:rPr>
            <w:noProof/>
            <w:webHidden/>
          </w:rPr>
          <w:fldChar w:fldCharType="begin"/>
        </w:r>
        <w:r w:rsidR="00985B53">
          <w:rPr>
            <w:noProof/>
            <w:webHidden/>
          </w:rPr>
          <w:instrText xml:space="preserve"> PAGEREF _Toc393879606 \h </w:instrText>
        </w:r>
        <w:r w:rsidR="00985B53">
          <w:rPr>
            <w:noProof/>
            <w:webHidden/>
          </w:rPr>
          <w:fldChar w:fldCharType="separate"/>
        </w:r>
        <w:r w:rsidR="00AE3E76">
          <w:rPr>
            <w:b/>
            <w:bCs/>
            <w:noProof/>
            <w:webHidden/>
          </w:rPr>
          <w:t>Erreur ! Signet non défini.</w:t>
        </w:r>
        <w:r w:rsidR="00985B53">
          <w:rPr>
            <w:noProof/>
            <w:webHidden/>
          </w:rPr>
          <w:fldChar w:fldCharType="end"/>
        </w:r>
      </w:hyperlink>
    </w:p>
    <w:p w:rsidR="00985B53" w:rsidRDefault="00FC25CF">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07" w:history="1">
        <w:r w:rsidR="00985B53" w:rsidRPr="004330DC">
          <w:rPr>
            <w:rStyle w:val="Lienhypertexte"/>
            <w:noProof/>
          </w:rPr>
          <w:t>Tableau 4. Séquence des évènements EDG-MT cas PPZR-A</w:t>
        </w:r>
        <w:r w:rsidR="00985B53">
          <w:rPr>
            <w:noProof/>
            <w:webHidden/>
          </w:rPr>
          <w:tab/>
        </w:r>
        <w:r w:rsidR="00985B53">
          <w:rPr>
            <w:noProof/>
            <w:webHidden/>
          </w:rPr>
          <w:fldChar w:fldCharType="begin"/>
        </w:r>
        <w:r w:rsidR="00985B53">
          <w:rPr>
            <w:noProof/>
            <w:webHidden/>
          </w:rPr>
          <w:instrText xml:space="preserve"> PAGEREF _Toc393879607 \h </w:instrText>
        </w:r>
        <w:r w:rsidR="00985B53">
          <w:rPr>
            <w:noProof/>
            <w:webHidden/>
          </w:rPr>
          <w:fldChar w:fldCharType="separate"/>
        </w:r>
        <w:r w:rsidR="00AE3E76">
          <w:rPr>
            <w:b/>
            <w:bCs/>
            <w:noProof/>
            <w:webHidden/>
          </w:rPr>
          <w:t>Erreur ! Signet non défini.</w:t>
        </w:r>
        <w:r w:rsidR="00985B53">
          <w:rPr>
            <w:noProof/>
            <w:webHidden/>
          </w:rPr>
          <w:fldChar w:fldCharType="end"/>
        </w:r>
      </w:hyperlink>
    </w:p>
    <w:p w:rsidR="00985B53" w:rsidRDefault="00FC25CF">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08" w:history="1">
        <w:r w:rsidR="00985B53" w:rsidRPr="004330DC">
          <w:rPr>
            <w:rStyle w:val="Lienhypertexte"/>
            <w:noProof/>
          </w:rPr>
          <w:t>Tableau 5. Séquence des évènements du transitoire avec cumul MDTE cas RDS-B</w:t>
        </w:r>
        <w:r w:rsidR="00985B53">
          <w:rPr>
            <w:noProof/>
            <w:webHidden/>
          </w:rPr>
          <w:tab/>
        </w:r>
        <w:r w:rsidR="00985B53">
          <w:rPr>
            <w:noProof/>
            <w:webHidden/>
          </w:rPr>
          <w:fldChar w:fldCharType="begin"/>
        </w:r>
        <w:r w:rsidR="00985B53">
          <w:rPr>
            <w:noProof/>
            <w:webHidden/>
          </w:rPr>
          <w:instrText xml:space="preserve"> PAGEREF _Toc393879608 \h </w:instrText>
        </w:r>
        <w:r w:rsidR="00985B53">
          <w:rPr>
            <w:noProof/>
            <w:webHidden/>
          </w:rPr>
          <w:fldChar w:fldCharType="separate"/>
        </w:r>
        <w:r w:rsidR="00AE3E76">
          <w:rPr>
            <w:b/>
            <w:bCs/>
            <w:noProof/>
            <w:webHidden/>
          </w:rPr>
          <w:t>Erreur ! Signet non défini.</w:t>
        </w:r>
        <w:r w:rsidR="00985B53">
          <w:rPr>
            <w:noProof/>
            <w:webHidden/>
          </w:rPr>
          <w:fldChar w:fldCharType="end"/>
        </w:r>
      </w:hyperlink>
    </w:p>
    <w:p w:rsidR="00985B53" w:rsidRDefault="00FC25CF">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09" w:history="1">
        <w:r w:rsidR="00985B53" w:rsidRPr="004330DC">
          <w:rPr>
            <w:rStyle w:val="Lienhypertexte"/>
            <w:noProof/>
          </w:rPr>
          <w:t>Tableau 6. Séquence des évènements du transitoire d'EDG-MT cas SRDS-C0</w:t>
        </w:r>
        <w:r w:rsidR="00985B53">
          <w:rPr>
            <w:noProof/>
            <w:webHidden/>
          </w:rPr>
          <w:tab/>
        </w:r>
        <w:r w:rsidR="00985B53">
          <w:rPr>
            <w:noProof/>
            <w:webHidden/>
          </w:rPr>
          <w:fldChar w:fldCharType="begin"/>
        </w:r>
        <w:r w:rsidR="00985B53">
          <w:rPr>
            <w:noProof/>
            <w:webHidden/>
          </w:rPr>
          <w:instrText xml:space="preserve"> PAGEREF _Toc393879609 \h </w:instrText>
        </w:r>
        <w:r w:rsidR="00985B53">
          <w:rPr>
            <w:noProof/>
            <w:webHidden/>
          </w:rPr>
          <w:fldChar w:fldCharType="separate"/>
        </w:r>
        <w:r w:rsidR="00AE3E76">
          <w:rPr>
            <w:b/>
            <w:bCs/>
            <w:noProof/>
            <w:webHidden/>
          </w:rPr>
          <w:t>Erreur ! Signet non défini.</w:t>
        </w:r>
        <w:r w:rsidR="00985B53">
          <w:rPr>
            <w:noProof/>
            <w:webHidden/>
          </w:rPr>
          <w:fldChar w:fldCharType="end"/>
        </w:r>
      </w:hyperlink>
    </w:p>
    <w:p w:rsidR="00985B53" w:rsidRDefault="00FC25CF">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0" w:history="1">
        <w:r w:rsidR="00985B53" w:rsidRPr="004330DC">
          <w:rPr>
            <w:rStyle w:val="Lienhypertexte"/>
            <w:noProof/>
          </w:rPr>
          <w:t>Tableau 7. Différences entre les transitoires de référence et les sensibilités</w:t>
        </w:r>
        <w:r w:rsidR="00985B53">
          <w:rPr>
            <w:noProof/>
            <w:webHidden/>
          </w:rPr>
          <w:tab/>
        </w:r>
        <w:r w:rsidR="00985B53">
          <w:rPr>
            <w:noProof/>
            <w:webHidden/>
          </w:rPr>
          <w:fldChar w:fldCharType="begin"/>
        </w:r>
        <w:r w:rsidR="00985B53">
          <w:rPr>
            <w:noProof/>
            <w:webHidden/>
          </w:rPr>
          <w:instrText xml:space="preserve"> PAGEREF _Toc393879610 \h </w:instrText>
        </w:r>
        <w:r w:rsidR="00985B53">
          <w:rPr>
            <w:noProof/>
            <w:webHidden/>
          </w:rPr>
          <w:fldChar w:fldCharType="separate"/>
        </w:r>
        <w:r w:rsidR="00AE3E76">
          <w:rPr>
            <w:b/>
            <w:bCs/>
            <w:noProof/>
            <w:webHidden/>
          </w:rPr>
          <w:t>Erreur ! Signet non défini.</w:t>
        </w:r>
        <w:r w:rsidR="00985B53">
          <w:rPr>
            <w:noProof/>
            <w:webHidden/>
          </w:rPr>
          <w:fldChar w:fldCharType="end"/>
        </w:r>
      </w:hyperlink>
    </w:p>
    <w:p w:rsidR="00985B53" w:rsidRDefault="00FC25CF">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1" w:history="1">
        <w:r w:rsidR="00985B53" w:rsidRPr="004330DC">
          <w:rPr>
            <w:rStyle w:val="Lienhypertexte"/>
            <w:noProof/>
          </w:rPr>
          <w:t>Tableau 8. Tableaux des résultats de MA obtenus et leurs instants</w:t>
        </w:r>
        <w:r w:rsidR="00985B53">
          <w:rPr>
            <w:noProof/>
            <w:webHidden/>
          </w:rPr>
          <w:tab/>
        </w:r>
        <w:r w:rsidR="00985B53">
          <w:rPr>
            <w:noProof/>
            <w:webHidden/>
          </w:rPr>
          <w:fldChar w:fldCharType="begin"/>
        </w:r>
        <w:r w:rsidR="00985B53">
          <w:rPr>
            <w:noProof/>
            <w:webHidden/>
          </w:rPr>
          <w:instrText xml:space="preserve"> PAGEREF _Toc393879611 \h </w:instrText>
        </w:r>
        <w:r w:rsidR="00985B53">
          <w:rPr>
            <w:noProof/>
            <w:webHidden/>
          </w:rPr>
          <w:fldChar w:fldCharType="separate"/>
        </w:r>
        <w:r w:rsidR="00AE3E76">
          <w:rPr>
            <w:b/>
            <w:bCs/>
            <w:noProof/>
            <w:webHidden/>
          </w:rPr>
          <w:t>Erreur ! Signet non défini.</w:t>
        </w:r>
        <w:r w:rsidR="00985B53">
          <w:rPr>
            <w:noProof/>
            <w:webHidden/>
          </w:rPr>
          <w:fldChar w:fldCharType="end"/>
        </w:r>
      </w:hyperlink>
    </w:p>
    <w:p w:rsidR="00985B53" w:rsidRDefault="00FC25CF">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2" w:history="1">
        <w:r w:rsidR="00985B53" w:rsidRPr="004330DC">
          <w:rPr>
            <w:rStyle w:val="Lienhypertexte"/>
            <w:noProof/>
          </w:rPr>
          <w:t>Tableau 9. Cas PPZRA: zonage en température et en cb du cœur à l’instant pénalisant pour le calcul de MA</w:t>
        </w:r>
        <w:r w:rsidR="00985B53">
          <w:rPr>
            <w:noProof/>
            <w:webHidden/>
          </w:rPr>
          <w:tab/>
        </w:r>
        <w:r w:rsidR="00985B53">
          <w:rPr>
            <w:noProof/>
            <w:webHidden/>
          </w:rPr>
          <w:fldChar w:fldCharType="begin"/>
        </w:r>
        <w:r w:rsidR="00985B53">
          <w:rPr>
            <w:noProof/>
            <w:webHidden/>
          </w:rPr>
          <w:instrText xml:space="preserve"> PAGEREF _Toc393879612 \h </w:instrText>
        </w:r>
        <w:r w:rsidR="00985B53">
          <w:rPr>
            <w:noProof/>
            <w:webHidden/>
          </w:rPr>
          <w:fldChar w:fldCharType="separate"/>
        </w:r>
        <w:r w:rsidR="00AE3E76">
          <w:rPr>
            <w:b/>
            <w:bCs/>
            <w:noProof/>
            <w:webHidden/>
          </w:rPr>
          <w:t>Erreur ! Signet non défini.</w:t>
        </w:r>
        <w:r w:rsidR="00985B53">
          <w:rPr>
            <w:noProof/>
            <w:webHidden/>
          </w:rPr>
          <w:fldChar w:fldCharType="end"/>
        </w:r>
      </w:hyperlink>
    </w:p>
    <w:p w:rsidR="00985B53" w:rsidRDefault="00FC25CF">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3" w:history="1">
        <w:r w:rsidR="00985B53" w:rsidRPr="004330DC">
          <w:rPr>
            <w:rStyle w:val="Lienhypertexte"/>
            <w:noProof/>
          </w:rPr>
          <w:t>Tableau 10. Pénalités et incertitudes nécessaires au calcul de MA (référence [2])</w:t>
        </w:r>
        <w:r w:rsidR="00985B53">
          <w:rPr>
            <w:noProof/>
            <w:webHidden/>
          </w:rPr>
          <w:tab/>
        </w:r>
        <w:r w:rsidR="00985B53">
          <w:rPr>
            <w:noProof/>
            <w:webHidden/>
          </w:rPr>
          <w:fldChar w:fldCharType="begin"/>
        </w:r>
        <w:r w:rsidR="00985B53">
          <w:rPr>
            <w:noProof/>
            <w:webHidden/>
          </w:rPr>
          <w:instrText xml:space="preserve"> PAGEREF _Toc393879613 \h </w:instrText>
        </w:r>
        <w:r w:rsidR="00985B53">
          <w:rPr>
            <w:noProof/>
            <w:webHidden/>
          </w:rPr>
          <w:fldChar w:fldCharType="separate"/>
        </w:r>
        <w:r w:rsidR="00AE3E76">
          <w:rPr>
            <w:b/>
            <w:bCs/>
            <w:noProof/>
            <w:webHidden/>
          </w:rPr>
          <w:t>Erreur ! Signet non défini.</w:t>
        </w:r>
        <w:r w:rsidR="00985B53">
          <w:rPr>
            <w:noProof/>
            <w:webHidden/>
          </w:rPr>
          <w:fldChar w:fldCharType="end"/>
        </w:r>
      </w:hyperlink>
    </w:p>
    <w:p w:rsidR="00985B53" w:rsidRDefault="00FC25CF">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4" w:history="1">
        <w:r w:rsidR="00985B53" w:rsidRPr="004330DC">
          <w:rPr>
            <w:rStyle w:val="Lienhypertexte"/>
            <w:noProof/>
          </w:rPr>
          <w:t>Tableau 11. Résultats des Keff SMART nécessaire pour le calcul MA</w:t>
        </w:r>
        <w:r w:rsidR="00985B53">
          <w:rPr>
            <w:noProof/>
            <w:webHidden/>
          </w:rPr>
          <w:tab/>
        </w:r>
        <w:r w:rsidR="00985B53">
          <w:rPr>
            <w:noProof/>
            <w:webHidden/>
          </w:rPr>
          <w:fldChar w:fldCharType="begin"/>
        </w:r>
        <w:r w:rsidR="00985B53">
          <w:rPr>
            <w:noProof/>
            <w:webHidden/>
          </w:rPr>
          <w:instrText xml:space="preserve"> PAGEREF _Toc393879614 \h </w:instrText>
        </w:r>
        <w:r w:rsidR="00985B53">
          <w:rPr>
            <w:noProof/>
            <w:webHidden/>
          </w:rPr>
          <w:fldChar w:fldCharType="separate"/>
        </w:r>
        <w:r w:rsidR="00AE3E76">
          <w:rPr>
            <w:b/>
            <w:bCs/>
            <w:noProof/>
            <w:webHidden/>
          </w:rPr>
          <w:t>Erreur ! Signet non défini.</w:t>
        </w:r>
        <w:r w:rsidR="00985B53">
          <w:rPr>
            <w:noProof/>
            <w:webHidden/>
          </w:rPr>
          <w:fldChar w:fldCharType="end"/>
        </w:r>
      </w:hyperlink>
    </w:p>
    <w:p w:rsidR="00985B53" w:rsidRDefault="00FC25CF">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5" w:history="1">
        <w:r w:rsidR="00985B53" w:rsidRPr="004330DC">
          <w:rPr>
            <w:rStyle w:val="Lienhypertexte"/>
            <w:noProof/>
          </w:rPr>
          <w:t>Tableau 12. Pénalités et incertitudes à considérer dans le calcul de MA</w:t>
        </w:r>
        <w:r w:rsidR="00985B53">
          <w:rPr>
            <w:noProof/>
            <w:webHidden/>
          </w:rPr>
          <w:tab/>
        </w:r>
        <w:r w:rsidR="00985B53">
          <w:rPr>
            <w:noProof/>
            <w:webHidden/>
          </w:rPr>
          <w:fldChar w:fldCharType="begin"/>
        </w:r>
        <w:r w:rsidR="00985B53">
          <w:rPr>
            <w:noProof/>
            <w:webHidden/>
          </w:rPr>
          <w:instrText xml:space="preserve"> PAGEREF _Toc393879615 \h </w:instrText>
        </w:r>
        <w:r w:rsidR="00985B53">
          <w:rPr>
            <w:noProof/>
            <w:webHidden/>
          </w:rPr>
          <w:fldChar w:fldCharType="separate"/>
        </w:r>
        <w:r w:rsidR="00AE3E76">
          <w:rPr>
            <w:b/>
            <w:bCs/>
            <w:noProof/>
            <w:webHidden/>
          </w:rPr>
          <w:t>Erreur ! Signet non défini.</w:t>
        </w:r>
        <w:r w:rsidR="00985B53">
          <w:rPr>
            <w:noProof/>
            <w:webHidden/>
          </w:rPr>
          <w:fldChar w:fldCharType="end"/>
        </w:r>
      </w:hyperlink>
    </w:p>
    <w:p w:rsidR="00985B53" w:rsidRDefault="00FC25CF">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6" w:history="1">
        <w:r w:rsidR="00985B53" w:rsidRPr="004330DC">
          <w:rPr>
            <w:rStyle w:val="Lienhypertexte"/>
            <w:noProof/>
          </w:rPr>
          <w:t>Tableau 13. Catégories de transitoire et leurs caractéristiques</w:t>
        </w:r>
        <w:r w:rsidR="00985B53">
          <w:rPr>
            <w:noProof/>
            <w:webHidden/>
          </w:rPr>
          <w:tab/>
        </w:r>
        <w:r w:rsidR="00985B53">
          <w:rPr>
            <w:noProof/>
            <w:webHidden/>
          </w:rPr>
          <w:fldChar w:fldCharType="begin"/>
        </w:r>
        <w:r w:rsidR="00985B53">
          <w:rPr>
            <w:noProof/>
            <w:webHidden/>
          </w:rPr>
          <w:instrText xml:space="preserve"> PAGEREF _Toc393879616 \h </w:instrText>
        </w:r>
        <w:r w:rsidR="00985B53">
          <w:rPr>
            <w:noProof/>
            <w:webHidden/>
          </w:rPr>
          <w:fldChar w:fldCharType="separate"/>
        </w:r>
        <w:r w:rsidR="00AE3E76">
          <w:rPr>
            <w:b/>
            <w:bCs/>
            <w:noProof/>
            <w:webHidden/>
          </w:rPr>
          <w:t>Erreur ! Signet non défini.</w:t>
        </w:r>
        <w:r w:rsidR="00985B53">
          <w:rPr>
            <w:noProof/>
            <w:webHidden/>
          </w:rPr>
          <w:fldChar w:fldCharType="end"/>
        </w:r>
      </w:hyperlink>
    </w:p>
    <w:p w:rsidR="00985B53" w:rsidRDefault="00FC25CF">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7" w:history="1">
        <w:r w:rsidR="00985B53" w:rsidRPr="004330DC">
          <w:rPr>
            <w:rStyle w:val="Lienhypertexte"/>
            <w:noProof/>
          </w:rPr>
          <w:t>Tableau 14. Calcul du CDM: tableau des résultats transitoire PPZRA</w:t>
        </w:r>
        <w:r w:rsidR="00985B53">
          <w:rPr>
            <w:noProof/>
            <w:webHidden/>
          </w:rPr>
          <w:tab/>
        </w:r>
        <w:r w:rsidR="00985B53">
          <w:rPr>
            <w:noProof/>
            <w:webHidden/>
          </w:rPr>
          <w:fldChar w:fldCharType="begin"/>
        </w:r>
        <w:r w:rsidR="00985B53">
          <w:rPr>
            <w:noProof/>
            <w:webHidden/>
          </w:rPr>
          <w:instrText xml:space="preserve"> PAGEREF _Toc393879617 \h </w:instrText>
        </w:r>
        <w:r w:rsidR="00985B53">
          <w:rPr>
            <w:noProof/>
            <w:webHidden/>
          </w:rPr>
          <w:fldChar w:fldCharType="separate"/>
        </w:r>
        <w:r w:rsidR="00AE3E76">
          <w:rPr>
            <w:b/>
            <w:bCs/>
            <w:noProof/>
            <w:webHidden/>
          </w:rPr>
          <w:t>Erreur ! Signet non défini.</w:t>
        </w:r>
        <w:r w:rsidR="00985B53">
          <w:rPr>
            <w:noProof/>
            <w:webHidden/>
          </w:rPr>
          <w:fldChar w:fldCharType="end"/>
        </w:r>
      </w:hyperlink>
    </w:p>
    <w:p w:rsidR="00985B53" w:rsidRDefault="00FC25CF">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8" w:history="1">
        <w:r w:rsidR="00985B53" w:rsidRPr="004330DC">
          <w:rPr>
            <w:rStyle w:val="Lienhypertexte"/>
            <w:noProof/>
          </w:rPr>
          <w:t>Tableau 15. Tableau des résultats d'efficacité du bore obtenus dans le cas SRDS-B2</w:t>
        </w:r>
        <w:r w:rsidR="00985B53">
          <w:rPr>
            <w:noProof/>
            <w:webHidden/>
          </w:rPr>
          <w:tab/>
        </w:r>
        <w:r w:rsidR="00985B53">
          <w:rPr>
            <w:noProof/>
            <w:webHidden/>
          </w:rPr>
          <w:fldChar w:fldCharType="begin"/>
        </w:r>
        <w:r w:rsidR="00985B53">
          <w:rPr>
            <w:noProof/>
            <w:webHidden/>
          </w:rPr>
          <w:instrText xml:space="preserve"> PAGEREF _Toc393879618 \h </w:instrText>
        </w:r>
        <w:r w:rsidR="00985B53">
          <w:rPr>
            <w:noProof/>
            <w:webHidden/>
          </w:rPr>
          <w:fldChar w:fldCharType="separate"/>
        </w:r>
        <w:r w:rsidR="00AE3E76">
          <w:rPr>
            <w:b/>
            <w:bCs/>
            <w:noProof/>
            <w:webHidden/>
          </w:rPr>
          <w:t>Erreur ! Signet non défini.</w:t>
        </w:r>
        <w:r w:rsidR="00985B53">
          <w:rPr>
            <w:noProof/>
            <w:webHidden/>
          </w:rPr>
          <w:fldChar w:fldCharType="end"/>
        </w:r>
      </w:hyperlink>
    </w:p>
    <w:p w:rsidR="00985B53" w:rsidRDefault="00FC25CF">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9" w:history="1">
        <w:r w:rsidR="00985B53" w:rsidRPr="004330DC">
          <w:rPr>
            <w:rStyle w:val="Lienhypertexte"/>
            <w:noProof/>
          </w:rPr>
          <w:t>Tableau 16. Hypothèses hydrauliques et neutroniques de chaque état</w:t>
        </w:r>
        <w:r w:rsidR="00985B53">
          <w:rPr>
            <w:noProof/>
            <w:webHidden/>
          </w:rPr>
          <w:tab/>
        </w:r>
        <w:r w:rsidR="00985B53">
          <w:rPr>
            <w:noProof/>
            <w:webHidden/>
          </w:rPr>
          <w:fldChar w:fldCharType="begin"/>
        </w:r>
        <w:r w:rsidR="00985B53">
          <w:rPr>
            <w:noProof/>
            <w:webHidden/>
          </w:rPr>
          <w:instrText xml:space="preserve"> PAGEREF _Toc393879619 \h </w:instrText>
        </w:r>
        <w:r w:rsidR="00985B53">
          <w:rPr>
            <w:noProof/>
            <w:webHidden/>
          </w:rPr>
          <w:fldChar w:fldCharType="separate"/>
        </w:r>
        <w:r w:rsidR="00AE3E76">
          <w:rPr>
            <w:b/>
            <w:bCs/>
            <w:noProof/>
            <w:webHidden/>
          </w:rPr>
          <w:t>Erreur ! Signet non défini.</w:t>
        </w:r>
        <w:r w:rsidR="00985B53">
          <w:rPr>
            <w:noProof/>
            <w:webHidden/>
          </w:rPr>
          <w:fldChar w:fldCharType="end"/>
        </w:r>
      </w:hyperlink>
    </w:p>
    <w:p w:rsidR="00985B53" w:rsidRDefault="00FC25CF">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20" w:history="1">
        <w:r w:rsidR="00985B53" w:rsidRPr="004330DC">
          <w:rPr>
            <w:rStyle w:val="Lienhypertexte"/>
            <w:noProof/>
          </w:rPr>
          <w:t>Tableau 17. Valeurs de la température de l'eau en entrée du coeur de l'état final par zone</w:t>
        </w:r>
        <w:r w:rsidR="00985B53">
          <w:rPr>
            <w:noProof/>
            <w:webHidden/>
          </w:rPr>
          <w:tab/>
        </w:r>
        <w:r w:rsidR="00985B53">
          <w:rPr>
            <w:noProof/>
            <w:webHidden/>
          </w:rPr>
          <w:fldChar w:fldCharType="begin"/>
        </w:r>
        <w:r w:rsidR="00985B53">
          <w:rPr>
            <w:noProof/>
            <w:webHidden/>
          </w:rPr>
          <w:instrText xml:space="preserve"> PAGEREF _Toc393879620 \h </w:instrText>
        </w:r>
        <w:r w:rsidR="00985B53">
          <w:rPr>
            <w:noProof/>
            <w:webHidden/>
          </w:rPr>
          <w:fldChar w:fldCharType="separate"/>
        </w:r>
        <w:r w:rsidR="00AE3E76">
          <w:rPr>
            <w:b/>
            <w:bCs/>
            <w:noProof/>
            <w:webHidden/>
          </w:rPr>
          <w:t>Erreur ! Signet non défini.</w:t>
        </w:r>
        <w:r w:rsidR="00985B53">
          <w:rPr>
            <w:noProof/>
            <w:webHidden/>
          </w:rPr>
          <w:fldChar w:fldCharType="end"/>
        </w:r>
      </w:hyperlink>
    </w:p>
    <w:p w:rsidR="00985B53" w:rsidRDefault="00FC25CF">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21" w:history="1">
        <w:r w:rsidR="00985B53" w:rsidRPr="004330DC">
          <w:rPr>
            <w:rStyle w:val="Lienhypertexte"/>
            <w:noProof/>
          </w:rPr>
          <w:t>Tableau 18. Résultats des calculs de MAR</w:t>
        </w:r>
        <w:r w:rsidR="00985B53">
          <w:rPr>
            <w:noProof/>
            <w:webHidden/>
          </w:rPr>
          <w:tab/>
        </w:r>
        <w:r w:rsidR="00985B53">
          <w:rPr>
            <w:noProof/>
            <w:webHidden/>
          </w:rPr>
          <w:fldChar w:fldCharType="begin"/>
        </w:r>
        <w:r w:rsidR="00985B53">
          <w:rPr>
            <w:noProof/>
            <w:webHidden/>
          </w:rPr>
          <w:instrText xml:space="preserve"> PAGEREF _Toc393879621 \h </w:instrText>
        </w:r>
        <w:r w:rsidR="00985B53">
          <w:rPr>
            <w:noProof/>
            <w:webHidden/>
          </w:rPr>
          <w:fldChar w:fldCharType="separate"/>
        </w:r>
        <w:r w:rsidR="00AE3E76">
          <w:rPr>
            <w:b/>
            <w:bCs/>
            <w:noProof/>
            <w:webHidden/>
          </w:rPr>
          <w:t>Erreur ! Signet non défini.</w:t>
        </w:r>
        <w:r w:rsidR="00985B53">
          <w:rPr>
            <w:noProof/>
            <w:webHidden/>
          </w:rPr>
          <w:fldChar w:fldCharType="end"/>
        </w:r>
      </w:hyperlink>
    </w:p>
    <w:p w:rsidR="009F5691" w:rsidRPr="009811B4" w:rsidRDefault="009F5691" w:rsidP="0088028C">
      <w:pPr>
        <w:rPr>
          <w:rFonts w:cs="Arial"/>
        </w:rPr>
      </w:pPr>
      <w:r w:rsidRPr="00AC79F4">
        <w:rPr>
          <w:rStyle w:val="Lienhypertexte"/>
        </w:rPr>
        <w:fldChar w:fldCharType="end"/>
      </w:r>
    </w:p>
    <w:p w:rsidR="009F5691" w:rsidRPr="009811B4" w:rsidRDefault="009F5691" w:rsidP="00DC1363">
      <w:pPr>
        <w:rPr>
          <w:rFonts w:cs="Arial"/>
        </w:rPr>
      </w:pPr>
    </w:p>
    <w:p w:rsidR="00A83454" w:rsidRPr="009811B4" w:rsidRDefault="004478D8" w:rsidP="00A83454">
      <w:pPr>
        <w:pStyle w:val="Titre"/>
      </w:pPr>
      <w:r w:rsidRPr="009811B4">
        <w:t xml:space="preserve"> </w:t>
      </w:r>
      <w:r w:rsidR="00A83454">
        <w:t>Liste des FIGURES</w:t>
      </w:r>
    </w:p>
    <w:p w:rsidR="002256CE" w:rsidRDefault="00A83454">
      <w:pPr>
        <w:pStyle w:val="Tabledesillustrations"/>
        <w:tabs>
          <w:tab w:val="right" w:leader="dot" w:pos="9060"/>
        </w:tabs>
        <w:rPr>
          <w:rFonts w:asciiTheme="minorHAnsi" w:eastAsiaTheme="minorEastAsia" w:hAnsiTheme="minorHAnsi" w:cstheme="minorBidi"/>
          <w:smallCaps w:val="0"/>
          <w:noProof/>
          <w:sz w:val="22"/>
          <w:szCs w:val="22"/>
          <w:lang w:eastAsia="fr-FR"/>
        </w:rPr>
      </w:pPr>
      <w:r>
        <w:fldChar w:fldCharType="begin"/>
      </w:r>
      <w:r>
        <w:instrText xml:space="preserve"> TOC \h \z \c "Figure" </w:instrText>
      </w:r>
      <w:r>
        <w:fldChar w:fldCharType="separate"/>
      </w:r>
      <w:hyperlink w:anchor="_Toc393718528" w:history="1">
        <w:r w:rsidR="002256CE" w:rsidRPr="0029711C">
          <w:rPr>
            <w:rStyle w:val="Lienhypertexte"/>
            <w:noProof/>
          </w:rPr>
          <w:t>Figure 1. Diagramme de Farmer</w:t>
        </w:r>
        <w:r w:rsidR="002256CE">
          <w:rPr>
            <w:noProof/>
            <w:webHidden/>
          </w:rPr>
          <w:tab/>
        </w:r>
        <w:r w:rsidR="002256CE">
          <w:rPr>
            <w:noProof/>
            <w:webHidden/>
          </w:rPr>
          <w:fldChar w:fldCharType="begin"/>
        </w:r>
        <w:r w:rsidR="002256CE">
          <w:rPr>
            <w:noProof/>
            <w:webHidden/>
          </w:rPr>
          <w:instrText xml:space="preserve"> PAGEREF _Toc393718528 \h </w:instrText>
        </w:r>
        <w:r w:rsidR="002256CE">
          <w:rPr>
            <w:noProof/>
            <w:webHidden/>
          </w:rPr>
          <w:fldChar w:fldCharType="separate"/>
        </w:r>
        <w:r w:rsidR="00AE3E76">
          <w:rPr>
            <w:b/>
            <w:bCs/>
            <w:noProof/>
            <w:webHidden/>
          </w:rPr>
          <w:t>Erreur ! Signet non défini.</w:t>
        </w:r>
        <w:r w:rsidR="002256CE">
          <w:rPr>
            <w:noProof/>
            <w:webHidden/>
          </w:rPr>
          <w:fldChar w:fldCharType="end"/>
        </w:r>
      </w:hyperlink>
    </w:p>
    <w:p w:rsidR="002256CE" w:rsidRDefault="00FC25CF">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29" w:history="1">
        <w:r w:rsidR="002256CE" w:rsidRPr="0029711C">
          <w:rPr>
            <w:rStyle w:val="Lienhypertexte"/>
            <w:noProof/>
          </w:rPr>
          <w:t>Figure 2. Comparaison de l’évolution de la CB et de la température de la branche chaude 1 et 2 en fonction du temps entre le cas de référence et la sensibilité PPZR-A</w:t>
        </w:r>
        <w:r w:rsidR="002256CE">
          <w:rPr>
            <w:noProof/>
            <w:webHidden/>
          </w:rPr>
          <w:tab/>
        </w:r>
        <w:r w:rsidR="002256CE">
          <w:rPr>
            <w:noProof/>
            <w:webHidden/>
          </w:rPr>
          <w:fldChar w:fldCharType="begin"/>
        </w:r>
        <w:r w:rsidR="002256CE">
          <w:rPr>
            <w:noProof/>
            <w:webHidden/>
          </w:rPr>
          <w:instrText xml:space="preserve"> PAGEREF _Toc393718529 \h </w:instrText>
        </w:r>
        <w:r w:rsidR="002256CE">
          <w:rPr>
            <w:noProof/>
            <w:webHidden/>
          </w:rPr>
          <w:fldChar w:fldCharType="separate"/>
        </w:r>
        <w:r w:rsidR="00AE3E76">
          <w:rPr>
            <w:b/>
            <w:bCs/>
            <w:noProof/>
            <w:webHidden/>
          </w:rPr>
          <w:t>Erreur ! Signet non défini.</w:t>
        </w:r>
        <w:r w:rsidR="002256CE">
          <w:rPr>
            <w:noProof/>
            <w:webHidden/>
          </w:rPr>
          <w:fldChar w:fldCharType="end"/>
        </w:r>
      </w:hyperlink>
    </w:p>
    <w:p w:rsidR="002256CE" w:rsidRDefault="00FC25CF">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0" w:history="1">
        <w:r w:rsidR="002256CE" w:rsidRPr="0029711C">
          <w:rPr>
            <w:rStyle w:val="Lienhypertexte"/>
            <w:noProof/>
          </w:rPr>
          <w:t>Figure 3. Evolution de la pression du RCP en fonction du temps et les seuils d’activation du RBS et de l’IS</w:t>
        </w:r>
        <w:r w:rsidR="002256CE">
          <w:rPr>
            <w:noProof/>
            <w:webHidden/>
          </w:rPr>
          <w:tab/>
        </w:r>
        <w:r w:rsidR="002256CE">
          <w:rPr>
            <w:noProof/>
            <w:webHidden/>
          </w:rPr>
          <w:fldChar w:fldCharType="begin"/>
        </w:r>
        <w:r w:rsidR="002256CE">
          <w:rPr>
            <w:noProof/>
            <w:webHidden/>
          </w:rPr>
          <w:instrText xml:space="preserve"> PAGEREF _Toc393718530 \h </w:instrText>
        </w:r>
        <w:r w:rsidR="002256CE">
          <w:rPr>
            <w:noProof/>
            <w:webHidden/>
          </w:rPr>
          <w:fldChar w:fldCharType="separate"/>
        </w:r>
        <w:r w:rsidR="00AE3E76">
          <w:rPr>
            <w:b/>
            <w:bCs/>
            <w:noProof/>
            <w:webHidden/>
          </w:rPr>
          <w:t>Erreur ! Signet non défini.</w:t>
        </w:r>
        <w:r w:rsidR="002256CE">
          <w:rPr>
            <w:noProof/>
            <w:webHidden/>
          </w:rPr>
          <w:fldChar w:fldCharType="end"/>
        </w:r>
      </w:hyperlink>
    </w:p>
    <w:p w:rsidR="002256CE" w:rsidRDefault="00FC25CF">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1" w:history="1">
        <w:r w:rsidR="002256CE" w:rsidRPr="0029711C">
          <w:rPr>
            <w:rStyle w:val="Lienhypertexte"/>
            <w:noProof/>
          </w:rPr>
          <w:t>Figure 4. Evolution du niveau pressuriseur en fonction du temps</w:t>
        </w:r>
        <w:r w:rsidR="002256CE">
          <w:rPr>
            <w:noProof/>
            <w:webHidden/>
          </w:rPr>
          <w:tab/>
        </w:r>
        <w:r w:rsidR="002256CE">
          <w:rPr>
            <w:noProof/>
            <w:webHidden/>
          </w:rPr>
          <w:fldChar w:fldCharType="begin"/>
        </w:r>
        <w:r w:rsidR="002256CE">
          <w:rPr>
            <w:noProof/>
            <w:webHidden/>
          </w:rPr>
          <w:instrText xml:space="preserve"> PAGEREF _Toc393718531 \h </w:instrText>
        </w:r>
        <w:r w:rsidR="002256CE">
          <w:rPr>
            <w:noProof/>
            <w:webHidden/>
          </w:rPr>
          <w:fldChar w:fldCharType="separate"/>
        </w:r>
        <w:r w:rsidR="00AE3E76">
          <w:rPr>
            <w:b/>
            <w:bCs/>
            <w:noProof/>
            <w:webHidden/>
          </w:rPr>
          <w:t>Erreur ! Signet non défini.</w:t>
        </w:r>
        <w:r w:rsidR="002256CE">
          <w:rPr>
            <w:noProof/>
            <w:webHidden/>
          </w:rPr>
          <w:fldChar w:fldCharType="end"/>
        </w:r>
      </w:hyperlink>
    </w:p>
    <w:p w:rsidR="002256CE" w:rsidRDefault="00FC25CF">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2" w:history="1">
        <w:r w:rsidR="002256CE" w:rsidRPr="0029711C">
          <w:rPr>
            <w:rStyle w:val="Lienhypertexte"/>
            <w:noProof/>
          </w:rPr>
          <w:t>Figure 5. Débit ARE au cours du temps</w:t>
        </w:r>
        <w:r w:rsidR="002256CE">
          <w:rPr>
            <w:noProof/>
            <w:webHidden/>
          </w:rPr>
          <w:tab/>
        </w:r>
        <w:r w:rsidR="002256CE">
          <w:rPr>
            <w:noProof/>
            <w:webHidden/>
          </w:rPr>
          <w:fldChar w:fldCharType="begin"/>
        </w:r>
        <w:r w:rsidR="002256CE">
          <w:rPr>
            <w:noProof/>
            <w:webHidden/>
          </w:rPr>
          <w:instrText xml:space="preserve"> PAGEREF _Toc393718532 \h </w:instrText>
        </w:r>
        <w:r w:rsidR="002256CE">
          <w:rPr>
            <w:noProof/>
            <w:webHidden/>
          </w:rPr>
          <w:fldChar w:fldCharType="separate"/>
        </w:r>
        <w:r w:rsidR="00AE3E76">
          <w:rPr>
            <w:b/>
            <w:bCs/>
            <w:noProof/>
            <w:webHidden/>
          </w:rPr>
          <w:t>Erreur ! Signet non défini.</w:t>
        </w:r>
        <w:r w:rsidR="002256CE">
          <w:rPr>
            <w:noProof/>
            <w:webHidden/>
          </w:rPr>
          <w:fldChar w:fldCharType="end"/>
        </w:r>
      </w:hyperlink>
    </w:p>
    <w:p w:rsidR="002256CE" w:rsidRDefault="00FC25CF">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3" w:history="1">
        <w:r w:rsidR="002256CE" w:rsidRPr="0029711C">
          <w:rPr>
            <w:rStyle w:val="Lienhypertexte"/>
            <w:noProof/>
          </w:rPr>
          <w:t>Figure 6. Evolution de la puissance échangée au GV au cours du temps</w:t>
        </w:r>
        <w:r w:rsidR="002256CE">
          <w:rPr>
            <w:noProof/>
            <w:webHidden/>
          </w:rPr>
          <w:tab/>
        </w:r>
        <w:r w:rsidR="002256CE">
          <w:rPr>
            <w:noProof/>
            <w:webHidden/>
          </w:rPr>
          <w:fldChar w:fldCharType="begin"/>
        </w:r>
        <w:r w:rsidR="002256CE">
          <w:rPr>
            <w:noProof/>
            <w:webHidden/>
          </w:rPr>
          <w:instrText xml:space="preserve"> PAGEREF _Toc393718533 \h </w:instrText>
        </w:r>
        <w:r w:rsidR="002256CE">
          <w:rPr>
            <w:noProof/>
            <w:webHidden/>
          </w:rPr>
          <w:fldChar w:fldCharType="separate"/>
        </w:r>
        <w:r w:rsidR="00AE3E76">
          <w:rPr>
            <w:b/>
            <w:bCs/>
            <w:noProof/>
            <w:webHidden/>
          </w:rPr>
          <w:t>Erreur ! Signet non défini.</w:t>
        </w:r>
        <w:r w:rsidR="002256CE">
          <w:rPr>
            <w:noProof/>
            <w:webHidden/>
          </w:rPr>
          <w:fldChar w:fldCharType="end"/>
        </w:r>
      </w:hyperlink>
    </w:p>
    <w:p w:rsidR="002256CE" w:rsidRDefault="00FC25CF">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4" w:history="1">
        <w:r w:rsidR="002256CE" w:rsidRPr="0029711C">
          <w:rPr>
            <w:rStyle w:val="Lienhypertexte"/>
            <w:noProof/>
          </w:rPr>
          <w:t>Figure 7. Evolution de la température du RCP dans le transitoire de référence RDS-B</w:t>
        </w:r>
        <w:r w:rsidR="002256CE">
          <w:rPr>
            <w:noProof/>
            <w:webHidden/>
          </w:rPr>
          <w:tab/>
        </w:r>
        <w:r w:rsidR="002256CE">
          <w:rPr>
            <w:noProof/>
            <w:webHidden/>
          </w:rPr>
          <w:fldChar w:fldCharType="begin"/>
        </w:r>
        <w:r w:rsidR="002256CE">
          <w:rPr>
            <w:noProof/>
            <w:webHidden/>
          </w:rPr>
          <w:instrText xml:space="preserve"> PAGEREF _Toc393718534 \h </w:instrText>
        </w:r>
        <w:r w:rsidR="002256CE">
          <w:rPr>
            <w:noProof/>
            <w:webHidden/>
          </w:rPr>
          <w:fldChar w:fldCharType="separate"/>
        </w:r>
        <w:r w:rsidR="00AE3E76">
          <w:rPr>
            <w:b/>
            <w:bCs/>
            <w:noProof/>
            <w:webHidden/>
          </w:rPr>
          <w:t>Erreur ! Signet non défini.</w:t>
        </w:r>
        <w:r w:rsidR="002256CE">
          <w:rPr>
            <w:noProof/>
            <w:webHidden/>
          </w:rPr>
          <w:fldChar w:fldCharType="end"/>
        </w:r>
      </w:hyperlink>
    </w:p>
    <w:p w:rsidR="002256CE" w:rsidRDefault="00FC25CF">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5" w:history="1">
        <w:r w:rsidR="002256CE" w:rsidRPr="0029711C">
          <w:rPr>
            <w:rStyle w:val="Lienhypertexte"/>
            <w:noProof/>
          </w:rPr>
          <w:t>Figure 8. Cas SRDS-B-2: Evolution tu transitoire en fonction du temps</w:t>
        </w:r>
        <w:r w:rsidR="002256CE">
          <w:rPr>
            <w:noProof/>
            <w:webHidden/>
          </w:rPr>
          <w:tab/>
        </w:r>
        <w:r w:rsidR="002256CE">
          <w:rPr>
            <w:noProof/>
            <w:webHidden/>
          </w:rPr>
          <w:fldChar w:fldCharType="begin"/>
        </w:r>
        <w:r w:rsidR="002256CE">
          <w:rPr>
            <w:noProof/>
            <w:webHidden/>
          </w:rPr>
          <w:instrText xml:space="preserve"> PAGEREF _Toc393718535 \h </w:instrText>
        </w:r>
        <w:r w:rsidR="002256CE">
          <w:rPr>
            <w:noProof/>
            <w:webHidden/>
          </w:rPr>
          <w:fldChar w:fldCharType="separate"/>
        </w:r>
        <w:r w:rsidR="00AE3E76">
          <w:rPr>
            <w:b/>
            <w:bCs/>
            <w:noProof/>
            <w:webHidden/>
          </w:rPr>
          <w:t>Erreur ! Signet non défini.</w:t>
        </w:r>
        <w:r w:rsidR="002256CE">
          <w:rPr>
            <w:noProof/>
            <w:webHidden/>
          </w:rPr>
          <w:fldChar w:fldCharType="end"/>
        </w:r>
      </w:hyperlink>
    </w:p>
    <w:p w:rsidR="002256CE" w:rsidRDefault="00FC25CF">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6" w:history="1">
        <w:r w:rsidR="002256CE" w:rsidRPr="0029711C">
          <w:rPr>
            <w:rStyle w:val="Lienhypertexte"/>
            <w:noProof/>
          </w:rPr>
          <w:t>Figure 9. Puissance évacuée au GV au cours du transitoire</w:t>
        </w:r>
        <w:r w:rsidR="002256CE">
          <w:rPr>
            <w:noProof/>
            <w:webHidden/>
          </w:rPr>
          <w:tab/>
        </w:r>
        <w:r w:rsidR="002256CE">
          <w:rPr>
            <w:noProof/>
            <w:webHidden/>
          </w:rPr>
          <w:fldChar w:fldCharType="begin"/>
        </w:r>
        <w:r w:rsidR="002256CE">
          <w:rPr>
            <w:noProof/>
            <w:webHidden/>
          </w:rPr>
          <w:instrText xml:space="preserve"> PAGEREF _Toc393718536 \h </w:instrText>
        </w:r>
        <w:r w:rsidR="002256CE">
          <w:rPr>
            <w:noProof/>
            <w:webHidden/>
          </w:rPr>
          <w:fldChar w:fldCharType="separate"/>
        </w:r>
        <w:r w:rsidR="00AE3E76">
          <w:rPr>
            <w:b/>
            <w:bCs/>
            <w:noProof/>
            <w:webHidden/>
          </w:rPr>
          <w:t>Erreur ! Signet non défini.</w:t>
        </w:r>
        <w:r w:rsidR="002256CE">
          <w:rPr>
            <w:noProof/>
            <w:webHidden/>
          </w:rPr>
          <w:fldChar w:fldCharType="end"/>
        </w:r>
      </w:hyperlink>
    </w:p>
    <w:p w:rsidR="002256CE" w:rsidRDefault="00FC25CF">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7" w:history="1">
        <w:r w:rsidR="002256CE" w:rsidRPr="0029711C">
          <w:rPr>
            <w:rStyle w:val="Lienhypertexte"/>
            <w:noProof/>
          </w:rPr>
          <w:t>Figure 10. Evolution du débit de l'IS et du RBS dans chacune des boucles en fonction du temps</w:t>
        </w:r>
        <w:r w:rsidR="002256CE">
          <w:rPr>
            <w:noProof/>
            <w:webHidden/>
          </w:rPr>
          <w:tab/>
        </w:r>
        <w:r w:rsidR="002256CE">
          <w:rPr>
            <w:noProof/>
            <w:webHidden/>
          </w:rPr>
          <w:fldChar w:fldCharType="begin"/>
        </w:r>
        <w:r w:rsidR="002256CE">
          <w:rPr>
            <w:noProof/>
            <w:webHidden/>
          </w:rPr>
          <w:instrText xml:space="preserve"> PAGEREF _Toc393718537 \h </w:instrText>
        </w:r>
        <w:r w:rsidR="002256CE">
          <w:rPr>
            <w:noProof/>
            <w:webHidden/>
          </w:rPr>
          <w:fldChar w:fldCharType="separate"/>
        </w:r>
        <w:r w:rsidR="00AE3E76">
          <w:rPr>
            <w:b/>
            <w:bCs/>
            <w:noProof/>
            <w:webHidden/>
          </w:rPr>
          <w:t>Erreur ! Signet non défini.</w:t>
        </w:r>
        <w:r w:rsidR="002256CE">
          <w:rPr>
            <w:noProof/>
            <w:webHidden/>
          </w:rPr>
          <w:fldChar w:fldCharType="end"/>
        </w:r>
      </w:hyperlink>
    </w:p>
    <w:p w:rsidR="002256CE" w:rsidRDefault="00FC25CF">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8" w:history="1">
        <w:r w:rsidR="002256CE" w:rsidRPr="0029711C">
          <w:rPr>
            <w:rStyle w:val="Lienhypertexte"/>
            <w:noProof/>
          </w:rPr>
          <w:t>Figure 11. Evolution de la CB à l'entrée du coeur au cours du transitoire</w:t>
        </w:r>
        <w:r w:rsidR="002256CE">
          <w:rPr>
            <w:noProof/>
            <w:webHidden/>
          </w:rPr>
          <w:tab/>
        </w:r>
        <w:r w:rsidR="002256CE">
          <w:rPr>
            <w:noProof/>
            <w:webHidden/>
          </w:rPr>
          <w:fldChar w:fldCharType="begin"/>
        </w:r>
        <w:r w:rsidR="002256CE">
          <w:rPr>
            <w:noProof/>
            <w:webHidden/>
          </w:rPr>
          <w:instrText xml:space="preserve"> PAGEREF _Toc393718538 \h </w:instrText>
        </w:r>
        <w:r w:rsidR="002256CE">
          <w:rPr>
            <w:noProof/>
            <w:webHidden/>
          </w:rPr>
          <w:fldChar w:fldCharType="separate"/>
        </w:r>
        <w:r w:rsidR="00AE3E76">
          <w:rPr>
            <w:b/>
            <w:bCs/>
            <w:noProof/>
            <w:webHidden/>
          </w:rPr>
          <w:t>Erreur ! Signet non défini.</w:t>
        </w:r>
        <w:r w:rsidR="002256CE">
          <w:rPr>
            <w:noProof/>
            <w:webHidden/>
          </w:rPr>
          <w:fldChar w:fldCharType="end"/>
        </w:r>
      </w:hyperlink>
    </w:p>
    <w:p w:rsidR="002256CE" w:rsidRDefault="00FC25CF">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9" w:history="1">
        <w:r w:rsidR="002256CE" w:rsidRPr="0029711C">
          <w:rPr>
            <w:rStyle w:val="Lienhypertexte"/>
            <w:noProof/>
          </w:rPr>
          <w:t>Figure 12. Evolution de la température et de la CB au cours du transitoire SRDS-C-0</w:t>
        </w:r>
        <w:r w:rsidR="002256CE">
          <w:rPr>
            <w:noProof/>
            <w:webHidden/>
          </w:rPr>
          <w:tab/>
        </w:r>
        <w:r w:rsidR="002256CE">
          <w:rPr>
            <w:noProof/>
            <w:webHidden/>
          </w:rPr>
          <w:fldChar w:fldCharType="begin"/>
        </w:r>
        <w:r w:rsidR="002256CE">
          <w:rPr>
            <w:noProof/>
            <w:webHidden/>
          </w:rPr>
          <w:instrText xml:space="preserve"> PAGEREF _Toc393718539 \h </w:instrText>
        </w:r>
        <w:r w:rsidR="002256CE">
          <w:rPr>
            <w:noProof/>
            <w:webHidden/>
          </w:rPr>
          <w:fldChar w:fldCharType="separate"/>
        </w:r>
        <w:r w:rsidR="00AE3E76">
          <w:rPr>
            <w:b/>
            <w:bCs/>
            <w:noProof/>
            <w:webHidden/>
          </w:rPr>
          <w:t>Erreur ! Signet non défini.</w:t>
        </w:r>
        <w:r w:rsidR="002256CE">
          <w:rPr>
            <w:noProof/>
            <w:webHidden/>
          </w:rPr>
          <w:fldChar w:fldCharType="end"/>
        </w:r>
      </w:hyperlink>
    </w:p>
    <w:p w:rsidR="002256CE" w:rsidRDefault="00FC25CF">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0" w:history="1">
        <w:r w:rsidR="002256CE" w:rsidRPr="0029711C">
          <w:rPr>
            <w:rStyle w:val="Lienhypertexte"/>
            <w:noProof/>
          </w:rPr>
          <w:t>Figure 13. Evolution de la pression dans le pressuriseur au cours du transitoire</w:t>
        </w:r>
        <w:r w:rsidR="002256CE">
          <w:rPr>
            <w:noProof/>
            <w:webHidden/>
          </w:rPr>
          <w:tab/>
        </w:r>
        <w:r w:rsidR="002256CE">
          <w:rPr>
            <w:noProof/>
            <w:webHidden/>
          </w:rPr>
          <w:fldChar w:fldCharType="begin"/>
        </w:r>
        <w:r w:rsidR="002256CE">
          <w:rPr>
            <w:noProof/>
            <w:webHidden/>
          </w:rPr>
          <w:instrText xml:space="preserve"> PAGEREF _Toc393718540 \h </w:instrText>
        </w:r>
        <w:r w:rsidR="002256CE">
          <w:rPr>
            <w:noProof/>
            <w:webHidden/>
          </w:rPr>
          <w:fldChar w:fldCharType="separate"/>
        </w:r>
        <w:r w:rsidR="00AE3E76">
          <w:rPr>
            <w:b/>
            <w:bCs/>
            <w:noProof/>
            <w:webHidden/>
          </w:rPr>
          <w:t>Erreur ! Signet non défini.</w:t>
        </w:r>
        <w:r w:rsidR="002256CE">
          <w:rPr>
            <w:noProof/>
            <w:webHidden/>
          </w:rPr>
          <w:fldChar w:fldCharType="end"/>
        </w:r>
      </w:hyperlink>
    </w:p>
    <w:p w:rsidR="002256CE" w:rsidRDefault="00FC25CF">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1" w:history="1">
        <w:r w:rsidR="002256CE" w:rsidRPr="0029711C">
          <w:rPr>
            <w:rStyle w:val="Lienhypertexte"/>
            <w:noProof/>
          </w:rPr>
          <w:t>Figure 14. Evolution de la pression dans le GV1 au cours du transitoire</w:t>
        </w:r>
        <w:r w:rsidR="002256CE">
          <w:rPr>
            <w:noProof/>
            <w:webHidden/>
          </w:rPr>
          <w:tab/>
        </w:r>
        <w:r w:rsidR="002256CE">
          <w:rPr>
            <w:noProof/>
            <w:webHidden/>
          </w:rPr>
          <w:fldChar w:fldCharType="begin"/>
        </w:r>
        <w:r w:rsidR="002256CE">
          <w:rPr>
            <w:noProof/>
            <w:webHidden/>
          </w:rPr>
          <w:instrText xml:space="preserve"> PAGEREF _Toc393718541 \h </w:instrText>
        </w:r>
        <w:r w:rsidR="002256CE">
          <w:rPr>
            <w:noProof/>
            <w:webHidden/>
          </w:rPr>
          <w:fldChar w:fldCharType="separate"/>
        </w:r>
        <w:r w:rsidR="00AE3E76">
          <w:rPr>
            <w:b/>
            <w:bCs/>
            <w:noProof/>
            <w:webHidden/>
          </w:rPr>
          <w:t>Erreur ! Signet non défini.</w:t>
        </w:r>
        <w:r w:rsidR="002256CE">
          <w:rPr>
            <w:noProof/>
            <w:webHidden/>
          </w:rPr>
          <w:fldChar w:fldCharType="end"/>
        </w:r>
      </w:hyperlink>
    </w:p>
    <w:p w:rsidR="002256CE" w:rsidRDefault="00FC25CF">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2" w:history="1">
        <w:r w:rsidR="002256CE" w:rsidRPr="0029711C">
          <w:rPr>
            <w:rStyle w:val="Lienhypertexte"/>
            <w:noProof/>
          </w:rPr>
          <w:t>Figure 15. Evolution de la puissance au GV au cours du transitoire</w:t>
        </w:r>
        <w:r w:rsidR="002256CE">
          <w:rPr>
            <w:noProof/>
            <w:webHidden/>
          </w:rPr>
          <w:tab/>
        </w:r>
        <w:r w:rsidR="002256CE">
          <w:rPr>
            <w:noProof/>
            <w:webHidden/>
          </w:rPr>
          <w:fldChar w:fldCharType="begin"/>
        </w:r>
        <w:r w:rsidR="002256CE">
          <w:rPr>
            <w:noProof/>
            <w:webHidden/>
          </w:rPr>
          <w:instrText xml:space="preserve"> PAGEREF _Toc393718542 \h </w:instrText>
        </w:r>
        <w:r w:rsidR="002256CE">
          <w:rPr>
            <w:noProof/>
            <w:webHidden/>
          </w:rPr>
          <w:fldChar w:fldCharType="separate"/>
        </w:r>
        <w:r w:rsidR="00AE3E76">
          <w:rPr>
            <w:b/>
            <w:bCs/>
            <w:noProof/>
            <w:webHidden/>
          </w:rPr>
          <w:t>Erreur ! Signet non défini.</w:t>
        </w:r>
        <w:r w:rsidR="002256CE">
          <w:rPr>
            <w:noProof/>
            <w:webHidden/>
          </w:rPr>
          <w:fldChar w:fldCharType="end"/>
        </w:r>
      </w:hyperlink>
    </w:p>
    <w:p w:rsidR="002256CE" w:rsidRDefault="00FC25CF">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3" w:history="1">
        <w:r w:rsidR="002256CE" w:rsidRPr="0029711C">
          <w:rPr>
            <w:rStyle w:val="Lienhypertexte"/>
            <w:noProof/>
          </w:rPr>
          <w:t>Figure 16. Comparaison entre la température de la branche chaude du RCP et la température dans le GV au cours du transitoire</w:t>
        </w:r>
        <w:r w:rsidR="002256CE">
          <w:rPr>
            <w:noProof/>
            <w:webHidden/>
          </w:rPr>
          <w:tab/>
        </w:r>
        <w:r w:rsidR="002256CE">
          <w:rPr>
            <w:noProof/>
            <w:webHidden/>
          </w:rPr>
          <w:fldChar w:fldCharType="begin"/>
        </w:r>
        <w:r w:rsidR="002256CE">
          <w:rPr>
            <w:noProof/>
            <w:webHidden/>
          </w:rPr>
          <w:instrText xml:space="preserve"> PAGEREF _Toc393718543 \h </w:instrText>
        </w:r>
        <w:r w:rsidR="002256CE">
          <w:rPr>
            <w:noProof/>
            <w:webHidden/>
          </w:rPr>
          <w:fldChar w:fldCharType="separate"/>
        </w:r>
        <w:r w:rsidR="00AE3E76">
          <w:rPr>
            <w:b/>
            <w:bCs/>
            <w:noProof/>
            <w:webHidden/>
          </w:rPr>
          <w:t>Erreur ! Signet non défini.</w:t>
        </w:r>
        <w:r w:rsidR="002256CE">
          <w:rPr>
            <w:noProof/>
            <w:webHidden/>
          </w:rPr>
          <w:fldChar w:fldCharType="end"/>
        </w:r>
      </w:hyperlink>
    </w:p>
    <w:p w:rsidR="002256CE" w:rsidRDefault="00FC25CF">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4" w:history="1">
        <w:r w:rsidR="002256CE" w:rsidRPr="0029711C">
          <w:rPr>
            <w:rStyle w:val="Lienhypertexte"/>
            <w:noProof/>
          </w:rPr>
          <w:t>Figure 17. Chaîne de calcul SMART-COPILOTE</w:t>
        </w:r>
        <w:r w:rsidR="002256CE">
          <w:rPr>
            <w:noProof/>
            <w:webHidden/>
          </w:rPr>
          <w:tab/>
        </w:r>
        <w:r w:rsidR="002256CE">
          <w:rPr>
            <w:noProof/>
            <w:webHidden/>
          </w:rPr>
          <w:fldChar w:fldCharType="begin"/>
        </w:r>
        <w:r w:rsidR="002256CE">
          <w:rPr>
            <w:noProof/>
            <w:webHidden/>
          </w:rPr>
          <w:instrText xml:space="preserve"> PAGEREF _Toc393718544 \h </w:instrText>
        </w:r>
        <w:r w:rsidR="002256CE">
          <w:rPr>
            <w:noProof/>
            <w:webHidden/>
          </w:rPr>
          <w:fldChar w:fldCharType="separate"/>
        </w:r>
        <w:r w:rsidR="00AE3E76">
          <w:rPr>
            <w:b/>
            <w:bCs/>
            <w:noProof/>
            <w:webHidden/>
          </w:rPr>
          <w:t>Erreur ! Signet non défini.</w:t>
        </w:r>
        <w:r w:rsidR="002256CE">
          <w:rPr>
            <w:noProof/>
            <w:webHidden/>
          </w:rPr>
          <w:fldChar w:fldCharType="end"/>
        </w:r>
      </w:hyperlink>
    </w:p>
    <w:p w:rsidR="002256CE" w:rsidRDefault="00FC25CF">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5" w:history="1">
        <w:r w:rsidR="002256CE" w:rsidRPr="0029711C">
          <w:rPr>
            <w:rStyle w:val="Lienhypertexte"/>
            <w:noProof/>
          </w:rPr>
          <w:t>Figure 18. Cas PPZRA: évolution de la MA en fonction du temps</w:t>
        </w:r>
        <w:r w:rsidR="002256CE">
          <w:rPr>
            <w:noProof/>
            <w:webHidden/>
          </w:rPr>
          <w:tab/>
        </w:r>
        <w:r w:rsidR="002256CE">
          <w:rPr>
            <w:noProof/>
            <w:webHidden/>
          </w:rPr>
          <w:fldChar w:fldCharType="begin"/>
        </w:r>
        <w:r w:rsidR="002256CE">
          <w:rPr>
            <w:noProof/>
            <w:webHidden/>
          </w:rPr>
          <w:instrText xml:space="preserve"> PAGEREF _Toc393718545 \h </w:instrText>
        </w:r>
        <w:r w:rsidR="002256CE">
          <w:rPr>
            <w:noProof/>
            <w:webHidden/>
          </w:rPr>
          <w:fldChar w:fldCharType="separate"/>
        </w:r>
        <w:r w:rsidR="00AE3E76">
          <w:rPr>
            <w:b/>
            <w:bCs/>
            <w:noProof/>
            <w:webHidden/>
          </w:rPr>
          <w:t>Erreur ! Signet non défini.</w:t>
        </w:r>
        <w:r w:rsidR="002256CE">
          <w:rPr>
            <w:noProof/>
            <w:webHidden/>
          </w:rPr>
          <w:fldChar w:fldCharType="end"/>
        </w:r>
      </w:hyperlink>
    </w:p>
    <w:p w:rsidR="002256CE" w:rsidRDefault="00FC25CF">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6" w:history="1">
        <w:r w:rsidR="002256CE" w:rsidRPr="0029711C">
          <w:rPr>
            <w:rStyle w:val="Lienhypertexte"/>
            <w:noProof/>
          </w:rPr>
          <w:t>Figure 19. Cas SRDSC0: évolution de la MA en fonction du temps</w:t>
        </w:r>
        <w:r w:rsidR="002256CE">
          <w:rPr>
            <w:noProof/>
            <w:webHidden/>
          </w:rPr>
          <w:tab/>
        </w:r>
        <w:r w:rsidR="002256CE">
          <w:rPr>
            <w:noProof/>
            <w:webHidden/>
          </w:rPr>
          <w:fldChar w:fldCharType="begin"/>
        </w:r>
        <w:r w:rsidR="002256CE">
          <w:rPr>
            <w:noProof/>
            <w:webHidden/>
          </w:rPr>
          <w:instrText xml:space="preserve"> PAGEREF _Toc393718546 \h </w:instrText>
        </w:r>
        <w:r w:rsidR="002256CE">
          <w:rPr>
            <w:noProof/>
            <w:webHidden/>
          </w:rPr>
          <w:fldChar w:fldCharType="separate"/>
        </w:r>
        <w:r w:rsidR="00AE3E76">
          <w:rPr>
            <w:b/>
            <w:bCs/>
            <w:noProof/>
            <w:webHidden/>
          </w:rPr>
          <w:t>Erreur ! Signet non défini.</w:t>
        </w:r>
        <w:r w:rsidR="002256CE">
          <w:rPr>
            <w:noProof/>
            <w:webHidden/>
          </w:rPr>
          <w:fldChar w:fldCharType="end"/>
        </w:r>
      </w:hyperlink>
    </w:p>
    <w:p w:rsidR="002256CE" w:rsidRDefault="00FC25CF">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7" w:history="1">
        <w:r w:rsidR="002256CE" w:rsidRPr="0029711C">
          <w:rPr>
            <w:rStyle w:val="Lienhypertexte"/>
            <w:noProof/>
          </w:rPr>
          <w:t>Figure 20. Cas SRDB2: évolution de la MA en fonction du temps</w:t>
        </w:r>
        <w:r w:rsidR="002256CE">
          <w:rPr>
            <w:noProof/>
            <w:webHidden/>
          </w:rPr>
          <w:tab/>
        </w:r>
        <w:r w:rsidR="002256CE">
          <w:rPr>
            <w:noProof/>
            <w:webHidden/>
          </w:rPr>
          <w:fldChar w:fldCharType="begin"/>
        </w:r>
        <w:r w:rsidR="002256CE">
          <w:rPr>
            <w:noProof/>
            <w:webHidden/>
          </w:rPr>
          <w:instrText xml:space="preserve"> PAGEREF _Toc393718547 \h </w:instrText>
        </w:r>
        <w:r w:rsidR="002256CE">
          <w:rPr>
            <w:noProof/>
            <w:webHidden/>
          </w:rPr>
          <w:fldChar w:fldCharType="separate"/>
        </w:r>
        <w:r w:rsidR="00AE3E76">
          <w:rPr>
            <w:b/>
            <w:bCs/>
            <w:noProof/>
            <w:webHidden/>
          </w:rPr>
          <w:t>Erreur ! Signet non défini.</w:t>
        </w:r>
        <w:r w:rsidR="002256CE">
          <w:rPr>
            <w:noProof/>
            <w:webHidden/>
          </w:rPr>
          <w:fldChar w:fldCharType="end"/>
        </w:r>
      </w:hyperlink>
    </w:p>
    <w:p w:rsidR="002256CE" w:rsidRDefault="00FC25CF">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8" w:history="1">
        <w:r w:rsidR="002256CE" w:rsidRPr="0029711C">
          <w:rPr>
            <w:rStyle w:val="Lienhypertexte"/>
            <w:noProof/>
          </w:rPr>
          <w:t>Figure 21. Calcul du CDM: Relation entre la réactivité et la température</w:t>
        </w:r>
        <w:r w:rsidR="002256CE">
          <w:rPr>
            <w:noProof/>
            <w:webHidden/>
          </w:rPr>
          <w:tab/>
        </w:r>
        <w:r w:rsidR="002256CE">
          <w:rPr>
            <w:noProof/>
            <w:webHidden/>
          </w:rPr>
          <w:fldChar w:fldCharType="begin"/>
        </w:r>
        <w:r w:rsidR="002256CE">
          <w:rPr>
            <w:noProof/>
            <w:webHidden/>
          </w:rPr>
          <w:instrText xml:space="preserve"> PAGEREF _Toc393718548 \h </w:instrText>
        </w:r>
        <w:r w:rsidR="002256CE">
          <w:rPr>
            <w:noProof/>
            <w:webHidden/>
          </w:rPr>
          <w:fldChar w:fldCharType="separate"/>
        </w:r>
        <w:r w:rsidR="00AE3E76">
          <w:rPr>
            <w:b/>
            <w:bCs/>
            <w:noProof/>
            <w:webHidden/>
          </w:rPr>
          <w:t>Erreur ! Signet non défini.</w:t>
        </w:r>
        <w:r w:rsidR="002256CE">
          <w:rPr>
            <w:noProof/>
            <w:webHidden/>
          </w:rPr>
          <w:fldChar w:fldCharType="end"/>
        </w:r>
      </w:hyperlink>
    </w:p>
    <w:p w:rsidR="002256CE" w:rsidRDefault="00FC25CF">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9" w:history="1">
        <w:r w:rsidR="002256CE" w:rsidRPr="0029711C">
          <w:rPr>
            <w:rStyle w:val="Lienhypertexte"/>
            <w:noProof/>
          </w:rPr>
          <w:t>Figure 22. Calcul du CDM: évolution du Keff en fonction de la densité modérateur</w:t>
        </w:r>
        <w:r w:rsidR="002256CE">
          <w:rPr>
            <w:noProof/>
            <w:webHidden/>
          </w:rPr>
          <w:tab/>
        </w:r>
        <w:r w:rsidR="002256CE">
          <w:rPr>
            <w:noProof/>
            <w:webHidden/>
          </w:rPr>
          <w:fldChar w:fldCharType="begin"/>
        </w:r>
        <w:r w:rsidR="002256CE">
          <w:rPr>
            <w:noProof/>
            <w:webHidden/>
          </w:rPr>
          <w:instrText xml:space="preserve"> PAGEREF _Toc393718549 \h </w:instrText>
        </w:r>
        <w:r w:rsidR="002256CE">
          <w:rPr>
            <w:noProof/>
            <w:webHidden/>
          </w:rPr>
          <w:fldChar w:fldCharType="separate"/>
        </w:r>
        <w:r w:rsidR="00AE3E76">
          <w:rPr>
            <w:b/>
            <w:bCs/>
            <w:noProof/>
            <w:webHidden/>
          </w:rPr>
          <w:t>Erreur ! Signet non défini.</w:t>
        </w:r>
        <w:r w:rsidR="002256CE">
          <w:rPr>
            <w:noProof/>
            <w:webHidden/>
          </w:rPr>
          <w:fldChar w:fldCharType="end"/>
        </w:r>
      </w:hyperlink>
    </w:p>
    <w:p w:rsidR="002256CE" w:rsidRDefault="00FC25CF">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50" w:history="1">
        <w:r w:rsidR="002256CE" w:rsidRPr="0029711C">
          <w:rPr>
            <w:rStyle w:val="Lienhypertexte"/>
            <w:noProof/>
          </w:rPr>
          <w:t>Figure 23. Calcul du CDM: évolution de la densité du modérateur en fonction du temps</w:t>
        </w:r>
        <w:r w:rsidR="002256CE">
          <w:rPr>
            <w:noProof/>
            <w:webHidden/>
          </w:rPr>
          <w:tab/>
        </w:r>
        <w:r w:rsidR="002256CE">
          <w:rPr>
            <w:noProof/>
            <w:webHidden/>
          </w:rPr>
          <w:fldChar w:fldCharType="begin"/>
        </w:r>
        <w:r w:rsidR="002256CE">
          <w:rPr>
            <w:noProof/>
            <w:webHidden/>
          </w:rPr>
          <w:instrText xml:space="preserve"> PAGEREF _Toc393718550 \h </w:instrText>
        </w:r>
        <w:r w:rsidR="002256CE">
          <w:rPr>
            <w:noProof/>
            <w:webHidden/>
          </w:rPr>
          <w:fldChar w:fldCharType="separate"/>
        </w:r>
        <w:r w:rsidR="00AE3E76">
          <w:rPr>
            <w:b/>
            <w:bCs/>
            <w:noProof/>
            <w:webHidden/>
          </w:rPr>
          <w:t>Erreur ! Signet non défini.</w:t>
        </w:r>
        <w:r w:rsidR="002256CE">
          <w:rPr>
            <w:noProof/>
            <w:webHidden/>
          </w:rPr>
          <w:fldChar w:fldCharType="end"/>
        </w:r>
      </w:hyperlink>
    </w:p>
    <w:p w:rsidR="002256CE" w:rsidRDefault="00FC25CF">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51" w:history="1">
        <w:r w:rsidR="002256CE" w:rsidRPr="0029711C">
          <w:rPr>
            <w:rStyle w:val="Lienhypertexte"/>
            <w:noProof/>
          </w:rPr>
          <w:t>Figure 24. Calculs de MAR TGI – Enchaînement des calculs</w:t>
        </w:r>
        <w:r w:rsidR="002256CE">
          <w:rPr>
            <w:noProof/>
            <w:webHidden/>
          </w:rPr>
          <w:tab/>
        </w:r>
        <w:r w:rsidR="002256CE">
          <w:rPr>
            <w:noProof/>
            <w:webHidden/>
          </w:rPr>
          <w:fldChar w:fldCharType="begin"/>
        </w:r>
        <w:r w:rsidR="002256CE">
          <w:rPr>
            <w:noProof/>
            <w:webHidden/>
          </w:rPr>
          <w:instrText xml:space="preserve"> PAGEREF _Toc393718551 \h </w:instrText>
        </w:r>
        <w:r w:rsidR="002256CE">
          <w:rPr>
            <w:noProof/>
            <w:webHidden/>
          </w:rPr>
          <w:fldChar w:fldCharType="separate"/>
        </w:r>
        <w:r w:rsidR="00AE3E76">
          <w:rPr>
            <w:b/>
            <w:bCs/>
            <w:noProof/>
            <w:webHidden/>
          </w:rPr>
          <w:t>Erreur ! Signet non défini.</w:t>
        </w:r>
        <w:r w:rsidR="002256CE">
          <w:rPr>
            <w:noProof/>
            <w:webHidden/>
          </w:rPr>
          <w:fldChar w:fldCharType="end"/>
        </w:r>
      </w:hyperlink>
    </w:p>
    <w:p w:rsidR="002256CE" w:rsidRDefault="00FC25CF">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52" w:history="1">
        <w:r w:rsidR="002256CE" w:rsidRPr="0029711C">
          <w:rPr>
            <w:rStyle w:val="Lienhypertexte"/>
            <w:noProof/>
          </w:rPr>
          <w:t>Figure 25. Evolution de la MAR en fonction du NP</w:t>
        </w:r>
        <w:r w:rsidR="002256CE">
          <w:rPr>
            <w:noProof/>
            <w:webHidden/>
          </w:rPr>
          <w:tab/>
        </w:r>
        <w:r w:rsidR="002256CE">
          <w:rPr>
            <w:noProof/>
            <w:webHidden/>
          </w:rPr>
          <w:fldChar w:fldCharType="begin"/>
        </w:r>
        <w:r w:rsidR="002256CE">
          <w:rPr>
            <w:noProof/>
            <w:webHidden/>
          </w:rPr>
          <w:instrText xml:space="preserve"> PAGEREF _Toc393718552 \h </w:instrText>
        </w:r>
        <w:r w:rsidR="002256CE">
          <w:rPr>
            <w:noProof/>
            <w:webHidden/>
          </w:rPr>
          <w:fldChar w:fldCharType="separate"/>
        </w:r>
        <w:r w:rsidR="00AE3E76">
          <w:rPr>
            <w:b/>
            <w:bCs/>
            <w:noProof/>
            <w:webHidden/>
          </w:rPr>
          <w:t>Erreur ! Signet non défini.</w:t>
        </w:r>
        <w:r w:rsidR="002256CE">
          <w:rPr>
            <w:noProof/>
            <w:webHidden/>
          </w:rPr>
          <w:fldChar w:fldCharType="end"/>
        </w:r>
      </w:hyperlink>
    </w:p>
    <w:p w:rsidR="00572307" w:rsidRPr="00163A16" w:rsidRDefault="00A83454" w:rsidP="00104FA7">
      <w:pPr>
        <w:pStyle w:val="Corpsdetexte"/>
        <w:rPr>
          <w:rFonts w:ascii="Times New Roman" w:eastAsiaTheme="minorHAnsi" w:hAnsi="Times New Roman"/>
          <w:spacing w:val="-5"/>
          <w:kern w:val="20"/>
        </w:rPr>
      </w:pPr>
      <w:r>
        <w:fldChar w:fldCharType="end"/>
      </w:r>
    </w:p>
    <w:p w:rsidR="005D4B46" w:rsidRPr="00B77470" w:rsidRDefault="005D4B46" w:rsidP="001E7737">
      <w:pPr>
        <w:pStyle w:val="Titre1"/>
      </w:pPr>
      <w:r w:rsidRPr="00B77470">
        <w:t>INTRODUCTION GENERALE</w:t>
      </w:r>
    </w:p>
    <w:p w:rsidR="005D4B46" w:rsidRPr="001E7737" w:rsidRDefault="005D4B46" w:rsidP="00CF723D">
      <w:pPr>
        <w:pStyle w:val="Titre2"/>
      </w:pPr>
      <w:r w:rsidRPr="001E7737">
        <w:t>Contexte actuel</w:t>
      </w:r>
    </w:p>
    <w:p w:rsidR="0013345A" w:rsidRDefault="0013345A" w:rsidP="00104FA7">
      <w:pPr>
        <w:pStyle w:val="Corpsdetexte"/>
      </w:pPr>
      <w:r w:rsidRPr="00B77470">
        <w:t>A partir des années 70, l’augmentati</w:t>
      </w:r>
      <w:r w:rsidR="00B77470" w:rsidRPr="00B77470">
        <w:t xml:space="preserve">on durable du prix du pétrole, </w:t>
      </w:r>
      <w:r w:rsidRPr="00B77470">
        <w:t>les objectifs de sécurité énergétique et les perspectives de plus en plus contraignantes de réduction des émissions de CO2 ont suscité une renaissance des nouveaux projets de constructions de centrales nucléaires.</w:t>
      </w:r>
      <w:r w:rsidR="00477205">
        <w:t xml:space="preserve"> I</w:t>
      </w:r>
      <w:r w:rsidR="00FB3036" w:rsidRPr="00FB3036">
        <w:t xml:space="preserve">ls ont été suivis </w:t>
      </w:r>
      <w:r w:rsidR="00477205">
        <w:t xml:space="preserve">cependant </w:t>
      </w:r>
      <w:r w:rsidR="00FB3036" w:rsidRPr="00FB3036">
        <w:t>d’une interruption des investissements</w:t>
      </w:r>
      <w:r w:rsidR="00696C83">
        <w:t xml:space="preserve"> de projets</w:t>
      </w:r>
      <w:r w:rsidR="00FB3036" w:rsidRPr="00FB3036">
        <w:t xml:space="preserve"> nucléair</w:t>
      </w:r>
      <w:r w:rsidR="005D0C63">
        <w:t xml:space="preserve">es aux États-Unis et en Europe </w:t>
      </w:r>
      <w:r w:rsidR="00477205">
        <w:t>à la suite</w:t>
      </w:r>
      <w:r w:rsidR="00477205">
        <w:t xml:space="preserve"> </w:t>
      </w:r>
      <w:r w:rsidR="00477205">
        <w:t>des</w:t>
      </w:r>
      <w:r w:rsidR="00477205">
        <w:t xml:space="preserve"> </w:t>
      </w:r>
      <w:r w:rsidR="005D0C63">
        <w:t xml:space="preserve">accidents de </w:t>
      </w:r>
      <w:proofErr w:type="spellStart"/>
      <w:r w:rsidR="005D0C63">
        <w:t>Three</w:t>
      </w:r>
      <w:proofErr w:type="spellEnd"/>
      <w:r w:rsidR="005D0C63">
        <w:t xml:space="preserve"> Miles Island (1979) et de Tchernobyl (1986).</w:t>
      </w:r>
    </w:p>
    <w:p w:rsidR="00334FBF" w:rsidRDefault="00CF15C5" w:rsidP="00104FA7">
      <w:pPr>
        <w:pStyle w:val="Corpsdetexte"/>
      </w:pPr>
      <w:r>
        <w:t>Après la prise de conscience du réchauffement climatique, le concept de développement durable émerge et l’énergie nucléaire suscite un regain d’intérêt. Cela s’explique par le fait que l’énergie nucléaire émet très peu de quantité de gaz à effet de serre contrairement aux énergies fossiles.</w:t>
      </w:r>
      <w:r w:rsidR="00477205">
        <w:t xml:space="preserve"> </w:t>
      </w:r>
      <w:r w:rsidR="003965AA">
        <w:t xml:space="preserve">L’énergie nucléaire affiche </w:t>
      </w:r>
      <w:r w:rsidR="00477205">
        <w:t xml:space="preserve">ainsi </w:t>
      </w:r>
      <w:r w:rsidR="003965AA">
        <w:t>une progression et une évolution dynamique</w:t>
      </w:r>
      <w:r w:rsidR="003722A2">
        <w:t xml:space="preserve"> tant sur le plan technique qu’</w:t>
      </w:r>
      <w:r w:rsidR="003965AA">
        <w:t xml:space="preserve">industriel. Les réacteurs de </w:t>
      </w:r>
      <w:r w:rsidR="00726DE2">
        <w:t>3</w:t>
      </w:r>
      <w:r w:rsidR="00726DE2" w:rsidRPr="00726DE2">
        <w:rPr>
          <w:vertAlign w:val="superscript"/>
        </w:rPr>
        <w:t>ème</w:t>
      </w:r>
      <w:r w:rsidR="00726DE2">
        <w:t xml:space="preserve"> génération</w:t>
      </w:r>
      <w:r w:rsidR="003965AA">
        <w:t xml:space="preserve"> sont en cours de construction, notamment</w:t>
      </w:r>
      <w:r w:rsidR="00334FBF">
        <w:t xml:space="preserve"> le réacteur conçu par Areva</w:t>
      </w:r>
      <w:r w:rsidR="00477205">
        <w:t> :</w:t>
      </w:r>
      <w:r w:rsidR="003965AA">
        <w:t xml:space="preserve"> l’EPR</w:t>
      </w:r>
      <w:r w:rsidR="003722A2">
        <w:t>,</w:t>
      </w:r>
      <w:r w:rsidR="003965AA">
        <w:t xml:space="preserve"> </w:t>
      </w:r>
      <w:r w:rsidR="00477205">
        <w:t xml:space="preserve">en construction </w:t>
      </w:r>
      <w:r w:rsidR="003965AA">
        <w:t xml:space="preserve">à Flamanville (France), </w:t>
      </w:r>
      <w:proofErr w:type="spellStart"/>
      <w:r w:rsidR="00477205" w:rsidRPr="00477205">
        <w:t>Olkiluoto</w:t>
      </w:r>
      <w:proofErr w:type="spellEnd"/>
      <w:r w:rsidR="00477205" w:rsidRPr="00477205" w:rsidDel="00477205">
        <w:t xml:space="preserve"> </w:t>
      </w:r>
      <w:r w:rsidR="003965AA">
        <w:t xml:space="preserve">(Finlande), </w:t>
      </w:r>
      <w:proofErr w:type="spellStart"/>
      <w:r w:rsidR="003965AA">
        <w:t>Taishan</w:t>
      </w:r>
      <w:proofErr w:type="spellEnd"/>
      <w:r w:rsidR="003965AA">
        <w:t xml:space="preserve"> (Chine) et en projet</w:t>
      </w:r>
      <w:r w:rsidR="00334FBF">
        <w:t xml:space="preserve"> à </w:t>
      </w:r>
      <w:proofErr w:type="spellStart"/>
      <w:r w:rsidR="00334FBF">
        <w:t>Hinkley</w:t>
      </w:r>
      <w:proofErr w:type="spellEnd"/>
      <w:r w:rsidR="00334FBF">
        <w:t xml:space="preserve"> Point (Angleterre).</w:t>
      </w:r>
      <w:r w:rsidR="003965AA">
        <w:t xml:space="preserve"> </w:t>
      </w:r>
    </w:p>
    <w:p w:rsidR="005D4B46" w:rsidRDefault="003965AA" w:rsidP="00104FA7">
      <w:pPr>
        <w:pStyle w:val="Corpsdetexte"/>
      </w:pPr>
      <w:r w:rsidRPr="001E7737">
        <w:t>Le nucléaire produit, dans le monde et en France, respectivement 17% et 75% de l’électricité.</w:t>
      </w:r>
      <w:r w:rsidR="00477205">
        <w:t xml:space="preserve"> </w:t>
      </w:r>
      <w:r w:rsidR="00726DE2" w:rsidRPr="00726DE2">
        <w:t>Les scientifiques du monde entier travaillent déjà au développement des réacteurs de 4</w:t>
      </w:r>
      <w:r w:rsidR="00726DE2" w:rsidRPr="00726DE2">
        <w:rPr>
          <w:vertAlign w:val="superscript"/>
        </w:rPr>
        <w:t>ème</w:t>
      </w:r>
      <w:r w:rsidR="00726DE2" w:rsidRPr="00726DE2">
        <w:t xml:space="preserve"> génération</w:t>
      </w:r>
      <w:r w:rsidR="00726DE2">
        <w:t xml:space="preserve"> qui seront probablement en exploitation durant la deuxième moitié du 21</w:t>
      </w:r>
      <w:r w:rsidR="00726DE2" w:rsidRPr="00726DE2">
        <w:rPr>
          <w:vertAlign w:val="superscript"/>
        </w:rPr>
        <w:t>e</w:t>
      </w:r>
      <w:r w:rsidR="00726DE2">
        <w:t xml:space="preserve"> siècle.</w:t>
      </w:r>
    </w:p>
    <w:p w:rsidR="005D4B46" w:rsidRPr="001E7737" w:rsidRDefault="005D4B46" w:rsidP="00CF723D">
      <w:pPr>
        <w:pStyle w:val="Titre2"/>
      </w:pPr>
      <w:r w:rsidRPr="001E7737">
        <w:t>Les réacteurs 4</w:t>
      </w:r>
      <w:r w:rsidRPr="00104FA7">
        <w:rPr>
          <w:vertAlign w:val="superscript"/>
        </w:rPr>
        <w:t>eme</w:t>
      </w:r>
      <w:r w:rsidRPr="001E7737">
        <w:t xml:space="preserve"> génération</w:t>
      </w:r>
    </w:p>
    <w:p w:rsidR="003929F4" w:rsidRDefault="00D53B73" w:rsidP="00104FA7">
      <w:pPr>
        <w:pStyle w:val="Corpsdetexte"/>
      </w:pPr>
      <w:r w:rsidRPr="001E7737">
        <w:t>En vue du développement des réacteurs de 4</w:t>
      </w:r>
      <w:r w:rsidRPr="00CF723D">
        <w:rPr>
          <w:vertAlign w:val="superscript"/>
        </w:rPr>
        <w:t>ème</w:t>
      </w:r>
      <w:r w:rsidR="00477205">
        <w:t xml:space="preserve"> </w:t>
      </w:r>
      <w:r w:rsidRPr="001E7737">
        <w:t xml:space="preserve"> génération, le GIF (</w:t>
      </w:r>
      <w:proofErr w:type="spellStart"/>
      <w:r w:rsidRPr="001E7737">
        <w:t>Generation</w:t>
      </w:r>
      <w:proofErr w:type="spellEnd"/>
      <w:r w:rsidRPr="001E7737">
        <w:t xml:space="preserve"> IV International Forum) a été créé par 9 pays en 2000. Aujourd’hui, il en compte 12 : l’Afrique du Sud, l’Argentine, le Brésil</w:t>
      </w:r>
      <w:r w:rsidRPr="00CF723D">
        <w:t xml:space="preserve">, le Canada, la Chine, la Corée du Sud, les Etats-Unis, la France, la Grande-Bretagne, le Japon, la Russie et la Suisse ainsi que la Communauté Européenne de l’Energie Atomique (EURATOM). Le but </w:t>
      </w:r>
      <w:r w:rsidR="00477205">
        <w:t xml:space="preserve">de ce forum </w:t>
      </w:r>
      <w:r w:rsidRPr="00CF723D">
        <w:t>est</w:t>
      </w:r>
      <w:r w:rsidR="00477205">
        <w:t xml:space="preserve"> de promouvoir le</w:t>
      </w:r>
      <w:r w:rsidRPr="00CF723D">
        <w:t xml:space="preserve"> développe</w:t>
      </w:r>
      <w:r w:rsidR="00477205">
        <w:t>ment</w:t>
      </w:r>
      <w:r w:rsidRPr="00CF723D">
        <w:t xml:space="preserve"> </w:t>
      </w:r>
      <w:r w:rsidRPr="00CF723D">
        <w:lastRenderedPageBreak/>
        <w:t xml:space="preserve">d’ici 2040 de nouveaux réacteurs et </w:t>
      </w:r>
      <w:r w:rsidR="00477205">
        <w:t xml:space="preserve">de nouveaux </w:t>
      </w:r>
      <w:r w:rsidRPr="00CF723D">
        <w:t xml:space="preserve">cycles de combustibles permettant de réduire la consommation des ressources, la quantité de déchets radioactifs et les possibilités de </w:t>
      </w:r>
      <w:r w:rsidR="00477205">
        <w:t>prolifération nucléaire</w:t>
      </w:r>
      <w:r w:rsidR="00087026">
        <w:t xml:space="preserve"> (d</w:t>
      </w:r>
      <w:r w:rsidR="00087026" w:rsidRPr="00961AB4">
        <w:t xml:space="preserve">étournement </w:t>
      </w:r>
      <w:r w:rsidR="00087026">
        <w:t xml:space="preserve">des technologies civiles </w:t>
      </w:r>
      <w:r w:rsidR="00087026" w:rsidRPr="00961AB4">
        <w:t>pour l</w:t>
      </w:r>
      <w:r w:rsidR="00087026">
        <w:t>a confection d’armes nucléaires)</w:t>
      </w:r>
      <w:r w:rsidR="00477205">
        <w:t xml:space="preserve">. </w:t>
      </w:r>
    </w:p>
    <w:p w:rsidR="00D53B73" w:rsidRDefault="00D53B73" w:rsidP="00104FA7">
      <w:pPr>
        <w:pStyle w:val="Corpsdetexte"/>
      </w:pPr>
      <w:r>
        <w:t xml:space="preserve">Le GIF  a retenu six types </w:t>
      </w:r>
      <w:r w:rsidR="00D94256">
        <w:t>de réacteurs nucléaires </w:t>
      </w:r>
      <w:r w:rsidR="002F11B0">
        <w:t>comme étant les technologies les plus prometteuses pour les prochaines décennies</w:t>
      </w:r>
      <w:r w:rsidR="00D94256">
        <w:t>:</w:t>
      </w:r>
    </w:p>
    <w:p w:rsidR="00672992" w:rsidRPr="001E7737" w:rsidRDefault="00672992" w:rsidP="00104FA7">
      <w:pPr>
        <w:pStyle w:val="Listepuces"/>
      </w:pPr>
      <w:proofErr w:type="spellStart"/>
      <w:r w:rsidRPr="001E7737">
        <w:t>Molten</w:t>
      </w:r>
      <w:proofErr w:type="spellEnd"/>
      <w:r w:rsidRPr="001E7737">
        <w:t xml:space="preserve"> Salt </w:t>
      </w:r>
      <w:proofErr w:type="spellStart"/>
      <w:r w:rsidRPr="001E7737">
        <w:t>Reactor</w:t>
      </w:r>
      <w:proofErr w:type="spellEnd"/>
      <w:r w:rsidR="00533093" w:rsidRPr="001E7737">
        <w:t> : Réacteur</w:t>
      </w:r>
      <w:r w:rsidR="00477205">
        <w:t xml:space="preserve"> à neutrons</w:t>
      </w:r>
      <w:r w:rsidR="00533093" w:rsidRPr="001E7737">
        <w:t xml:space="preserve"> rapide</w:t>
      </w:r>
      <w:r w:rsidR="00477205">
        <w:t>s</w:t>
      </w:r>
      <w:r w:rsidR="00533093" w:rsidRPr="001E7737">
        <w:t xml:space="preserve"> à sels fondus</w:t>
      </w:r>
    </w:p>
    <w:p w:rsidR="00672992" w:rsidRPr="001E7737" w:rsidRDefault="00672992" w:rsidP="00104FA7">
      <w:pPr>
        <w:pStyle w:val="Listepuces"/>
      </w:pPr>
      <w:proofErr w:type="spellStart"/>
      <w:r w:rsidRPr="001E7737">
        <w:t>Gas</w:t>
      </w:r>
      <w:r w:rsidRPr="00104FA7">
        <w:t>‐</w:t>
      </w:r>
      <w:r w:rsidRPr="001E7737">
        <w:t>Cooled</w:t>
      </w:r>
      <w:proofErr w:type="spellEnd"/>
      <w:r w:rsidRPr="001E7737">
        <w:t xml:space="preserve"> </w:t>
      </w:r>
      <w:proofErr w:type="spellStart"/>
      <w:r w:rsidRPr="001E7737">
        <w:t>Fast</w:t>
      </w:r>
      <w:proofErr w:type="spellEnd"/>
      <w:r w:rsidRPr="001E7737">
        <w:t xml:space="preserve"> </w:t>
      </w:r>
      <w:proofErr w:type="spellStart"/>
      <w:r w:rsidRPr="001E7737">
        <w:t>Reactor</w:t>
      </w:r>
      <w:proofErr w:type="spellEnd"/>
      <w:r w:rsidR="00533093" w:rsidRPr="001E7737">
        <w:t xml:space="preserve"> : Réacteur </w:t>
      </w:r>
      <w:r w:rsidR="00477205">
        <w:t>à neutrons</w:t>
      </w:r>
      <w:r w:rsidR="00477205" w:rsidRPr="001E7737">
        <w:t xml:space="preserve"> rapide</w:t>
      </w:r>
      <w:r w:rsidR="00477205">
        <w:t>s</w:t>
      </w:r>
      <w:r w:rsidR="00477205" w:rsidRPr="001E7737">
        <w:t xml:space="preserve"> </w:t>
      </w:r>
      <w:r w:rsidR="00533093" w:rsidRPr="001E7737">
        <w:t>à caloporteur gaz</w:t>
      </w:r>
    </w:p>
    <w:p w:rsidR="00672992" w:rsidRPr="00CF723D" w:rsidRDefault="00672992" w:rsidP="00104FA7">
      <w:pPr>
        <w:pStyle w:val="Listepuces"/>
      </w:pPr>
      <w:r w:rsidRPr="00CF723D">
        <w:t>Lead-</w:t>
      </w:r>
      <w:proofErr w:type="spellStart"/>
      <w:r w:rsidRPr="00CF723D">
        <w:t>Cooled</w:t>
      </w:r>
      <w:proofErr w:type="spellEnd"/>
      <w:r w:rsidRPr="00CF723D">
        <w:t xml:space="preserve"> </w:t>
      </w:r>
      <w:proofErr w:type="spellStart"/>
      <w:r w:rsidRPr="00CF723D">
        <w:t>Fast</w:t>
      </w:r>
      <w:proofErr w:type="spellEnd"/>
      <w:r w:rsidRPr="00CF723D">
        <w:t xml:space="preserve"> </w:t>
      </w:r>
      <w:proofErr w:type="spellStart"/>
      <w:r w:rsidRPr="00CF723D">
        <w:t>Reactor</w:t>
      </w:r>
      <w:proofErr w:type="spellEnd"/>
      <w:r w:rsidR="00533093" w:rsidRPr="00CF723D">
        <w:t xml:space="preserve"> : Réacteur </w:t>
      </w:r>
      <w:r w:rsidR="00477205">
        <w:t>à neutrons</w:t>
      </w:r>
      <w:r w:rsidR="00477205" w:rsidRPr="001E7737">
        <w:t xml:space="preserve"> rapide</w:t>
      </w:r>
      <w:r w:rsidR="00477205">
        <w:t>s</w:t>
      </w:r>
      <w:r w:rsidR="00477205" w:rsidRPr="001E7737">
        <w:t xml:space="preserve"> </w:t>
      </w:r>
      <w:r w:rsidR="00533093" w:rsidRPr="00CF723D">
        <w:t>à caloporteur plomb</w:t>
      </w:r>
    </w:p>
    <w:p w:rsidR="00672992" w:rsidRPr="001E7737" w:rsidRDefault="00672992" w:rsidP="00104FA7">
      <w:pPr>
        <w:pStyle w:val="Listepuces"/>
      </w:pPr>
      <w:r w:rsidRPr="00CF723D">
        <w:t>Sodium</w:t>
      </w:r>
      <w:r w:rsidRPr="00104FA7">
        <w:t>‐</w:t>
      </w:r>
      <w:proofErr w:type="spellStart"/>
      <w:r w:rsidRPr="001E7737">
        <w:t>Cooled</w:t>
      </w:r>
      <w:proofErr w:type="spellEnd"/>
      <w:r w:rsidRPr="001E7737">
        <w:t xml:space="preserve"> </w:t>
      </w:r>
      <w:proofErr w:type="spellStart"/>
      <w:r w:rsidRPr="001E7737">
        <w:t>Fast</w:t>
      </w:r>
      <w:proofErr w:type="spellEnd"/>
      <w:r w:rsidRPr="001E7737">
        <w:t xml:space="preserve"> </w:t>
      </w:r>
      <w:proofErr w:type="spellStart"/>
      <w:r w:rsidRPr="001E7737">
        <w:t>Reactor</w:t>
      </w:r>
      <w:proofErr w:type="spellEnd"/>
      <w:r w:rsidR="00533093" w:rsidRPr="001E7737">
        <w:t xml:space="preserve"> : Réacteur </w:t>
      </w:r>
      <w:r w:rsidR="00477205">
        <w:t>à neutrons</w:t>
      </w:r>
      <w:r w:rsidR="00477205" w:rsidRPr="001E7737">
        <w:t xml:space="preserve"> rapide</w:t>
      </w:r>
      <w:r w:rsidR="00477205">
        <w:t>s</w:t>
      </w:r>
      <w:r w:rsidR="00477205" w:rsidRPr="001E7737">
        <w:t xml:space="preserve"> </w:t>
      </w:r>
      <w:r w:rsidR="00533093" w:rsidRPr="001E7737">
        <w:t>à caloporteur sodium</w:t>
      </w:r>
    </w:p>
    <w:p w:rsidR="00672992" w:rsidRPr="00CF723D" w:rsidRDefault="00672992" w:rsidP="00104FA7">
      <w:pPr>
        <w:pStyle w:val="Listepuces"/>
      </w:pPr>
      <w:proofErr w:type="spellStart"/>
      <w:r w:rsidRPr="00CF723D">
        <w:t>Supercritical</w:t>
      </w:r>
      <w:proofErr w:type="spellEnd"/>
      <w:r w:rsidRPr="00CF723D">
        <w:t xml:space="preserve"> Water </w:t>
      </w:r>
      <w:proofErr w:type="spellStart"/>
      <w:r w:rsidRPr="00CF723D">
        <w:t>Cooled</w:t>
      </w:r>
      <w:proofErr w:type="spellEnd"/>
      <w:r w:rsidRPr="00CF723D">
        <w:t xml:space="preserve"> </w:t>
      </w:r>
      <w:proofErr w:type="spellStart"/>
      <w:r w:rsidRPr="00CF723D">
        <w:t>Reactor</w:t>
      </w:r>
      <w:proofErr w:type="spellEnd"/>
      <w:r w:rsidR="00533093" w:rsidRPr="00CF723D">
        <w:t xml:space="preserve"> : Réacteur </w:t>
      </w:r>
      <w:r w:rsidR="00477205">
        <w:t>à neutrons</w:t>
      </w:r>
      <w:r w:rsidR="00477205" w:rsidRPr="001E7737">
        <w:t xml:space="preserve"> </w:t>
      </w:r>
      <w:r w:rsidR="00477205">
        <w:t>thermiques</w:t>
      </w:r>
      <w:r w:rsidR="00477205" w:rsidRPr="001E7737">
        <w:t xml:space="preserve"> </w:t>
      </w:r>
      <w:r w:rsidR="00533093" w:rsidRPr="00CF723D">
        <w:t>à eau supercritique</w:t>
      </w:r>
    </w:p>
    <w:p w:rsidR="00A0569C" w:rsidRPr="00CF723D" w:rsidRDefault="00672992" w:rsidP="00104FA7">
      <w:pPr>
        <w:pStyle w:val="Listepuces"/>
      </w:pPr>
      <w:proofErr w:type="spellStart"/>
      <w:r w:rsidRPr="00CF723D">
        <w:t>Very</w:t>
      </w:r>
      <w:proofErr w:type="spellEnd"/>
      <w:r w:rsidRPr="00CF723D">
        <w:t xml:space="preserve"> High </w:t>
      </w:r>
      <w:proofErr w:type="spellStart"/>
      <w:r w:rsidRPr="00CF723D">
        <w:t>Temperature</w:t>
      </w:r>
      <w:proofErr w:type="spellEnd"/>
      <w:r w:rsidRPr="00CF723D">
        <w:t xml:space="preserve"> </w:t>
      </w:r>
      <w:proofErr w:type="spellStart"/>
      <w:r w:rsidRPr="00CF723D">
        <w:t>Reactor</w:t>
      </w:r>
      <w:proofErr w:type="spellEnd"/>
      <w:r w:rsidR="00533093" w:rsidRPr="00CF723D">
        <w:t xml:space="preserve"> : Réacteur </w:t>
      </w:r>
      <w:r w:rsidR="00477205">
        <w:t>à neutrons</w:t>
      </w:r>
      <w:r w:rsidR="00477205" w:rsidRPr="001E7737">
        <w:t xml:space="preserve"> </w:t>
      </w:r>
      <w:r w:rsidR="00477205">
        <w:t>thermiques</w:t>
      </w:r>
      <w:r w:rsidR="00477205" w:rsidRPr="001E7737">
        <w:t xml:space="preserve"> </w:t>
      </w:r>
      <w:r w:rsidR="00533093" w:rsidRPr="00CF723D">
        <w:t>à très haute température</w:t>
      </w:r>
    </w:p>
    <w:p w:rsidR="00A0569C" w:rsidRPr="00533093" w:rsidRDefault="002F11B0" w:rsidP="00104FA7">
      <w:pPr>
        <w:pStyle w:val="Corpsdetexte"/>
      </w:pPr>
      <w:r w:rsidRPr="002F11B0">
        <w:t xml:space="preserve">Le préconcept retenu pour cette étude par ALTRAN est un </w:t>
      </w:r>
      <w:r w:rsidR="004D2706">
        <w:t xml:space="preserve">petit </w:t>
      </w:r>
      <w:r w:rsidRPr="002F11B0">
        <w:t xml:space="preserve">réacteur de type </w:t>
      </w:r>
      <w:r w:rsidR="004D2706">
        <w:t xml:space="preserve">« à </w:t>
      </w:r>
      <w:r w:rsidRPr="002F11B0">
        <w:t>neutrons rapides refroidi au gaz</w:t>
      </w:r>
      <w:r w:rsidR="004D2706">
        <w:t xml:space="preserve"> »</w:t>
      </w:r>
      <w:r>
        <w:t xml:space="preserve">. </w:t>
      </w:r>
    </w:p>
    <w:p w:rsidR="005D4B46" w:rsidRPr="00B77470" w:rsidRDefault="005D4B46" w:rsidP="00104FA7">
      <w:pPr>
        <w:pStyle w:val="Titre2"/>
      </w:pPr>
      <w:r w:rsidRPr="00B77470">
        <w:t>Définition et caractéristique</w:t>
      </w:r>
      <w:r w:rsidR="003926A8">
        <w:t>S</w:t>
      </w:r>
      <w:r w:rsidRPr="00B77470">
        <w:t xml:space="preserve"> </w:t>
      </w:r>
      <w:r w:rsidR="003926A8" w:rsidRPr="00B77470">
        <w:t>d</w:t>
      </w:r>
      <w:r w:rsidR="003926A8">
        <w:t>ES</w:t>
      </w:r>
      <w:r w:rsidR="003926A8" w:rsidRPr="00B77470">
        <w:t xml:space="preserve"> </w:t>
      </w:r>
      <w:r w:rsidRPr="00B77470">
        <w:t>SMR </w:t>
      </w:r>
    </w:p>
    <w:p w:rsidR="00A0569C" w:rsidRPr="00B77470" w:rsidRDefault="0013345A" w:rsidP="001E7737">
      <w:pPr>
        <w:pStyle w:val="Corpsdetexte"/>
      </w:pPr>
      <w:r w:rsidRPr="00B77470">
        <w:t>Selon l’AIEA, les réacteurs de petites et moyennes puissances (SMR</w:t>
      </w:r>
      <w:r w:rsidR="00203351" w:rsidRPr="00B77470">
        <w:t xml:space="preserve">, Small </w:t>
      </w:r>
      <w:proofErr w:type="spellStart"/>
      <w:r w:rsidR="00203351" w:rsidRPr="00B77470">
        <w:t>Modular</w:t>
      </w:r>
      <w:proofErr w:type="spellEnd"/>
      <w:r w:rsidR="00203351" w:rsidRPr="00B77470">
        <w:t xml:space="preserve"> </w:t>
      </w:r>
      <w:proofErr w:type="spellStart"/>
      <w:r w:rsidR="00203351" w:rsidRPr="00B77470">
        <w:t>Reactor</w:t>
      </w:r>
      <w:proofErr w:type="spellEnd"/>
      <w:r w:rsidRPr="00B77470">
        <w:t xml:space="preserve">) ont une puissance </w:t>
      </w:r>
      <w:r w:rsidR="004D2706">
        <w:t xml:space="preserve">électrique </w:t>
      </w:r>
      <w:r w:rsidRPr="00B77470">
        <w:t>comprise entre 300</w:t>
      </w:r>
      <w:r w:rsidR="004D2706">
        <w:t>MWe</w:t>
      </w:r>
      <w:r w:rsidRPr="00B77470">
        <w:t xml:space="preserve"> et 700 </w:t>
      </w:r>
      <w:proofErr w:type="spellStart"/>
      <w:r w:rsidRPr="00B77470">
        <w:t>MW</w:t>
      </w:r>
      <w:r w:rsidR="004D2706">
        <w:t>e</w:t>
      </w:r>
      <w:proofErr w:type="spellEnd"/>
      <w:r w:rsidR="00A0569C" w:rsidRPr="00B77470">
        <w:t xml:space="preserve">. Il y a aujourd’hui intérêt croissant pour développer ce type de réacteur. En effet, on compte actuellement 131 SMR en exploitation dans 26 pays, soit une capacité de 59 </w:t>
      </w:r>
      <w:proofErr w:type="spellStart"/>
      <w:r w:rsidR="00A0569C" w:rsidRPr="00B77470">
        <w:t>GWe</w:t>
      </w:r>
      <w:proofErr w:type="spellEnd"/>
      <w:r w:rsidR="00A0569C" w:rsidRPr="00B77470">
        <w:t xml:space="preserve"> et 14 SMR en construction dans six pays tel que l’Argentine, la Chine, l’Inde, le Pakistan, la Russie et la Slovaquie.</w:t>
      </w:r>
    </w:p>
    <w:p w:rsidR="004D2706" w:rsidRDefault="00A0569C" w:rsidP="00CF723D">
      <w:pPr>
        <w:pStyle w:val="Corpsdetexte"/>
      </w:pPr>
      <w:r w:rsidRPr="00B77470">
        <w:t>Outre l’aspect de puissance et de taille qui caractérise les SMR, ils ont d’autres propriétés intéressantes qui découlent de ces deux caractéristiques</w:t>
      </w:r>
      <w:r w:rsidR="004D2706">
        <w:t> :</w:t>
      </w:r>
    </w:p>
    <w:p w:rsidR="004D2706" w:rsidRPr="003926A8" w:rsidRDefault="00A0569C" w:rsidP="00104FA7">
      <w:pPr>
        <w:pStyle w:val="Listepuces"/>
      </w:pPr>
      <w:r w:rsidRPr="003926A8">
        <w:t>Le délai de construction est réduit</w:t>
      </w:r>
      <w:r w:rsidR="004D2706" w:rsidRPr="003926A8">
        <w:t xml:space="preserve"> : </w:t>
      </w:r>
      <w:r w:rsidRPr="003926A8">
        <w:t>Le début du retour d’investissement est donc plus rapide</w:t>
      </w:r>
      <w:r w:rsidR="004D2706" w:rsidRPr="003926A8">
        <w:t> ;</w:t>
      </w:r>
    </w:p>
    <w:p w:rsidR="004D2706" w:rsidRDefault="00203351" w:rsidP="00104FA7">
      <w:pPr>
        <w:pStyle w:val="Listepuces"/>
      </w:pPr>
      <w:r w:rsidRPr="00B77470">
        <w:t xml:space="preserve">De plus, </w:t>
      </w:r>
      <w:r w:rsidR="004D2706">
        <w:t xml:space="preserve">avec leur cout unitaire plus faible, </w:t>
      </w:r>
      <w:r w:rsidRPr="00B77470">
        <w:t>ils offrent une meilleure gestion des risques financiers, c’est donc une option intéressante pour les pays en voie de développement</w:t>
      </w:r>
      <w:r w:rsidR="004D2706">
        <w:t> ;</w:t>
      </w:r>
    </w:p>
    <w:p w:rsidR="004D2706" w:rsidRDefault="00A0569C" w:rsidP="00104FA7">
      <w:pPr>
        <w:pStyle w:val="Listepuces"/>
      </w:pPr>
      <w:r w:rsidRPr="00B77470">
        <w:t xml:space="preserve">La </w:t>
      </w:r>
      <w:proofErr w:type="spellStart"/>
      <w:r w:rsidRPr="00B77470">
        <w:t>co-génération</w:t>
      </w:r>
      <w:proofErr w:type="spellEnd"/>
      <w:r w:rsidRPr="00B77470">
        <w:t xml:space="preserve"> est possible</w:t>
      </w:r>
      <w:r w:rsidR="00203351" w:rsidRPr="00B77470">
        <w:t xml:space="preserve"> grâce à leur modularité</w:t>
      </w:r>
      <w:r w:rsidRPr="00B77470">
        <w:t>, les SMR peuvent être utilisé</w:t>
      </w:r>
      <w:r w:rsidR="004D2706">
        <w:t>s</w:t>
      </w:r>
      <w:r w:rsidRPr="00B77470">
        <w:t xml:space="preserve"> dans d’autre</w:t>
      </w:r>
      <w:r w:rsidR="00203351" w:rsidRPr="00B77470">
        <w:t>s</w:t>
      </w:r>
      <w:r w:rsidRPr="00B77470">
        <w:t xml:space="preserve"> applications industrielles tel</w:t>
      </w:r>
      <w:r w:rsidR="002A4844" w:rsidRPr="00B77470">
        <w:t>les</w:t>
      </w:r>
      <w:r w:rsidRPr="00B77470">
        <w:t xml:space="preserve"> que le chauffage urbain, le dessalement de l’eau et la production d’hydrogène</w:t>
      </w:r>
      <w:r w:rsidR="004D2706">
        <w:t> ;</w:t>
      </w:r>
    </w:p>
    <w:p w:rsidR="004D2706" w:rsidRDefault="00203351" w:rsidP="00104FA7">
      <w:pPr>
        <w:pStyle w:val="Listepuces"/>
      </w:pPr>
      <w:r w:rsidRPr="00B77470">
        <w:t>La conception du réacteur est simplifiée</w:t>
      </w:r>
      <w:r w:rsidR="004D2706">
        <w:t>, en intégrant la totalité du circuit primaire dans la cuve ;</w:t>
      </w:r>
    </w:p>
    <w:p w:rsidR="004D2706" w:rsidRDefault="004D2706" w:rsidP="00104FA7">
      <w:pPr>
        <w:pStyle w:val="Listepuces"/>
      </w:pPr>
      <w:r>
        <w:t>La faible puissance du</w:t>
      </w:r>
      <w:r w:rsidR="00203351" w:rsidRPr="00B77470">
        <w:t xml:space="preserve"> SMR</w:t>
      </w:r>
      <w:r>
        <w:t xml:space="preserve">, en particulier volumique, contribue à une meilleure </w:t>
      </w:r>
      <w:r w:rsidR="00203351" w:rsidRPr="00B77470">
        <w:t>sûreté passive</w:t>
      </w:r>
      <w:r>
        <w:t xml:space="preserve">. Les préconcepts actuels visent l’autonomie des </w:t>
      </w:r>
      <w:r w:rsidR="00EE1244">
        <w:t>installations</w:t>
      </w:r>
      <w:r>
        <w:t> : l</w:t>
      </w:r>
      <w:r w:rsidR="00203351" w:rsidRPr="00B77470">
        <w:t>e</w:t>
      </w:r>
      <w:r>
        <w:t>s</w:t>
      </w:r>
      <w:r w:rsidR="00203351" w:rsidRPr="00B77470">
        <w:t xml:space="preserve"> réacteur</w:t>
      </w:r>
      <w:r>
        <w:t>s</w:t>
      </w:r>
      <w:r w:rsidR="00203351" w:rsidRPr="00B77470">
        <w:t xml:space="preserve"> ne nécessite</w:t>
      </w:r>
      <w:r>
        <w:t>raient</w:t>
      </w:r>
      <w:r w:rsidR="00203351" w:rsidRPr="00B77470">
        <w:t xml:space="preserve"> </w:t>
      </w:r>
      <w:r>
        <w:t>ainsi</w:t>
      </w:r>
      <w:r w:rsidRPr="00B77470">
        <w:t xml:space="preserve"> </w:t>
      </w:r>
      <w:r w:rsidR="00203351" w:rsidRPr="00B77470">
        <w:t>d’intervention humaine</w:t>
      </w:r>
      <w:r>
        <w:t xml:space="preserve"> ni en fonctionnement, ni en situations incidentelles ou accidentelles</w:t>
      </w:r>
      <w:r w:rsidR="00203351" w:rsidRPr="00B77470">
        <w:t>.</w:t>
      </w:r>
      <w:r>
        <w:t> ;</w:t>
      </w:r>
    </w:p>
    <w:p w:rsidR="004D2706" w:rsidRDefault="00203351" w:rsidP="00104FA7">
      <w:pPr>
        <w:pStyle w:val="Listepuces"/>
      </w:pPr>
      <w:r w:rsidRPr="00B77470">
        <w:t>La réduction de la maintenance et la capacité à fournir de la chaleur et de l’électricité pendant des années sans recharger le combustible a pour effet d’augmenter grandement son temps de fonctionnement</w:t>
      </w:r>
      <w:r w:rsidR="004D2706">
        <w:t> ;</w:t>
      </w:r>
    </w:p>
    <w:p w:rsidR="004D2706" w:rsidRDefault="005424DD" w:rsidP="00104FA7">
      <w:pPr>
        <w:pStyle w:val="Listepuces"/>
      </w:pPr>
      <w:r w:rsidRPr="00B77470">
        <w:t xml:space="preserve">Le SMR est également adapté aux régions reculées possédant un réseau haute tension peu développées. En effet il est possible de transporter un SMR sur un navire </w:t>
      </w:r>
      <w:r w:rsidRPr="00B77470">
        <w:lastRenderedPageBreak/>
        <w:t>pour alimenter et chauffer une ville puis retirer le SMR quand son temps de fonctionnement est achevé</w:t>
      </w:r>
      <w:r w:rsidR="004D2706">
        <w:t> ;</w:t>
      </w:r>
    </w:p>
    <w:p w:rsidR="00EE1244" w:rsidRPr="00104FA7" w:rsidRDefault="002A4844" w:rsidP="00104FA7">
      <w:pPr>
        <w:pStyle w:val="Listepuces"/>
      </w:pPr>
      <w:r w:rsidRPr="00B77470">
        <w:t xml:space="preserve">Pour finir, </w:t>
      </w:r>
      <w:r w:rsidR="004D2706">
        <w:t>cette technologie n’est pas une utopie</w:t>
      </w:r>
      <w:r w:rsidR="00EE1244">
        <w:t xml:space="preserve"> mais bien un projet d’actualité</w:t>
      </w:r>
      <w:r w:rsidR="00EE1244">
        <w:rPr>
          <w:rStyle w:val="Appelnotedebasdep"/>
        </w:rPr>
        <w:footnoteReference w:id="2"/>
      </w:r>
      <w:r w:rsidR="004D2706">
        <w:t> : elle existe déjà pour</w:t>
      </w:r>
      <w:r w:rsidRPr="00B77470">
        <w:t xml:space="preserve"> la propulsion navale telle que les sous-marins et les navires</w:t>
      </w:r>
      <w:r w:rsidR="00EE1244">
        <w:t xml:space="preserve"> et suscite l’intérêt des électriciens du monde entier</w:t>
      </w:r>
      <w:r w:rsidRPr="00B77470">
        <w:t>. Par exemple l</w:t>
      </w:r>
      <w:r w:rsidR="004D2706">
        <w:t xml:space="preserve">a société russe </w:t>
      </w:r>
      <w:r w:rsidR="00EE1244">
        <w:t>ROSATOM</w:t>
      </w:r>
      <w:r w:rsidR="004D2706">
        <w:t xml:space="preserve"> </w:t>
      </w:r>
      <w:r w:rsidR="00EE1244">
        <w:t>planifie</w:t>
      </w:r>
      <w:r w:rsidR="004D2706">
        <w:t xml:space="preserve"> de mettre à l’eau un</w:t>
      </w:r>
      <w:r w:rsidRPr="00B77470">
        <w:t xml:space="preserve"> brise-glace </w:t>
      </w:r>
      <w:r w:rsidR="00EE1244">
        <w:t xml:space="preserve">géant en 2015, équipé de deux réacteurs </w:t>
      </w:r>
      <w:r w:rsidR="00EE1244" w:rsidRPr="00104FA7">
        <w:t>RITM-200 de 55Mwe chacun, fonctionnant sans rechargement jusqu’</w:t>
      </w:r>
      <w:r w:rsidR="00CF723D" w:rsidRPr="00CF723D">
        <w:t>à 40 ans</w:t>
      </w:r>
      <w:r w:rsidR="00CF723D">
        <w:t xml:space="preserve"> (voir référence </w:t>
      </w:r>
      <w:r w:rsidR="00CF723D" w:rsidRPr="00104FA7">
        <w:rPr>
          <w:highlight w:val="red"/>
        </w:rPr>
        <w:t>[</w:t>
      </w:r>
      <w:commentRangeStart w:id="0"/>
      <w:r w:rsidR="00CF723D" w:rsidRPr="00104FA7">
        <w:rPr>
          <w:highlight w:val="red"/>
        </w:rPr>
        <w:t>X</w:t>
      </w:r>
      <w:commentRangeEnd w:id="0"/>
      <w:r w:rsidR="00CF723D">
        <w:rPr>
          <w:rStyle w:val="Marquedecommentaire"/>
          <w:rFonts w:ascii="Arial" w:eastAsia="Times New Roman" w:hAnsi="Arial"/>
          <w:szCs w:val="20"/>
          <w:lang w:eastAsia="en-US"/>
        </w:rPr>
        <w:commentReference w:id="0"/>
      </w:r>
      <w:r w:rsidR="00CF723D" w:rsidRPr="00104FA7">
        <w:rPr>
          <w:highlight w:val="red"/>
        </w:rPr>
        <w:t>]</w:t>
      </w:r>
      <w:r w:rsidR="00CF723D">
        <w:t>).</w:t>
      </w:r>
    </w:p>
    <w:p w:rsidR="00712118" w:rsidRPr="001E7737" w:rsidRDefault="00712118" w:rsidP="00CF723D">
      <w:pPr>
        <w:pStyle w:val="Titre1"/>
      </w:pPr>
      <w:r w:rsidRPr="001E7737">
        <w:t>PRESENTATION DE L’ENTREPRISE</w:t>
      </w:r>
    </w:p>
    <w:p w:rsidR="00712118" w:rsidRDefault="00712118" w:rsidP="00104FA7">
      <w:pPr>
        <w:pStyle w:val="Titre2"/>
      </w:pPr>
      <w:r>
        <w:t>Présentation</w:t>
      </w:r>
    </w:p>
    <w:p w:rsidR="00364513" w:rsidRPr="005627EE" w:rsidRDefault="00364513" w:rsidP="00CF723D">
      <w:pPr>
        <w:pStyle w:val="Corpsdetexte"/>
      </w:pPr>
      <w:r w:rsidRPr="005627EE">
        <w:t xml:space="preserve">ALTRAN est une </w:t>
      </w:r>
      <w:r w:rsidR="00992781">
        <w:t>société</w:t>
      </w:r>
      <w:r w:rsidR="00992781" w:rsidRPr="005627EE">
        <w:t xml:space="preserve"> </w:t>
      </w:r>
      <w:r w:rsidRPr="005627EE">
        <w:t xml:space="preserve">de conseil en ingénierie fondée en 1982 par Alexis </w:t>
      </w:r>
      <w:proofErr w:type="spellStart"/>
      <w:r w:rsidRPr="005627EE">
        <w:t>Kniazeff</w:t>
      </w:r>
      <w:proofErr w:type="spellEnd"/>
      <w:r w:rsidRPr="005627EE">
        <w:t xml:space="preserve"> et Hubert Martigny. ALTRAN s’est rapidement imposé comme leader européen de son secteur sur l’ensemble des métiers de l’ingénierie : automobile, ferroviaire, aéronautique, télécommunication et énergie.</w:t>
      </w:r>
    </w:p>
    <w:p w:rsidR="00DD11AD" w:rsidRPr="005627EE" w:rsidRDefault="00364513" w:rsidP="001E7737">
      <w:pPr>
        <w:pStyle w:val="Corpsdetexte"/>
      </w:pPr>
      <w:r w:rsidRPr="005627EE">
        <w:t>Considéré comme un partenaire stratégique de grandes industries, ALTRAN accompagne ses clients tout au long de leur processus d’innovation. Elle mène différentes études allant de la recherche fondamentale appliquée jusqu’aux procédés d’</w:t>
      </w:r>
      <w:r w:rsidR="00DD11AD" w:rsidRPr="005627EE">
        <w:t>innovation. Avec une dimension internationale, ALTRAN est présent dans plus de 20 pays à travers le monde.</w:t>
      </w:r>
    </w:p>
    <w:p w:rsidR="00DD11AD" w:rsidRPr="002F11B0" w:rsidRDefault="00DD11AD" w:rsidP="001E7737">
      <w:pPr>
        <w:pStyle w:val="Corpsdetexte"/>
      </w:pPr>
      <w:r w:rsidRPr="002F11B0">
        <w:t xml:space="preserve">Afin de mieux saisir l’étendue de ses missions et moyens, </w:t>
      </w:r>
      <w:r w:rsidRPr="001E7737">
        <w:t>voici quelques chiffres clés :</w:t>
      </w:r>
    </w:p>
    <w:p w:rsidR="00DD11AD" w:rsidRPr="002F11B0" w:rsidRDefault="00DD11AD" w:rsidP="00104FA7">
      <w:pPr>
        <w:pStyle w:val="Listepuces"/>
      </w:pPr>
      <w:r w:rsidRPr="002F11B0">
        <w:t xml:space="preserve">Chiffres d’affaire 2013 : </w:t>
      </w:r>
      <w:r w:rsidRPr="002F11B0">
        <w:rPr>
          <w:shd w:val="clear" w:color="auto" w:fill="FFFFFF"/>
        </w:rPr>
        <w:t>1 633 M€.</w:t>
      </w:r>
    </w:p>
    <w:p w:rsidR="00DD11AD" w:rsidRPr="002F11B0" w:rsidRDefault="00DD11AD" w:rsidP="003926A8">
      <w:pPr>
        <w:pStyle w:val="Listepuces"/>
      </w:pPr>
      <w:r w:rsidRPr="002F11B0">
        <w:rPr>
          <w:shd w:val="clear" w:color="auto" w:fill="FFFFFF"/>
        </w:rPr>
        <w:t>Plus de 21000 collaborateurs en 2014.</w:t>
      </w:r>
    </w:p>
    <w:p w:rsidR="00DD11AD" w:rsidRPr="002F11B0" w:rsidRDefault="00DD11AD" w:rsidP="003926A8">
      <w:pPr>
        <w:pStyle w:val="Listepuces"/>
      </w:pPr>
      <w:r w:rsidRPr="002F11B0">
        <w:rPr>
          <w:shd w:val="clear" w:color="auto" w:fill="FFFFFF"/>
        </w:rPr>
        <w:t>500 clients majeurs dans le monde entier.</w:t>
      </w:r>
    </w:p>
    <w:p w:rsidR="00DD11AD" w:rsidRPr="002F11B0" w:rsidRDefault="00DD11AD" w:rsidP="003926A8">
      <w:pPr>
        <w:pStyle w:val="Listepuces"/>
      </w:pPr>
      <w:r w:rsidRPr="002F11B0">
        <w:t>80 filiales présentes dans plus de 20 pays en Europe, Amérique latine, aux États-Unis et en Asie.</w:t>
      </w:r>
    </w:p>
    <w:p w:rsidR="005627EE" w:rsidRPr="008E6D78" w:rsidRDefault="005627EE" w:rsidP="00104FA7">
      <w:pPr>
        <w:pStyle w:val="Corpsdetexte"/>
      </w:pPr>
    </w:p>
    <w:p w:rsidR="005627EE" w:rsidRPr="002F11B0" w:rsidRDefault="005627EE" w:rsidP="00CF723D">
      <w:pPr>
        <w:pStyle w:val="Corpsdetexte"/>
      </w:pPr>
      <w:r w:rsidRPr="002F11B0">
        <w:t>ALTRAN est composée de deux grandes entités </w:t>
      </w:r>
      <w:r w:rsidR="001E7737">
        <w:t xml:space="preserve">(voir illustration en </w:t>
      </w:r>
      <w:r w:rsidR="001E7737">
        <w:fldChar w:fldCharType="begin"/>
      </w:r>
      <w:r w:rsidR="001E7737">
        <w:instrText xml:space="preserve"> REF _Ref396749213 \h </w:instrText>
      </w:r>
      <w:r w:rsidR="001E7737">
        <w:fldChar w:fldCharType="separate"/>
      </w:r>
      <w:r w:rsidR="00AE3E76" w:rsidRPr="00104FA7">
        <w:t xml:space="preserve">Figure </w:t>
      </w:r>
      <w:r w:rsidR="00AE3E76">
        <w:rPr>
          <w:noProof/>
        </w:rPr>
        <w:t>1</w:t>
      </w:r>
      <w:r w:rsidR="001E7737">
        <w:fldChar w:fldCharType="end"/>
      </w:r>
      <w:r w:rsidR="001E7737">
        <w:t>)</w:t>
      </w:r>
      <w:r w:rsidRPr="002F11B0">
        <w:t>:</w:t>
      </w:r>
    </w:p>
    <w:p w:rsidR="005C3771" w:rsidRPr="002F11B0" w:rsidRDefault="005627EE" w:rsidP="00104FA7">
      <w:pPr>
        <w:pStyle w:val="Corpsdetexte"/>
        <w:numPr>
          <w:ilvl w:val="0"/>
          <w:numId w:val="10"/>
        </w:numPr>
      </w:pPr>
      <w:r w:rsidRPr="002F11B0">
        <w:t xml:space="preserve">ALTRAN TI : </w:t>
      </w:r>
      <w:proofErr w:type="spellStart"/>
      <w:r w:rsidRPr="002F11B0">
        <w:t>Technology</w:t>
      </w:r>
      <w:proofErr w:type="spellEnd"/>
      <w:r w:rsidRPr="002F11B0">
        <w:t xml:space="preserve"> et Industrie qui comprend :</w:t>
      </w:r>
    </w:p>
    <w:p w:rsidR="005627EE" w:rsidRPr="002F11B0" w:rsidRDefault="00342D4A" w:rsidP="00104FA7">
      <w:pPr>
        <w:pStyle w:val="Corpsdetexte"/>
        <w:numPr>
          <w:ilvl w:val="0"/>
          <w:numId w:val="13"/>
        </w:numPr>
      </w:pPr>
      <w:r w:rsidRPr="002F11B0">
        <w:t>ALTRAN AIT: Automobile, Infrastructure and Transportation.</w:t>
      </w:r>
    </w:p>
    <w:p w:rsidR="00342D4A" w:rsidRPr="002F11B0" w:rsidRDefault="00342D4A" w:rsidP="00CF723D">
      <w:pPr>
        <w:pStyle w:val="Corpsdetexte"/>
        <w:numPr>
          <w:ilvl w:val="0"/>
          <w:numId w:val="13"/>
        </w:numPr>
        <w:rPr>
          <w:lang w:val="en-US"/>
        </w:rPr>
      </w:pPr>
      <w:r w:rsidRPr="002F11B0">
        <w:rPr>
          <w:lang w:val="en-US"/>
        </w:rPr>
        <w:t xml:space="preserve">ALTRAN </w:t>
      </w:r>
      <w:proofErr w:type="spellStart"/>
      <w:r w:rsidR="003929F4">
        <w:rPr>
          <w:lang w:val="en-US"/>
        </w:rPr>
        <w:t>EILi</w:t>
      </w:r>
      <w:r w:rsidRPr="002F11B0">
        <w:rPr>
          <w:lang w:val="en-US"/>
        </w:rPr>
        <w:t>S</w:t>
      </w:r>
      <w:proofErr w:type="spellEnd"/>
      <w:r w:rsidRPr="002F11B0">
        <w:rPr>
          <w:lang w:val="en-US"/>
        </w:rPr>
        <w:t>: Energy, Industry and Life Science.</w:t>
      </w:r>
    </w:p>
    <w:p w:rsidR="00342D4A" w:rsidRPr="002F11B0" w:rsidRDefault="00342D4A" w:rsidP="00CF723D">
      <w:pPr>
        <w:pStyle w:val="Corpsdetexte"/>
        <w:numPr>
          <w:ilvl w:val="0"/>
          <w:numId w:val="13"/>
        </w:numPr>
        <w:rPr>
          <w:lang w:val="en-US"/>
        </w:rPr>
      </w:pPr>
      <w:r w:rsidRPr="002F11B0">
        <w:rPr>
          <w:lang w:val="en-US"/>
        </w:rPr>
        <w:t>ALTRAN ASD: Aerospace and Defen</w:t>
      </w:r>
      <w:r w:rsidR="00A11485">
        <w:rPr>
          <w:lang w:val="en-US"/>
        </w:rPr>
        <w:t>s</w:t>
      </w:r>
      <w:r w:rsidRPr="002F11B0">
        <w:rPr>
          <w:lang w:val="en-US"/>
        </w:rPr>
        <w:t>e.</w:t>
      </w:r>
    </w:p>
    <w:p w:rsidR="00342D4A" w:rsidRPr="002F11B0" w:rsidRDefault="00342D4A" w:rsidP="00104FA7">
      <w:pPr>
        <w:pStyle w:val="Corpsdetexte"/>
        <w:numPr>
          <w:ilvl w:val="0"/>
          <w:numId w:val="10"/>
        </w:numPr>
      </w:pPr>
      <w:r w:rsidRPr="002F11B0">
        <w:t>ALTRAN FG/TEM est constitué de:</w:t>
      </w:r>
    </w:p>
    <w:p w:rsidR="00342D4A" w:rsidRPr="002F11B0" w:rsidRDefault="00342D4A" w:rsidP="00104FA7">
      <w:pPr>
        <w:pStyle w:val="Corpsdetexte"/>
        <w:numPr>
          <w:ilvl w:val="0"/>
          <w:numId w:val="14"/>
        </w:numPr>
        <w:rPr>
          <w:lang w:val="en-US"/>
        </w:rPr>
      </w:pPr>
      <w:r w:rsidRPr="002F11B0">
        <w:rPr>
          <w:lang w:val="en-US"/>
        </w:rPr>
        <w:t>ALTRAN FG: Finance and Government.</w:t>
      </w:r>
    </w:p>
    <w:p w:rsidR="001E7737" w:rsidRPr="002F11B0" w:rsidRDefault="00342D4A" w:rsidP="00CF723D">
      <w:pPr>
        <w:pStyle w:val="Corpsdetexte"/>
        <w:numPr>
          <w:ilvl w:val="0"/>
          <w:numId w:val="14"/>
        </w:numPr>
        <w:rPr>
          <w:lang w:val="en-US"/>
        </w:rPr>
      </w:pPr>
      <w:r w:rsidRPr="002F11B0">
        <w:rPr>
          <w:lang w:val="en-US"/>
        </w:rPr>
        <w:t>ALTRAN TEM: Telecom and Media.</w:t>
      </w:r>
    </w:p>
    <w:p w:rsidR="001E7737" w:rsidRDefault="001E7737" w:rsidP="001E7737">
      <w:pPr>
        <w:pStyle w:val="Corpsdetexte"/>
      </w:pPr>
      <w:r>
        <w:rPr>
          <w:noProof/>
        </w:rPr>
        <w:lastRenderedPageBreak/>
        <w:drawing>
          <wp:inline distT="0" distB="0" distL="0" distR="0" wp14:anchorId="7BE4103D" wp14:editId="774FFB41">
            <wp:extent cx="5486400" cy="2551814"/>
            <wp:effectExtent l="76200" t="0" r="19050" b="0"/>
            <wp:docPr id="13" name="Diagramme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1E7737" w:rsidRPr="008E6D78" w:rsidRDefault="001E7737" w:rsidP="001E7737">
      <w:pPr>
        <w:pStyle w:val="Lgende"/>
      </w:pPr>
      <w:bookmarkStart w:id="1" w:name="_Ref396749213"/>
      <w:r w:rsidRPr="00104FA7">
        <w:t xml:space="preserve">Figure </w:t>
      </w:r>
      <w:r w:rsidRPr="00104FA7">
        <w:fldChar w:fldCharType="begin"/>
      </w:r>
      <w:r w:rsidRPr="00104FA7">
        <w:instrText xml:space="preserve"> SEQ Figure \* ARABIC </w:instrText>
      </w:r>
      <w:r w:rsidRPr="00104FA7">
        <w:fldChar w:fldCharType="separate"/>
      </w:r>
      <w:r w:rsidR="00AE3E76">
        <w:rPr>
          <w:noProof/>
        </w:rPr>
        <w:t>1</w:t>
      </w:r>
      <w:r w:rsidRPr="00104FA7">
        <w:rPr>
          <w:noProof/>
        </w:rPr>
        <w:fldChar w:fldCharType="end"/>
      </w:r>
      <w:bookmarkEnd w:id="1"/>
      <w:r w:rsidRPr="00104FA7">
        <w:t> : Organigramme d’ALTRAN</w:t>
      </w:r>
    </w:p>
    <w:p w:rsidR="00712118" w:rsidRDefault="00712118" w:rsidP="00104FA7">
      <w:pPr>
        <w:pStyle w:val="Titre2"/>
      </w:pPr>
      <w:r>
        <w:t>Ma place dans l’entreprise</w:t>
      </w:r>
    </w:p>
    <w:p w:rsidR="00906619" w:rsidRPr="00906619" w:rsidRDefault="00906619" w:rsidP="00CF723D">
      <w:pPr>
        <w:pStyle w:val="Corpsdetexte"/>
      </w:pPr>
      <w:r w:rsidRPr="00906619">
        <w:t xml:space="preserve">L’étude qui fait l’objet de ce rapport a été effectuée dans la division </w:t>
      </w:r>
      <w:proofErr w:type="spellStart"/>
      <w:r w:rsidRPr="00906619">
        <w:t>Energy</w:t>
      </w:r>
      <w:proofErr w:type="spellEnd"/>
      <w:r w:rsidRPr="00906619">
        <w:t xml:space="preserve">, </w:t>
      </w:r>
      <w:proofErr w:type="spellStart"/>
      <w:r w:rsidRPr="00906619">
        <w:t>Industry</w:t>
      </w:r>
      <w:proofErr w:type="spellEnd"/>
      <w:r w:rsidRPr="00906619">
        <w:t xml:space="preserve"> and Life Science </w:t>
      </w:r>
      <w:r w:rsidR="003929F4">
        <w:t>(</w:t>
      </w:r>
      <w:proofErr w:type="spellStart"/>
      <w:r w:rsidR="003929F4">
        <w:t>EILi</w:t>
      </w:r>
      <w:r w:rsidRPr="00906619">
        <w:t>S</w:t>
      </w:r>
      <w:proofErr w:type="spellEnd"/>
      <w:r w:rsidRPr="00906619">
        <w:t>). Ce centre</w:t>
      </w:r>
      <w:r w:rsidR="003929F4">
        <w:t xml:space="preserve"> réalise des études pour AREVA et </w:t>
      </w:r>
      <w:r w:rsidRPr="00906619">
        <w:t xml:space="preserve"> s’intéresse principalement aux problèmes énergétiques et prend en charge, en particulier, les études </w:t>
      </w:r>
      <w:r w:rsidR="00363794">
        <w:t xml:space="preserve">de sûreté des réacteurs français existants et en construction (EPR) </w:t>
      </w:r>
      <w:r w:rsidRPr="00906619">
        <w:t>:</w:t>
      </w:r>
    </w:p>
    <w:p w:rsidR="00906619" w:rsidRPr="00906619" w:rsidRDefault="00906619" w:rsidP="00104FA7">
      <w:pPr>
        <w:pStyle w:val="Listepuces"/>
      </w:pPr>
      <w:r w:rsidRPr="00906619">
        <w:t xml:space="preserve">Modélisation de transitoires </w:t>
      </w:r>
      <w:proofErr w:type="spellStart"/>
      <w:r w:rsidR="001A5FA6">
        <w:t>incidentels</w:t>
      </w:r>
      <w:proofErr w:type="spellEnd"/>
      <w:r w:rsidR="001A5FA6">
        <w:t xml:space="preserve">, </w:t>
      </w:r>
      <w:r w:rsidRPr="00906619">
        <w:t xml:space="preserve">accidentels </w:t>
      </w:r>
      <w:r w:rsidR="001A5FA6">
        <w:t>et</w:t>
      </w:r>
      <w:r w:rsidR="001A5FA6" w:rsidRPr="00906619">
        <w:t xml:space="preserve"> </w:t>
      </w:r>
      <w:r w:rsidRPr="00906619">
        <w:t>de fonctionnement normal</w:t>
      </w:r>
      <w:r w:rsidR="00363794">
        <w:t> ;</w:t>
      </w:r>
    </w:p>
    <w:p w:rsidR="00906619" w:rsidRPr="00906619" w:rsidRDefault="00906619" w:rsidP="003926A8">
      <w:pPr>
        <w:pStyle w:val="Listepuces"/>
      </w:pPr>
      <w:r w:rsidRPr="00906619">
        <w:t>Calculs scientifiques consistant à développer et utiliser des méthodes, procédures, jeux de données afin de réaliser des simulations, d’extraire les résultats pour ainsi les valoriser dans un document d’ingénierie</w:t>
      </w:r>
      <w:r w:rsidR="00363794">
        <w:t> ;</w:t>
      </w:r>
    </w:p>
    <w:p w:rsidR="00906619" w:rsidRPr="00906619" w:rsidRDefault="00906619" w:rsidP="003926A8">
      <w:pPr>
        <w:pStyle w:val="Listepuces"/>
      </w:pPr>
      <w:r w:rsidRPr="00906619">
        <w:t>Etudes de sensibilités et d’analyse de données permettant d’apporter des réponses quant à l’importance de chaque paramètre dans un scénario de transitoire donné</w:t>
      </w:r>
      <w:r w:rsidR="00363794">
        <w:t> ;</w:t>
      </w:r>
    </w:p>
    <w:p w:rsidR="00906619" w:rsidRDefault="00906619" w:rsidP="003926A8">
      <w:pPr>
        <w:pStyle w:val="Listepuces"/>
      </w:pPr>
      <w:r w:rsidRPr="00906619">
        <w:t>Vérification d’études indépendantes afin de contrôler et de s’assurer qu’une étude réponde aux exigences énoncées.</w:t>
      </w:r>
    </w:p>
    <w:p w:rsidR="00906619" w:rsidRPr="00906619" w:rsidRDefault="00D5219A" w:rsidP="001E7737">
      <w:pPr>
        <w:pStyle w:val="Corpsdetexte"/>
      </w:pPr>
      <w:r>
        <w:t>Je suis donc apprenti ingénieur</w:t>
      </w:r>
      <w:r w:rsidR="003929F4">
        <w:t xml:space="preserve"> chez</w:t>
      </w:r>
      <w:r>
        <w:t xml:space="preserve"> ALTRAN dans la division </w:t>
      </w:r>
      <w:proofErr w:type="spellStart"/>
      <w:r>
        <w:t>EIL</w:t>
      </w:r>
      <w:r w:rsidR="003929F4">
        <w:t>i</w:t>
      </w:r>
      <w:r>
        <w:t>S</w:t>
      </w:r>
      <w:proofErr w:type="spellEnd"/>
      <w:r>
        <w:t xml:space="preserve"> au sein du plateau situé à AREVA La </w:t>
      </w:r>
      <w:r w:rsidR="00363794">
        <w:t>Défense</w:t>
      </w:r>
      <w:r>
        <w:t>.</w:t>
      </w:r>
    </w:p>
    <w:p w:rsidR="00712118" w:rsidRDefault="00712118" w:rsidP="001E7737">
      <w:pPr>
        <w:pStyle w:val="Titre2"/>
      </w:pPr>
      <w:r>
        <w:t>Contexte de l’étude présentée</w:t>
      </w:r>
    </w:p>
    <w:p w:rsidR="003758D8" w:rsidRPr="00CF723D" w:rsidRDefault="003758D8" w:rsidP="00CF723D">
      <w:pPr>
        <w:pStyle w:val="Corpsdetexte"/>
      </w:pPr>
      <w:r w:rsidRPr="00104FA7">
        <w:t>Le secteur de l’énergie nucléaire se compose d’industriels leader dans la conception des centrales destinées au marché mondial et de challengers se concentrant sur des activités intellectuelles techniquement pointues à forte valeur ajoutée. La conception d’un réacteur innovant est une opération complexe, pour laquelle il n’existe pas de méthodologie traditionnelle. Dans le cadre de ses activités de R&amp;D dédiées au secteur des réacteurs nucléaires, ALTRAN s’intéresse à l’application de différentes méthodes très innovantes à la problématique de préconception des SMR.</w:t>
      </w:r>
      <w:r w:rsidRPr="00CF723D">
        <w:t xml:space="preserve"> </w:t>
      </w:r>
    </w:p>
    <w:p w:rsidR="00364513" w:rsidRPr="00CF723D" w:rsidRDefault="003758D8" w:rsidP="00CF723D">
      <w:pPr>
        <w:pStyle w:val="Corpsdetexte"/>
      </w:pPr>
      <w:r w:rsidRPr="00CF723D">
        <w:t xml:space="preserve">C’est dans ce contexte qu’ALTRAN a lancé le projet </w:t>
      </w:r>
      <w:r w:rsidR="0034507B">
        <w:t>PHR</w:t>
      </w:r>
      <w:r w:rsidRPr="00CF723D">
        <w:t xml:space="preserve">. </w:t>
      </w:r>
      <w:r w:rsidR="00364513" w:rsidRPr="00CF723D">
        <w:t>L’objectif de ce projet est de définir un nouveau préconcept innovant de SMR répondant à un cahier de charge ambitieux en termes de sûreté, compétitivité économique et gestion des déchets à vie longue.</w:t>
      </w:r>
    </w:p>
    <w:p w:rsidR="007D535F" w:rsidRPr="00A448B8" w:rsidRDefault="001D0656" w:rsidP="001E7737">
      <w:pPr>
        <w:pStyle w:val="Titre1"/>
      </w:pPr>
      <w:r>
        <w:lastRenderedPageBreak/>
        <w:t>PROBLEMATIQUE</w:t>
      </w:r>
    </w:p>
    <w:p w:rsidR="007D535F" w:rsidRDefault="001436C8" w:rsidP="00104FA7">
      <w:pPr>
        <w:pStyle w:val="Titre2"/>
      </w:pPr>
      <w:r>
        <w:t>PRESENTATION</w:t>
      </w:r>
      <w:r w:rsidR="00A46421">
        <w:t xml:space="preserve"> de l’etude</w:t>
      </w:r>
    </w:p>
    <w:p w:rsidR="000A5C1F" w:rsidRDefault="000A5C1F" w:rsidP="000A5C1F">
      <w:pPr>
        <w:pStyle w:val="Corpsdetexte"/>
      </w:pPr>
      <w:r>
        <w:t>Dans le cadre de la préconception d’un SMR de type « pile », un des objectifs de performance les plus contraignants est le maintien en service du réacteur pendant une durée importante de plusieurs années sans rechargement, avec une puissance non dérisoire</w:t>
      </w:r>
      <w:r w:rsidR="00C44333">
        <w:t xml:space="preserve"> évidemment</w:t>
      </w:r>
      <w:r>
        <w:t>. La réalisation de cet objectif est possible grâce au dimensionnement du système de contrôle de la réactivité qui permet de garder le réacteur critique pendant toute sa durée de fonctionnement. Toutefois ce système, qu’il soit de type « barre de poisons », « réflecteur mobile », « barre de combustible », etc., est technologiquement limité</w:t>
      </w:r>
      <w:r>
        <w:rPr>
          <w:rStyle w:val="Appelnotedebasdep"/>
        </w:rPr>
        <w:footnoteReference w:id="3"/>
      </w:r>
      <w:r>
        <w:t>.</w:t>
      </w:r>
      <w:r w:rsidR="00191B70">
        <w:t xml:space="preserve"> </w:t>
      </w:r>
      <w:r w:rsidR="00477205">
        <w:t>L’optimisation de la perte de la réactivité</w:t>
      </w:r>
      <w:r w:rsidR="00477205">
        <w:rPr>
          <w:rStyle w:val="Appelnotedebasdep"/>
        </w:rPr>
        <w:footnoteReference w:id="4"/>
      </w:r>
      <w:r w:rsidR="00477205">
        <w:t xml:space="preserve"> au cours de l’épuisement du combustible est donc une nécessité : ce dernier point est particulièrement conditionné à la qualité du vecteur Pu</w:t>
      </w:r>
      <w:r w:rsidR="00191B70">
        <w:rPr>
          <w:rStyle w:val="Appelnotedebasdep"/>
        </w:rPr>
        <w:footnoteReference w:id="5"/>
      </w:r>
      <w:r w:rsidR="00477205">
        <w:t xml:space="preserve"> composant le combustible du cœur du réacteur.</w:t>
      </w:r>
    </w:p>
    <w:p w:rsidR="000A5C1F" w:rsidRDefault="00477205" w:rsidP="000A5C1F">
      <w:pPr>
        <w:pStyle w:val="Corpsdetexte"/>
      </w:pPr>
      <w:r>
        <w:t xml:space="preserve">Dans le cadre des études des réacteurs innovants, la problématique </w:t>
      </w:r>
      <w:r w:rsidR="00191B70">
        <w:t>relat</w:t>
      </w:r>
      <w:r w:rsidR="0077535D">
        <w:t xml:space="preserve">ive </w:t>
      </w:r>
      <w:r w:rsidR="00191B70">
        <w:t xml:space="preserve">au vecteur Pu se résume généralement à l’étude du cycle d’équilibre, c’est-à-dire du cycle représentatif d’un cœur après </w:t>
      </w:r>
      <w:r w:rsidR="0077535D">
        <w:t xml:space="preserve">N </w:t>
      </w:r>
      <w:r w:rsidR="00191B70">
        <w:t>rechargement</w:t>
      </w:r>
      <w:r w:rsidR="0077535D">
        <w:t xml:space="preserve">s d’une fraction 1/N du combustible du cœur. Dans le cadre d’un réacteur sans rechargement, </w:t>
      </w:r>
      <w:r w:rsidR="00E90725">
        <w:t xml:space="preserve">la problématique de l’optimisation du </w:t>
      </w:r>
      <w:r w:rsidR="0077535D">
        <w:t>vecteur Pu initial chargé dans le cœur est innovante</w:t>
      </w:r>
      <w:r w:rsidR="00E90725">
        <w:t>. U</w:t>
      </w:r>
      <w:r w:rsidR="0077535D">
        <w:t xml:space="preserve">ne étude </w:t>
      </w:r>
      <w:r w:rsidR="00E90725">
        <w:t>antérieure</w:t>
      </w:r>
      <w:r w:rsidR="0077535D">
        <w:t xml:space="preserve"> réalisée par ALTRAN a montré qu’</w:t>
      </w:r>
      <w:r w:rsidR="00E90725">
        <w:t>elle était aussi essentielle : tous les</w:t>
      </w:r>
      <w:r w:rsidR="0077535D">
        <w:t xml:space="preserve"> vecteurs Pu disponibles </w:t>
      </w:r>
      <w:r w:rsidR="00E90725">
        <w:t>« </w:t>
      </w:r>
      <w:r w:rsidR="0077535D">
        <w:t>sur le marché</w:t>
      </w:r>
      <w:r w:rsidR="00E90725">
        <w:t> »</w:t>
      </w:r>
      <w:r w:rsidR="0077535D">
        <w:t xml:space="preserve"> </w:t>
      </w:r>
      <w:r w:rsidR="0077535D" w:rsidRPr="00CB2440">
        <w:t>(voir</w:t>
      </w:r>
      <w:r w:rsidR="00CB2440" w:rsidRPr="00CB2440">
        <w:t xml:space="preserve"> </w:t>
      </w:r>
      <w:r w:rsidR="00CB2440" w:rsidRPr="00CB2440">
        <w:fldChar w:fldCharType="begin"/>
      </w:r>
      <w:r w:rsidR="00CB2440" w:rsidRPr="00CB2440">
        <w:instrText xml:space="preserve"> REF _Ref396768484 \h </w:instrText>
      </w:r>
      <w:r w:rsidR="00CB2440">
        <w:instrText xml:space="preserve"> \* MERGEFORMAT </w:instrText>
      </w:r>
      <w:r w:rsidR="00CB2440" w:rsidRPr="00CB2440">
        <w:fldChar w:fldCharType="separate"/>
      </w:r>
      <w:r w:rsidR="00AE3E76" w:rsidRPr="000B4797">
        <w:t xml:space="preserve">Tableau </w:t>
      </w:r>
      <w:r w:rsidR="00AE3E76">
        <w:rPr>
          <w:noProof/>
        </w:rPr>
        <w:t>1</w:t>
      </w:r>
      <w:r w:rsidR="00CB2440" w:rsidRPr="00CB2440">
        <w:fldChar w:fldCharType="end"/>
      </w:r>
      <w:r w:rsidR="0077535D" w:rsidRPr="00CB2440">
        <w:t>)</w:t>
      </w:r>
      <w:r w:rsidR="0077535D">
        <w:t xml:space="preserve"> </w:t>
      </w:r>
      <w:r w:rsidR="00E90725">
        <w:t>ne permettent pas</w:t>
      </w:r>
      <w:r w:rsidR="0077535D">
        <w:t xml:space="preserve"> </w:t>
      </w:r>
      <w:r w:rsidR="00E90725">
        <w:t xml:space="preserve">d’approcher </w:t>
      </w:r>
      <w:r w:rsidR="0077535D">
        <w:t>les performances affichées des autres SMR à neutrons rapides comme par exemple, le réacteur 4S de Toshiba (</w:t>
      </w:r>
      <w:r w:rsidR="0077535D" w:rsidRPr="00104FA7">
        <w:rPr>
          <w:highlight w:val="red"/>
        </w:rPr>
        <w:t>voir référence [X]).</w:t>
      </w:r>
    </w:p>
    <w:p w:rsidR="000464A5" w:rsidRDefault="00816CF3" w:rsidP="00CF723D">
      <w:pPr>
        <w:pStyle w:val="Corpsdetexte"/>
      </w:pPr>
      <w:r w:rsidRPr="00103F0C">
        <w:t>L’objectif de ce travail est d’étudier l</w:t>
      </w:r>
      <w:r w:rsidR="0077535D">
        <w:t>a faisabilité d’un contrôle</w:t>
      </w:r>
      <w:r w:rsidRPr="00103F0C">
        <w:t xml:space="preserve"> </w:t>
      </w:r>
      <w:r w:rsidR="0077535D">
        <w:t>de la</w:t>
      </w:r>
      <w:r w:rsidRPr="00103F0C">
        <w:t xml:space="preserve"> population des noyaux lourds d</w:t>
      </w:r>
      <w:r w:rsidR="0077535D">
        <w:t>es</w:t>
      </w:r>
      <w:r w:rsidRPr="00103F0C">
        <w:t xml:space="preserve"> combustible</w:t>
      </w:r>
      <w:r w:rsidR="0077535D">
        <w:t>s</w:t>
      </w:r>
      <w:r w:rsidRPr="00103F0C">
        <w:t xml:space="preserve"> par épuisement naturel et par épuisement en réacteur</w:t>
      </w:r>
      <w:r w:rsidR="0077535D">
        <w:t xml:space="preserve"> d’irradiation</w:t>
      </w:r>
      <w:r w:rsidRPr="00103F0C">
        <w:t>.</w:t>
      </w:r>
      <w:r w:rsidR="00103F0C" w:rsidRPr="00103F0C">
        <w:t xml:space="preserve"> </w:t>
      </w:r>
      <w:r w:rsidR="0094368C">
        <w:t>A cette fin il est nécessaire de simuler de nombreuses évolutions de</w:t>
      </w:r>
      <w:r w:rsidR="0094368C" w:rsidRPr="0094368C">
        <w:t xml:space="preserve"> </w:t>
      </w:r>
      <w:r w:rsidR="00103F0C" w:rsidRPr="0094368C">
        <w:t xml:space="preserve">la composition du combustible </w:t>
      </w:r>
      <w:r w:rsidR="0094368C">
        <w:t>sur de longues périodes, avec des caractéristiques d’irradiation et de refroidissement variées.</w:t>
      </w:r>
      <w:r w:rsidR="00687AD0" w:rsidRPr="0094368C">
        <w:t xml:space="preserve"> </w:t>
      </w:r>
      <w:r w:rsidR="00084194" w:rsidRPr="0094368C">
        <w:t xml:space="preserve">Pour cela, il faut </w:t>
      </w:r>
      <w:r w:rsidR="0094368C">
        <w:t>développer</w:t>
      </w:r>
      <w:r w:rsidR="0094368C" w:rsidRPr="0094368C">
        <w:t xml:space="preserve"> </w:t>
      </w:r>
      <w:r w:rsidR="0094368C">
        <w:t>un</w:t>
      </w:r>
      <w:r w:rsidR="00084194" w:rsidRPr="0094368C">
        <w:t xml:space="preserve"> modèle </w:t>
      </w:r>
      <w:r w:rsidR="0094368C">
        <w:t>d’épuisement</w:t>
      </w:r>
      <w:r w:rsidR="0094368C" w:rsidRPr="0094368C">
        <w:t xml:space="preserve"> </w:t>
      </w:r>
      <w:r w:rsidR="0094368C">
        <w:t>performant et précis</w:t>
      </w:r>
      <w:r w:rsidR="00084194" w:rsidRPr="0094368C">
        <w:t>.</w:t>
      </w:r>
      <w:r w:rsidR="0094368C" w:rsidRPr="0094368C">
        <w:t xml:space="preserve"> Les noyaux étudiés sont essentiellement </w:t>
      </w:r>
      <w:r w:rsidR="0094368C">
        <w:t>l</w:t>
      </w:r>
      <w:r w:rsidR="0094368C" w:rsidRPr="0094368C">
        <w:t xml:space="preserve">es </w:t>
      </w:r>
      <w:r w:rsidR="0094368C" w:rsidRPr="0094368C">
        <w:t xml:space="preserve">isotopes </w:t>
      </w:r>
      <w:r w:rsidR="0094368C">
        <w:t>impactant  la réactivité des cœurs de réacteurs à neutrons rapides</w:t>
      </w:r>
      <w:r w:rsidR="0094368C" w:rsidRPr="0094368C">
        <w:t>.</w:t>
      </w:r>
    </w:p>
    <w:tbl>
      <w:tblPr>
        <w:tblW w:w="5000" w:type="pct"/>
        <w:tblCellMar>
          <w:left w:w="70" w:type="dxa"/>
          <w:right w:w="70" w:type="dxa"/>
        </w:tblCellMar>
        <w:tblLook w:val="04A0" w:firstRow="1" w:lastRow="0" w:firstColumn="1" w:lastColumn="0" w:noHBand="0" w:noVBand="1"/>
      </w:tblPr>
      <w:tblGrid>
        <w:gridCol w:w="3048"/>
        <w:gridCol w:w="1238"/>
        <w:gridCol w:w="879"/>
        <w:gridCol w:w="879"/>
        <w:gridCol w:w="879"/>
        <w:gridCol w:w="1045"/>
        <w:gridCol w:w="1244"/>
        <w:tblGridChange w:id="2">
          <w:tblGrid>
            <w:gridCol w:w="3048"/>
            <w:gridCol w:w="1238"/>
            <w:gridCol w:w="879"/>
            <w:gridCol w:w="879"/>
            <w:gridCol w:w="879"/>
            <w:gridCol w:w="1045"/>
            <w:gridCol w:w="1244"/>
          </w:tblGrid>
        </w:tblGridChange>
      </w:tblGrid>
      <w:tr w:rsidR="0094368C" w:rsidRPr="00D626D7" w:rsidTr="00D626D7">
        <w:trPr>
          <w:trHeight w:val="113"/>
        </w:trPr>
        <w:tc>
          <w:tcPr>
            <w:tcW w:w="1654" w:type="pct"/>
            <w:tcBorders>
              <w:top w:val="single" w:sz="4" w:space="0" w:color="auto"/>
              <w:left w:val="single" w:sz="4" w:space="0" w:color="auto"/>
              <w:bottom w:val="single" w:sz="4" w:space="0" w:color="auto"/>
              <w:right w:val="single" w:sz="4" w:space="0" w:color="auto"/>
            </w:tcBorders>
            <w:shd w:val="clear" w:color="000000" w:fill="D9D9D9"/>
            <w:vAlign w:val="bottom"/>
            <w:hideMark/>
          </w:tcPr>
          <w:p w:rsidR="0094368C" w:rsidRPr="00D626D7" w:rsidRDefault="0094368C" w:rsidP="00D626D7">
            <w:pPr>
              <w:pStyle w:val="Corpsdetexte"/>
              <w:spacing w:before="0" w:after="0"/>
              <w:jc w:val="center"/>
              <w:rPr>
                <w:b/>
                <w:sz w:val="22"/>
                <w:szCs w:val="22"/>
              </w:rPr>
            </w:pPr>
            <w:r w:rsidRPr="00D626D7">
              <w:rPr>
                <w:b/>
                <w:sz w:val="22"/>
                <w:szCs w:val="22"/>
              </w:rPr>
              <w:t>Vecteur Pu</w:t>
            </w:r>
          </w:p>
        </w:tc>
        <w:tc>
          <w:tcPr>
            <w:tcW w:w="672" w:type="pct"/>
            <w:tcBorders>
              <w:top w:val="single" w:sz="4" w:space="0" w:color="auto"/>
              <w:left w:val="nil"/>
              <w:bottom w:val="single" w:sz="4" w:space="0" w:color="auto"/>
              <w:right w:val="single" w:sz="4" w:space="0" w:color="auto"/>
            </w:tcBorders>
            <w:shd w:val="clear" w:color="000000" w:fill="D9D9D9"/>
            <w:vAlign w:val="bottom"/>
            <w:hideMark/>
          </w:tcPr>
          <w:p w:rsidR="0094368C" w:rsidRPr="00D626D7" w:rsidRDefault="0094368C" w:rsidP="00D626D7">
            <w:pPr>
              <w:pStyle w:val="Corpsdetexte"/>
              <w:spacing w:before="0" w:after="0"/>
              <w:jc w:val="center"/>
              <w:rPr>
                <w:b/>
                <w:sz w:val="22"/>
                <w:szCs w:val="22"/>
              </w:rPr>
            </w:pPr>
            <w:r w:rsidRPr="00D626D7">
              <w:rPr>
                <w:b/>
                <w:sz w:val="22"/>
                <w:szCs w:val="22"/>
              </w:rPr>
              <w:t>Pu238</w:t>
            </w:r>
          </w:p>
        </w:tc>
        <w:tc>
          <w:tcPr>
            <w:tcW w:w="477" w:type="pct"/>
            <w:tcBorders>
              <w:top w:val="single" w:sz="4" w:space="0" w:color="auto"/>
              <w:left w:val="nil"/>
              <w:bottom w:val="single" w:sz="4" w:space="0" w:color="auto"/>
              <w:right w:val="single" w:sz="4" w:space="0" w:color="auto"/>
            </w:tcBorders>
            <w:shd w:val="clear" w:color="000000" w:fill="D9D9D9"/>
            <w:vAlign w:val="bottom"/>
            <w:hideMark/>
          </w:tcPr>
          <w:p w:rsidR="0094368C" w:rsidRPr="00D626D7" w:rsidRDefault="0094368C" w:rsidP="00D626D7">
            <w:pPr>
              <w:pStyle w:val="Corpsdetexte"/>
              <w:spacing w:before="0" w:after="0"/>
              <w:jc w:val="center"/>
              <w:rPr>
                <w:b/>
                <w:sz w:val="22"/>
                <w:szCs w:val="22"/>
              </w:rPr>
            </w:pPr>
            <w:r w:rsidRPr="00D626D7">
              <w:rPr>
                <w:b/>
                <w:sz w:val="22"/>
                <w:szCs w:val="22"/>
              </w:rPr>
              <w:t>Pu239</w:t>
            </w:r>
          </w:p>
        </w:tc>
        <w:tc>
          <w:tcPr>
            <w:tcW w:w="477" w:type="pct"/>
            <w:tcBorders>
              <w:top w:val="single" w:sz="4" w:space="0" w:color="auto"/>
              <w:left w:val="nil"/>
              <w:bottom w:val="single" w:sz="4" w:space="0" w:color="auto"/>
              <w:right w:val="single" w:sz="4" w:space="0" w:color="auto"/>
            </w:tcBorders>
            <w:shd w:val="clear" w:color="000000" w:fill="D9D9D9"/>
            <w:vAlign w:val="bottom"/>
            <w:hideMark/>
          </w:tcPr>
          <w:p w:rsidR="0094368C" w:rsidRPr="00D626D7" w:rsidRDefault="0094368C" w:rsidP="00D626D7">
            <w:pPr>
              <w:pStyle w:val="Corpsdetexte"/>
              <w:spacing w:before="0" w:after="0"/>
              <w:jc w:val="center"/>
              <w:rPr>
                <w:b/>
                <w:sz w:val="22"/>
                <w:szCs w:val="22"/>
              </w:rPr>
            </w:pPr>
            <w:r w:rsidRPr="00D626D7">
              <w:rPr>
                <w:b/>
                <w:sz w:val="22"/>
                <w:szCs w:val="22"/>
              </w:rPr>
              <w:t>Pu240</w:t>
            </w:r>
          </w:p>
        </w:tc>
        <w:tc>
          <w:tcPr>
            <w:tcW w:w="477" w:type="pct"/>
            <w:tcBorders>
              <w:top w:val="single" w:sz="4" w:space="0" w:color="auto"/>
              <w:left w:val="nil"/>
              <w:bottom w:val="single" w:sz="4" w:space="0" w:color="auto"/>
              <w:right w:val="single" w:sz="4" w:space="0" w:color="auto"/>
            </w:tcBorders>
            <w:shd w:val="clear" w:color="000000" w:fill="D9D9D9"/>
            <w:vAlign w:val="bottom"/>
            <w:hideMark/>
          </w:tcPr>
          <w:p w:rsidR="0094368C" w:rsidRPr="00D626D7" w:rsidRDefault="0094368C" w:rsidP="00D626D7">
            <w:pPr>
              <w:pStyle w:val="Corpsdetexte"/>
              <w:spacing w:before="0" w:after="0"/>
              <w:jc w:val="center"/>
              <w:rPr>
                <w:b/>
                <w:sz w:val="22"/>
                <w:szCs w:val="22"/>
              </w:rPr>
            </w:pPr>
            <w:r w:rsidRPr="00D626D7">
              <w:rPr>
                <w:b/>
                <w:sz w:val="22"/>
                <w:szCs w:val="22"/>
              </w:rPr>
              <w:t>Pu241</w:t>
            </w:r>
          </w:p>
        </w:tc>
        <w:tc>
          <w:tcPr>
            <w:tcW w:w="567" w:type="pct"/>
            <w:tcBorders>
              <w:top w:val="single" w:sz="4" w:space="0" w:color="auto"/>
              <w:left w:val="nil"/>
              <w:bottom w:val="single" w:sz="4" w:space="0" w:color="auto"/>
              <w:right w:val="single" w:sz="4" w:space="0" w:color="auto"/>
            </w:tcBorders>
            <w:shd w:val="clear" w:color="000000" w:fill="D9D9D9"/>
            <w:vAlign w:val="bottom"/>
            <w:hideMark/>
          </w:tcPr>
          <w:p w:rsidR="0094368C" w:rsidRPr="00D626D7" w:rsidRDefault="0094368C" w:rsidP="00D626D7">
            <w:pPr>
              <w:pStyle w:val="Corpsdetexte"/>
              <w:spacing w:before="0" w:after="0"/>
              <w:jc w:val="center"/>
              <w:rPr>
                <w:b/>
                <w:sz w:val="22"/>
                <w:szCs w:val="22"/>
              </w:rPr>
            </w:pPr>
            <w:r w:rsidRPr="00D626D7">
              <w:rPr>
                <w:b/>
                <w:sz w:val="22"/>
                <w:szCs w:val="22"/>
              </w:rPr>
              <w:t>Pu242</w:t>
            </w:r>
          </w:p>
        </w:tc>
        <w:tc>
          <w:tcPr>
            <w:tcW w:w="675" w:type="pct"/>
            <w:tcBorders>
              <w:top w:val="single" w:sz="4" w:space="0" w:color="auto"/>
              <w:left w:val="nil"/>
              <w:bottom w:val="single" w:sz="4" w:space="0" w:color="auto"/>
              <w:right w:val="single" w:sz="4" w:space="0" w:color="auto"/>
            </w:tcBorders>
            <w:shd w:val="clear" w:color="000000" w:fill="D9D9D9"/>
            <w:vAlign w:val="bottom"/>
            <w:hideMark/>
          </w:tcPr>
          <w:p w:rsidR="0094368C" w:rsidRPr="00D626D7" w:rsidRDefault="0094368C" w:rsidP="00D626D7">
            <w:pPr>
              <w:pStyle w:val="Corpsdetexte"/>
              <w:spacing w:before="0" w:after="0"/>
              <w:jc w:val="center"/>
              <w:rPr>
                <w:b/>
                <w:sz w:val="22"/>
                <w:szCs w:val="22"/>
              </w:rPr>
            </w:pPr>
            <w:r w:rsidRPr="00D626D7">
              <w:rPr>
                <w:b/>
                <w:sz w:val="22"/>
                <w:szCs w:val="22"/>
              </w:rPr>
              <w:t>Am241</w:t>
            </w:r>
          </w:p>
        </w:tc>
      </w:tr>
      <w:tr w:rsidR="0094368C" w:rsidRPr="00D626D7" w:rsidTr="00D626D7">
        <w:trPr>
          <w:trHeight w:val="113"/>
        </w:trPr>
        <w:tc>
          <w:tcPr>
            <w:tcW w:w="1654" w:type="pct"/>
            <w:tcBorders>
              <w:top w:val="nil"/>
              <w:left w:val="single" w:sz="4" w:space="0" w:color="auto"/>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b/>
                <w:sz w:val="22"/>
                <w:szCs w:val="22"/>
              </w:rPr>
            </w:pPr>
            <w:r w:rsidRPr="00D626D7">
              <w:rPr>
                <w:b/>
                <w:sz w:val="22"/>
                <w:szCs w:val="22"/>
              </w:rPr>
              <w:t>PWR – 33000MWj/t</w:t>
            </w:r>
          </w:p>
        </w:tc>
        <w:tc>
          <w:tcPr>
            <w:tcW w:w="672"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1,3</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56,6</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23,2</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13,9</w:t>
            </w:r>
          </w:p>
        </w:tc>
        <w:tc>
          <w:tcPr>
            <w:tcW w:w="56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4,7</w:t>
            </w:r>
          </w:p>
        </w:tc>
        <w:tc>
          <w:tcPr>
            <w:tcW w:w="675"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0,3</w:t>
            </w:r>
          </w:p>
        </w:tc>
      </w:tr>
      <w:tr w:rsidR="0094368C" w:rsidRPr="00D626D7" w:rsidTr="00D626D7">
        <w:trPr>
          <w:trHeight w:val="113"/>
        </w:trPr>
        <w:tc>
          <w:tcPr>
            <w:tcW w:w="1654" w:type="pct"/>
            <w:tcBorders>
              <w:top w:val="nil"/>
              <w:left w:val="single" w:sz="4" w:space="0" w:color="auto"/>
              <w:bottom w:val="single" w:sz="4" w:space="0" w:color="auto"/>
              <w:right w:val="single" w:sz="4" w:space="0" w:color="auto"/>
            </w:tcBorders>
            <w:shd w:val="clear" w:color="auto" w:fill="auto"/>
            <w:hideMark/>
          </w:tcPr>
          <w:p w:rsidR="0094368C" w:rsidRPr="00D626D7" w:rsidRDefault="0094368C" w:rsidP="00D626D7">
            <w:pPr>
              <w:pStyle w:val="Corpsdetexte"/>
              <w:spacing w:before="0" w:after="0"/>
              <w:jc w:val="center"/>
              <w:rPr>
                <w:b/>
                <w:sz w:val="22"/>
                <w:szCs w:val="22"/>
              </w:rPr>
            </w:pPr>
            <w:r w:rsidRPr="00D626D7">
              <w:rPr>
                <w:b/>
                <w:sz w:val="22"/>
                <w:szCs w:val="22"/>
              </w:rPr>
              <w:t xml:space="preserve">PWR – </w:t>
            </w:r>
            <w:r w:rsidRPr="00D626D7">
              <w:rPr>
                <w:b/>
                <w:sz w:val="22"/>
                <w:szCs w:val="22"/>
              </w:rPr>
              <w:t>4</w:t>
            </w:r>
            <w:r w:rsidRPr="00D626D7">
              <w:rPr>
                <w:b/>
                <w:sz w:val="22"/>
                <w:szCs w:val="22"/>
              </w:rPr>
              <w:t>3000MWj/t</w:t>
            </w:r>
          </w:p>
        </w:tc>
        <w:tc>
          <w:tcPr>
            <w:tcW w:w="672"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2</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52,5</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24,1</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14,7</w:t>
            </w:r>
          </w:p>
        </w:tc>
        <w:tc>
          <w:tcPr>
            <w:tcW w:w="56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6,2</w:t>
            </w:r>
          </w:p>
        </w:tc>
        <w:tc>
          <w:tcPr>
            <w:tcW w:w="675"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0,5</w:t>
            </w:r>
          </w:p>
        </w:tc>
      </w:tr>
      <w:tr w:rsidR="0094368C" w:rsidRPr="00D626D7" w:rsidTr="00D626D7">
        <w:trPr>
          <w:trHeight w:val="113"/>
        </w:trPr>
        <w:tc>
          <w:tcPr>
            <w:tcW w:w="1654" w:type="pct"/>
            <w:tcBorders>
              <w:top w:val="nil"/>
              <w:left w:val="single" w:sz="4" w:space="0" w:color="auto"/>
              <w:bottom w:val="single" w:sz="4" w:space="0" w:color="auto"/>
              <w:right w:val="single" w:sz="4" w:space="0" w:color="auto"/>
            </w:tcBorders>
            <w:shd w:val="clear" w:color="auto" w:fill="auto"/>
            <w:hideMark/>
          </w:tcPr>
          <w:p w:rsidR="0094368C" w:rsidRPr="00D626D7" w:rsidRDefault="0094368C" w:rsidP="00D626D7">
            <w:pPr>
              <w:pStyle w:val="Corpsdetexte"/>
              <w:spacing w:before="0" w:after="0"/>
              <w:jc w:val="center"/>
              <w:rPr>
                <w:b/>
                <w:sz w:val="22"/>
                <w:szCs w:val="22"/>
              </w:rPr>
            </w:pPr>
            <w:r w:rsidRPr="00D626D7">
              <w:rPr>
                <w:b/>
                <w:sz w:val="22"/>
                <w:szCs w:val="22"/>
              </w:rPr>
              <w:t xml:space="preserve">PWR – </w:t>
            </w:r>
            <w:r w:rsidRPr="00D626D7">
              <w:rPr>
                <w:b/>
                <w:sz w:val="22"/>
                <w:szCs w:val="22"/>
              </w:rPr>
              <w:t>5</w:t>
            </w:r>
            <w:r w:rsidRPr="00D626D7">
              <w:rPr>
                <w:b/>
                <w:sz w:val="22"/>
                <w:szCs w:val="22"/>
              </w:rPr>
              <w:t>3000MWj/t</w:t>
            </w:r>
          </w:p>
        </w:tc>
        <w:tc>
          <w:tcPr>
            <w:tcW w:w="672"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2,7</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50,4</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24,1</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15,2</w:t>
            </w:r>
          </w:p>
        </w:tc>
        <w:tc>
          <w:tcPr>
            <w:tcW w:w="56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7,1</w:t>
            </w:r>
          </w:p>
        </w:tc>
        <w:tc>
          <w:tcPr>
            <w:tcW w:w="675"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0,5</w:t>
            </w:r>
          </w:p>
        </w:tc>
      </w:tr>
      <w:tr w:rsidR="0094368C" w:rsidRPr="00D626D7" w:rsidTr="00D626D7">
        <w:trPr>
          <w:trHeight w:val="113"/>
        </w:trPr>
        <w:tc>
          <w:tcPr>
            <w:tcW w:w="1654" w:type="pct"/>
            <w:tcBorders>
              <w:top w:val="nil"/>
              <w:left w:val="single" w:sz="4" w:space="0" w:color="auto"/>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b/>
                <w:sz w:val="22"/>
                <w:szCs w:val="22"/>
              </w:rPr>
            </w:pPr>
            <w:r w:rsidRPr="00D626D7">
              <w:rPr>
                <w:b/>
                <w:sz w:val="22"/>
                <w:szCs w:val="22"/>
              </w:rPr>
              <w:t xml:space="preserve">BWR - 30400 </w:t>
            </w:r>
            <w:proofErr w:type="spellStart"/>
            <w:r w:rsidRPr="00D626D7">
              <w:rPr>
                <w:b/>
                <w:sz w:val="22"/>
                <w:szCs w:val="22"/>
              </w:rPr>
              <w:t>MWj</w:t>
            </w:r>
            <w:proofErr w:type="spellEnd"/>
            <w:r w:rsidRPr="00D626D7">
              <w:rPr>
                <w:b/>
                <w:sz w:val="22"/>
                <w:szCs w:val="22"/>
              </w:rPr>
              <w:t>/t</w:t>
            </w:r>
          </w:p>
        </w:tc>
        <w:tc>
          <w:tcPr>
            <w:tcW w:w="672"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0</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56,8</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23,8</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14,3</w:t>
            </w:r>
          </w:p>
        </w:tc>
        <w:tc>
          <w:tcPr>
            <w:tcW w:w="56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5,1</w:t>
            </w:r>
          </w:p>
        </w:tc>
        <w:tc>
          <w:tcPr>
            <w:tcW w:w="675"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0</w:t>
            </w:r>
          </w:p>
        </w:tc>
      </w:tr>
      <w:tr w:rsidR="0094368C" w:rsidRPr="00D626D7" w:rsidTr="00D626D7">
        <w:trPr>
          <w:trHeight w:val="113"/>
        </w:trPr>
        <w:tc>
          <w:tcPr>
            <w:tcW w:w="1654" w:type="pct"/>
            <w:tcBorders>
              <w:top w:val="nil"/>
              <w:left w:val="single" w:sz="4" w:space="0" w:color="auto"/>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b/>
                <w:sz w:val="22"/>
                <w:szCs w:val="22"/>
              </w:rPr>
            </w:pPr>
            <w:r w:rsidRPr="00D626D7">
              <w:rPr>
                <w:b/>
                <w:sz w:val="22"/>
                <w:szCs w:val="22"/>
              </w:rPr>
              <w:t xml:space="preserve">CANDU - 7500 </w:t>
            </w:r>
            <w:proofErr w:type="spellStart"/>
            <w:r w:rsidRPr="00D626D7">
              <w:rPr>
                <w:b/>
                <w:sz w:val="22"/>
                <w:szCs w:val="22"/>
              </w:rPr>
              <w:t>MWj</w:t>
            </w:r>
            <w:proofErr w:type="spellEnd"/>
            <w:r w:rsidRPr="00D626D7">
              <w:rPr>
                <w:b/>
                <w:sz w:val="22"/>
                <w:szCs w:val="22"/>
              </w:rPr>
              <w:t>/t</w:t>
            </w:r>
          </w:p>
        </w:tc>
        <w:tc>
          <w:tcPr>
            <w:tcW w:w="672"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0</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66,6</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26,6</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5,3</w:t>
            </w:r>
          </w:p>
        </w:tc>
        <w:tc>
          <w:tcPr>
            <w:tcW w:w="56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1,5</w:t>
            </w:r>
          </w:p>
        </w:tc>
        <w:tc>
          <w:tcPr>
            <w:tcW w:w="675"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0</w:t>
            </w:r>
          </w:p>
        </w:tc>
      </w:tr>
      <w:tr w:rsidR="0094368C" w:rsidRPr="00D626D7" w:rsidTr="00D626D7">
        <w:trPr>
          <w:trHeight w:val="113"/>
        </w:trPr>
        <w:tc>
          <w:tcPr>
            <w:tcW w:w="1654" w:type="pct"/>
            <w:tcBorders>
              <w:top w:val="nil"/>
              <w:left w:val="single" w:sz="4" w:space="0" w:color="auto"/>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b/>
                <w:sz w:val="22"/>
                <w:szCs w:val="22"/>
              </w:rPr>
            </w:pPr>
            <w:r w:rsidRPr="00D626D7">
              <w:rPr>
                <w:b/>
                <w:sz w:val="22"/>
                <w:szCs w:val="22"/>
              </w:rPr>
              <w:t xml:space="preserve">AGR - 18000 </w:t>
            </w:r>
            <w:proofErr w:type="spellStart"/>
            <w:r w:rsidRPr="00D626D7">
              <w:rPr>
                <w:b/>
                <w:sz w:val="22"/>
                <w:szCs w:val="22"/>
              </w:rPr>
              <w:t>MWj</w:t>
            </w:r>
            <w:proofErr w:type="spellEnd"/>
            <w:r w:rsidRPr="00D626D7">
              <w:rPr>
                <w:b/>
                <w:sz w:val="22"/>
                <w:szCs w:val="22"/>
              </w:rPr>
              <w:t>/t</w:t>
            </w:r>
          </w:p>
        </w:tc>
        <w:tc>
          <w:tcPr>
            <w:tcW w:w="672"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0,6</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53,7</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30,8</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9,9</w:t>
            </w:r>
          </w:p>
        </w:tc>
        <w:tc>
          <w:tcPr>
            <w:tcW w:w="56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5</w:t>
            </w:r>
          </w:p>
        </w:tc>
        <w:tc>
          <w:tcPr>
            <w:tcW w:w="675"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0</w:t>
            </w:r>
          </w:p>
        </w:tc>
      </w:tr>
      <w:tr w:rsidR="0094368C" w:rsidRPr="00D626D7" w:rsidTr="00D626D7">
        <w:trPr>
          <w:trHeight w:val="113"/>
        </w:trPr>
        <w:tc>
          <w:tcPr>
            <w:tcW w:w="1654" w:type="pct"/>
            <w:tcBorders>
              <w:top w:val="nil"/>
              <w:left w:val="single" w:sz="4" w:space="0" w:color="auto"/>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b/>
                <w:sz w:val="22"/>
                <w:szCs w:val="22"/>
              </w:rPr>
            </w:pPr>
            <w:r w:rsidRPr="00D626D7">
              <w:rPr>
                <w:b/>
                <w:sz w:val="22"/>
                <w:szCs w:val="22"/>
              </w:rPr>
              <w:t xml:space="preserve">Magnox - 3000 </w:t>
            </w:r>
            <w:proofErr w:type="spellStart"/>
            <w:r w:rsidRPr="00D626D7">
              <w:rPr>
                <w:b/>
                <w:sz w:val="22"/>
                <w:szCs w:val="22"/>
              </w:rPr>
              <w:t>MWj</w:t>
            </w:r>
            <w:proofErr w:type="spellEnd"/>
            <w:r w:rsidRPr="00D626D7">
              <w:rPr>
                <w:b/>
                <w:sz w:val="22"/>
                <w:szCs w:val="22"/>
              </w:rPr>
              <w:t>/t</w:t>
            </w:r>
          </w:p>
        </w:tc>
        <w:tc>
          <w:tcPr>
            <w:tcW w:w="672"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0,1</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80</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16,9</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2,7</w:t>
            </w:r>
          </w:p>
        </w:tc>
        <w:tc>
          <w:tcPr>
            <w:tcW w:w="56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0,3</w:t>
            </w:r>
          </w:p>
        </w:tc>
        <w:tc>
          <w:tcPr>
            <w:tcW w:w="675"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0</w:t>
            </w:r>
          </w:p>
        </w:tc>
      </w:tr>
      <w:tr w:rsidR="0094368C" w:rsidRPr="00D626D7" w:rsidTr="00D626D7">
        <w:trPr>
          <w:trHeight w:val="113"/>
        </w:trPr>
        <w:tc>
          <w:tcPr>
            <w:tcW w:w="1654" w:type="pct"/>
            <w:tcBorders>
              <w:top w:val="nil"/>
              <w:left w:val="single" w:sz="4" w:space="0" w:color="auto"/>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b/>
                <w:sz w:val="22"/>
                <w:szCs w:val="22"/>
              </w:rPr>
            </w:pPr>
            <w:r w:rsidRPr="00D626D7">
              <w:rPr>
                <w:b/>
                <w:sz w:val="22"/>
                <w:szCs w:val="22"/>
              </w:rPr>
              <w:t xml:space="preserve">Magnox - 5000 </w:t>
            </w:r>
            <w:proofErr w:type="spellStart"/>
            <w:r w:rsidRPr="00D626D7">
              <w:rPr>
                <w:b/>
                <w:sz w:val="22"/>
                <w:szCs w:val="22"/>
              </w:rPr>
              <w:t>MWj</w:t>
            </w:r>
            <w:proofErr w:type="spellEnd"/>
            <w:r w:rsidRPr="00D626D7">
              <w:rPr>
                <w:b/>
                <w:sz w:val="22"/>
                <w:szCs w:val="22"/>
              </w:rPr>
              <w:t>/t</w:t>
            </w:r>
          </w:p>
        </w:tc>
        <w:tc>
          <w:tcPr>
            <w:tcW w:w="672"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0</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68,5</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25</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5,3</w:t>
            </w:r>
          </w:p>
        </w:tc>
        <w:tc>
          <w:tcPr>
            <w:tcW w:w="56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1,2</w:t>
            </w:r>
          </w:p>
        </w:tc>
        <w:tc>
          <w:tcPr>
            <w:tcW w:w="675"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0</w:t>
            </w:r>
          </w:p>
        </w:tc>
      </w:tr>
      <w:tr w:rsidR="0094368C" w:rsidRPr="00D626D7" w:rsidTr="00D626D7">
        <w:trPr>
          <w:trHeight w:val="113"/>
        </w:trPr>
        <w:tc>
          <w:tcPr>
            <w:tcW w:w="1654" w:type="pct"/>
            <w:tcBorders>
              <w:top w:val="nil"/>
              <w:left w:val="single" w:sz="4" w:space="0" w:color="auto"/>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b/>
                <w:sz w:val="22"/>
                <w:szCs w:val="22"/>
              </w:rPr>
            </w:pPr>
            <w:r w:rsidRPr="00D626D7">
              <w:rPr>
                <w:b/>
                <w:sz w:val="22"/>
                <w:szCs w:val="22"/>
              </w:rPr>
              <w:t>GFR - Pu2035</w:t>
            </w:r>
          </w:p>
        </w:tc>
        <w:tc>
          <w:tcPr>
            <w:tcW w:w="672"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3,6</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47,4</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29,6</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8,2</w:t>
            </w:r>
          </w:p>
        </w:tc>
        <w:tc>
          <w:tcPr>
            <w:tcW w:w="56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10,4</w:t>
            </w:r>
          </w:p>
        </w:tc>
        <w:tc>
          <w:tcPr>
            <w:tcW w:w="675"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0,8</w:t>
            </w:r>
          </w:p>
        </w:tc>
      </w:tr>
      <w:tr w:rsidR="0094368C" w:rsidRPr="00D626D7" w:rsidTr="00D626D7">
        <w:trPr>
          <w:trHeight w:val="113"/>
        </w:trPr>
        <w:tc>
          <w:tcPr>
            <w:tcW w:w="1654" w:type="pct"/>
            <w:tcBorders>
              <w:top w:val="nil"/>
              <w:left w:val="single" w:sz="4" w:space="0" w:color="auto"/>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b/>
                <w:sz w:val="22"/>
                <w:szCs w:val="22"/>
              </w:rPr>
            </w:pPr>
            <w:r w:rsidRPr="00D626D7">
              <w:rPr>
                <w:b/>
                <w:sz w:val="22"/>
                <w:szCs w:val="22"/>
              </w:rPr>
              <w:t>Toshiba ‘4S’</w:t>
            </w:r>
          </w:p>
        </w:tc>
        <w:tc>
          <w:tcPr>
            <w:tcW w:w="672"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0</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66</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27</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2</w:t>
            </w:r>
          </w:p>
        </w:tc>
        <w:tc>
          <w:tcPr>
            <w:tcW w:w="56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5</w:t>
            </w:r>
          </w:p>
        </w:tc>
        <w:tc>
          <w:tcPr>
            <w:tcW w:w="675"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0</w:t>
            </w:r>
          </w:p>
        </w:tc>
      </w:tr>
    </w:tbl>
    <w:p w:rsidR="0094368C" w:rsidRDefault="0094368C" w:rsidP="0094368C">
      <w:pPr>
        <w:pStyle w:val="Lgende"/>
      </w:pPr>
      <w:bookmarkStart w:id="3" w:name="_Ref396768484"/>
      <w:r w:rsidRPr="000B4797">
        <w:t xml:space="preserve">Tableau </w:t>
      </w:r>
      <w:r>
        <w:fldChar w:fldCharType="begin"/>
      </w:r>
      <w:r>
        <w:instrText xml:space="preserve"> SEQ Tableau \* ARABIC </w:instrText>
      </w:r>
      <w:r>
        <w:fldChar w:fldCharType="separate"/>
      </w:r>
      <w:r w:rsidR="00AE3E76">
        <w:rPr>
          <w:noProof/>
        </w:rPr>
        <w:t>1</w:t>
      </w:r>
      <w:r>
        <w:fldChar w:fldCharType="end"/>
      </w:r>
      <w:bookmarkEnd w:id="3"/>
      <w:r w:rsidRPr="000B4797">
        <w:t xml:space="preserve"> : </w:t>
      </w:r>
      <w:r w:rsidR="00E90725">
        <w:t>Listes de v</w:t>
      </w:r>
      <w:r>
        <w:t xml:space="preserve">ecteurs </w:t>
      </w:r>
      <w:r w:rsidR="00E90725">
        <w:t>potentiellement exploitables (</w:t>
      </w:r>
      <w:r>
        <w:t xml:space="preserve">voir références </w:t>
      </w:r>
      <w:r w:rsidRPr="00961AB4">
        <w:rPr>
          <w:highlight w:val="red"/>
        </w:rPr>
        <w:t>[X] [X] [X]</w:t>
      </w:r>
      <w:r w:rsidR="00E90725">
        <w:t xml:space="preserve"> )</w:t>
      </w:r>
    </w:p>
    <w:p w:rsidR="007D535F" w:rsidRDefault="007D535F" w:rsidP="001E7737">
      <w:pPr>
        <w:pStyle w:val="Titre2"/>
      </w:pPr>
      <w:r>
        <w:lastRenderedPageBreak/>
        <w:t>Equation de Bateman</w:t>
      </w:r>
    </w:p>
    <w:p w:rsidR="003D4A84" w:rsidRDefault="000368AF" w:rsidP="001E7737">
      <w:pPr>
        <w:pStyle w:val="Corpsdetexte"/>
      </w:pPr>
      <w:r>
        <w:t>L’</w:t>
      </w:r>
      <w:r w:rsidR="00DC5073" w:rsidRPr="00A1234E">
        <w:t>étud</w:t>
      </w:r>
      <w:r>
        <w:t>e de</w:t>
      </w:r>
      <w:r w:rsidR="00DC5073" w:rsidRPr="00A1234E">
        <w:t xml:space="preserve"> la population de noyaux lourds dans le combustible</w:t>
      </w:r>
      <w:r>
        <w:t xml:space="preserve"> conduit à résoudre</w:t>
      </w:r>
      <w:r w:rsidR="00DC5073" w:rsidRPr="00A1234E">
        <w:t xml:space="preserve"> l</w:t>
      </w:r>
      <w:r>
        <w:t xml:space="preserve">es </w:t>
      </w:r>
      <w:r w:rsidR="00DC5073" w:rsidRPr="00A1234E">
        <w:t>équation</w:t>
      </w:r>
      <w:r>
        <w:t>s</w:t>
      </w:r>
      <w:r w:rsidR="00DC5073" w:rsidRPr="00A1234E">
        <w:t xml:space="preserve"> de Bateman. </w:t>
      </w:r>
      <w:r>
        <w:t xml:space="preserve">Ces dernières </w:t>
      </w:r>
      <w:r w:rsidR="00DC5073" w:rsidRPr="00A1234E">
        <w:t>décr</w:t>
      </w:r>
      <w:r>
        <w:t>ivent</w:t>
      </w:r>
      <w:r w:rsidR="00032A25">
        <w:t xml:space="preserve"> l’évolution</w:t>
      </w:r>
      <w:r>
        <w:t xml:space="preserve"> temporelle</w:t>
      </w:r>
      <w:r w:rsidR="00032A25">
        <w:t xml:space="preserve"> de</w:t>
      </w:r>
      <w:r w:rsidR="00DC5073" w:rsidRPr="00A1234E">
        <w:t xml:space="preserve"> la concentration de </w:t>
      </w:r>
      <w:r>
        <w:t xml:space="preserve">chaque </w:t>
      </w:r>
      <w:r w:rsidR="00DC5073" w:rsidRPr="00A1234E">
        <w:t xml:space="preserve">noyau </w:t>
      </w:r>
      <w:r>
        <w:t xml:space="preserve">par un bilan </w:t>
      </w:r>
      <w:r w:rsidR="00032A25">
        <w:t xml:space="preserve">de </w:t>
      </w:r>
      <w:r>
        <w:t>chaque terme de disparition et d’apparition</w:t>
      </w:r>
      <w:r w:rsidR="00DC5073" w:rsidRPr="00A1234E">
        <w:t>.</w:t>
      </w:r>
      <w:r w:rsidR="00B9572B">
        <w:t xml:space="preserve"> L’équation </w:t>
      </w:r>
      <w:r>
        <w:t xml:space="preserve">générale </w:t>
      </w:r>
      <w:r w:rsidR="00B9572B">
        <w:t>de Bateman est la suivante :</w:t>
      </w:r>
    </w:p>
    <w:p w:rsidR="004032C9" w:rsidRPr="00E107DD" w:rsidRDefault="00CB2440" w:rsidP="00E107DD">
      <w:pPr>
        <w:pStyle w:val="Corpsdetexte"/>
        <w:jc w:val="center"/>
        <w:rPr>
          <w:iCs w:val="0"/>
          <w:noProof/>
          <w:color w:val="000000" w:themeColor="text1"/>
          <w:kern w:val="24"/>
          <w:szCs w:val="32"/>
        </w:rPr>
      </w:pPr>
      <m:oMathPara>
        <m:oMath>
          <m:f>
            <m:fPr>
              <m:ctrlPr>
                <w:rPr>
                  <w:rFonts w:ascii="Cambria Math" w:hAnsi="Cambria Math" w:cs="Arial"/>
                  <w:i/>
                  <w:iCs w:val="0"/>
                  <w:color w:val="000000" w:themeColor="text1"/>
                  <w:kern w:val="24"/>
                  <w:szCs w:val="32"/>
                </w:rPr>
              </m:ctrlPr>
            </m:fPr>
            <m:num>
              <m:r>
                <w:rPr>
                  <w:rFonts w:ascii="Cambria Math" w:hAnsi="Cambria Math" w:cs="Arial"/>
                  <w:color w:val="000000" w:themeColor="text1"/>
                  <w:kern w:val="24"/>
                  <w:szCs w:val="32"/>
                </w:rPr>
                <m:t>d</m:t>
              </m:r>
              <m:sSub>
                <m:sSubPr>
                  <m:ctrlPr>
                    <w:rPr>
                      <w:rFonts w:ascii="Cambria Math" w:hAnsi="Cambria Math" w:cs="Arial"/>
                      <w:i/>
                      <w:iCs w:val="0"/>
                      <w:color w:val="000000" w:themeColor="text1"/>
                      <w:kern w:val="24"/>
                      <w:szCs w:val="32"/>
                    </w:rPr>
                  </m:ctrlPr>
                </m:sSubPr>
                <m:e>
                  <m:r>
                    <w:rPr>
                      <w:rFonts w:ascii="Cambria Math" w:hAnsi="Cambria Math" w:cs="Arial"/>
                      <w:color w:val="000000" w:themeColor="text1"/>
                      <w:kern w:val="24"/>
                      <w:szCs w:val="32"/>
                    </w:rPr>
                    <m:t>N</m:t>
                  </m:r>
                </m:e>
                <m:sub>
                  <m:r>
                    <w:rPr>
                      <w:rFonts w:ascii="Cambria Math" w:hAnsi="Cambria Math" w:cs="Arial"/>
                      <w:color w:val="000000" w:themeColor="text1"/>
                      <w:kern w:val="24"/>
                      <w:szCs w:val="32"/>
                    </w:rPr>
                    <m:t>i</m:t>
                  </m:r>
                </m:sub>
              </m:sSub>
            </m:num>
            <m:den>
              <m:r>
                <w:rPr>
                  <w:rFonts w:ascii="Cambria Math" w:hAnsi="Cambria Math" w:cs="Arial"/>
                  <w:color w:val="000000" w:themeColor="text1"/>
                  <w:kern w:val="24"/>
                  <w:szCs w:val="32"/>
                </w:rPr>
                <m:t>dt</m:t>
              </m:r>
            </m:den>
          </m:f>
          <m:r>
            <w:rPr>
              <w:rFonts w:ascii="Cambria Math" w:hAnsi="Cambria Math" w:cs="Arial"/>
              <w:color w:val="000000" w:themeColor="text1"/>
              <w:kern w:val="24"/>
              <w:szCs w:val="32"/>
            </w:rPr>
            <m:t>=</m:t>
          </m:r>
          <m:nary>
            <m:naryPr>
              <m:chr m:val="∑"/>
              <m:supHide m:val="1"/>
              <m:ctrlPr>
                <w:rPr>
                  <w:rFonts w:ascii="Cambria Math" w:hAnsi="Cambria Math" w:cs="Arial"/>
                  <w:i/>
                  <w:iCs w:val="0"/>
                  <w:color w:val="000000" w:themeColor="text1"/>
                  <w:kern w:val="24"/>
                  <w:szCs w:val="32"/>
                </w:rPr>
              </m:ctrlPr>
            </m:naryPr>
            <m:sub>
              <m:r>
                <w:rPr>
                  <w:rFonts w:ascii="Cambria Math" w:hAnsi="Cambria Math" w:cs="Arial"/>
                  <w:color w:val="000000" w:themeColor="text1"/>
                  <w:kern w:val="24"/>
                  <w:szCs w:val="32"/>
                </w:rPr>
                <m:t>j</m:t>
              </m:r>
            </m:sub>
            <m:sup/>
            <m:e>
              <m:d>
                <m:dPr>
                  <m:begChr m:val="["/>
                  <m:endChr m:val="]"/>
                  <m:ctrlPr>
                    <w:rPr>
                      <w:rFonts w:ascii="Cambria Math" w:hAnsi="Cambria Math" w:cs="Arial"/>
                      <w:i/>
                      <w:iCs w:val="0"/>
                      <w:color w:val="000000" w:themeColor="text1"/>
                      <w:kern w:val="24"/>
                      <w:szCs w:val="32"/>
                    </w:rPr>
                  </m:ctrlPr>
                </m:dPr>
                <m:e>
                  <m:d>
                    <m:dPr>
                      <m:ctrlPr>
                        <w:rPr>
                          <w:rFonts w:ascii="Cambria Math" w:hAnsi="Cambria Math" w:cs="Arial"/>
                          <w:i/>
                          <w:iCs w:val="0"/>
                          <w:color w:val="000000" w:themeColor="text1"/>
                          <w:kern w:val="24"/>
                          <w:szCs w:val="32"/>
                        </w:rPr>
                      </m:ctrlPr>
                    </m:dPr>
                    <m:e>
                      <m:sSub>
                        <m:sSubPr>
                          <m:ctrlPr>
                            <w:rPr>
                              <w:rFonts w:ascii="Cambria Math" w:hAnsi="Cambria Math" w:cs="Arial"/>
                              <w:i/>
                              <w:iCs w:val="0"/>
                              <w:color w:val="000000" w:themeColor="text1"/>
                              <w:kern w:val="24"/>
                              <w:szCs w:val="32"/>
                            </w:rPr>
                          </m:ctrlPr>
                        </m:sSubPr>
                        <m:e>
                          <m:r>
                            <w:rPr>
                              <w:rFonts w:ascii="Cambria Math" w:hAnsi="Cambria Math" w:cs="Arial"/>
                              <w:color w:val="000000" w:themeColor="text1"/>
                              <w:kern w:val="24"/>
                              <w:szCs w:val="32"/>
                            </w:rPr>
                            <m:t>σ</m:t>
                          </m:r>
                        </m:e>
                        <m:sub>
                          <m:r>
                            <w:rPr>
                              <w:rFonts w:ascii="Cambria Math" w:hAnsi="Cambria Math" w:cs="Arial"/>
                              <w:color w:val="000000" w:themeColor="text1"/>
                              <w:kern w:val="24"/>
                              <w:szCs w:val="32"/>
                            </w:rPr>
                            <m:t>j→i</m:t>
                          </m:r>
                        </m:sub>
                      </m:sSub>
                      <m:r>
                        <w:rPr>
                          <w:rFonts w:ascii="Cambria Math" w:hAnsi="Cambria Math" w:cs="Arial"/>
                          <w:color w:val="000000" w:themeColor="text1"/>
                          <w:kern w:val="24"/>
                          <w:szCs w:val="32"/>
                        </w:rPr>
                        <m:t>+</m:t>
                      </m:r>
                      <m:sSub>
                        <m:sSubPr>
                          <m:ctrlPr>
                            <w:rPr>
                              <w:rFonts w:ascii="Cambria Math" w:hAnsi="Cambria Math" w:cs="Arial"/>
                              <w:i/>
                              <w:iCs w:val="0"/>
                              <w:color w:val="000000" w:themeColor="text1"/>
                              <w:kern w:val="24"/>
                              <w:szCs w:val="32"/>
                            </w:rPr>
                          </m:ctrlPr>
                        </m:sSubPr>
                        <m:e>
                          <m:r>
                            <w:rPr>
                              <w:rFonts w:ascii="Cambria Math" w:hAnsi="Cambria Math" w:cs="Arial"/>
                              <w:color w:val="000000" w:themeColor="text1"/>
                              <w:kern w:val="24"/>
                              <w:szCs w:val="32"/>
                            </w:rPr>
                            <m:t>Y</m:t>
                          </m:r>
                        </m:e>
                        <m:sub>
                          <m:r>
                            <w:rPr>
                              <w:rFonts w:ascii="Cambria Math" w:hAnsi="Cambria Math" w:cs="Arial"/>
                              <w:color w:val="000000" w:themeColor="text1"/>
                              <w:kern w:val="24"/>
                              <w:szCs w:val="32"/>
                            </w:rPr>
                            <m:t>i</m:t>
                          </m:r>
                        </m:sub>
                      </m:sSub>
                      <m:sSub>
                        <m:sSubPr>
                          <m:ctrlPr>
                            <w:rPr>
                              <w:rFonts w:ascii="Cambria Math" w:hAnsi="Cambria Math" w:cs="Arial"/>
                              <w:i/>
                              <w:iCs w:val="0"/>
                              <w:color w:val="000000" w:themeColor="text1"/>
                              <w:kern w:val="24"/>
                              <w:szCs w:val="32"/>
                            </w:rPr>
                          </m:ctrlPr>
                        </m:sSubPr>
                        <m:e>
                          <m:r>
                            <w:rPr>
                              <w:rFonts w:ascii="Cambria Math" w:hAnsi="Cambria Math" w:cs="Arial"/>
                              <w:color w:val="000000" w:themeColor="text1"/>
                              <w:kern w:val="24"/>
                              <w:szCs w:val="32"/>
                            </w:rPr>
                            <m:t>σ</m:t>
                          </m:r>
                        </m:e>
                        <m:sub>
                          <m:r>
                            <w:rPr>
                              <w:rFonts w:ascii="Cambria Math" w:hAnsi="Cambria Math" w:cs="Arial"/>
                              <w:color w:val="000000" w:themeColor="text1"/>
                              <w:kern w:val="24"/>
                              <w:szCs w:val="32"/>
                            </w:rPr>
                            <m:t>f,j</m:t>
                          </m:r>
                        </m:sub>
                      </m:sSub>
                    </m:e>
                  </m:d>
                  <m:r>
                    <w:rPr>
                      <w:rFonts w:ascii="Cambria Math" w:hAnsi="Cambria Math" w:cs="Arial"/>
                      <w:color w:val="000000" w:themeColor="text1"/>
                      <w:kern w:val="24"/>
                      <w:szCs w:val="32"/>
                    </w:rPr>
                    <m:t>φ+</m:t>
                  </m:r>
                  <m:sSub>
                    <m:sSubPr>
                      <m:ctrlPr>
                        <w:rPr>
                          <w:rFonts w:ascii="Cambria Math" w:hAnsi="Cambria Math" w:cs="Arial"/>
                          <w:i/>
                          <w:iCs w:val="0"/>
                          <w:color w:val="000000" w:themeColor="text1"/>
                          <w:kern w:val="24"/>
                          <w:szCs w:val="32"/>
                        </w:rPr>
                      </m:ctrlPr>
                    </m:sSubPr>
                    <m:e>
                      <m:r>
                        <w:rPr>
                          <w:rFonts w:ascii="Cambria Math" w:hAnsi="Cambria Math" w:cs="Arial"/>
                          <w:color w:val="000000" w:themeColor="text1"/>
                          <w:kern w:val="24"/>
                          <w:szCs w:val="32"/>
                        </w:rPr>
                        <m:t>λ</m:t>
                      </m:r>
                    </m:e>
                    <m:sub>
                      <m:r>
                        <w:rPr>
                          <w:rFonts w:ascii="Cambria Math" w:hAnsi="Cambria Math" w:cs="Arial"/>
                          <w:color w:val="000000" w:themeColor="text1"/>
                          <w:kern w:val="24"/>
                          <w:szCs w:val="32"/>
                        </w:rPr>
                        <m:t>j→i</m:t>
                      </m:r>
                    </m:sub>
                  </m:sSub>
                </m:e>
              </m:d>
              <m:sSub>
                <m:sSubPr>
                  <m:ctrlPr>
                    <w:rPr>
                      <w:rFonts w:ascii="Cambria Math" w:hAnsi="Cambria Math" w:cs="Arial"/>
                      <w:i/>
                      <w:iCs w:val="0"/>
                      <w:color w:val="000000" w:themeColor="text1"/>
                      <w:kern w:val="24"/>
                      <w:szCs w:val="32"/>
                    </w:rPr>
                  </m:ctrlPr>
                </m:sSubPr>
                <m:e>
                  <m:r>
                    <w:rPr>
                      <w:rFonts w:ascii="Cambria Math" w:hAnsi="Cambria Math" w:cs="Arial"/>
                      <w:color w:val="000000" w:themeColor="text1"/>
                      <w:kern w:val="24"/>
                      <w:szCs w:val="32"/>
                    </w:rPr>
                    <m:t>N</m:t>
                  </m:r>
                </m:e>
                <m:sub>
                  <m:r>
                    <w:rPr>
                      <w:rFonts w:ascii="Cambria Math" w:hAnsi="Cambria Math" w:cs="Arial"/>
                      <w:color w:val="000000" w:themeColor="text1"/>
                      <w:kern w:val="24"/>
                      <w:szCs w:val="32"/>
                    </w:rPr>
                    <m:t>j</m:t>
                  </m:r>
                </m:sub>
              </m:sSub>
            </m:e>
          </m:nary>
          <m:r>
            <w:rPr>
              <w:rFonts w:ascii="Cambria Math" w:hAnsi="Cambria Math" w:cs="Arial"/>
              <w:color w:val="000000" w:themeColor="text1"/>
              <w:kern w:val="24"/>
              <w:szCs w:val="32"/>
            </w:rPr>
            <m:t>-</m:t>
          </m:r>
          <m:d>
            <m:dPr>
              <m:ctrlPr>
                <w:rPr>
                  <w:rFonts w:ascii="Cambria Math" w:hAnsi="Cambria Math" w:cs="Arial"/>
                  <w:i/>
                  <w:iCs w:val="0"/>
                  <w:color w:val="000000" w:themeColor="text1"/>
                  <w:kern w:val="24"/>
                  <w:szCs w:val="32"/>
                </w:rPr>
              </m:ctrlPr>
            </m:dPr>
            <m:e>
              <m:sSub>
                <m:sSubPr>
                  <m:ctrlPr>
                    <w:rPr>
                      <w:rFonts w:ascii="Cambria Math" w:hAnsi="Cambria Math" w:cs="Arial"/>
                      <w:i/>
                      <w:iCs w:val="0"/>
                      <w:color w:val="000000" w:themeColor="text1"/>
                      <w:kern w:val="24"/>
                      <w:szCs w:val="32"/>
                    </w:rPr>
                  </m:ctrlPr>
                </m:sSubPr>
                <m:e>
                  <m:r>
                    <w:rPr>
                      <w:rFonts w:ascii="Cambria Math" w:hAnsi="Cambria Math" w:cs="Arial"/>
                      <w:color w:val="000000" w:themeColor="text1"/>
                      <w:kern w:val="24"/>
                      <w:szCs w:val="32"/>
                    </w:rPr>
                    <m:t>σ</m:t>
                  </m:r>
                </m:e>
                <m:sub>
                  <m:r>
                    <w:rPr>
                      <w:rFonts w:ascii="Cambria Math" w:hAnsi="Cambria Math" w:cs="Arial"/>
                      <w:color w:val="000000" w:themeColor="text1"/>
                      <w:kern w:val="24"/>
                      <w:szCs w:val="32"/>
                    </w:rPr>
                    <m:t>a,i</m:t>
                  </m:r>
                </m:sub>
              </m:sSub>
              <m:r>
                <w:rPr>
                  <w:rFonts w:ascii="Cambria Math" w:hAnsi="Cambria Math" w:cs="Arial"/>
                  <w:color w:val="000000" w:themeColor="text1"/>
                  <w:kern w:val="24"/>
                  <w:szCs w:val="32"/>
                </w:rPr>
                <m:t>φ+</m:t>
              </m:r>
              <m:sSub>
                <m:sSubPr>
                  <m:ctrlPr>
                    <w:rPr>
                      <w:rFonts w:ascii="Cambria Math" w:hAnsi="Cambria Math" w:cs="Arial"/>
                      <w:i/>
                      <w:iCs w:val="0"/>
                      <w:color w:val="000000" w:themeColor="text1"/>
                      <w:kern w:val="24"/>
                      <w:szCs w:val="32"/>
                    </w:rPr>
                  </m:ctrlPr>
                </m:sSubPr>
                <m:e>
                  <m:r>
                    <w:rPr>
                      <w:rFonts w:ascii="Cambria Math" w:hAnsi="Cambria Math" w:cs="Arial"/>
                      <w:color w:val="000000" w:themeColor="text1"/>
                      <w:kern w:val="24"/>
                      <w:szCs w:val="32"/>
                    </w:rPr>
                    <m:t>λ</m:t>
                  </m:r>
                </m:e>
                <m:sub>
                  <m:r>
                    <w:rPr>
                      <w:rFonts w:ascii="Cambria Math" w:hAnsi="Cambria Math" w:cs="Arial"/>
                      <w:color w:val="000000" w:themeColor="text1"/>
                      <w:kern w:val="24"/>
                      <w:szCs w:val="32"/>
                    </w:rPr>
                    <m:t>i</m:t>
                  </m:r>
                </m:sub>
              </m:sSub>
            </m:e>
          </m:d>
          <m:sSub>
            <m:sSubPr>
              <m:ctrlPr>
                <w:rPr>
                  <w:rFonts w:ascii="Cambria Math" w:hAnsi="Cambria Math" w:cs="Arial"/>
                  <w:i/>
                  <w:iCs w:val="0"/>
                  <w:color w:val="000000" w:themeColor="text1"/>
                  <w:kern w:val="24"/>
                  <w:szCs w:val="32"/>
                </w:rPr>
              </m:ctrlPr>
            </m:sSubPr>
            <m:e>
              <m:r>
                <w:rPr>
                  <w:rFonts w:ascii="Cambria Math" w:hAnsi="Cambria Math" w:cs="Arial"/>
                  <w:color w:val="000000" w:themeColor="text1"/>
                  <w:kern w:val="24"/>
                  <w:szCs w:val="32"/>
                </w:rPr>
                <m:t>N</m:t>
              </m:r>
            </m:e>
            <m:sub>
              <m:r>
                <w:rPr>
                  <w:rFonts w:ascii="Cambria Math" w:hAnsi="Cambria Math" w:cs="Arial"/>
                  <w:color w:val="000000" w:themeColor="text1"/>
                  <w:kern w:val="24"/>
                  <w:szCs w:val="32"/>
                </w:rPr>
                <m:t>i</m:t>
              </m:r>
            </m:sub>
          </m:sSub>
        </m:oMath>
      </m:oMathPara>
    </w:p>
    <w:p w:rsidR="00E107DD" w:rsidRPr="00E107DD" w:rsidRDefault="00E107DD" w:rsidP="00E107DD">
      <w:pPr>
        <w:pStyle w:val="Corpsdetexte"/>
        <w:jc w:val="left"/>
        <w:rPr>
          <w:noProof/>
        </w:rPr>
      </w:pPr>
      <w:r>
        <w:rPr>
          <w:noProof/>
        </w:rPr>
        <w:t>Avec :</w:t>
      </w:r>
    </w:p>
    <w:p w:rsidR="00A1234E" w:rsidRPr="004032C9" w:rsidRDefault="00FC25CF" w:rsidP="001E7737">
      <w:pPr>
        <w:pStyle w:val="Corpsdetexte"/>
        <w:numPr>
          <w:ilvl w:val="0"/>
          <w:numId w:val="28"/>
        </w:numPr>
      </w:pPr>
      <m:oMath>
        <m:sSub>
          <m:sSubPr>
            <m:ctrlPr>
              <w:rPr>
                <w:rFonts w:ascii="Cambria Math" w:hAnsi="Cambria Math"/>
              </w:rPr>
            </m:ctrlPr>
          </m:sSubPr>
          <m:e>
            <m:r>
              <w:rPr>
                <w:rFonts w:ascii="Cambria Math" w:hAnsi="Cambria Math"/>
              </w:rPr>
              <m:t>N</m:t>
            </m:r>
          </m:e>
          <m:sub>
            <m:r>
              <w:rPr>
                <w:rFonts w:ascii="Cambria Math" w:hAnsi="Cambria Math"/>
              </w:rPr>
              <m:t>i</m:t>
            </m:r>
          </m:sub>
        </m:sSub>
      </m:oMath>
      <w:r>
        <w:t> : La concentration de l’isotope i</w:t>
      </w:r>
    </w:p>
    <w:p w:rsidR="00FC25CF" w:rsidRDefault="00FC25CF" w:rsidP="001E7737">
      <w:pPr>
        <w:pStyle w:val="Corpsdetexte"/>
        <w:numPr>
          <w:ilvl w:val="0"/>
          <w:numId w:val="28"/>
        </w:numPr>
      </w:pPr>
      <m:oMath>
        <m:sSub>
          <m:sSubPr>
            <m:ctrlPr>
              <w:rPr>
                <w:rFonts w:ascii="Cambria Math" w:hAnsi="Cambria Math"/>
              </w:rPr>
            </m:ctrlPr>
          </m:sSubPr>
          <m:e>
            <m:r>
              <w:rPr>
                <w:rFonts w:ascii="Cambria Math" w:hAnsi="Cambria Math"/>
              </w:rPr>
              <m:t>σ</m:t>
            </m:r>
          </m:e>
          <m:sub>
            <m:r>
              <w:rPr>
                <w:rFonts w:ascii="Cambria Math" w:hAnsi="Cambria Math"/>
              </w:rPr>
              <m:t>j</m:t>
            </m:r>
            <m:r>
              <m:rPr>
                <m:sty m:val="p"/>
              </m:rPr>
              <w:rPr>
                <w:rFonts w:ascii="Cambria Math" w:hAnsi="Cambria Math"/>
              </w:rPr>
              <m:t>→</m:t>
            </m:r>
            <m:r>
              <w:rPr>
                <w:rFonts w:ascii="Cambria Math" w:hAnsi="Cambria Math"/>
              </w:rPr>
              <m:t>i</m:t>
            </m:r>
          </m:sub>
        </m:sSub>
      </m:oMath>
      <w:r>
        <w:t xml:space="preserve"> : La section efficace des réactions conduisant à la formation de l'isotope i à partir de l'isotope j </w:t>
      </w:r>
    </w:p>
    <w:p w:rsidR="00FC25CF" w:rsidRDefault="00FC25CF" w:rsidP="00FC25CF">
      <w:pPr>
        <w:pStyle w:val="Corpsdetexte"/>
        <w:numPr>
          <w:ilvl w:val="0"/>
          <w:numId w:val="28"/>
        </w:numPr>
      </w:pP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 Le rendement de fission de l'isotope i </w:t>
      </w:r>
    </w:p>
    <w:p w:rsidR="00FC25CF" w:rsidRDefault="00FC25CF" w:rsidP="00FC25CF">
      <w:pPr>
        <w:pStyle w:val="Corpsdetexte"/>
        <w:numPr>
          <w:ilvl w:val="0"/>
          <w:numId w:val="28"/>
        </w:numPr>
      </w:pPr>
      <m:oMath>
        <m:sSub>
          <m:sSubPr>
            <m:ctrlPr>
              <w:rPr>
                <w:rFonts w:ascii="Cambria Math" w:hAnsi="Cambria Math"/>
              </w:rPr>
            </m:ctrlPr>
          </m:sSubPr>
          <m:e>
            <m:r>
              <w:rPr>
                <w:rFonts w:ascii="Cambria Math" w:hAnsi="Cambria Math"/>
              </w:rPr>
              <m:t>σ</m:t>
            </m:r>
          </m:e>
          <m:sub>
            <m:r>
              <w:rPr>
                <w:rFonts w:ascii="Cambria Math" w:hAnsi="Cambria Math"/>
              </w:rPr>
              <m:t>f</m:t>
            </m:r>
            <m:r>
              <m:rPr>
                <m:sty m:val="p"/>
              </m:rPr>
              <w:rPr>
                <w:rFonts w:ascii="Cambria Math" w:hAnsi="Cambria Math"/>
              </w:rPr>
              <m:t>,</m:t>
            </m:r>
            <m:r>
              <w:rPr>
                <w:rFonts w:ascii="Cambria Math" w:hAnsi="Cambria Math"/>
              </w:rPr>
              <m:t>j</m:t>
            </m:r>
          </m:sub>
        </m:sSub>
      </m:oMath>
      <w:r>
        <w:t xml:space="preserve"> : La section de fission de l'isotope j</w:t>
      </w:r>
    </w:p>
    <w:p w:rsidR="00FC25CF" w:rsidRDefault="00FC25CF" w:rsidP="001E7737">
      <w:pPr>
        <w:pStyle w:val="Corpsdetexte"/>
        <w:numPr>
          <w:ilvl w:val="0"/>
          <w:numId w:val="28"/>
        </w:numPr>
      </w:pPr>
      <m:oMath>
        <m:sSub>
          <m:sSubPr>
            <m:ctrlPr>
              <w:rPr>
                <w:rFonts w:ascii="Cambria Math" w:hAnsi="Cambria Math"/>
              </w:rPr>
            </m:ctrlPr>
          </m:sSubPr>
          <m:e>
            <m:r>
              <w:rPr>
                <w:rFonts w:ascii="Cambria Math" w:hAnsi="Cambria Math"/>
              </w:rPr>
              <m:t>λ</m:t>
            </m:r>
          </m:e>
          <m:sub>
            <m:r>
              <w:rPr>
                <w:rFonts w:ascii="Cambria Math" w:hAnsi="Cambria Math"/>
              </w:rPr>
              <m:t>j</m:t>
            </m:r>
            <m:r>
              <m:rPr>
                <m:sty m:val="p"/>
              </m:rPr>
              <w:rPr>
                <w:rFonts w:ascii="Cambria Math" w:hAnsi="Cambria Math"/>
              </w:rPr>
              <m:t>→</m:t>
            </m:r>
            <m:r>
              <w:rPr>
                <w:rFonts w:ascii="Cambria Math" w:hAnsi="Cambria Math"/>
              </w:rPr>
              <m:t>i</m:t>
            </m:r>
          </m:sub>
        </m:sSub>
      </m:oMath>
      <w:r>
        <w:t xml:space="preserve"> : La constante de décroissance radioactive de l'élément j qui </w:t>
      </w:r>
      <w:r>
        <w:tab/>
        <w:t xml:space="preserve">conduit à la formation de </w:t>
      </w:r>
      <w:r w:rsidR="000368AF">
        <w:t xml:space="preserve">l'isotope </w:t>
      </w:r>
      <w:r>
        <w:t>i</w:t>
      </w:r>
    </w:p>
    <w:p w:rsidR="00FC25CF" w:rsidRDefault="0034507B" w:rsidP="00FC25CF">
      <w:pPr>
        <w:pStyle w:val="Corpsdetexte"/>
        <w:numPr>
          <w:ilvl w:val="0"/>
          <w:numId w:val="28"/>
        </w:numPr>
      </w:pPr>
      <m:oMath>
        <m:sSub>
          <m:sSubPr>
            <m:ctrlPr>
              <w:rPr>
                <w:rFonts w:ascii="Cambria Math" w:hAnsi="Cambria Math"/>
              </w:rPr>
            </m:ctrlPr>
          </m:sSubPr>
          <m:e>
            <m:r>
              <w:rPr>
                <w:rFonts w:ascii="Cambria Math" w:hAnsi="Cambria Math"/>
              </w:rPr>
              <m:t>σ</m:t>
            </m:r>
          </m:e>
          <m:sub>
            <m:r>
              <w:rPr>
                <w:rFonts w:ascii="Cambria Math" w:hAnsi="Cambria Math"/>
              </w:rPr>
              <m:t>a</m:t>
            </m:r>
            <m:r>
              <m:rPr>
                <m:sty m:val="p"/>
              </m:rPr>
              <w:rPr>
                <w:rFonts w:ascii="Cambria Math" w:hAnsi="Cambria Math"/>
              </w:rPr>
              <m:t>,</m:t>
            </m:r>
            <m:r>
              <w:rPr>
                <w:rFonts w:ascii="Cambria Math" w:hAnsi="Cambria Math"/>
              </w:rPr>
              <m:t>i</m:t>
            </m:r>
          </m:sub>
        </m:sSub>
      </m:oMath>
      <w:r w:rsidR="00FC25CF">
        <w:t xml:space="preserve"> : </w:t>
      </w:r>
      <w:r>
        <w:t>La section d'absorption de l'</w:t>
      </w:r>
      <w:r w:rsidR="00FC25CF">
        <w:t>isotope i</w:t>
      </w:r>
    </w:p>
    <w:p w:rsidR="00FC25CF" w:rsidRDefault="0034507B" w:rsidP="00FC25CF">
      <w:pPr>
        <w:pStyle w:val="Corpsdetexte"/>
        <w:numPr>
          <w:ilvl w:val="0"/>
          <w:numId w:val="28"/>
        </w:numPr>
      </w:pPr>
      <m:oMath>
        <m:sSub>
          <m:sSubPr>
            <m:ctrlPr>
              <w:rPr>
                <w:rFonts w:ascii="Cambria Math" w:hAnsi="Cambria Math"/>
              </w:rPr>
            </m:ctrlPr>
          </m:sSubPr>
          <m:e>
            <m:r>
              <w:rPr>
                <w:rFonts w:ascii="Cambria Math" w:hAnsi="Cambria Math"/>
              </w:rPr>
              <m:t>λ</m:t>
            </m:r>
          </m:e>
          <m:sub>
            <m:r>
              <w:rPr>
                <w:rFonts w:ascii="Cambria Math" w:hAnsi="Cambria Math"/>
              </w:rPr>
              <m:t>i</m:t>
            </m:r>
          </m:sub>
        </m:sSub>
      </m:oMath>
      <w:r w:rsidR="00FC25CF">
        <w:t> : La constante de décroissance radioactive de l</w:t>
      </w:r>
      <w:r>
        <w:t>'</w:t>
      </w:r>
      <w:r w:rsidR="00FC25CF">
        <w:t>isotope i</w:t>
      </w:r>
    </w:p>
    <w:p w:rsidR="00FC25CF" w:rsidRPr="00FF0473" w:rsidRDefault="00FC25CF" w:rsidP="001E7737">
      <w:pPr>
        <w:pStyle w:val="Corpsdetexte"/>
        <w:numPr>
          <w:ilvl w:val="0"/>
          <w:numId w:val="28"/>
        </w:numPr>
      </w:pPr>
      <m:oMath>
        <m:r>
          <w:rPr>
            <w:rFonts w:ascii="Cambria Math" w:hAnsi="Cambria Math"/>
          </w:rPr>
          <m:t>φ</m:t>
        </m:r>
      </m:oMath>
      <w:r>
        <w:t> : Le flux neutronique</w:t>
      </w:r>
    </w:p>
    <w:p w:rsidR="00D064AB" w:rsidRDefault="00D064AB" w:rsidP="001E7737">
      <w:pPr>
        <w:pStyle w:val="Corpsdetexte"/>
      </w:pPr>
      <w:r w:rsidRPr="00E00698">
        <w:t xml:space="preserve">Cette équation générale </w:t>
      </w:r>
      <w:r w:rsidR="00A4746F" w:rsidRPr="00E00698">
        <w:t xml:space="preserve">doit être simplifiée afin </w:t>
      </w:r>
      <w:r w:rsidR="00E00698" w:rsidRPr="00E00698">
        <w:t>de</w:t>
      </w:r>
      <w:r w:rsidR="00E00698">
        <w:t xml:space="preserve"> l’adapter au problème que l’on souhaite modéliser. Dans les prochains chapitres présentent la chaine de décroissance restreinte et les déclinaisons des équations de Bateman sans et avec flux.</w:t>
      </w:r>
    </w:p>
    <w:p w:rsidR="00D064AB" w:rsidRDefault="00D064AB" w:rsidP="00EC3102">
      <w:pPr>
        <w:pStyle w:val="Titre3"/>
      </w:pPr>
      <w:r>
        <w:t>Chaine d’évolution</w:t>
      </w:r>
      <w:r w:rsidR="00342BDC">
        <w:t xml:space="preserve"> restreinte</w:t>
      </w:r>
    </w:p>
    <w:p w:rsidR="00D064AB" w:rsidRDefault="00D064AB" w:rsidP="00D064AB">
      <w:pPr>
        <w:pStyle w:val="Corpsdetexte"/>
      </w:pPr>
      <w:r w:rsidRPr="005D7432">
        <w:t xml:space="preserve">Pour calculer l’équation de Bateman pour chaque isotope, il est nécessaire de prendre compte l’évolution des noyaux lourds soumis à un flux neutronique. </w:t>
      </w:r>
      <w:r w:rsidR="00342BDC">
        <w:t xml:space="preserve">Cette chaine illustrée en </w:t>
      </w:r>
      <w:r w:rsidR="00342BDC">
        <w:fldChar w:fldCharType="begin"/>
      </w:r>
      <w:r w:rsidR="00342BDC">
        <w:instrText xml:space="preserve"> REF _Ref396762297 \h </w:instrText>
      </w:r>
      <w:r w:rsidR="00342BDC">
        <w:fldChar w:fldCharType="separate"/>
      </w:r>
      <w:r w:rsidR="00AE3E76">
        <w:t xml:space="preserve">Figure </w:t>
      </w:r>
      <w:r w:rsidR="00AE3E76">
        <w:rPr>
          <w:noProof/>
        </w:rPr>
        <w:t>2</w:t>
      </w:r>
      <w:r w:rsidR="00342BDC">
        <w:fldChar w:fldCharType="end"/>
      </w:r>
      <w:r w:rsidR="00342BDC">
        <w:t xml:space="preserve"> </w:t>
      </w:r>
      <w:r w:rsidRPr="005D7432">
        <w:t xml:space="preserve"> représente l’évolution des noyaux lourds soumis à leur décroissance naturelle</w:t>
      </w:r>
      <w:r>
        <w:t xml:space="preserve"> et</w:t>
      </w:r>
      <w:r w:rsidRPr="005D7432">
        <w:t xml:space="preserve"> à un flux neutronique.</w:t>
      </w:r>
      <w:r>
        <w:t xml:space="preserve"> </w:t>
      </w:r>
      <w:r w:rsidR="00342BDC">
        <w:t xml:space="preserve">Elle fait apparaitre en particulier les </w:t>
      </w:r>
      <w:r>
        <w:t>noyaux fissiles et fertiles.</w:t>
      </w:r>
      <w:r w:rsidR="00456A31">
        <w:t xml:space="preserve"> Elle exclue les produits de fission dont l’étude de l’évolution dépasse le cadre de ce mémoire.</w:t>
      </w:r>
    </w:p>
    <w:p w:rsidR="00342BDC" w:rsidRDefault="00D064AB" w:rsidP="00342BDC">
      <w:pPr>
        <w:pStyle w:val="Corpsdetexte"/>
      </w:pPr>
      <w:r>
        <w:t>Les noyaux lourds de ce schéma sont issus de la famille d’uranium jusqu’aux isotopes du curium.</w:t>
      </w:r>
      <w:r w:rsidR="00456A31">
        <w:t xml:space="preserve"> </w:t>
      </w:r>
      <w:r w:rsidR="00342BDC" w:rsidRPr="00834516">
        <w:t>Cependant, dans ce travail, il est pris en compte uniquement les isotopes</w:t>
      </w:r>
      <w:r w:rsidR="00456A31">
        <w:t xml:space="preserve"> du</w:t>
      </w:r>
      <w:r w:rsidR="00342BDC" w:rsidRPr="00834516">
        <w:t xml:space="preserve"> vecteur Pu</w:t>
      </w:r>
      <w:r w:rsidR="00456A31">
        <w:t xml:space="preserve"> initial</w:t>
      </w:r>
      <w:r w:rsidR="00342BDC" w:rsidRPr="00834516">
        <w:t xml:space="preserve"> ainsi que l’U235 et l’U238. Les autres noyaux sont considérés en très petite quantité par rapport aux noyaux étudiés</w:t>
      </w:r>
      <w:r w:rsidR="00270AC6">
        <w:t xml:space="preserve">, ou bien sans impact sur l’évolution de ces </w:t>
      </w:r>
      <w:r w:rsidR="009A64EB">
        <w:t>derniers</w:t>
      </w:r>
      <w:r w:rsidR="00342BDC" w:rsidRPr="00834516">
        <w:t>. Leur présence sera donc négligée et n’auront pas d’influence sur la composi</w:t>
      </w:r>
      <w:r w:rsidR="00342BDC">
        <w:t>tion du combustible.</w:t>
      </w:r>
      <w:r w:rsidR="00270AC6">
        <w:t xml:space="preserve"> Le détail des arguments de restriction de cette chaine est présenté dans la réf</w:t>
      </w:r>
      <w:r w:rsidR="00270AC6" w:rsidRPr="009A64EB">
        <w:t xml:space="preserve">érence </w:t>
      </w:r>
      <w:r w:rsidR="00270AC6" w:rsidRPr="00104FA7">
        <w:fldChar w:fldCharType="begin"/>
      </w:r>
      <w:r w:rsidR="00270AC6" w:rsidRPr="00104FA7">
        <w:instrText xml:space="preserve"> REF _Ref396762427 \r \h </w:instrText>
      </w:r>
      <w:r w:rsidR="00270AC6" w:rsidRPr="00104FA7">
        <w:instrText xml:space="preserve"> \* MERGEFORMAT </w:instrText>
      </w:r>
      <w:r w:rsidR="00270AC6" w:rsidRPr="00104FA7">
        <w:fldChar w:fldCharType="separate"/>
      </w:r>
      <w:r w:rsidR="00AE3E76">
        <w:t>[7]</w:t>
      </w:r>
      <w:r w:rsidR="00270AC6" w:rsidRPr="00104FA7">
        <w:fldChar w:fldCharType="end"/>
      </w:r>
      <w:r w:rsidR="00270AC6" w:rsidRPr="00104FA7">
        <w:t>. On remarquera toutefois que dans le cadre de notre problématique de refroidissement et d’irradiation sur de longue</w:t>
      </w:r>
      <w:r w:rsidR="00456A31">
        <w:t>s</w:t>
      </w:r>
      <w:r w:rsidR="00270AC6" w:rsidRPr="00104FA7">
        <w:t xml:space="preserve"> période</w:t>
      </w:r>
      <w:r w:rsidR="00456A31">
        <w:t>s</w:t>
      </w:r>
      <w:r w:rsidR="00270AC6" w:rsidRPr="00104FA7">
        <w:t>, l</w:t>
      </w:r>
      <w:r w:rsidR="009A64EB">
        <w:t xml:space="preserve">es </w:t>
      </w:r>
      <w:r w:rsidR="00270AC6" w:rsidRPr="00104FA7">
        <w:t>décroissanc</w:t>
      </w:r>
      <w:r w:rsidR="009A64EB">
        <w:t>es des différents noyaux du vecteur Pu sont toutes considérées.</w:t>
      </w:r>
    </w:p>
    <w:p w:rsidR="00342BDC" w:rsidRPr="00834516" w:rsidRDefault="00342BDC" w:rsidP="00342BDC">
      <w:pPr>
        <w:pStyle w:val="Corpsdetexte"/>
      </w:pPr>
      <w:r>
        <w:t xml:space="preserve">La chaine de décroissance restreinte est illustrée par la </w:t>
      </w:r>
      <w:r>
        <w:fldChar w:fldCharType="begin"/>
      </w:r>
      <w:r>
        <w:instrText xml:space="preserve"> REF _Ref396762299 \h </w:instrText>
      </w:r>
      <w:r>
        <w:fldChar w:fldCharType="separate"/>
      </w:r>
      <w:r w:rsidR="00AE3E76">
        <w:t xml:space="preserve">Figure </w:t>
      </w:r>
      <w:r w:rsidR="00AE3E76">
        <w:rPr>
          <w:noProof/>
        </w:rPr>
        <w:t>3</w:t>
      </w:r>
      <w:r>
        <w:fldChar w:fldCharType="end"/>
      </w:r>
      <w:r>
        <w:t>.</w:t>
      </w:r>
    </w:p>
    <w:p w:rsidR="00D064AB" w:rsidRDefault="00D064AB" w:rsidP="00D064AB">
      <w:pPr>
        <w:pStyle w:val="Corpsdetexte"/>
      </w:pPr>
    </w:p>
    <w:p w:rsidR="00D064AB" w:rsidRDefault="00D064AB" w:rsidP="00D064AB">
      <w:pPr>
        <w:pStyle w:val="Corpsdetexte"/>
      </w:pPr>
      <w:r w:rsidRPr="00005895">
        <w:rPr>
          <w:noProof/>
        </w:rPr>
        <w:lastRenderedPageBreak/>
        <w:drawing>
          <wp:inline distT="0" distB="0" distL="0" distR="0" wp14:anchorId="6E56C286" wp14:editId="1171709D">
            <wp:extent cx="5759450" cy="5780814"/>
            <wp:effectExtent l="19050" t="19050" r="12700" b="10795"/>
            <wp:docPr id="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 name="Picture 5"/>
                    <pic:cNvPicPr>
                      <a:picLocks noChangeAspect="1" noChangeArrowheads="1"/>
                    </pic:cNvPicPr>
                  </pic:nvPicPr>
                  <pic:blipFill>
                    <a:blip r:embed="rId24"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59450" cy="5780814"/>
                    </a:xfrm>
                    <a:prstGeom prst="rect">
                      <a:avLst/>
                    </a:prstGeom>
                    <a:noFill/>
                    <a:ln>
                      <a:solidFill>
                        <a:schemeClr val="tx1"/>
                      </a:solidFill>
                    </a:ln>
                    <a:effectLst/>
                    <a:extLst/>
                  </pic:spPr>
                </pic:pic>
              </a:graphicData>
            </a:graphic>
          </wp:inline>
        </w:drawing>
      </w:r>
    </w:p>
    <w:p w:rsidR="00342BDC" w:rsidRDefault="00D064AB" w:rsidP="00342BDC">
      <w:pPr>
        <w:pStyle w:val="Lgende"/>
      </w:pPr>
      <w:bookmarkStart w:id="4" w:name="_Ref396762297"/>
      <w:r>
        <w:t xml:space="preserve">Figure </w:t>
      </w:r>
      <w:r>
        <w:fldChar w:fldCharType="begin"/>
      </w:r>
      <w:r>
        <w:instrText xml:space="preserve"> SEQ Figure \* ARABIC </w:instrText>
      </w:r>
      <w:r>
        <w:fldChar w:fldCharType="separate"/>
      </w:r>
      <w:r w:rsidR="00AE3E76">
        <w:rPr>
          <w:noProof/>
        </w:rPr>
        <w:t>2</w:t>
      </w:r>
      <w:r>
        <w:rPr>
          <w:noProof/>
        </w:rPr>
        <w:fldChar w:fldCharType="end"/>
      </w:r>
      <w:bookmarkEnd w:id="4"/>
      <w:r>
        <w:t> : Evolution complète des chaînes de désintégration des noyaux lourds</w:t>
      </w:r>
      <w:r w:rsidR="00342BDC">
        <w:t xml:space="preserve"> </w:t>
      </w:r>
    </w:p>
    <w:p w:rsidR="00342BDC" w:rsidRPr="00104FA7" w:rsidRDefault="00342BDC" w:rsidP="00342BDC">
      <w:pPr>
        <w:pStyle w:val="Lgende"/>
        <w:rPr>
          <w:i/>
        </w:rPr>
      </w:pPr>
      <w:r w:rsidRPr="00104FA7">
        <w:rPr>
          <w:i/>
        </w:rPr>
        <w:t xml:space="preserve">Extrait de la référence </w:t>
      </w:r>
      <w:r w:rsidRPr="00104FA7">
        <w:rPr>
          <w:i/>
        </w:rPr>
        <w:fldChar w:fldCharType="begin"/>
      </w:r>
      <w:r w:rsidRPr="00104FA7">
        <w:rPr>
          <w:i/>
        </w:rPr>
        <w:instrText xml:space="preserve"> REF _Ref396762427 \r \h </w:instrText>
      </w:r>
      <w:r w:rsidRPr="00104FA7">
        <w:rPr>
          <w:i/>
        </w:rPr>
      </w:r>
      <w:r>
        <w:rPr>
          <w:i/>
        </w:rPr>
        <w:instrText xml:space="preserve"> \* MERGEFORMAT </w:instrText>
      </w:r>
      <w:r w:rsidRPr="00104FA7">
        <w:rPr>
          <w:i/>
        </w:rPr>
        <w:fldChar w:fldCharType="separate"/>
      </w:r>
      <w:r w:rsidR="00AE3E76">
        <w:rPr>
          <w:i/>
        </w:rPr>
        <w:t>[7]</w:t>
      </w:r>
      <w:r w:rsidRPr="00104FA7">
        <w:rPr>
          <w:i/>
        </w:rPr>
        <w:fldChar w:fldCharType="end"/>
      </w:r>
    </w:p>
    <w:p w:rsidR="00D064AB" w:rsidRDefault="00D064AB" w:rsidP="00D064AB">
      <w:pPr>
        <w:pStyle w:val="Corpsdetexte"/>
      </w:pPr>
    </w:p>
    <w:p w:rsidR="00D064AB" w:rsidRDefault="007A2324" w:rsidP="00D064AB">
      <w:pPr>
        <w:pStyle w:val="Corpsdetexte"/>
      </w:pPr>
      <w:r>
        <w:rPr>
          <w:noProof/>
        </w:rPr>
        <w:lastRenderedPageBreak/>
        <mc:AlternateContent>
          <mc:Choice Requires="wps">
            <w:drawing>
              <wp:anchor distT="0" distB="0" distL="114300" distR="114300" simplePos="0" relativeHeight="251717632" behindDoc="0" locked="0" layoutInCell="1" allowOverlap="1" wp14:anchorId="47F9FA19" wp14:editId="5BFC5A5C">
                <wp:simplePos x="0" y="0"/>
                <wp:positionH relativeFrom="column">
                  <wp:posOffset>3843182</wp:posOffset>
                </wp:positionH>
                <wp:positionV relativeFrom="paragraph">
                  <wp:posOffset>1314450</wp:posOffset>
                </wp:positionV>
                <wp:extent cx="935355" cy="1403985"/>
                <wp:effectExtent l="0" t="0" r="0" b="0"/>
                <wp:wrapNone/>
                <wp:docPr id="4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355" cy="1403985"/>
                        </a:xfrm>
                        <a:prstGeom prst="rect">
                          <a:avLst/>
                        </a:prstGeom>
                        <a:noFill/>
                        <a:ln w="9525">
                          <a:noFill/>
                          <a:miter lim="800000"/>
                          <a:headEnd/>
                          <a:tailEnd/>
                        </a:ln>
                      </wps:spPr>
                      <wps:txbx>
                        <w:txbxContent>
                          <w:p w:rsidR="007A2324" w:rsidRPr="00104FA7" w:rsidRDefault="007A2324" w:rsidP="00104FA7">
                            <w:pPr>
                              <w:jc w:val="center"/>
                              <w:rPr>
                                <w:rFonts w:cs="Arial"/>
                                <w:sz w:val="18"/>
                              </w:rPr>
                            </w:pPr>
                            <w:r w:rsidRPr="00104FA7">
                              <w:rPr>
                                <w:rFonts w:cs="Arial"/>
                                <w:sz w:val="18"/>
                              </w:rPr>
                              <w:t>α</w:t>
                            </w:r>
                          </w:p>
                          <w:p w:rsidR="007A2324" w:rsidRPr="00104FA7" w:rsidRDefault="007A2324" w:rsidP="00104FA7">
                            <w:pPr>
                              <w:jc w:val="center"/>
                              <w:rPr>
                                <w:sz w:val="18"/>
                              </w:rPr>
                            </w:pPr>
                            <w:r>
                              <w:rPr>
                                <w:rFonts w:cs="Arial"/>
                                <w:sz w:val="18"/>
                              </w:rPr>
                              <w:t>24E3</w:t>
                            </w:r>
                            <w:r w:rsidRPr="00104FA7">
                              <w:rPr>
                                <w:rFonts w:cs="Arial"/>
                                <w:sz w:val="18"/>
                              </w:rPr>
                              <w:t xml:space="preserve"> ans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Zone de texte 2" o:spid="_x0000_s1027" type="#_x0000_t202" style="position:absolute;left:0;text-align:left;margin-left:302.6pt;margin-top:103.5pt;width:73.65pt;height:110.55pt;z-index:2517176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" filled="f" stroked="f">
                <v:textbox style="mso-fit-shape-to-text:t">
                  <w:txbxContent>
                    <w:p w:rsidR="007A2324" w:rsidRPr="00104FA7" w:rsidRDefault="007A2324" w:rsidP="00104FA7">
                      <w:pPr>
                        <w:jc w:val="center"/>
                        <w:rPr>
                          <w:rFonts w:cs="Arial"/>
                          <w:sz w:val="18"/>
                        </w:rPr>
                      </w:pPr>
                      <w:r w:rsidRPr="00104FA7">
                        <w:rPr>
                          <w:rFonts w:cs="Arial"/>
                          <w:sz w:val="18"/>
                        </w:rPr>
                        <w:t>α</w:t>
                      </w:r>
                    </w:p>
                    <w:p w:rsidR="007A2324" w:rsidRPr="00104FA7" w:rsidRDefault="007A2324" w:rsidP="00104FA7">
                      <w:pPr>
                        <w:jc w:val="center"/>
                        <w:rPr>
                          <w:sz w:val="18"/>
                        </w:rPr>
                      </w:pPr>
                      <w:r>
                        <w:rPr>
                          <w:rFonts w:cs="Arial"/>
                          <w:sz w:val="18"/>
                        </w:rPr>
                        <w:t>24E3</w:t>
                      </w:r>
                      <w:r w:rsidRPr="00104FA7">
                        <w:rPr>
                          <w:rFonts w:cs="Arial"/>
                          <w:sz w:val="18"/>
                        </w:rPr>
                        <w:t xml:space="preserve"> ans</w:t>
                      </w: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7B236DFC" wp14:editId="193F5256">
                <wp:simplePos x="0" y="0"/>
                <wp:positionH relativeFrom="column">
                  <wp:posOffset>3417024</wp:posOffset>
                </wp:positionH>
                <wp:positionV relativeFrom="paragraph">
                  <wp:posOffset>2651110</wp:posOffset>
                </wp:positionV>
                <wp:extent cx="531628" cy="0"/>
                <wp:effectExtent l="0" t="0" r="20955" b="19050"/>
                <wp:wrapNone/>
                <wp:docPr id="41" name="Connecteur droit 41"/>
                <wp:cNvGraphicFramePr/>
                <a:graphic xmlns:a="http://schemas.openxmlformats.org/drawingml/2006/main">
                  <a:graphicData uri="http://schemas.microsoft.com/office/word/2010/wordprocessingShape">
                    <wps:wsp>
                      <wps:cNvCnPr/>
                      <wps:spPr>
                        <a:xfrm>
                          <a:off x="0" y="0"/>
                          <a:ext cx="53162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necteur droit 41"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269.05pt,208.75pt" to="310.9pt,20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" strokecolor="black [3040]"/>
            </w:pict>
          </mc:Fallback>
        </mc:AlternateContent>
      </w:r>
      <w:r>
        <w:rPr>
          <w:noProof/>
        </w:rPr>
        <mc:AlternateContent>
          <mc:Choice Requires="wps">
            <w:drawing>
              <wp:anchor distT="0" distB="0" distL="114300" distR="114300" simplePos="0" relativeHeight="251714560" behindDoc="0" locked="0" layoutInCell="1" allowOverlap="1" wp14:anchorId="2D467566" wp14:editId="0312A0D3">
                <wp:simplePos x="0" y="0"/>
                <wp:positionH relativeFrom="column">
                  <wp:posOffset>3948282</wp:posOffset>
                </wp:positionH>
                <wp:positionV relativeFrom="paragraph">
                  <wp:posOffset>514335</wp:posOffset>
                </wp:positionV>
                <wp:extent cx="0" cy="2137144"/>
                <wp:effectExtent l="0" t="0" r="19050" b="15875"/>
                <wp:wrapNone/>
                <wp:docPr id="40" name="Connecteur droit 40"/>
                <wp:cNvGraphicFramePr/>
                <a:graphic xmlns:a="http://schemas.openxmlformats.org/drawingml/2006/main">
                  <a:graphicData uri="http://schemas.microsoft.com/office/word/2010/wordprocessingShape">
                    <wps:wsp>
                      <wps:cNvCnPr/>
                      <wps:spPr>
                        <a:xfrm>
                          <a:off x="0" y="0"/>
                          <a:ext cx="0" cy="213714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necteur droit 40"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310.9pt,40.5pt" to="310.9pt,20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" strokecolor="black [3040]"/>
            </w:pict>
          </mc:Fallback>
        </mc:AlternateContent>
      </w:r>
      <w:r w:rsidR="00534046">
        <w:rPr>
          <w:noProof/>
        </w:rPr>
        <mc:AlternateContent>
          <mc:Choice Requires="wps">
            <w:drawing>
              <wp:anchor distT="0" distB="0" distL="114300" distR="114300" simplePos="0" relativeHeight="251713536" behindDoc="0" locked="0" layoutInCell="1" allowOverlap="1" wp14:anchorId="7CB07F2A" wp14:editId="1A0B572A">
                <wp:simplePos x="0" y="0"/>
                <wp:positionH relativeFrom="column">
                  <wp:posOffset>1353820</wp:posOffset>
                </wp:positionH>
                <wp:positionV relativeFrom="paragraph">
                  <wp:posOffset>513715</wp:posOffset>
                </wp:positionV>
                <wp:extent cx="2593975" cy="0"/>
                <wp:effectExtent l="38100" t="76200" r="0" b="95250"/>
                <wp:wrapNone/>
                <wp:docPr id="39" name="Connecteur droit avec flèche 39"/>
                <wp:cNvGraphicFramePr/>
                <a:graphic xmlns:a="http://schemas.openxmlformats.org/drawingml/2006/main">
                  <a:graphicData uri="http://schemas.microsoft.com/office/word/2010/wordprocessingShape">
                    <wps:wsp>
                      <wps:cNvCnPr/>
                      <wps:spPr>
                        <a:xfrm flipH="1">
                          <a:off x="0" y="0"/>
                          <a:ext cx="2593975"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39" o:spid="_x0000_s1026" type="#_x0000_t32" style="position:absolute;margin-left:106.6pt;margin-top:40.45pt;width:204.25pt;height:0;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" strokecolor="black [3040]">
                <v:stroke endarrow="block"/>
              </v:shape>
            </w:pict>
          </mc:Fallback>
        </mc:AlternateContent>
      </w:r>
      <w:r w:rsidR="009A64EB">
        <w:rPr>
          <w:noProof/>
        </w:rPr>
        <mc:AlternateContent>
          <mc:Choice Requires="wps">
            <w:drawing>
              <wp:anchor distT="0" distB="0" distL="114300" distR="114300" simplePos="0" relativeHeight="251712512" behindDoc="0" locked="0" layoutInCell="1" allowOverlap="1" wp14:anchorId="401B95B0" wp14:editId="7D4A59F3">
                <wp:simplePos x="0" y="0"/>
                <wp:positionH relativeFrom="column">
                  <wp:posOffset>1598856</wp:posOffset>
                </wp:positionH>
                <wp:positionV relativeFrom="paragraph">
                  <wp:posOffset>3969917</wp:posOffset>
                </wp:positionV>
                <wp:extent cx="935665" cy="140398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665" cy="1403985"/>
                        </a:xfrm>
                        <a:prstGeom prst="rect">
                          <a:avLst/>
                        </a:prstGeom>
                        <a:noFill/>
                        <a:ln w="9525">
                          <a:noFill/>
                          <a:miter lim="800000"/>
                          <a:headEnd/>
                          <a:tailEnd/>
                        </a:ln>
                      </wps:spPr>
                      <wps:txbx>
                        <w:txbxContent>
                          <w:p w:rsidR="009A64EB" w:rsidRPr="00104FA7" w:rsidRDefault="009A64EB" w:rsidP="00104FA7">
                            <w:pPr>
                              <w:jc w:val="center"/>
                              <w:rPr>
                                <w:rFonts w:cs="Arial"/>
                                <w:sz w:val="18"/>
                              </w:rPr>
                            </w:pPr>
                            <w:r w:rsidRPr="00104FA7">
                              <w:rPr>
                                <w:rFonts w:cs="Arial"/>
                                <w:sz w:val="18"/>
                              </w:rPr>
                              <w:t>α</w:t>
                            </w:r>
                          </w:p>
                          <w:p w:rsidR="009A64EB" w:rsidRPr="00104FA7" w:rsidRDefault="009A64EB" w:rsidP="00104FA7">
                            <w:pPr>
                              <w:jc w:val="center"/>
                              <w:rPr>
                                <w:sz w:val="18"/>
                              </w:rPr>
                            </w:pPr>
                            <w:r w:rsidRPr="00104FA7">
                              <w:rPr>
                                <w:rFonts w:cs="Arial"/>
                                <w:sz w:val="18"/>
                              </w:rPr>
                              <w:t>3</w:t>
                            </w:r>
                            <w:r w:rsidR="007A2324">
                              <w:rPr>
                                <w:rFonts w:cs="Arial"/>
                                <w:sz w:val="18"/>
                              </w:rPr>
                              <w:t>8E5</w:t>
                            </w:r>
                            <w:r w:rsidRPr="00104FA7">
                              <w:rPr>
                                <w:rFonts w:cs="Arial"/>
                                <w:sz w:val="18"/>
                              </w:rPr>
                              <w:t xml:space="preserve"> ans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125.9pt;margin-top:312.6pt;width:73.65pt;height:110.55pt;z-index:2517125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" filled="f" stroked="f">
                <v:textbox style="mso-fit-shape-to-text:t">
                  <w:txbxContent>
                    <w:p w:rsidR="009A64EB" w:rsidRPr="00104FA7" w:rsidRDefault="009A64EB" w:rsidP="00104FA7">
                      <w:pPr>
                        <w:jc w:val="center"/>
                        <w:rPr>
                          <w:rFonts w:cs="Arial"/>
                          <w:sz w:val="18"/>
                        </w:rPr>
                      </w:pPr>
                      <w:r w:rsidRPr="00104FA7">
                        <w:rPr>
                          <w:rFonts w:cs="Arial"/>
                          <w:sz w:val="18"/>
                        </w:rPr>
                        <w:t>α</w:t>
                      </w:r>
                    </w:p>
                    <w:p w:rsidR="009A64EB" w:rsidRPr="00104FA7" w:rsidRDefault="009A64EB" w:rsidP="00104FA7">
                      <w:pPr>
                        <w:jc w:val="center"/>
                        <w:rPr>
                          <w:sz w:val="18"/>
                        </w:rPr>
                      </w:pPr>
                      <w:r w:rsidRPr="00104FA7">
                        <w:rPr>
                          <w:rFonts w:cs="Arial"/>
                          <w:sz w:val="18"/>
                        </w:rPr>
                        <w:t>3</w:t>
                      </w:r>
                      <w:r w:rsidR="007A2324">
                        <w:rPr>
                          <w:rFonts w:cs="Arial"/>
                          <w:sz w:val="18"/>
                        </w:rPr>
                        <w:t>8E5</w:t>
                      </w:r>
                      <w:r w:rsidRPr="00104FA7">
                        <w:rPr>
                          <w:rFonts w:cs="Arial"/>
                          <w:sz w:val="18"/>
                        </w:rPr>
                        <w:t xml:space="preserve"> ans</w:t>
                      </w:r>
                    </w:p>
                  </w:txbxContent>
                </v:textbox>
              </v:shape>
            </w:pict>
          </mc:Fallback>
        </mc:AlternateContent>
      </w:r>
      <w:r w:rsidR="00270AC6">
        <w:rPr>
          <w:noProof/>
        </w:rPr>
        <mc:AlternateContent>
          <mc:Choice Requires="wps">
            <w:drawing>
              <wp:anchor distT="0" distB="0" distL="114300" distR="114300" simplePos="0" relativeHeight="251710464" behindDoc="0" locked="0" layoutInCell="1" allowOverlap="1" wp14:anchorId="2869B764" wp14:editId="7AAD3165">
                <wp:simplePos x="0" y="0"/>
                <wp:positionH relativeFrom="column">
                  <wp:posOffset>884555</wp:posOffset>
                </wp:positionH>
                <wp:positionV relativeFrom="paragraph">
                  <wp:posOffset>2340610</wp:posOffset>
                </wp:positionV>
                <wp:extent cx="1955165" cy="1892300"/>
                <wp:effectExtent l="50483" t="44767" r="38417" b="38418"/>
                <wp:wrapNone/>
                <wp:docPr id="36" name="Connecteur en angle 36"/>
                <wp:cNvGraphicFramePr/>
                <a:graphic xmlns:a="http://schemas.openxmlformats.org/drawingml/2006/main">
                  <a:graphicData uri="http://schemas.microsoft.com/office/word/2010/wordprocessingShape">
                    <wps:wsp>
                      <wps:cNvCnPr/>
                      <wps:spPr>
                        <a:xfrm rot="16200000" flipV="1">
                          <a:off x="0" y="0"/>
                          <a:ext cx="1955165" cy="1892300"/>
                        </a:xfrm>
                        <a:prstGeom prst="bentConnector3">
                          <a:avLst>
                            <a:gd name="adj1" fmla="val -575"/>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36" o:spid="_x0000_s1026" type="#_x0000_t34" style="position:absolute;margin-left:69.65pt;margin-top:184.3pt;width:153.95pt;height:149pt;rotation:90;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" adj="-124" strokecolor="black [3040]">
                <v:stroke endarrow="block"/>
              </v:shape>
            </w:pict>
          </mc:Fallback>
        </mc:AlternateContent>
      </w:r>
      <w:r w:rsidR="00D064AB" w:rsidRPr="007D670A">
        <w:rPr>
          <w:noProof/>
        </w:rPr>
        <mc:AlternateContent>
          <mc:Choice Requires="wps">
            <w:drawing>
              <wp:anchor distT="0" distB="0" distL="114300" distR="114300" simplePos="0" relativeHeight="251709440" behindDoc="0" locked="0" layoutInCell="1" allowOverlap="1" wp14:anchorId="614CE720" wp14:editId="5E4BA4FE">
                <wp:simplePos x="0" y="0"/>
                <wp:positionH relativeFrom="column">
                  <wp:posOffset>3128010</wp:posOffset>
                </wp:positionH>
                <wp:positionV relativeFrom="paragraph">
                  <wp:posOffset>2328545</wp:posOffset>
                </wp:positionV>
                <wp:extent cx="0" cy="149225"/>
                <wp:effectExtent l="76200" t="0" r="57150" b="60325"/>
                <wp:wrapNone/>
                <wp:docPr id="18" name="Connecteur droit avec flèche 4"/>
                <wp:cNvGraphicFramePr/>
                <a:graphic xmlns:a="http://schemas.openxmlformats.org/drawingml/2006/main">
                  <a:graphicData uri="http://schemas.microsoft.com/office/word/2010/wordprocessingShape">
                    <wps:wsp>
                      <wps:cNvCnPr/>
                      <wps:spPr>
                        <a:xfrm>
                          <a:off x="0" y="0"/>
                          <a:ext cx="0" cy="149225"/>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onnecteur droit avec flèche 4" o:spid="_x0000_s1026" type="#_x0000_t32" style="position:absolute;margin-left:246.3pt;margin-top:183.35pt;width:0;height:11.7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" strokecolor="black [3040]">
                <v:stroke endarrow="block"/>
              </v:shape>
            </w:pict>
          </mc:Fallback>
        </mc:AlternateContent>
      </w:r>
      <w:r w:rsidR="00D064AB" w:rsidRPr="006F0ABE">
        <w:rPr>
          <w:noProof/>
        </w:rPr>
        <w:t xml:space="preserve"> </w:t>
      </w:r>
      <w:r w:rsidR="00D064AB" w:rsidRPr="00820C7D">
        <w:rPr>
          <w:noProof/>
        </w:rPr>
        <w:drawing>
          <wp:inline distT="0" distB="0" distL="0" distR="0" wp14:anchorId="17059378" wp14:editId="4BF72B59">
            <wp:extent cx="5759450" cy="4293564"/>
            <wp:effectExtent l="19050" t="19050" r="12700" b="12065"/>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2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59450" cy="4293564"/>
                    </a:xfrm>
                    <a:prstGeom prst="rect">
                      <a:avLst/>
                    </a:prstGeom>
                    <a:noFill/>
                    <a:ln>
                      <a:solidFill>
                        <a:schemeClr val="tx1"/>
                      </a:solidFill>
                    </a:ln>
                    <a:extLst/>
                  </pic:spPr>
                </pic:pic>
              </a:graphicData>
            </a:graphic>
          </wp:inline>
        </w:drawing>
      </w:r>
    </w:p>
    <w:p w:rsidR="00D064AB" w:rsidRDefault="00D064AB" w:rsidP="00D064AB">
      <w:pPr>
        <w:pStyle w:val="Lgende"/>
      </w:pPr>
      <w:bookmarkStart w:id="5" w:name="_Ref396762299"/>
      <w:r>
        <w:t xml:space="preserve">Figure </w:t>
      </w:r>
      <w:r>
        <w:fldChar w:fldCharType="begin"/>
      </w:r>
      <w:r>
        <w:instrText xml:space="preserve"> SEQ Figure \* ARABIC </w:instrText>
      </w:r>
      <w:r>
        <w:fldChar w:fldCharType="separate"/>
      </w:r>
      <w:r w:rsidR="00AE3E76">
        <w:rPr>
          <w:noProof/>
        </w:rPr>
        <w:t>3</w:t>
      </w:r>
      <w:r>
        <w:rPr>
          <w:noProof/>
        </w:rPr>
        <w:fldChar w:fldCharType="end"/>
      </w:r>
      <w:bookmarkEnd w:id="5"/>
      <w:r>
        <w:t> : Evolution simplifiée des chaînes de désintégration des noyaux lourds</w:t>
      </w:r>
    </w:p>
    <w:p w:rsidR="00342BDC" w:rsidRDefault="00342BDC" w:rsidP="00342BDC">
      <w:pPr>
        <w:pStyle w:val="Lgende"/>
        <w:rPr>
          <w:i/>
        </w:rPr>
      </w:pPr>
      <w:r w:rsidRPr="00961AB4">
        <w:rPr>
          <w:i/>
        </w:rPr>
        <w:t xml:space="preserve">Extrait </w:t>
      </w:r>
      <w:r w:rsidR="00D73200">
        <w:rPr>
          <w:i/>
        </w:rPr>
        <w:t xml:space="preserve">modifié </w:t>
      </w:r>
      <w:r w:rsidRPr="00961AB4">
        <w:rPr>
          <w:i/>
        </w:rPr>
        <w:t xml:space="preserve">de la référence </w:t>
      </w:r>
      <w:r w:rsidRPr="00961AB4">
        <w:rPr>
          <w:i/>
        </w:rPr>
        <w:fldChar w:fldCharType="begin"/>
      </w:r>
      <w:r w:rsidRPr="00961AB4">
        <w:rPr>
          <w:i/>
        </w:rPr>
        <w:instrText xml:space="preserve"> REF _Ref396762427 \r \h </w:instrText>
      </w:r>
      <w:r w:rsidRPr="00961AB4">
        <w:rPr>
          <w:i/>
        </w:rPr>
      </w:r>
      <w:r>
        <w:rPr>
          <w:i/>
        </w:rPr>
        <w:instrText xml:space="preserve"> \* MERGEFORMAT </w:instrText>
      </w:r>
      <w:r w:rsidRPr="00961AB4">
        <w:rPr>
          <w:i/>
        </w:rPr>
        <w:fldChar w:fldCharType="separate"/>
      </w:r>
      <w:r w:rsidR="00AE3E76">
        <w:rPr>
          <w:i/>
        </w:rPr>
        <w:t>[7]</w:t>
      </w:r>
      <w:r w:rsidRPr="00961AB4">
        <w:rPr>
          <w:i/>
        </w:rPr>
        <w:fldChar w:fldCharType="end"/>
      </w:r>
    </w:p>
    <w:p w:rsidR="00D73200" w:rsidRDefault="00D73200" w:rsidP="00104FA7">
      <w:pPr>
        <w:pStyle w:val="Corpsdetexte"/>
      </w:pPr>
      <w:r w:rsidRPr="00104FA7">
        <w:rPr>
          <w:b/>
        </w:rPr>
        <w:t>Remarque</w:t>
      </w:r>
      <w:r>
        <w:t xml:space="preserve"> : les valeurs (71%/58%) relatives à la production de Pu238 à partir de l’Am241 sont des valeurs indicatives. Cet isotope est en effet assez mal calculé, et ce rendement de production est souvent ajusté </w:t>
      </w:r>
      <w:r w:rsidR="00923AD0">
        <w:t>selon les</w:t>
      </w:r>
      <w:r>
        <w:t xml:space="preserve"> circonstances.</w:t>
      </w:r>
    </w:p>
    <w:p w:rsidR="00EB1404" w:rsidRPr="00104FA7" w:rsidRDefault="00EB1404" w:rsidP="00104FA7">
      <w:pPr>
        <w:pStyle w:val="Corpsdetexte"/>
      </w:pPr>
    </w:p>
    <w:p w:rsidR="00B552EC" w:rsidRPr="00EC3102" w:rsidRDefault="007D535F" w:rsidP="00EC3102">
      <w:pPr>
        <w:pStyle w:val="Titre3"/>
      </w:pPr>
      <w:r w:rsidRPr="00EC3102">
        <w:t>Epuisement sans flux neutronique</w:t>
      </w:r>
    </w:p>
    <w:p w:rsidR="00032A25" w:rsidRPr="00032A25" w:rsidRDefault="00032A25" w:rsidP="00CF723D">
      <w:pPr>
        <w:pStyle w:val="Corpsdetexte"/>
      </w:pPr>
      <w:r w:rsidRPr="00032A25">
        <w:t xml:space="preserve">L’évolution des noyaux du vecteur Pu dans un modèle d’épuisement naturel ne prend pas en compte les sections efficaces et le flux neutronique ce qui </w:t>
      </w:r>
      <w:r w:rsidR="00BD4A04">
        <w:t>simplifie l’équation de Bateman :</w:t>
      </w:r>
    </w:p>
    <w:p w:rsidR="00032A25" w:rsidRPr="00084194" w:rsidRDefault="00FC25CF" w:rsidP="00CF723D">
      <w:pPr>
        <w:pStyle w:val="Corpsdetexte"/>
      </w:pPr>
      <m:oMathPara>
        <m:oMathParaPr>
          <m:jc m:val="centerGroup"/>
        </m:oMathParaPr>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N</m:t>
                  </m:r>
                </m:e>
                <m:sub>
                  <m:r>
                    <w:rPr>
                      <w:rFonts w:ascii="Cambria Math" w:hAnsi="Cambria Math"/>
                    </w:rPr>
                    <m:t>i</m:t>
                  </m:r>
                </m:sub>
              </m:sSub>
            </m:num>
            <m:den>
              <m:r>
                <w:rPr>
                  <w:rFonts w:ascii="Cambria Math" w:hAnsi="Cambria Math"/>
                </w:rPr>
                <m:t>dt</m:t>
              </m:r>
            </m:den>
          </m:f>
          <m:r>
            <m:rPr>
              <m:sty m:val="p"/>
            </m:rPr>
            <w:rPr>
              <w:rFonts w:ascii="Cambria Math" w:hAnsi="Cambria Math"/>
            </w:rPr>
            <m:t>=</m:t>
          </m:r>
          <m:nary>
            <m:naryPr>
              <m:chr m:val="∑"/>
              <m:supHide m:val="1"/>
              <m:ctrlPr>
                <w:rPr>
                  <w:rFonts w:ascii="Cambria Math" w:hAnsi="Cambria Math"/>
                </w:rPr>
              </m:ctrlPr>
            </m:naryPr>
            <m:sub>
              <m:r>
                <w:rPr>
                  <w:rFonts w:ascii="Cambria Math" w:hAnsi="Cambria Math"/>
                </w:rPr>
                <m:t>j</m:t>
              </m:r>
            </m:sub>
            <m:sup/>
            <m:e>
              <m:sSub>
                <m:sSubPr>
                  <m:ctrlPr>
                    <w:rPr>
                      <w:rFonts w:ascii="Cambria Math" w:hAnsi="Cambria Math"/>
                      <w:bCs/>
                    </w:rPr>
                  </m:ctrlPr>
                </m:sSubPr>
                <m:e>
                  <m:r>
                    <w:rPr>
                      <w:rFonts w:ascii="Cambria Math" w:hAnsi="Cambria Math"/>
                    </w:rPr>
                    <m:t>λ</m:t>
                  </m:r>
                </m:e>
                <m:sub>
                  <m:r>
                    <w:rPr>
                      <w:rFonts w:ascii="Cambria Math" w:hAnsi="Cambria Math"/>
                    </w:rPr>
                    <m:t>j</m:t>
                  </m:r>
                  <m:r>
                    <m:rPr>
                      <m:sty m:val="p"/>
                    </m:rPr>
                    <w:rPr>
                      <w:rFonts w:ascii="Cambria Math" w:hAnsi="Cambria Math"/>
                    </w:rPr>
                    <m:t>→</m:t>
                  </m:r>
                  <m:r>
                    <w:rPr>
                      <w:rFonts w:ascii="Cambria Math" w:hAnsi="Cambria Math"/>
                    </w:rPr>
                    <m:t>i</m:t>
                  </m:r>
                </m:sub>
              </m:sSub>
              <m:sSub>
                <m:sSubPr>
                  <m:ctrlPr>
                    <w:rPr>
                      <w:rFonts w:ascii="Cambria Math" w:hAnsi="Cambria Math"/>
                    </w:rPr>
                  </m:ctrlPr>
                </m:sSubPr>
                <m:e>
                  <m:r>
                    <w:rPr>
                      <w:rFonts w:ascii="Cambria Math" w:hAnsi="Cambria Math"/>
                    </w:rPr>
                    <m:t>N</m:t>
                  </m:r>
                </m:e>
                <m:sub>
                  <m:r>
                    <w:rPr>
                      <w:rFonts w:ascii="Cambria Math" w:hAnsi="Cambria Math"/>
                    </w:rPr>
                    <m:t>j</m:t>
                  </m:r>
                </m:sub>
              </m:sSub>
            </m:e>
          </m:nary>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w:rPr>
                  <w:rFonts w:ascii="Cambria Math" w:hAnsi="Cambria Math"/>
                </w:rPr>
                <m:t>N</m:t>
              </m:r>
            </m:e>
            <m:sub>
              <m:r>
                <w:rPr>
                  <w:rFonts w:ascii="Cambria Math" w:hAnsi="Cambria Math"/>
                </w:rPr>
                <m:t>i</m:t>
              </m:r>
            </m:sub>
          </m:sSub>
        </m:oMath>
      </m:oMathPara>
    </w:p>
    <w:p w:rsidR="00E00698" w:rsidRDefault="00E00698" w:rsidP="00E00698">
      <w:pPr>
        <w:pStyle w:val="Corpsdetexte"/>
      </w:pPr>
      <w:r>
        <w:t>Seuls les premiers noyaux fils issus des réactions de désintégrations sont pris en compte car on considère que les prochains noyaux fils n’auront pas d’impact sur la réactivité au vu d</w:t>
      </w:r>
      <w:r w:rsidR="00456A31">
        <w:t>es longues périodes de demi-vie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0"/>
        <w:gridCol w:w="3071"/>
        <w:gridCol w:w="3071"/>
      </w:tblGrid>
      <w:tr w:rsidR="0044047B" w:rsidTr="00104FA7">
        <w:tc>
          <w:tcPr>
            <w:tcW w:w="3070" w:type="dxa"/>
            <w:vAlign w:val="top"/>
          </w:tcPr>
          <w:p w:rsidR="0044047B" w:rsidRPr="00084194" w:rsidRDefault="0044047B" w:rsidP="00104FA7">
            <w:pPr>
              <w:pStyle w:val="Corpsdetexte"/>
              <w:jc w:val="center"/>
              <w:rPr>
                <w:sz w:val="28"/>
              </w:rPr>
            </w:pPr>
            <m:oMathPara>
              <m:oMathParaPr>
                <m:jc m:val="center"/>
              </m:oMathParaPr>
              <m:oMath>
                <m:sPre>
                  <m:sPrePr>
                    <m:ctrlPr>
                      <w:rPr>
                        <w:rFonts w:ascii="Cambria Math" w:eastAsiaTheme="minorEastAsia" w:hAnsi="Cambria Math"/>
                        <w:b/>
                      </w:rPr>
                    </m:ctrlPr>
                  </m:sPrePr>
                  <m:sub>
                    <m:r>
                      <m:rPr>
                        <m:sty m:val="b"/>
                      </m:rPr>
                      <w:rPr>
                        <w:rFonts w:ascii="Cambria Math" w:eastAsiaTheme="minorEastAsia" w:hAnsi="Cambria Math"/>
                      </w:rPr>
                      <m:t>94</m:t>
                    </m:r>
                  </m:sub>
                  <m:sup>
                    <m:r>
                      <m:rPr>
                        <m:sty m:val="b"/>
                      </m:rPr>
                      <w:rPr>
                        <w:rFonts w:ascii="Cambria Math" w:eastAsiaTheme="minorEastAsia" w:hAnsi="Cambria Math"/>
                      </w:rPr>
                      <m:t>238</m:t>
                    </m:r>
                  </m:sup>
                  <m:e>
                    <m:r>
                      <m:rPr>
                        <m:sty m:val="bi"/>
                      </m:rPr>
                      <w:rPr>
                        <w:rFonts w:ascii="Cambria Math" w:eastAsiaTheme="minorEastAsia" w:hAnsi="Cambria Math"/>
                      </w:rPr>
                      <m:t>Pu</m:t>
                    </m:r>
                  </m:e>
                </m:sPre>
                <m:box>
                  <m:boxPr>
                    <m:opEmu m:val="1"/>
                    <m:ctrlPr>
                      <w:rPr>
                        <w:rFonts w:ascii="Cambria Math" w:eastAsiaTheme="minorEastAsia" w:hAnsi="Cambria Math"/>
                      </w:rPr>
                    </m:ctrlPr>
                  </m:boxPr>
                  <m:e>
                    <m:box>
                      <m:boxPr>
                        <m:opEmu m:val="1"/>
                        <m:ctrlPr>
                          <w:rPr>
                            <w:rFonts w:ascii="Cambria Math" w:eastAsiaTheme="minorEastAsia" w:hAnsi="Cambria Math"/>
                          </w:rPr>
                        </m:ctrlPr>
                      </m:boxPr>
                      <m:e>
                        <m:groupChr>
                          <m:groupChrPr>
                            <m:chr m:val="→"/>
                            <m:vertJc m:val="bot"/>
                            <m:ctrlPr>
                              <w:rPr>
                                <w:rFonts w:ascii="Cambria Math" w:eastAsiaTheme="minorEastAsia" w:hAnsi="Cambria Math"/>
                              </w:rPr>
                            </m:ctrlPr>
                          </m:groupChrPr>
                          <m:e>
                            <m:r>
                              <w:rPr>
                                <w:rFonts w:ascii="Cambria Math" w:eastAsiaTheme="minorEastAsia" w:hAnsi="Cambria Math"/>
                              </w:rPr>
                              <m:t>α</m:t>
                            </m:r>
                          </m:e>
                        </m:groupChr>
                      </m:e>
                    </m:box>
                  </m:e>
                </m:box>
                <m:sPre>
                  <m:sPrePr>
                    <m:ctrlPr>
                      <w:rPr>
                        <w:rFonts w:ascii="Cambria Math" w:eastAsiaTheme="minorEastAsia" w:hAnsi="Cambria Math"/>
                      </w:rPr>
                    </m:ctrlPr>
                  </m:sPrePr>
                  <m:sub>
                    <m:r>
                      <m:rPr>
                        <m:sty m:val="p"/>
                      </m:rPr>
                      <w:rPr>
                        <w:rFonts w:ascii="Cambria Math" w:eastAsiaTheme="minorEastAsia" w:hAnsi="Cambria Math"/>
                      </w:rPr>
                      <m:t>92</m:t>
                    </m:r>
                  </m:sub>
                  <m:sup>
                    <m:r>
                      <m:rPr>
                        <m:sty m:val="p"/>
                      </m:rPr>
                      <w:rPr>
                        <w:rFonts w:ascii="Cambria Math" w:eastAsiaTheme="minorEastAsia" w:hAnsi="Cambria Math"/>
                      </w:rPr>
                      <m:t>234</m:t>
                    </m:r>
                  </m:sup>
                  <m:e>
                    <m:r>
                      <w:rPr>
                        <w:rFonts w:ascii="Cambria Math" w:eastAsiaTheme="minorEastAsia" w:hAnsi="Cambria Math"/>
                      </w:rPr>
                      <m:t>U</m:t>
                    </m:r>
                  </m:e>
                </m:sPre>
                <m:box>
                  <m:boxPr>
                    <m:opEmu m:val="1"/>
                    <m:ctrlPr>
                      <w:rPr>
                        <w:rFonts w:ascii="Cambria Math" w:eastAsiaTheme="minorEastAsia" w:hAnsi="Cambria Math"/>
                      </w:rPr>
                    </m:ctrlPr>
                  </m:boxPr>
                  <m:e>
                    <m:groupChr>
                      <m:groupChrPr>
                        <m:chr m:val="→"/>
                        <m:vertJc m:val="bot"/>
                        <m:ctrlPr>
                          <w:rPr>
                            <w:rFonts w:ascii="Cambria Math" w:eastAsiaTheme="minorEastAsia" w:hAnsi="Cambria Math"/>
                          </w:rPr>
                        </m:ctrlPr>
                      </m:groupChrPr>
                      <m:e>
                        <m:r>
                          <w:rPr>
                            <w:rFonts w:ascii="Cambria Math" w:eastAsiaTheme="minorEastAsia" w:hAnsi="Cambria Math"/>
                          </w:rPr>
                          <m:t>α</m:t>
                        </m:r>
                      </m:e>
                    </m:groupChr>
                  </m:e>
                </m:box>
                <m:sPre>
                  <m:sPrePr>
                    <m:ctrlPr>
                      <w:rPr>
                        <w:rFonts w:ascii="Cambria Math" w:eastAsiaTheme="minorEastAsia" w:hAnsi="Cambria Math"/>
                      </w:rPr>
                    </m:ctrlPr>
                  </m:sPrePr>
                  <m:sub>
                    <m:r>
                      <m:rPr>
                        <m:sty m:val="p"/>
                      </m:rPr>
                      <w:rPr>
                        <w:rFonts w:ascii="Cambria Math" w:eastAsiaTheme="minorEastAsia" w:hAnsi="Cambria Math"/>
                      </w:rPr>
                      <m:t>90</m:t>
                    </m:r>
                  </m:sub>
                  <m:sup>
                    <m:r>
                      <m:rPr>
                        <m:sty m:val="p"/>
                      </m:rPr>
                      <w:rPr>
                        <w:rFonts w:ascii="Cambria Math" w:eastAsiaTheme="minorEastAsia" w:hAnsi="Cambria Math"/>
                      </w:rPr>
                      <m:t>230</m:t>
                    </m:r>
                  </m:sup>
                  <m:e>
                    <m:r>
                      <w:rPr>
                        <w:rFonts w:ascii="Cambria Math" w:eastAsiaTheme="minorEastAsia" w:hAnsi="Cambria Math"/>
                      </w:rPr>
                      <m:t>Th</m:t>
                    </m:r>
                  </m:e>
                </m:sPre>
              </m:oMath>
            </m:oMathPara>
          </w:p>
          <w:p w:rsidR="0044047B" w:rsidRPr="00084194" w:rsidRDefault="0044047B" w:rsidP="00104FA7">
            <w:pPr>
              <w:pStyle w:val="Corpsdetexte"/>
              <w:jc w:val="center"/>
              <w:rPr>
                <w:sz w:val="28"/>
              </w:rPr>
            </w:pPr>
            <m:oMathPara>
              <m:oMath>
                <m:sPre>
                  <m:sPrePr>
                    <m:ctrlPr>
                      <w:rPr>
                        <w:rFonts w:ascii="Cambria Math" w:eastAsiaTheme="minorEastAsia" w:hAnsi="Cambria Math"/>
                        <w:b/>
                      </w:rPr>
                    </m:ctrlPr>
                  </m:sPrePr>
                  <m:sub>
                    <m:r>
                      <m:rPr>
                        <m:sty m:val="b"/>
                      </m:rPr>
                      <w:rPr>
                        <w:rFonts w:ascii="Cambria Math" w:eastAsiaTheme="minorEastAsia" w:hAnsi="Cambria Math"/>
                        <w:lang w:val="en-US"/>
                      </w:rPr>
                      <m:t>94</m:t>
                    </m:r>
                  </m:sub>
                  <m:sup>
                    <m:r>
                      <m:rPr>
                        <m:sty m:val="b"/>
                      </m:rPr>
                      <w:rPr>
                        <w:rFonts w:ascii="Cambria Math" w:eastAsiaTheme="minorEastAsia" w:hAnsi="Cambria Math"/>
                        <w:lang w:val="en-US"/>
                      </w:rPr>
                      <m:t>239</m:t>
                    </m:r>
                  </m:sup>
                  <m:e>
                    <m:r>
                      <m:rPr>
                        <m:sty m:val="bi"/>
                      </m:rPr>
                      <w:rPr>
                        <w:rFonts w:ascii="Cambria Math" w:eastAsiaTheme="minorEastAsia" w:hAnsi="Cambria Math"/>
                      </w:rPr>
                      <m:t>Pu</m:t>
                    </m:r>
                  </m:e>
                </m:sPre>
                <m:groupChr>
                  <m:groupChrPr>
                    <m:chr m:val="→"/>
                    <m:vertJc m:val="bot"/>
                    <m:ctrlPr>
                      <w:rPr>
                        <w:rFonts w:ascii="Cambria Math" w:eastAsiaTheme="minorEastAsia" w:hAnsi="Cambria Math"/>
                      </w:rPr>
                    </m:ctrlPr>
                  </m:groupChrPr>
                  <m:e>
                    <m:r>
                      <w:rPr>
                        <w:rFonts w:ascii="Cambria Math" w:eastAsiaTheme="minorEastAsia" w:hAnsi="Cambria Math"/>
                      </w:rPr>
                      <m:t>α</m:t>
                    </m:r>
                  </m:e>
                </m:groupChr>
                <m:sPre>
                  <m:sPrePr>
                    <m:ctrlPr>
                      <w:rPr>
                        <w:rFonts w:ascii="Cambria Math" w:eastAsiaTheme="minorEastAsia" w:hAnsi="Cambria Math"/>
                      </w:rPr>
                    </m:ctrlPr>
                  </m:sPrePr>
                  <m:sub>
                    <m:r>
                      <m:rPr>
                        <m:sty m:val="p"/>
                      </m:rPr>
                      <w:rPr>
                        <w:rFonts w:ascii="Cambria Math" w:eastAsiaTheme="minorEastAsia" w:hAnsi="Cambria Math"/>
                        <w:lang w:val="en-US"/>
                      </w:rPr>
                      <m:t>92</m:t>
                    </m:r>
                  </m:sub>
                  <m:sup>
                    <m:r>
                      <m:rPr>
                        <m:sty m:val="p"/>
                      </m:rPr>
                      <w:rPr>
                        <w:rFonts w:ascii="Cambria Math" w:eastAsiaTheme="minorEastAsia" w:hAnsi="Cambria Math"/>
                        <w:lang w:val="en-US"/>
                      </w:rPr>
                      <m:t>235</m:t>
                    </m:r>
                  </m:sup>
                  <m:e>
                    <m:r>
                      <w:rPr>
                        <w:rFonts w:ascii="Cambria Math" w:eastAsiaTheme="minorEastAsia" w:hAnsi="Cambria Math"/>
                      </w:rPr>
                      <m:t>U</m:t>
                    </m:r>
                  </m:e>
                </m:sPre>
                <m:groupChr>
                  <m:groupChrPr>
                    <m:chr m:val="→"/>
                    <m:vertJc m:val="bot"/>
                    <m:ctrlPr>
                      <w:rPr>
                        <w:rFonts w:ascii="Cambria Math" w:eastAsiaTheme="minorEastAsia" w:hAnsi="Cambria Math"/>
                      </w:rPr>
                    </m:ctrlPr>
                  </m:groupChrPr>
                  <m:e>
                    <m:r>
                      <w:rPr>
                        <w:rFonts w:ascii="Cambria Math" w:eastAsiaTheme="minorEastAsia" w:hAnsi="Cambria Math"/>
                      </w:rPr>
                      <m:t>α</m:t>
                    </m:r>
                  </m:e>
                </m:groupChr>
                <m:sPre>
                  <m:sPrePr>
                    <m:ctrlPr>
                      <w:rPr>
                        <w:rFonts w:ascii="Cambria Math" w:eastAsiaTheme="minorEastAsia" w:hAnsi="Cambria Math"/>
                      </w:rPr>
                    </m:ctrlPr>
                  </m:sPrePr>
                  <m:sub>
                    <m:r>
                      <m:rPr>
                        <m:sty m:val="p"/>
                      </m:rPr>
                      <w:rPr>
                        <w:rFonts w:ascii="Cambria Math" w:eastAsiaTheme="minorEastAsia" w:hAnsi="Cambria Math"/>
                        <w:lang w:val="en-US"/>
                      </w:rPr>
                      <m:t>90</m:t>
                    </m:r>
                  </m:sub>
                  <m:sup>
                    <m:r>
                      <m:rPr>
                        <m:sty m:val="p"/>
                      </m:rPr>
                      <w:rPr>
                        <w:rFonts w:ascii="Cambria Math" w:eastAsiaTheme="minorEastAsia" w:hAnsi="Cambria Math"/>
                        <w:lang w:val="en-US"/>
                      </w:rPr>
                      <m:t>231</m:t>
                    </m:r>
                  </m:sup>
                  <m:e>
                    <m:r>
                      <w:rPr>
                        <w:rFonts w:ascii="Cambria Math" w:eastAsiaTheme="minorEastAsia" w:hAnsi="Cambria Math"/>
                      </w:rPr>
                      <m:t>T</m:t>
                    </m:r>
                    <m:r>
                      <w:rPr>
                        <w:rFonts w:ascii="Cambria Math" w:eastAsiaTheme="minorEastAsia" w:hAnsi="Cambria Math"/>
                        <w:lang w:val="en-US"/>
                      </w:rPr>
                      <m:t>h</m:t>
                    </m:r>
                  </m:e>
                </m:sPre>
              </m:oMath>
            </m:oMathPara>
          </w:p>
          <w:p w:rsidR="0044047B" w:rsidRPr="00084194" w:rsidRDefault="0044047B" w:rsidP="00104FA7">
            <w:pPr>
              <w:pStyle w:val="Corpsdetexte"/>
              <w:jc w:val="center"/>
              <w:rPr>
                <w:sz w:val="28"/>
              </w:rPr>
            </w:pPr>
            <m:oMathPara>
              <m:oMath>
                <m:sPre>
                  <m:sPrePr>
                    <m:ctrlPr>
                      <w:rPr>
                        <w:rFonts w:ascii="Cambria Math" w:eastAsiaTheme="minorEastAsia" w:hAnsi="Cambria Math"/>
                        <w:b/>
                        <w:lang w:val="en-US"/>
                      </w:rPr>
                    </m:ctrlPr>
                  </m:sPrePr>
                  <m:sub>
                    <m:r>
                      <m:rPr>
                        <m:sty m:val="b"/>
                      </m:rPr>
                      <w:rPr>
                        <w:rFonts w:ascii="Cambria Math" w:eastAsiaTheme="minorEastAsia" w:hAnsi="Cambria Math"/>
                        <w:lang w:val="en-US"/>
                      </w:rPr>
                      <m:t>94</m:t>
                    </m:r>
                  </m:sub>
                  <m:sup>
                    <m:r>
                      <m:rPr>
                        <m:sty m:val="b"/>
                      </m:rPr>
                      <w:rPr>
                        <w:rFonts w:ascii="Cambria Math" w:eastAsiaTheme="minorEastAsia" w:hAnsi="Cambria Math"/>
                        <w:lang w:val="en-US"/>
                      </w:rPr>
                      <m:t>240</m:t>
                    </m:r>
                  </m:sup>
                  <m:e>
                    <m:r>
                      <m:rPr>
                        <m:sty m:val="bi"/>
                      </m:rPr>
                      <w:rPr>
                        <w:rFonts w:ascii="Cambria Math" w:eastAsiaTheme="minorEastAsia" w:hAnsi="Cambria Math"/>
                        <w:lang w:val="en-US"/>
                      </w:rPr>
                      <m:t>Pu</m:t>
                    </m:r>
                  </m:e>
                </m:sPre>
                <m:groupChr>
                  <m:groupChrPr>
                    <m:chr m:val="→"/>
                    <m:vertJc m:val="bot"/>
                    <m:ctrlPr>
                      <w:rPr>
                        <w:rFonts w:ascii="Cambria Math" w:eastAsiaTheme="minorEastAsia" w:hAnsi="Cambria Math"/>
                      </w:rPr>
                    </m:ctrlPr>
                  </m:groupChrPr>
                  <m:e>
                    <m:r>
                      <w:rPr>
                        <w:rFonts w:ascii="Cambria Math" w:eastAsiaTheme="minorEastAsia" w:hAnsi="Cambria Math"/>
                      </w:rPr>
                      <m:t>α</m:t>
                    </m:r>
                  </m:e>
                </m:groupChr>
                <m:sPre>
                  <m:sPrePr>
                    <m:ctrlPr>
                      <w:rPr>
                        <w:rFonts w:ascii="Cambria Math" w:eastAsiaTheme="minorEastAsia" w:hAnsi="Cambria Math"/>
                      </w:rPr>
                    </m:ctrlPr>
                  </m:sPrePr>
                  <m:sub>
                    <m:r>
                      <m:rPr>
                        <m:sty m:val="p"/>
                      </m:rPr>
                      <w:rPr>
                        <w:rFonts w:ascii="Cambria Math" w:eastAsiaTheme="minorEastAsia" w:hAnsi="Cambria Math"/>
                        <w:lang w:val="en-US"/>
                      </w:rPr>
                      <m:t>92</m:t>
                    </m:r>
                  </m:sub>
                  <m:sup>
                    <m:r>
                      <m:rPr>
                        <m:sty m:val="p"/>
                      </m:rPr>
                      <w:rPr>
                        <w:rFonts w:ascii="Cambria Math" w:eastAsiaTheme="minorEastAsia" w:hAnsi="Cambria Math"/>
                        <w:lang w:val="en-US"/>
                      </w:rPr>
                      <m:t>236</m:t>
                    </m:r>
                  </m:sup>
                  <m:e>
                    <m:r>
                      <w:rPr>
                        <w:rFonts w:ascii="Cambria Math" w:eastAsiaTheme="minorEastAsia" w:hAnsi="Cambria Math"/>
                      </w:rPr>
                      <m:t>U</m:t>
                    </m:r>
                  </m:e>
                </m:sPre>
                <m:groupChr>
                  <m:groupChrPr>
                    <m:chr m:val="→"/>
                    <m:vertJc m:val="bot"/>
                    <m:ctrlPr>
                      <w:rPr>
                        <w:rFonts w:ascii="Cambria Math" w:eastAsiaTheme="minorEastAsia" w:hAnsi="Cambria Math"/>
                      </w:rPr>
                    </m:ctrlPr>
                  </m:groupChrPr>
                  <m:e>
                    <m:r>
                      <w:rPr>
                        <w:rFonts w:ascii="Cambria Math" w:eastAsiaTheme="minorEastAsia" w:hAnsi="Cambria Math"/>
                      </w:rPr>
                      <m:t>α</m:t>
                    </m:r>
                  </m:e>
                </m:groupChr>
                <m:sPre>
                  <m:sPrePr>
                    <m:ctrlPr>
                      <w:rPr>
                        <w:rFonts w:ascii="Cambria Math" w:eastAsiaTheme="minorEastAsia" w:hAnsi="Cambria Math"/>
                      </w:rPr>
                    </m:ctrlPr>
                  </m:sPrePr>
                  <m:sub>
                    <m:r>
                      <m:rPr>
                        <m:sty m:val="p"/>
                      </m:rPr>
                      <w:rPr>
                        <w:rFonts w:ascii="Cambria Math" w:eastAsiaTheme="minorEastAsia" w:hAnsi="Cambria Math"/>
                        <w:lang w:val="en-US"/>
                      </w:rPr>
                      <m:t>90</m:t>
                    </m:r>
                  </m:sub>
                  <m:sup>
                    <m:r>
                      <m:rPr>
                        <m:sty m:val="p"/>
                      </m:rPr>
                      <w:rPr>
                        <w:rFonts w:ascii="Cambria Math" w:eastAsiaTheme="minorEastAsia" w:hAnsi="Cambria Math"/>
                        <w:lang w:val="en-US"/>
                      </w:rPr>
                      <m:t>232</m:t>
                    </m:r>
                  </m:sup>
                  <m:e>
                    <m:r>
                      <w:rPr>
                        <w:rFonts w:ascii="Cambria Math" w:eastAsiaTheme="minorEastAsia" w:hAnsi="Cambria Math"/>
                      </w:rPr>
                      <m:t>T</m:t>
                    </m:r>
                    <m:r>
                      <w:rPr>
                        <w:rFonts w:ascii="Cambria Math" w:eastAsiaTheme="minorEastAsia" w:hAnsi="Cambria Math"/>
                        <w:lang w:val="en-US"/>
                      </w:rPr>
                      <m:t>h</m:t>
                    </m:r>
                  </m:e>
                </m:sPre>
              </m:oMath>
            </m:oMathPara>
          </w:p>
          <w:p w:rsidR="0044047B" w:rsidRDefault="0044047B" w:rsidP="00104FA7">
            <w:pPr>
              <w:pStyle w:val="Corpsdetexte"/>
              <w:jc w:val="center"/>
            </w:pPr>
          </w:p>
        </w:tc>
        <w:tc>
          <w:tcPr>
            <w:tcW w:w="3071" w:type="dxa"/>
            <w:vAlign w:val="top"/>
          </w:tcPr>
          <w:p w:rsidR="0044047B" w:rsidRPr="00084194" w:rsidRDefault="0044047B" w:rsidP="00104FA7">
            <w:pPr>
              <w:pStyle w:val="Corpsdetexte"/>
              <w:jc w:val="center"/>
              <w:rPr>
                <w:sz w:val="28"/>
              </w:rPr>
            </w:pPr>
            <m:oMathPara>
              <m:oMath>
                <m:sPre>
                  <m:sPrePr>
                    <m:ctrlPr>
                      <w:rPr>
                        <w:rFonts w:ascii="Cambria Math" w:eastAsiaTheme="minorEastAsia" w:hAnsi="Cambria Math"/>
                        <w:b/>
                        <w:lang w:val="en-US"/>
                      </w:rPr>
                    </m:ctrlPr>
                  </m:sPrePr>
                  <m:sub>
                    <m:r>
                      <m:rPr>
                        <m:sty m:val="b"/>
                      </m:rPr>
                      <w:rPr>
                        <w:rFonts w:ascii="Cambria Math" w:eastAsiaTheme="minorEastAsia" w:hAnsi="Cambria Math"/>
                        <w:lang w:val="en-US"/>
                      </w:rPr>
                      <m:t>94</m:t>
                    </m:r>
                  </m:sub>
                  <m:sup>
                    <m:r>
                      <m:rPr>
                        <m:sty m:val="b"/>
                      </m:rPr>
                      <w:rPr>
                        <w:rFonts w:ascii="Cambria Math" w:eastAsiaTheme="minorEastAsia" w:hAnsi="Cambria Math"/>
                        <w:lang w:val="en-US"/>
                      </w:rPr>
                      <m:t>241</m:t>
                    </m:r>
                  </m:sup>
                  <m:e>
                    <m:r>
                      <m:rPr>
                        <m:sty m:val="bi"/>
                      </m:rPr>
                      <w:rPr>
                        <w:rFonts w:ascii="Cambria Math" w:eastAsiaTheme="minorEastAsia" w:hAnsi="Cambria Math"/>
                        <w:lang w:val="en-US"/>
                      </w:rPr>
                      <m:t>Pu</m:t>
                    </m:r>
                  </m:e>
                </m:sPre>
                <m:groupChr>
                  <m:groupChrPr>
                    <m:chr m:val="→"/>
                    <m:vertJc m:val="bot"/>
                    <m:ctrlPr>
                      <w:rPr>
                        <w:rFonts w:ascii="Cambria Math" w:eastAsiaTheme="minorEastAsia" w:hAnsi="Cambria Math"/>
                      </w:rPr>
                    </m:ctrlPr>
                  </m:groupChrPr>
                  <m:e>
                    <m:r>
                      <w:rPr>
                        <w:rFonts w:ascii="Cambria Math" w:eastAsiaTheme="minorEastAsia" w:hAnsi="Cambria Math"/>
                      </w:rPr>
                      <m:t>β</m:t>
                    </m:r>
                    <m:r>
                      <m:rPr>
                        <m:sty m:val="p"/>
                      </m:rPr>
                      <w:rPr>
                        <w:rFonts w:ascii="Cambria Math" w:eastAsiaTheme="minorEastAsia" w:hAnsi="Cambria Math"/>
                      </w:rPr>
                      <m:t>-</m:t>
                    </m:r>
                  </m:e>
                </m:groupChr>
                <m:sPre>
                  <m:sPrePr>
                    <m:ctrlPr>
                      <w:rPr>
                        <w:rFonts w:ascii="Cambria Math" w:eastAsiaTheme="minorEastAsia" w:hAnsi="Cambria Math"/>
                      </w:rPr>
                    </m:ctrlPr>
                  </m:sPrePr>
                  <m:sub>
                    <m:r>
                      <m:rPr>
                        <m:sty m:val="p"/>
                      </m:rPr>
                      <w:rPr>
                        <w:rFonts w:ascii="Cambria Math" w:eastAsiaTheme="minorEastAsia" w:hAnsi="Cambria Math"/>
                      </w:rPr>
                      <m:t>95</m:t>
                    </m:r>
                  </m:sub>
                  <m:sup>
                    <m:r>
                      <m:rPr>
                        <m:sty m:val="p"/>
                      </m:rPr>
                      <w:rPr>
                        <w:rFonts w:ascii="Cambria Math" w:eastAsiaTheme="minorEastAsia" w:hAnsi="Cambria Math"/>
                      </w:rPr>
                      <m:t>241</m:t>
                    </m:r>
                  </m:sup>
                  <m:e>
                    <m:r>
                      <w:rPr>
                        <w:rFonts w:ascii="Cambria Math" w:eastAsiaTheme="minorEastAsia" w:hAnsi="Cambria Math"/>
                      </w:rPr>
                      <m:t>Am</m:t>
                    </m:r>
                  </m:e>
                </m:sPre>
                <m:groupChr>
                  <m:groupChrPr>
                    <m:chr m:val="→"/>
                    <m:vertJc m:val="bot"/>
                    <m:ctrlPr>
                      <w:rPr>
                        <w:rFonts w:ascii="Cambria Math" w:eastAsiaTheme="minorEastAsia" w:hAnsi="Cambria Math"/>
                      </w:rPr>
                    </m:ctrlPr>
                  </m:groupChrPr>
                  <m:e>
                    <m:r>
                      <w:rPr>
                        <w:rFonts w:ascii="Cambria Math" w:eastAsiaTheme="minorEastAsia" w:hAnsi="Cambria Math"/>
                      </w:rPr>
                      <m:t>α</m:t>
                    </m:r>
                  </m:e>
                </m:groupChr>
                <m:sPre>
                  <m:sPrePr>
                    <m:ctrlPr>
                      <w:rPr>
                        <w:rFonts w:ascii="Cambria Math" w:eastAsiaTheme="minorEastAsia" w:hAnsi="Cambria Math"/>
                      </w:rPr>
                    </m:ctrlPr>
                  </m:sPrePr>
                  <m:sub>
                    <m:r>
                      <m:rPr>
                        <m:sty m:val="p"/>
                      </m:rPr>
                      <w:rPr>
                        <w:rFonts w:ascii="Cambria Math" w:eastAsiaTheme="minorEastAsia" w:hAnsi="Cambria Math"/>
                      </w:rPr>
                      <m:t>93</m:t>
                    </m:r>
                  </m:sub>
                  <m:sup>
                    <m:r>
                      <m:rPr>
                        <m:sty m:val="p"/>
                      </m:rPr>
                      <w:rPr>
                        <w:rFonts w:ascii="Cambria Math" w:eastAsiaTheme="minorEastAsia" w:hAnsi="Cambria Math"/>
                      </w:rPr>
                      <m:t>237</m:t>
                    </m:r>
                  </m:sup>
                  <m:e>
                    <m:r>
                      <w:rPr>
                        <w:rFonts w:ascii="Cambria Math" w:eastAsiaTheme="minorEastAsia" w:hAnsi="Cambria Math"/>
                      </w:rPr>
                      <m:t>Np</m:t>
                    </m:r>
                  </m:e>
                </m:sPre>
              </m:oMath>
            </m:oMathPara>
          </w:p>
          <w:p w:rsidR="0044047B" w:rsidRPr="00084194" w:rsidRDefault="0044047B" w:rsidP="00104FA7">
            <w:pPr>
              <w:pStyle w:val="Corpsdetexte"/>
              <w:jc w:val="center"/>
              <w:rPr>
                <w:sz w:val="28"/>
              </w:rPr>
            </w:pPr>
            <m:oMathPara>
              <m:oMath>
                <m:sPre>
                  <m:sPrePr>
                    <m:ctrlPr>
                      <w:rPr>
                        <w:rFonts w:ascii="Cambria Math" w:eastAsiaTheme="minorEastAsia" w:hAnsi="Cambria Math"/>
                        <w:b/>
                      </w:rPr>
                    </m:ctrlPr>
                  </m:sPrePr>
                  <m:sub>
                    <m:r>
                      <m:rPr>
                        <m:sty m:val="b"/>
                      </m:rPr>
                      <w:rPr>
                        <w:rFonts w:ascii="Cambria Math" w:eastAsiaTheme="minorEastAsia" w:hAnsi="Cambria Math"/>
                      </w:rPr>
                      <m:t>94</m:t>
                    </m:r>
                  </m:sub>
                  <m:sup>
                    <m:r>
                      <m:rPr>
                        <m:sty m:val="b"/>
                      </m:rPr>
                      <w:rPr>
                        <w:rFonts w:ascii="Cambria Math" w:eastAsiaTheme="minorEastAsia" w:hAnsi="Cambria Math"/>
                      </w:rPr>
                      <m:t>242</m:t>
                    </m:r>
                  </m:sup>
                  <m:e>
                    <m:r>
                      <m:rPr>
                        <m:sty m:val="bi"/>
                      </m:rPr>
                      <w:rPr>
                        <w:rFonts w:ascii="Cambria Math" w:eastAsiaTheme="minorEastAsia" w:hAnsi="Cambria Math"/>
                      </w:rPr>
                      <m:t>Pu</m:t>
                    </m:r>
                  </m:e>
                </m:sPre>
                <m:groupChr>
                  <m:groupChrPr>
                    <m:chr m:val="→"/>
                    <m:vertJc m:val="bot"/>
                    <m:ctrlPr>
                      <w:rPr>
                        <w:rFonts w:ascii="Cambria Math" w:eastAsiaTheme="minorEastAsia" w:hAnsi="Cambria Math"/>
                      </w:rPr>
                    </m:ctrlPr>
                  </m:groupChrPr>
                  <m:e>
                    <m:r>
                      <w:rPr>
                        <w:rFonts w:ascii="Cambria Math" w:eastAsiaTheme="minorEastAsia" w:hAnsi="Cambria Math"/>
                      </w:rPr>
                      <m:t>α</m:t>
                    </m:r>
                  </m:e>
                </m:groupChr>
                <m:sPre>
                  <m:sPrePr>
                    <m:ctrlPr>
                      <w:rPr>
                        <w:rFonts w:ascii="Cambria Math" w:eastAsiaTheme="minorEastAsia" w:hAnsi="Cambria Math"/>
                      </w:rPr>
                    </m:ctrlPr>
                  </m:sPrePr>
                  <m:sub>
                    <m:r>
                      <m:rPr>
                        <m:sty m:val="p"/>
                      </m:rPr>
                      <w:rPr>
                        <w:rFonts w:ascii="Cambria Math" w:eastAsiaTheme="minorEastAsia" w:hAnsi="Cambria Math"/>
                        <w:lang w:val="en-US"/>
                      </w:rPr>
                      <m:t>92</m:t>
                    </m:r>
                  </m:sub>
                  <m:sup>
                    <m:r>
                      <m:rPr>
                        <m:sty m:val="p"/>
                      </m:rPr>
                      <w:rPr>
                        <w:rFonts w:ascii="Cambria Math" w:eastAsiaTheme="minorEastAsia" w:hAnsi="Cambria Math"/>
                        <w:lang w:val="en-US"/>
                      </w:rPr>
                      <m:t>238</m:t>
                    </m:r>
                  </m:sup>
                  <m:e>
                    <m:r>
                      <w:rPr>
                        <w:rFonts w:ascii="Cambria Math" w:eastAsiaTheme="minorEastAsia" w:hAnsi="Cambria Math"/>
                      </w:rPr>
                      <m:t>U</m:t>
                    </m:r>
                  </m:e>
                </m:sPre>
                <m:groupChr>
                  <m:groupChrPr>
                    <m:chr m:val="→"/>
                    <m:vertJc m:val="bot"/>
                    <m:ctrlPr>
                      <w:rPr>
                        <w:rFonts w:ascii="Cambria Math" w:eastAsiaTheme="minorEastAsia" w:hAnsi="Cambria Math"/>
                      </w:rPr>
                    </m:ctrlPr>
                  </m:groupChrPr>
                  <m:e>
                    <m:r>
                      <w:rPr>
                        <w:rFonts w:ascii="Cambria Math" w:eastAsiaTheme="minorEastAsia" w:hAnsi="Cambria Math"/>
                      </w:rPr>
                      <m:t>α</m:t>
                    </m:r>
                  </m:e>
                </m:groupChr>
                <m:sPre>
                  <m:sPrePr>
                    <m:ctrlPr>
                      <w:rPr>
                        <w:rFonts w:ascii="Cambria Math" w:eastAsiaTheme="minorEastAsia" w:hAnsi="Cambria Math"/>
                      </w:rPr>
                    </m:ctrlPr>
                  </m:sPrePr>
                  <m:sub>
                    <m:r>
                      <m:rPr>
                        <m:sty m:val="p"/>
                      </m:rPr>
                      <w:rPr>
                        <w:rFonts w:ascii="Cambria Math" w:eastAsiaTheme="minorEastAsia" w:hAnsi="Cambria Math"/>
                        <w:lang w:val="en-US"/>
                      </w:rPr>
                      <m:t>90</m:t>
                    </m:r>
                  </m:sub>
                  <m:sup>
                    <m:r>
                      <m:rPr>
                        <m:sty m:val="p"/>
                      </m:rPr>
                      <w:rPr>
                        <w:rFonts w:ascii="Cambria Math" w:eastAsiaTheme="minorEastAsia" w:hAnsi="Cambria Math"/>
                        <w:lang w:val="en-US"/>
                      </w:rPr>
                      <m:t>234</m:t>
                    </m:r>
                  </m:sup>
                  <m:e>
                    <m:r>
                      <w:rPr>
                        <w:rFonts w:ascii="Cambria Math" w:eastAsiaTheme="minorEastAsia" w:hAnsi="Cambria Math"/>
                      </w:rPr>
                      <m:t>T</m:t>
                    </m:r>
                    <m:r>
                      <w:rPr>
                        <w:rFonts w:ascii="Cambria Math" w:eastAsiaTheme="minorEastAsia" w:hAnsi="Cambria Math"/>
                        <w:lang w:val="en-US"/>
                      </w:rPr>
                      <m:t>h</m:t>
                    </m:r>
                  </m:e>
                </m:sPre>
              </m:oMath>
            </m:oMathPara>
          </w:p>
          <w:p w:rsidR="0044047B" w:rsidRPr="00084194" w:rsidRDefault="0044047B" w:rsidP="00104FA7">
            <w:pPr>
              <w:pStyle w:val="Corpsdetexte"/>
              <w:jc w:val="center"/>
              <w:rPr>
                <w:sz w:val="28"/>
              </w:rPr>
            </w:pPr>
            <m:oMathPara>
              <m:oMath>
                <m:sPre>
                  <m:sPrePr>
                    <m:ctrlPr>
                      <w:rPr>
                        <w:rFonts w:ascii="Cambria Math" w:eastAsiaTheme="minorEastAsia" w:hAnsi="Cambria Math"/>
                        <w:b/>
                      </w:rPr>
                    </m:ctrlPr>
                  </m:sPrePr>
                  <m:sub>
                    <m:r>
                      <m:rPr>
                        <m:sty m:val="b"/>
                      </m:rPr>
                      <w:rPr>
                        <w:rFonts w:ascii="Cambria Math" w:eastAsiaTheme="minorEastAsia" w:hAnsi="Cambria Math"/>
                      </w:rPr>
                      <m:t>95</m:t>
                    </m:r>
                  </m:sub>
                  <m:sup>
                    <m:r>
                      <m:rPr>
                        <m:sty m:val="b"/>
                      </m:rPr>
                      <w:rPr>
                        <w:rFonts w:ascii="Cambria Math" w:eastAsiaTheme="minorEastAsia" w:hAnsi="Cambria Math"/>
                      </w:rPr>
                      <m:t>241</m:t>
                    </m:r>
                  </m:sup>
                  <m:e>
                    <m:r>
                      <m:rPr>
                        <m:sty m:val="bi"/>
                      </m:rPr>
                      <w:rPr>
                        <w:rFonts w:ascii="Cambria Math" w:eastAsiaTheme="minorEastAsia" w:hAnsi="Cambria Math"/>
                      </w:rPr>
                      <m:t>Am</m:t>
                    </m:r>
                  </m:e>
                </m:sPre>
                <m:groupChr>
                  <m:groupChrPr>
                    <m:chr m:val="→"/>
                    <m:vertJc m:val="bot"/>
                    <m:ctrlPr>
                      <w:rPr>
                        <w:rFonts w:ascii="Cambria Math" w:eastAsiaTheme="minorEastAsia" w:hAnsi="Cambria Math"/>
                      </w:rPr>
                    </m:ctrlPr>
                  </m:groupChrPr>
                  <m:e>
                    <m:r>
                      <w:rPr>
                        <w:rFonts w:ascii="Cambria Math" w:eastAsiaTheme="minorEastAsia" w:hAnsi="Cambria Math"/>
                      </w:rPr>
                      <m:t>α</m:t>
                    </m:r>
                  </m:e>
                </m:groupChr>
                <m:sPre>
                  <m:sPrePr>
                    <m:ctrlPr>
                      <w:rPr>
                        <w:rFonts w:ascii="Cambria Math" w:eastAsiaTheme="minorEastAsia" w:hAnsi="Cambria Math"/>
                      </w:rPr>
                    </m:ctrlPr>
                  </m:sPrePr>
                  <m:sub>
                    <m:r>
                      <m:rPr>
                        <m:sty m:val="p"/>
                      </m:rPr>
                      <w:rPr>
                        <w:rFonts w:ascii="Cambria Math" w:eastAsiaTheme="minorEastAsia" w:hAnsi="Cambria Math"/>
                      </w:rPr>
                      <m:t>93</m:t>
                    </m:r>
                  </m:sub>
                  <m:sup>
                    <m:r>
                      <m:rPr>
                        <m:sty m:val="p"/>
                      </m:rPr>
                      <w:rPr>
                        <w:rFonts w:ascii="Cambria Math" w:eastAsiaTheme="minorEastAsia" w:hAnsi="Cambria Math"/>
                      </w:rPr>
                      <m:t>237</m:t>
                    </m:r>
                  </m:sup>
                  <m:e>
                    <m:r>
                      <w:rPr>
                        <w:rFonts w:ascii="Cambria Math" w:eastAsiaTheme="minorEastAsia" w:hAnsi="Cambria Math"/>
                      </w:rPr>
                      <m:t>Np</m:t>
                    </m:r>
                  </m:e>
                </m:sPre>
                <m:groupChr>
                  <m:groupChrPr>
                    <m:chr m:val="→"/>
                    <m:vertJc m:val="bot"/>
                    <m:ctrlPr>
                      <w:rPr>
                        <w:rFonts w:ascii="Cambria Math" w:eastAsiaTheme="minorEastAsia" w:hAnsi="Cambria Math"/>
                      </w:rPr>
                    </m:ctrlPr>
                  </m:groupChrPr>
                  <m:e>
                    <m:r>
                      <w:rPr>
                        <w:rFonts w:ascii="Cambria Math" w:eastAsiaTheme="minorEastAsia" w:hAnsi="Cambria Math"/>
                      </w:rPr>
                      <m:t>α</m:t>
                    </m:r>
                  </m:e>
                </m:groupChr>
                <m:sPre>
                  <m:sPrePr>
                    <m:ctrlPr>
                      <w:rPr>
                        <w:rFonts w:ascii="Cambria Math" w:eastAsiaTheme="minorEastAsia" w:hAnsi="Cambria Math"/>
                      </w:rPr>
                    </m:ctrlPr>
                  </m:sPrePr>
                  <m:sub>
                    <m:r>
                      <m:rPr>
                        <m:sty m:val="p"/>
                      </m:rPr>
                      <w:rPr>
                        <w:rFonts w:ascii="Cambria Math" w:eastAsiaTheme="minorEastAsia" w:hAnsi="Cambria Math"/>
                      </w:rPr>
                      <m:t>91</m:t>
                    </m:r>
                  </m:sub>
                  <m:sup>
                    <m:r>
                      <m:rPr>
                        <m:sty m:val="p"/>
                      </m:rPr>
                      <w:rPr>
                        <w:rFonts w:ascii="Cambria Math" w:eastAsiaTheme="minorEastAsia" w:hAnsi="Cambria Math"/>
                      </w:rPr>
                      <m:t>233</m:t>
                    </m:r>
                  </m:sup>
                  <m:e>
                    <m:r>
                      <w:rPr>
                        <w:rFonts w:ascii="Cambria Math" w:eastAsiaTheme="minorEastAsia" w:hAnsi="Cambria Math"/>
                      </w:rPr>
                      <m:t>Pa</m:t>
                    </m:r>
                  </m:e>
                </m:sPre>
              </m:oMath>
            </m:oMathPara>
          </w:p>
          <w:p w:rsidR="0044047B" w:rsidRDefault="0044047B" w:rsidP="00104FA7">
            <w:pPr>
              <w:pStyle w:val="Corpsdetexte"/>
              <w:jc w:val="center"/>
            </w:pPr>
          </w:p>
        </w:tc>
        <w:tc>
          <w:tcPr>
            <w:tcW w:w="3071" w:type="dxa"/>
            <w:vAlign w:val="top"/>
          </w:tcPr>
          <w:p w:rsidR="0044047B" w:rsidRPr="00084194" w:rsidRDefault="0044047B" w:rsidP="00104FA7">
            <w:pPr>
              <w:pStyle w:val="Corpsdetexte"/>
              <w:jc w:val="center"/>
              <w:rPr>
                <w:sz w:val="28"/>
              </w:rPr>
            </w:pPr>
            <m:oMathPara>
              <m:oMath>
                <m:sPre>
                  <m:sPrePr>
                    <m:ctrlPr>
                      <w:rPr>
                        <w:rFonts w:ascii="Cambria Math" w:eastAsiaTheme="minorEastAsia" w:hAnsi="Cambria Math"/>
                        <w:b/>
                      </w:rPr>
                    </m:ctrlPr>
                  </m:sPrePr>
                  <m:sub>
                    <m:r>
                      <m:rPr>
                        <m:sty m:val="b"/>
                      </m:rPr>
                      <w:rPr>
                        <w:rFonts w:ascii="Cambria Math" w:eastAsiaTheme="minorEastAsia" w:hAnsi="Cambria Math"/>
                        <w:lang w:val="en-US"/>
                      </w:rPr>
                      <m:t>92</m:t>
                    </m:r>
                  </m:sub>
                  <m:sup>
                    <m:r>
                      <m:rPr>
                        <m:sty m:val="b"/>
                      </m:rPr>
                      <w:rPr>
                        <w:rFonts w:ascii="Cambria Math" w:eastAsiaTheme="minorEastAsia" w:hAnsi="Cambria Math"/>
                        <w:lang w:val="en-US"/>
                      </w:rPr>
                      <m:t>235</m:t>
                    </m:r>
                  </m:sup>
                  <m:e>
                    <m:r>
                      <m:rPr>
                        <m:sty m:val="bi"/>
                      </m:rPr>
                      <w:rPr>
                        <w:rFonts w:ascii="Cambria Math" w:eastAsiaTheme="minorEastAsia" w:hAnsi="Cambria Math"/>
                      </w:rPr>
                      <m:t>U</m:t>
                    </m:r>
                  </m:e>
                </m:sPre>
                <m:groupChr>
                  <m:groupChrPr>
                    <m:chr m:val="→"/>
                    <m:vertJc m:val="bot"/>
                    <m:ctrlPr>
                      <w:rPr>
                        <w:rFonts w:ascii="Cambria Math" w:eastAsiaTheme="minorEastAsia" w:hAnsi="Cambria Math"/>
                      </w:rPr>
                    </m:ctrlPr>
                  </m:groupChrPr>
                  <m:e>
                    <m:r>
                      <w:rPr>
                        <w:rFonts w:ascii="Cambria Math" w:eastAsiaTheme="minorEastAsia" w:hAnsi="Cambria Math"/>
                      </w:rPr>
                      <m:t>α</m:t>
                    </m:r>
                  </m:e>
                </m:groupChr>
                <m:sPre>
                  <m:sPrePr>
                    <m:ctrlPr>
                      <w:rPr>
                        <w:rFonts w:ascii="Cambria Math" w:eastAsiaTheme="minorEastAsia" w:hAnsi="Cambria Math"/>
                      </w:rPr>
                    </m:ctrlPr>
                  </m:sPrePr>
                  <m:sub>
                    <m:r>
                      <m:rPr>
                        <m:sty m:val="p"/>
                      </m:rPr>
                      <w:rPr>
                        <w:rFonts w:ascii="Cambria Math" w:eastAsiaTheme="minorEastAsia" w:hAnsi="Cambria Math"/>
                        <w:lang w:val="en-US"/>
                      </w:rPr>
                      <m:t>90</m:t>
                    </m:r>
                  </m:sub>
                  <m:sup>
                    <m:r>
                      <m:rPr>
                        <m:sty m:val="p"/>
                      </m:rPr>
                      <w:rPr>
                        <w:rFonts w:ascii="Cambria Math" w:eastAsiaTheme="minorEastAsia" w:hAnsi="Cambria Math"/>
                        <w:lang w:val="en-US"/>
                      </w:rPr>
                      <m:t>231</m:t>
                    </m:r>
                  </m:sup>
                  <m:e>
                    <m:r>
                      <w:rPr>
                        <w:rFonts w:ascii="Cambria Math" w:eastAsiaTheme="minorEastAsia" w:hAnsi="Cambria Math"/>
                      </w:rPr>
                      <m:t>T</m:t>
                    </m:r>
                    <m:r>
                      <w:rPr>
                        <w:rFonts w:ascii="Cambria Math" w:eastAsiaTheme="minorEastAsia" w:hAnsi="Cambria Math"/>
                        <w:lang w:val="en-US"/>
                      </w:rPr>
                      <m:t>h</m:t>
                    </m:r>
                  </m:e>
                </m:sPre>
                <m:groupChr>
                  <m:groupChrPr>
                    <m:chr m:val="→"/>
                    <m:vertJc m:val="bot"/>
                    <m:ctrlPr>
                      <w:rPr>
                        <w:rFonts w:ascii="Cambria Math" w:eastAsiaTheme="minorEastAsia" w:hAnsi="Cambria Math"/>
                      </w:rPr>
                    </m:ctrlPr>
                  </m:groupChrPr>
                  <m:e>
                    <m:r>
                      <w:rPr>
                        <w:rFonts w:ascii="Cambria Math" w:eastAsiaTheme="minorEastAsia" w:hAnsi="Cambria Math"/>
                      </w:rPr>
                      <m:t>β</m:t>
                    </m:r>
                    <m:r>
                      <m:rPr>
                        <m:sty m:val="p"/>
                      </m:rPr>
                      <w:rPr>
                        <w:rFonts w:ascii="Cambria Math" w:eastAsiaTheme="minorEastAsia" w:hAnsi="Cambria Math"/>
                      </w:rPr>
                      <m:t>-</m:t>
                    </m:r>
                  </m:e>
                </m:groupChr>
                <m:sPre>
                  <m:sPrePr>
                    <m:ctrlPr>
                      <w:rPr>
                        <w:rFonts w:ascii="Cambria Math" w:eastAsiaTheme="minorEastAsia" w:hAnsi="Cambria Math"/>
                      </w:rPr>
                    </m:ctrlPr>
                  </m:sPrePr>
                  <m:sub>
                    <m:r>
                      <m:rPr>
                        <m:sty m:val="p"/>
                      </m:rPr>
                      <w:rPr>
                        <w:rFonts w:ascii="Cambria Math" w:eastAsiaTheme="minorEastAsia" w:hAnsi="Cambria Math"/>
                        <w:lang w:val="en-US"/>
                      </w:rPr>
                      <m:t>91</m:t>
                    </m:r>
                  </m:sub>
                  <m:sup>
                    <m:r>
                      <m:rPr>
                        <m:sty m:val="p"/>
                      </m:rPr>
                      <w:rPr>
                        <w:rFonts w:ascii="Cambria Math" w:eastAsiaTheme="minorEastAsia" w:hAnsi="Cambria Math"/>
                        <w:lang w:val="en-US"/>
                      </w:rPr>
                      <m:t>231</m:t>
                    </m:r>
                  </m:sup>
                  <m:e>
                    <m:r>
                      <w:rPr>
                        <w:rFonts w:ascii="Cambria Math" w:eastAsiaTheme="minorEastAsia" w:hAnsi="Cambria Math"/>
                      </w:rPr>
                      <m:t>Pa</m:t>
                    </m:r>
                  </m:e>
                </m:sPre>
              </m:oMath>
            </m:oMathPara>
          </w:p>
          <w:p w:rsidR="0044047B" w:rsidRPr="00084194" w:rsidRDefault="0044047B" w:rsidP="00104FA7">
            <w:pPr>
              <w:pStyle w:val="Corpsdetexte"/>
              <w:jc w:val="center"/>
              <w:rPr>
                <w:sz w:val="28"/>
              </w:rPr>
            </w:pPr>
            <m:oMathPara>
              <m:oMath>
                <m:sPre>
                  <m:sPrePr>
                    <m:ctrlPr>
                      <w:rPr>
                        <w:rFonts w:ascii="Cambria Math" w:eastAsiaTheme="minorEastAsia" w:hAnsi="Cambria Math"/>
                        <w:b/>
                      </w:rPr>
                    </m:ctrlPr>
                  </m:sPrePr>
                  <m:sub>
                    <m:r>
                      <m:rPr>
                        <m:sty m:val="b"/>
                      </m:rPr>
                      <w:rPr>
                        <w:rFonts w:ascii="Cambria Math" w:eastAsiaTheme="minorEastAsia" w:hAnsi="Cambria Math"/>
                        <w:lang w:val="en-US"/>
                      </w:rPr>
                      <m:t>92</m:t>
                    </m:r>
                  </m:sub>
                  <m:sup>
                    <m:r>
                      <m:rPr>
                        <m:sty m:val="b"/>
                      </m:rPr>
                      <w:rPr>
                        <w:rFonts w:ascii="Cambria Math" w:eastAsiaTheme="minorEastAsia" w:hAnsi="Cambria Math"/>
                        <w:lang w:val="en-US"/>
                      </w:rPr>
                      <m:t>238</m:t>
                    </m:r>
                  </m:sup>
                  <m:e>
                    <m:r>
                      <m:rPr>
                        <m:sty m:val="bi"/>
                      </m:rPr>
                      <w:rPr>
                        <w:rFonts w:ascii="Cambria Math" w:eastAsiaTheme="minorEastAsia" w:hAnsi="Cambria Math"/>
                      </w:rPr>
                      <m:t>U</m:t>
                    </m:r>
                  </m:e>
                </m:sPre>
                <m:groupChr>
                  <m:groupChrPr>
                    <m:chr m:val="→"/>
                    <m:vertJc m:val="bot"/>
                    <m:ctrlPr>
                      <w:rPr>
                        <w:rFonts w:ascii="Cambria Math" w:eastAsiaTheme="minorEastAsia" w:hAnsi="Cambria Math"/>
                      </w:rPr>
                    </m:ctrlPr>
                  </m:groupChrPr>
                  <m:e>
                    <m:r>
                      <w:rPr>
                        <w:rFonts w:ascii="Cambria Math" w:eastAsiaTheme="minorEastAsia" w:hAnsi="Cambria Math"/>
                      </w:rPr>
                      <m:t>α</m:t>
                    </m:r>
                  </m:e>
                </m:groupChr>
                <m:sPre>
                  <m:sPrePr>
                    <m:ctrlPr>
                      <w:rPr>
                        <w:rFonts w:ascii="Cambria Math" w:eastAsiaTheme="minorEastAsia" w:hAnsi="Cambria Math"/>
                      </w:rPr>
                    </m:ctrlPr>
                  </m:sPrePr>
                  <m:sub>
                    <m:r>
                      <m:rPr>
                        <m:sty m:val="p"/>
                      </m:rPr>
                      <w:rPr>
                        <w:rFonts w:ascii="Cambria Math" w:eastAsiaTheme="minorEastAsia" w:hAnsi="Cambria Math"/>
                        <w:lang w:val="en-US"/>
                      </w:rPr>
                      <m:t>90</m:t>
                    </m:r>
                  </m:sub>
                  <m:sup>
                    <m:r>
                      <m:rPr>
                        <m:sty m:val="p"/>
                      </m:rPr>
                      <w:rPr>
                        <w:rFonts w:ascii="Cambria Math" w:eastAsiaTheme="minorEastAsia" w:hAnsi="Cambria Math"/>
                        <w:lang w:val="en-US"/>
                      </w:rPr>
                      <m:t>234</m:t>
                    </m:r>
                  </m:sup>
                  <m:e>
                    <m:r>
                      <w:rPr>
                        <w:rFonts w:ascii="Cambria Math" w:eastAsiaTheme="minorEastAsia" w:hAnsi="Cambria Math"/>
                      </w:rPr>
                      <m:t>T</m:t>
                    </m:r>
                    <m:r>
                      <w:rPr>
                        <w:rFonts w:ascii="Cambria Math" w:eastAsiaTheme="minorEastAsia" w:hAnsi="Cambria Math"/>
                        <w:lang w:val="en-US"/>
                      </w:rPr>
                      <m:t>h</m:t>
                    </m:r>
                  </m:e>
                </m:sPre>
                <m:groupChr>
                  <m:groupChrPr>
                    <m:chr m:val="→"/>
                    <m:vertJc m:val="bot"/>
                    <m:ctrlPr>
                      <w:rPr>
                        <w:rFonts w:ascii="Cambria Math" w:eastAsiaTheme="minorEastAsia" w:hAnsi="Cambria Math"/>
                      </w:rPr>
                    </m:ctrlPr>
                  </m:groupChrPr>
                  <m:e>
                    <m:r>
                      <w:rPr>
                        <w:rFonts w:ascii="Cambria Math" w:eastAsiaTheme="minorEastAsia" w:hAnsi="Cambria Math"/>
                      </w:rPr>
                      <m:t>β</m:t>
                    </m:r>
                    <m:r>
                      <m:rPr>
                        <m:sty m:val="p"/>
                      </m:rPr>
                      <w:rPr>
                        <w:rFonts w:ascii="Cambria Math" w:eastAsiaTheme="minorEastAsia" w:hAnsi="Cambria Math"/>
                      </w:rPr>
                      <m:t>-</m:t>
                    </m:r>
                  </m:e>
                </m:groupChr>
                <m:sPre>
                  <m:sPrePr>
                    <m:ctrlPr>
                      <w:rPr>
                        <w:rFonts w:ascii="Cambria Math" w:eastAsiaTheme="minorEastAsia" w:hAnsi="Cambria Math"/>
                      </w:rPr>
                    </m:ctrlPr>
                  </m:sPrePr>
                  <m:sub>
                    <m:r>
                      <m:rPr>
                        <m:sty m:val="p"/>
                      </m:rPr>
                      <w:rPr>
                        <w:rFonts w:ascii="Cambria Math" w:eastAsiaTheme="minorEastAsia" w:hAnsi="Cambria Math"/>
                        <w:lang w:val="en-US"/>
                      </w:rPr>
                      <m:t>91</m:t>
                    </m:r>
                  </m:sub>
                  <m:sup>
                    <m:r>
                      <m:rPr>
                        <m:sty m:val="p"/>
                      </m:rPr>
                      <w:rPr>
                        <w:rFonts w:ascii="Cambria Math" w:eastAsiaTheme="minorEastAsia" w:hAnsi="Cambria Math"/>
                        <w:lang w:val="en-US"/>
                      </w:rPr>
                      <m:t>234</m:t>
                    </m:r>
                  </m:sup>
                  <m:e>
                    <m:r>
                      <w:rPr>
                        <w:rFonts w:ascii="Cambria Math" w:eastAsiaTheme="minorEastAsia" w:hAnsi="Cambria Math"/>
                      </w:rPr>
                      <m:t>Pa</m:t>
                    </m:r>
                  </m:e>
                </m:sPre>
              </m:oMath>
            </m:oMathPara>
          </w:p>
          <w:p w:rsidR="0044047B" w:rsidRDefault="0044047B" w:rsidP="00104FA7">
            <w:pPr>
              <w:pStyle w:val="Corpsdetexte"/>
              <w:jc w:val="center"/>
            </w:pPr>
          </w:p>
        </w:tc>
      </w:tr>
    </w:tbl>
    <w:p w:rsidR="00E00698" w:rsidRDefault="00E00698" w:rsidP="00E00698">
      <w:pPr>
        <w:pStyle w:val="Corpsdetexte"/>
      </w:pPr>
      <w:r>
        <w:lastRenderedPageBreak/>
        <w:t>Les noyaux lourds, excepté le Pu241, se désintègrent par la radioactivité alpha.</w:t>
      </w:r>
    </w:p>
    <w:p w:rsidR="00E00698" w:rsidRDefault="00E00698" w:rsidP="00456A31">
      <w:pPr>
        <w:pStyle w:val="Corpsdetexte"/>
      </w:pPr>
      <w:r>
        <w:t xml:space="preserve">La radioactivité alpha est caractérisée par l’émission d’une particule alpha qui est un noyau d’hélium, </w:t>
      </w:r>
      <m:oMath>
        <m:sPre>
          <m:sPrePr>
            <m:ctrlPr>
              <w:rPr>
                <w:rFonts w:ascii="Cambria Math" w:hAnsi="Cambria Math"/>
              </w:rPr>
            </m:ctrlPr>
          </m:sPrePr>
          <m:sub>
            <m:r>
              <m:rPr>
                <m:sty m:val="p"/>
              </m:rPr>
              <w:rPr>
                <w:rFonts w:ascii="Cambria Math" w:hAnsi="Cambria Math"/>
              </w:rPr>
              <m:t>2</m:t>
            </m:r>
          </m:sub>
          <m:sup>
            <m:r>
              <m:rPr>
                <m:sty m:val="p"/>
              </m:rPr>
              <w:rPr>
                <w:rFonts w:ascii="Cambria Math" w:hAnsi="Cambria Math"/>
              </w:rPr>
              <m:t>4</m:t>
            </m:r>
          </m:sup>
          <m:e>
            <m:r>
              <m:rPr>
                <m:sty m:val="p"/>
              </m:rPr>
              <w:rPr>
                <w:rFonts w:ascii="Cambria Math" w:hAnsi="Cambria Math"/>
              </w:rPr>
              <m:t>He</m:t>
            </m:r>
          </m:e>
        </m:sPre>
        <m:r>
          <w:rPr>
            <w:rFonts w:ascii="Cambria Math" w:hAnsi="Cambria Math"/>
          </w:rPr>
          <m:t> </m:t>
        </m:r>
      </m:oMath>
      <w:r w:rsidR="00456A31">
        <w:t>; elle s</w:t>
      </w:r>
      <w:r>
        <w:t>e traduit par l’équation :</w:t>
      </w:r>
    </w:p>
    <w:p w:rsidR="00E00698" w:rsidRPr="00084194" w:rsidRDefault="00E00698" w:rsidP="00E00698">
      <w:pPr>
        <w:pStyle w:val="Corpsdetexte"/>
      </w:pPr>
      <m:oMathPara>
        <m:oMath>
          <m:sPre>
            <m:sPrePr>
              <m:ctrlPr>
                <w:rPr>
                  <w:rFonts w:ascii="Cambria Math" w:hAnsi="Cambria Math"/>
                </w:rPr>
              </m:ctrlPr>
            </m:sPrePr>
            <m:sub>
              <m:r>
                <w:rPr>
                  <w:rFonts w:ascii="Cambria Math" w:hAnsi="Cambria Math"/>
                </w:rPr>
                <m:t>Z</m:t>
              </m:r>
            </m:sub>
            <m:sup>
              <m:r>
                <w:rPr>
                  <w:rFonts w:ascii="Cambria Math" w:hAnsi="Cambria Math"/>
                </w:rPr>
                <m:t>A</m:t>
              </m:r>
            </m:sup>
            <m:e>
              <m:r>
                <w:rPr>
                  <w:rFonts w:ascii="Cambria Math" w:hAnsi="Cambria Math"/>
                </w:rPr>
                <m:t>X</m:t>
              </m:r>
            </m:e>
          </m:sPre>
          <m:r>
            <m:rPr>
              <m:sty m:val="p"/>
            </m:rPr>
            <w:rPr>
              <w:rFonts w:ascii="Cambria Math" w:hAnsi="Cambria Math"/>
            </w:rPr>
            <m:t>→</m:t>
          </m:r>
          <m:sPre>
            <m:sPrePr>
              <m:ctrlPr>
                <w:rPr>
                  <w:rFonts w:ascii="Cambria Math" w:hAnsi="Cambria Math"/>
                </w:rPr>
              </m:ctrlPr>
            </m:sPrePr>
            <m:sub>
              <m:r>
                <w:rPr>
                  <w:rFonts w:ascii="Cambria Math" w:hAnsi="Cambria Math"/>
                </w:rPr>
                <m:t>Z</m:t>
              </m:r>
              <m:r>
                <m:rPr>
                  <m:sty m:val="p"/>
                </m:rPr>
                <w:rPr>
                  <w:rFonts w:ascii="Cambria Math" w:hAnsi="Cambria Math"/>
                </w:rPr>
                <m:t>-2</m:t>
              </m:r>
            </m:sub>
            <m:sup>
              <m:r>
                <w:rPr>
                  <w:rFonts w:ascii="Cambria Math" w:hAnsi="Cambria Math"/>
                </w:rPr>
                <m:t>A</m:t>
              </m:r>
              <m:r>
                <m:rPr>
                  <m:sty m:val="p"/>
                </m:rPr>
                <w:rPr>
                  <w:rFonts w:ascii="Cambria Math" w:hAnsi="Cambria Math"/>
                </w:rPr>
                <m:t>-4</m:t>
              </m:r>
            </m:sup>
            <m:e>
              <m:r>
                <w:rPr>
                  <w:rFonts w:ascii="Cambria Math" w:hAnsi="Cambria Math"/>
                </w:rPr>
                <m:t>Y</m:t>
              </m:r>
            </m:e>
          </m:sPre>
          <m:r>
            <m:rPr>
              <m:sty m:val="p"/>
            </m:rPr>
            <w:rPr>
              <w:rFonts w:ascii="Cambria Math" w:hAnsi="Cambria Math"/>
            </w:rPr>
            <m:t>+</m:t>
          </m:r>
          <m:sPre>
            <m:sPrePr>
              <m:ctrlPr>
                <w:rPr>
                  <w:rFonts w:ascii="Cambria Math" w:hAnsi="Cambria Math"/>
                </w:rPr>
              </m:ctrlPr>
            </m:sPrePr>
            <m:sub>
              <m:r>
                <m:rPr>
                  <m:sty m:val="p"/>
                </m:rPr>
                <w:rPr>
                  <w:rFonts w:ascii="Cambria Math" w:hAnsi="Cambria Math"/>
                </w:rPr>
                <m:t>2</m:t>
              </m:r>
            </m:sub>
            <m:sup>
              <m:r>
                <m:rPr>
                  <m:sty m:val="p"/>
                </m:rPr>
                <w:rPr>
                  <w:rFonts w:ascii="Cambria Math" w:hAnsi="Cambria Math"/>
                </w:rPr>
                <m:t>4</m:t>
              </m:r>
            </m:sup>
            <m:e>
              <m:r>
                <w:rPr>
                  <w:rFonts w:ascii="Cambria Math" w:hAnsi="Cambria Math"/>
                </w:rPr>
                <m:t>He</m:t>
              </m:r>
            </m:e>
          </m:sPre>
        </m:oMath>
      </m:oMathPara>
    </w:p>
    <w:p w:rsidR="00E00698" w:rsidRPr="002B0636" w:rsidRDefault="00E00698" w:rsidP="00E00698">
      <w:pPr>
        <w:pStyle w:val="Corpsdetexte"/>
      </w:pPr>
      <w:r w:rsidRPr="00591A6D">
        <w:t xml:space="preserve">Le Pu241 se désintègre par la radioactivité </w:t>
      </w:r>
      <m:oMath>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 </m:t>
        </m:r>
      </m:oMath>
      <w:r w:rsidR="00456A31">
        <w:t>,</w:t>
      </w:r>
      <w:r w:rsidRPr="002B0636">
        <w:t xml:space="preserve"> correspond</w:t>
      </w:r>
      <w:r w:rsidR="00456A31">
        <w:t>ant</w:t>
      </w:r>
      <w:r w:rsidRPr="002B0636">
        <w:t xml:space="preserve"> à la transformation d’un neutron en proton</w:t>
      </w:r>
      <w:r w:rsidR="00456A31">
        <w:rPr>
          <w:rStyle w:val="Appelnotedebasdep"/>
        </w:rPr>
        <w:footnoteReference w:id="6"/>
      </w:r>
      <w:r w:rsidRPr="002B0636">
        <w:t xml:space="preserve">. La désintégration </w:t>
      </w:r>
      <m:oMath>
        <m:sSup>
          <m:sSupPr>
            <m:ctrlPr>
              <w:rPr>
                <w:rFonts w:ascii="Cambria Math" w:hAnsi="Cambria Math"/>
              </w:rPr>
            </m:ctrlPr>
          </m:sSupPr>
          <m:e>
            <m:r>
              <m:rPr>
                <m:sty m:val="p"/>
              </m:rPr>
              <w:rPr>
                <w:rFonts w:ascii="Cambria Math" w:hAnsi="Cambria Math"/>
              </w:rPr>
              <m:t>β</m:t>
            </m:r>
          </m:e>
          <m:sup>
            <m:r>
              <m:rPr>
                <m:sty m:val="p"/>
              </m:rPr>
              <w:rPr>
                <w:rFonts w:ascii="Cambria Math" w:hAnsi="Cambria Math"/>
              </w:rPr>
              <m:t>-</m:t>
            </m:r>
          </m:sup>
        </m:sSup>
      </m:oMath>
      <w:r w:rsidRPr="002B0636">
        <w:t xml:space="preserve"> se traduit par l’équation :</w:t>
      </w:r>
    </w:p>
    <w:p w:rsidR="00E00698" w:rsidRPr="00032A25" w:rsidRDefault="00E00698" w:rsidP="00104FA7">
      <w:pPr>
        <w:jc w:val="center"/>
      </w:pPr>
      <m:oMath>
        <m:sPre>
          <m:sPrePr>
            <m:ctrlPr>
              <w:rPr>
                <w:rFonts w:ascii="Cambria Math" w:eastAsiaTheme="minorHAnsi" w:hAnsi="Cambria Math" w:cstheme="minorHAnsi"/>
                <w:i/>
                <w:iCs/>
                <w:spacing w:val="-5"/>
                <w:kern w:val="20"/>
                <w:sz w:val="24"/>
                <w:szCs w:val="24"/>
              </w:rPr>
            </m:ctrlPr>
          </m:sPrePr>
          <m:sub>
            <m:r>
              <w:rPr>
                <w:rFonts w:ascii="Cambria Math" w:eastAsiaTheme="minorHAnsi" w:hAnsi="Cambria Math" w:cstheme="minorHAnsi"/>
                <w:spacing w:val="-5"/>
                <w:kern w:val="20"/>
                <w:sz w:val="24"/>
                <w:szCs w:val="24"/>
              </w:rPr>
              <m:t>Z</m:t>
            </m:r>
          </m:sub>
          <m:sup>
            <m:r>
              <w:rPr>
                <w:rFonts w:ascii="Cambria Math" w:eastAsiaTheme="minorHAnsi" w:hAnsi="Cambria Math" w:cstheme="minorHAnsi"/>
                <w:spacing w:val="-5"/>
                <w:kern w:val="20"/>
                <w:sz w:val="24"/>
                <w:szCs w:val="24"/>
              </w:rPr>
              <m:t>A</m:t>
            </m:r>
          </m:sup>
          <m:e>
            <m:r>
              <w:rPr>
                <w:rFonts w:ascii="Cambria Math" w:eastAsiaTheme="minorHAnsi" w:hAnsi="Cambria Math" w:cstheme="minorHAnsi"/>
                <w:spacing w:val="-5"/>
                <w:kern w:val="20"/>
                <w:sz w:val="24"/>
                <w:szCs w:val="24"/>
              </w:rPr>
              <m:t>X</m:t>
            </m:r>
          </m:e>
        </m:sPre>
      </m:oMath>
      <w:r w:rsidRPr="00084194">
        <w:rPr>
          <w:rFonts w:asciiTheme="minorHAnsi" w:eastAsiaTheme="minorHAnsi" w:hAnsiTheme="minorHAnsi" w:cstheme="minorHAnsi"/>
          <w:spacing w:val="-5"/>
          <w:kern w:val="20"/>
          <w:sz w:val="24"/>
          <w:szCs w:val="24"/>
        </w:rPr>
        <w:t xml:space="preserve">  </w:t>
      </w:r>
      <m:oMath>
        <m:r>
          <w:rPr>
            <w:rFonts w:ascii="Cambria Math" w:eastAsiaTheme="minorHAnsi" w:hAnsi="Cambria Math" w:cstheme="minorHAnsi"/>
            <w:spacing w:val="-5"/>
            <w:kern w:val="20"/>
            <w:sz w:val="24"/>
            <w:szCs w:val="24"/>
          </w:rPr>
          <m:t>→</m:t>
        </m:r>
      </m:oMath>
      <w:r w:rsidRPr="00084194">
        <w:rPr>
          <w:rFonts w:asciiTheme="minorHAnsi" w:eastAsiaTheme="minorHAnsi" w:hAnsiTheme="minorHAnsi" w:cstheme="minorHAnsi"/>
          <w:spacing w:val="-5"/>
          <w:kern w:val="20"/>
          <w:sz w:val="24"/>
          <w:szCs w:val="24"/>
        </w:rPr>
        <w:t xml:space="preserve">  </w:t>
      </w:r>
      <m:oMath>
        <m:sPre>
          <m:sPrePr>
            <m:ctrlPr>
              <w:rPr>
                <w:rFonts w:ascii="Cambria Math" w:eastAsiaTheme="minorHAnsi" w:hAnsi="Cambria Math" w:cstheme="minorHAnsi"/>
                <w:i/>
                <w:iCs/>
                <w:spacing w:val="-5"/>
                <w:kern w:val="20"/>
                <w:sz w:val="24"/>
                <w:szCs w:val="24"/>
              </w:rPr>
            </m:ctrlPr>
          </m:sPrePr>
          <m:sub>
            <m:r>
              <w:rPr>
                <w:rFonts w:ascii="Cambria Math" w:eastAsiaTheme="minorHAnsi" w:hAnsi="Cambria Math" w:cstheme="minorHAnsi"/>
                <w:spacing w:val="-5"/>
                <w:kern w:val="20"/>
                <w:sz w:val="24"/>
                <w:szCs w:val="24"/>
              </w:rPr>
              <m:t>Z+1</m:t>
            </m:r>
          </m:sub>
          <m:sup>
            <m:r>
              <w:rPr>
                <w:rFonts w:ascii="Cambria Math" w:eastAsiaTheme="minorHAnsi" w:hAnsi="Cambria Math" w:cstheme="minorHAnsi"/>
                <w:spacing w:val="-5"/>
                <w:kern w:val="20"/>
                <w:sz w:val="24"/>
                <w:szCs w:val="24"/>
              </w:rPr>
              <m:t>A</m:t>
            </m:r>
          </m:sup>
          <m:e>
            <m:r>
              <w:rPr>
                <w:rFonts w:ascii="Cambria Math" w:eastAsiaTheme="minorHAnsi" w:hAnsi="Cambria Math" w:cstheme="minorHAnsi"/>
                <w:spacing w:val="-5"/>
                <w:kern w:val="20"/>
                <w:sz w:val="24"/>
                <w:szCs w:val="24"/>
              </w:rPr>
              <m:t>Y</m:t>
            </m:r>
          </m:e>
        </m:sPre>
        <m:r>
          <w:rPr>
            <w:rFonts w:ascii="Cambria Math" w:eastAsiaTheme="minorHAnsi" w:hAnsi="Cambria Math" w:cstheme="minorHAnsi"/>
            <w:spacing w:val="-5"/>
            <w:kern w:val="20"/>
            <w:sz w:val="24"/>
            <w:szCs w:val="24"/>
          </w:rPr>
          <m:t>+</m:t>
        </m:r>
        <m:sSup>
          <m:sSupPr>
            <m:ctrlPr>
              <w:rPr>
                <w:rFonts w:ascii="Cambria Math" w:eastAsiaTheme="minorHAnsi" w:hAnsi="Cambria Math" w:cstheme="minorHAnsi"/>
                <w:i/>
                <w:iCs/>
                <w:spacing w:val="-5"/>
                <w:kern w:val="20"/>
                <w:sz w:val="24"/>
                <w:szCs w:val="24"/>
              </w:rPr>
            </m:ctrlPr>
          </m:sSupPr>
          <m:e>
            <m:r>
              <w:rPr>
                <w:rFonts w:ascii="Cambria Math" w:eastAsiaTheme="minorHAnsi" w:hAnsi="Cambria Math" w:cstheme="minorHAnsi"/>
                <w:spacing w:val="-5"/>
                <w:kern w:val="20"/>
                <w:sz w:val="24"/>
                <w:szCs w:val="24"/>
              </w:rPr>
              <m:t>e</m:t>
            </m:r>
          </m:e>
          <m:sup>
            <m:r>
              <w:rPr>
                <w:rFonts w:ascii="Cambria Math" w:eastAsiaTheme="minorHAnsi" w:hAnsi="Cambria Math" w:cstheme="minorHAnsi"/>
                <w:spacing w:val="-5"/>
                <w:kern w:val="20"/>
                <w:sz w:val="24"/>
                <w:szCs w:val="24"/>
              </w:rPr>
              <m:t>-</m:t>
            </m:r>
          </m:sup>
        </m:sSup>
        <m:r>
          <w:rPr>
            <w:rFonts w:ascii="Cambria Math" w:eastAsiaTheme="minorHAnsi" w:hAnsi="Cambria Math" w:cstheme="minorHAnsi"/>
            <w:spacing w:val="-5"/>
            <w:kern w:val="20"/>
            <w:sz w:val="24"/>
            <w:szCs w:val="24"/>
          </w:rPr>
          <m:t>+</m:t>
        </m:r>
        <m:acc>
          <m:accPr>
            <m:chr m:val="̌"/>
            <m:ctrlPr>
              <w:rPr>
                <w:rFonts w:ascii="Cambria Math" w:eastAsiaTheme="minorHAnsi" w:hAnsi="Cambria Math" w:cstheme="minorHAnsi"/>
                <w:i/>
                <w:iCs/>
                <w:spacing w:val="-5"/>
                <w:kern w:val="20"/>
                <w:sz w:val="24"/>
                <w:szCs w:val="24"/>
              </w:rPr>
            </m:ctrlPr>
          </m:accPr>
          <m:e>
            <m:r>
              <w:rPr>
                <w:rFonts w:ascii="Cambria Math" w:eastAsiaTheme="minorHAnsi" w:hAnsi="Cambria Math" w:cstheme="minorHAnsi"/>
                <w:spacing w:val="-5"/>
                <w:kern w:val="20"/>
                <w:sz w:val="24"/>
                <w:szCs w:val="24"/>
                <w:lang w:val="el-GR"/>
              </w:rPr>
              <m:t>ν</m:t>
            </m:r>
          </m:e>
        </m:acc>
      </m:oMath>
    </w:p>
    <w:p w:rsidR="00F231EE" w:rsidRDefault="00245606" w:rsidP="00CF723D">
      <w:pPr>
        <w:pStyle w:val="Corpsdetexte"/>
      </w:pPr>
      <w:r>
        <w:t>L</w:t>
      </w:r>
      <w:r w:rsidR="0044047B">
        <w:t xml:space="preserve">es </w:t>
      </w:r>
      <w:r w:rsidR="00032A25" w:rsidRPr="00032A25">
        <w:t>équation</w:t>
      </w:r>
      <w:r w:rsidR="0044047B">
        <w:t>s</w:t>
      </w:r>
      <w:r w:rsidR="00032A25" w:rsidRPr="00032A25">
        <w:t xml:space="preserve"> de </w:t>
      </w:r>
      <w:r w:rsidR="00F02570">
        <w:t>Bateman du modèle d’épuisement sans flux pour chaque noyau lourd</w:t>
      </w:r>
      <w:r>
        <w:t xml:space="preserve"> </w:t>
      </w:r>
      <w:r w:rsidR="0044047B">
        <w:t xml:space="preserve">sont </w:t>
      </w:r>
      <w:r>
        <w:t>l</w:t>
      </w:r>
      <w:r w:rsidR="0044047B">
        <w:t>es</w:t>
      </w:r>
      <w:r>
        <w:t xml:space="preserve"> suivante</w:t>
      </w:r>
      <w:r w:rsidR="0044047B">
        <w:t>s</w:t>
      </w:r>
      <w:r w:rsidR="00032A25" w:rsidRPr="00032A25">
        <w:t>:</w:t>
      </w:r>
    </w:p>
    <w:tbl>
      <w:tblPr>
        <w:tblStyle w:val="Grilledutableau"/>
        <w:tblW w:w="9690" w:type="dxa"/>
        <w:tblLook w:val="04A0" w:firstRow="1" w:lastRow="0" w:firstColumn="1" w:lastColumn="0" w:noHBand="0" w:noVBand="1"/>
      </w:tblPr>
      <w:tblGrid>
        <w:gridCol w:w="4845"/>
        <w:gridCol w:w="4845"/>
      </w:tblGrid>
      <w:tr w:rsidR="00F231EE" w:rsidTr="00F231EE">
        <w:trPr>
          <w:trHeight w:val="809"/>
        </w:trPr>
        <w:tc>
          <w:tcPr>
            <w:tcW w:w="4845" w:type="dxa"/>
          </w:tcPr>
          <w:p w:rsidR="00F231EE" w:rsidRPr="00084194" w:rsidRDefault="00FC25CF" w:rsidP="00CF723D">
            <w:pPr>
              <w:pStyle w:val="Corpsdetexte"/>
            </w:pPr>
            <m:oMathPara>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N</m:t>
                        </m:r>
                      </m:e>
                      <m:sub>
                        <m:sPre>
                          <m:sPrePr>
                            <m:ctrlPr>
                              <w:rPr>
                                <w:rFonts w:ascii="Cambria Math" w:hAnsi="Cambria Math"/>
                              </w:rPr>
                            </m:ctrlPr>
                          </m:sPrePr>
                          <m:sub>
                            <m:r>
                              <m:rPr>
                                <m:sty m:val="p"/>
                              </m:rPr>
                              <w:rPr>
                                <w:rFonts w:ascii="Cambria Math" w:hAnsi="Cambria Math"/>
                              </w:rPr>
                              <m:t>94</m:t>
                            </m:r>
                          </m:sub>
                          <m:sup>
                            <m:r>
                              <m:rPr>
                                <m:sty m:val="p"/>
                              </m:rPr>
                              <w:rPr>
                                <w:rFonts w:ascii="Cambria Math" w:hAnsi="Cambria Math"/>
                              </w:rPr>
                              <m:t>238</m:t>
                            </m:r>
                          </m:sup>
                          <m:e>
                            <m:r>
                              <w:rPr>
                                <w:rFonts w:ascii="Cambria Math" w:hAnsi="Cambria Math"/>
                              </w:rPr>
                              <m:t>Pu</m:t>
                            </m:r>
                          </m:e>
                        </m:sPre>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λ</m:t>
                    </m:r>
                  </m:e>
                  <m:sub>
                    <m:sPre>
                      <m:sPrePr>
                        <m:ctrlPr>
                          <w:rPr>
                            <w:rFonts w:ascii="Cambria Math" w:hAnsi="Cambria Math"/>
                          </w:rPr>
                        </m:ctrlPr>
                      </m:sPrePr>
                      <m:sub>
                        <m:r>
                          <m:rPr>
                            <m:sty m:val="p"/>
                          </m:rPr>
                          <w:rPr>
                            <w:rFonts w:ascii="Cambria Math" w:hAnsi="Cambria Math"/>
                          </w:rPr>
                          <m:t>94</m:t>
                        </m:r>
                      </m:sub>
                      <m:sup>
                        <m:r>
                          <m:rPr>
                            <m:sty m:val="p"/>
                          </m:rPr>
                          <w:rPr>
                            <w:rFonts w:ascii="Cambria Math" w:hAnsi="Cambria Math"/>
                          </w:rPr>
                          <m:t>238</m:t>
                        </m:r>
                      </m:sup>
                      <m:e>
                        <m:r>
                          <w:rPr>
                            <w:rFonts w:ascii="Cambria Math" w:hAnsi="Cambria Math"/>
                          </w:rPr>
                          <m:t>Pu</m:t>
                        </m:r>
                      </m:e>
                    </m:sPre>
                  </m:sub>
                </m:sSub>
                <m:sSub>
                  <m:sSubPr>
                    <m:ctrlPr>
                      <w:rPr>
                        <w:rFonts w:ascii="Cambria Math" w:hAnsi="Cambria Math"/>
                      </w:rPr>
                    </m:ctrlPr>
                  </m:sSubPr>
                  <m:e>
                    <m:r>
                      <w:rPr>
                        <w:rFonts w:ascii="Cambria Math" w:hAnsi="Cambria Math"/>
                      </w:rPr>
                      <m:t>N</m:t>
                    </m:r>
                  </m:e>
                  <m:sub>
                    <m:sPre>
                      <m:sPrePr>
                        <m:ctrlPr>
                          <w:rPr>
                            <w:rFonts w:ascii="Cambria Math" w:hAnsi="Cambria Math"/>
                          </w:rPr>
                        </m:ctrlPr>
                      </m:sPrePr>
                      <m:sub>
                        <m:r>
                          <m:rPr>
                            <m:sty m:val="p"/>
                          </m:rPr>
                          <w:rPr>
                            <w:rFonts w:ascii="Cambria Math" w:hAnsi="Cambria Math"/>
                          </w:rPr>
                          <m:t>94</m:t>
                        </m:r>
                      </m:sub>
                      <m:sup>
                        <m:r>
                          <m:rPr>
                            <m:sty m:val="p"/>
                          </m:rPr>
                          <w:rPr>
                            <w:rFonts w:ascii="Cambria Math" w:hAnsi="Cambria Math"/>
                          </w:rPr>
                          <m:t>238</m:t>
                        </m:r>
                      </m:sup>
                      <m:e>
                        <m:r>
                          <w:rPr>
                            <w:rFonts w:ascii="Cambria Math" w:hAnsi="Cambria Math"/>
                          </w:rPr>
                          <m:t>Pu</m:t>
                        </m:r>
                      </m:e>
                    </m:sPre>
                  </m:sub>
                </m:sSub>
              </m:oMath>
            </m:oMathPara>
          </w:p>
        </w:tc>
        <w:tc>
          <w:tcPr>
            <w:tcW w:w="4845" w:type="dxa"/>
          </w:tcPr>
          <w:p w:rsidR="00F231EE" w:rsidRPr="00084194" w:rsidRDefault="00FC25CF" w:rsidP="00CF723D">
            <w:pPr>
              <w:pStyle w:val="Corpsdetexte"/>
            </w:pPr>
            <m:oMathPara>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N</m:t>
                        </m:r>
                      </m:e>
                      <m:sub>
                        <m:sPre>
                          <m:sPrePr>
                            <m:ctrlPr>
                              <w:rPr>
                                <w:rFonts w:ascii="Cambria Math" w:hAnsi="Cambria Math"/>
                              </w:rPr>
                            </m:ctrlPr>
                          </m:sPrePr>
                          <m:sub>
                            <m:r>
                              <m:rPr>
                                <m:sty m:val="p"/>
                              </m:rPr>
                              <w:rPr>
                                <w:rFonts w:ascii="Cambria Math" w:hAnsi="Cambria Math"/>
                              </w:rPr>
                              <m:t>94</m:t>
                            </m:r>
                          </m:sub>
                          <m:sup>
                            <m:r>
                              <m:rPr>
                                <m:sty m:val="p"/>
                              </m:rPr>
                              <w:rPr>
                                <w:rFonts w:ascii="Cambria Math" w:hAnsi="Cambria Math"/>
                              </w:rPr>
                              <m:t>242</m:t>
                            </m:r>
                          </m:sup>
                          <m:e>
                            <m:r>
                              <w:rPr>
                                <w:rFonts w:ascii="Cambria Math" w:hAnsi="Cambria Math"/>
                              </w:rPr>
                              <m:t>Pu</m:t>
                            </m:r>
                          </m:e>
                        </m:sPre>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λ</m:t>
                    </m:r>
                  </m:e>
                  <m:sub>
                    <m:sPre>
                      <m:sPrePr>
                        <m:ctrlPr>
                          <w:rPr>
                            <w:rFonts w:ascii="Cambria Math" w:hAnsi="Cambria Math"/>
                          </w:rPr>
                        </m:ctrlPr>
                      </m:sPrePr>
                      <m:sub>
                        <m:r>
                          <m:rPr>
                            <m:sty m:val="p"/>
                          </m:rPr>
                          <w:rPr>
                            <w:rFonts w:ascii="Cambria Math" w:hAnsi="Cambria Math"/>
                          </w:rPr>
                          <m:t>94</m:t>
                        </m:r>
                      </m:sub>
                      <m:sup>
                        <m:r>
                          <m:rPr>
                            <m:sty m:val="p"/>
                          </m:rPr>
                          <w:rPr>
                            <w:rFonts w:ascii="Cambria Math" w:hAnsi="Cambria Math"/>
                          </w:rPr>
                          <m:t>242</m:t>
                        </m:r>
                      </m:sup>
                      <m:e>
                        <m:r>
                          <w:rPr>
                            <w:rFonts w:ascii="Cambria Math" w:hAnsi="Cambria Math"/>
                          </w:rPr>
                          <m:t>Pu</m:t>
                        </m:r>
                      </m:e>
                    </m:sPre>
                  </m:sub>
                </m:sSub>
                <m:sSub>
                  <m:sSubPr>
                    <m:ctrlPr>
                      <w:rPr>
                        <w:rFonts w:ascii="Cambria Math" w:hAnsi="Cambria Math"/>
                      </w:rPr>
                    </m:ctrlPr>
                  </m:sSubPr>
                  <m:e>
                    <m:r>
                      <w:rPr>
                        <w:rFonts w:ascii="Cambria Math" w:hAnsi="Cambria Math"/>
                      </w:rPr>
                      <m:t>N</m:t>
                    </m:r>
                  </m:e>
                  <m:sub>
                    <m:sPre>
                      <m:sPrePr>
                        <m:ctrlPr>
                          <w:rPr>
                            <w:rFonts w:ascii="Cambria Math" w:hAnsi="Cambria Math"/>
                          </w:rPr>
                        </m:ctrlPr>
                      </m:sPrePr>
                      <m:sub>
                        <m:r>
                          <m:rPr>
                            <m:sty m:val="p"/>
                          </m:rPr>
                          <w:rPr>
                            <w:rFonts w:ascii="Cambria Math" w:hAnsi="Cambria Math"/>
                          </w:rPr>
                          <m:t>94</m:t>
                        </m:r>
                      </m:sub>
                      <m:sup>
                        <m:r>
                          <m:rPr>
                            <m:sty m:val="p"/>
                          </m:rPr>
                          <w:rPr>
                            <w:rFonts w:ascii="Cambria Math" w:hAnsi="Cambria Math"/>
                          </w:rPr>
                          <m:t>242</m:t>
                        </m:r>
                      </m:sup>
                      <m:e>
                        <m:r>
                          <w:rPr>
                            <w:rFonts w:ascii="Cambria Math" w:hAnsi="Cambria Math"/>
                          </w:rPr>
                          <m:t>Pu</m:t>
                        </m:r>
                      </m:e>
                    </m:sPre>
                  </m:sub>
                </m:sSub>
              </m:oMath>
            </m:oMathPara>
          </w:p>
        </w:tc>
      </w:tr>
      <w:tr w:rsidR="00F231EE" w:rsidTr="00104FA7">
        <w:trPr>
          <w:trHeight w:val="508"/>
        </w:trPr>
        <w:tc>
          <w:tcPr>
            <w:tcW w:w="4845" w:type="dxa"/>
          </w:tcPr>
          <w:p w:rsidR="00F231EE" w:rsidRPr="00084194" w:rsidRDefault="00FC25CF" w:rsidP="001E7737">
            <w:pPr>
              <w:pStyle w:val="Corpsdetexte"/>
            </w:pPr>
            <m:oMathPara>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N</m:t>
                        </m:r>
                      </m:e>
                      <m:sub>
                        <m:sPre>
                          <m:sPrePr>
                            <m:ctrlPr>
                              <w:rPr>
                                <w:rFonts w:ascii="Cambria Math" w:hAnsi="Cambria Math"/>
                              </w:rPr>
                            </m:ctrlPr>
                          </m:sPrePr>
                          <m:sub>
                            <m:r>
                              <m:rPr>
                                <m:sty m:val="p"/>
                              </m:rPr>
                              <w:rPr>
                                <w:rFonts w:ascii="Cambria Math" w:hAnsi="Cambria Math"/>
                              </w:rPr>
                              <m:t>94</m:t>
                            </m:r>
                          </m:sub>
                          <m:sup>
                            <m:r>
                              <m:rPr>
                                <m:sty m:val="p"/>
                              </m:rPr>
                              <w:rPr>
                                <w:rFonts w:ascii="Cambria Math" w:hAnsi="Cambria Math"/>
                              </w:rPr>
                              <m:t>239</m:t>
                            </m:r>
                          </m:sup>
                          <m:e>
                            <m:r>
                              <w:rPr>
                                <w:rFonts w:ascii="Cambria Math" w:hAnsi="Cambria Math"/>
                              </w:rPr>
                              <m:t>Pu</m:t>
                            </m:r>
                          </m:e>
                        </m:sPre>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λ</m:t>
                    </m:r>
                  </m:e>
                  <m:sub>
                    <m:sPre>
                      <m:sPrePr>
                        <m:ctrlPr>
                          <w:rPr>
                            <w:rFonts w:ascii="Cambria Math" w:hAnsi="Cambria Math"/>
                          </w:rPr>
                        </m:ctrlPr>
                      </m:sPrePr>
                      <m:sub>
                        <m:r>
                          <m:rPr>
                            <m:sty m:val="p"/>
                          </m:rPr>
                          <w:rPr>
                            <w:rFonts w:ascii="Cambria Math" w:hAnsi="Cambria Math"/>
                          </w:rPr>
                          <m:t>94</m:t>
                        </m:r>
                      </m:sub>
                      <m:sup>
                        <m:r>
                          <m:rPr>
                            <m:sty m:val="p"/>
                          </m:rPr>
                          <w:rPr>
                            <w:rFonts w:ascii="Cambria Math" w:hAnsi="Cambria Math"/>
                          </w:rPr>
                          <m:t>239</m:t>
                        </m:r>
                      </m:sup>
                      <m:e>
                        <m:r>
                          <w:rPr>
                            <w:rFonts w:ascii="Cambria Math" w:hAnsi="Cambria Math"/>
                          </w:rPr>
                          <m:t>Pu</m:t>
                        </m:r>
                      </m:e>
                    </m:sPre>
                  </m:sub>
                </m:sSub>
                <m:sSub>
                  <m:sSubPr>
                    <m:ctrlPr>
                      <w:rPr>
                        <w:rFonts w:ascii="Cambria Math" w:hAnsi="Cambria Math"/>
                      </w:rPr>
                    </m:ctrlPr>
                  </m:sSubPr>
                  <m:e>
                    <m:r>
                      <w:rPr>
                        <w:rFonts w:ascii="Cambria Math" w:hAnsi="Cambria Math"/>
                      </w:rPr>
                      <m:t>N</m:t>
                    </m:r>
                  </m:e>
                  <m:sub>
                    <m:sPre>
                      <m:sPrePr>
                        <m:ctrlPr>
                          <w:rPr>
                            <w:rFonts w:ascii="Cambria Math" w:hAnsi="Cambria Math"/>
                          </w:rPr>
                        </m:ctrlPr>
                      </m:sPrePr>
                      <m:sub>
                        <m:r>
                          <m:rPr>
                            <m:sty m:val="p"/>
                          </m:rPr>
                          <w:rPr>
                            <w:rFonts w:ascii="Cambria Math" w:hAnsi="Cambria Math"/>
                          </w:rPr>
                          <m:t>94</m:t>
                        </m:r>
                      </m:sub>
                      <m:sup>
                        <m:r>
                          <m:rPr>
                            <m:sty m:val="p"/>
                          </m:rPr>
                          <w:rPr>
                            <w:rFonts w:ascii="Cambria Math" w:hAnsi="Cambria Math"/>
                          </w:rPr>
                          <m:t>239</m:t>
                        </m:r>
                      </m:sup>
                      <m:e>
                        <m:r>
                          <w:rPr>
                            <w:rFonts w:ascii="Cambria Math" w:hAnsi="Cambria Math"/>
                          </w:rPr>
                          <m:t>Pu</m:t>
                        </m:r>
                      </m:e>
                    </m:sPre>
                  </m:sub>
                </m:sSub>
              </m:oMath>
            </m:oMathPara>
          </w:p>
        </w:tc>
        <w:tc>
          <w:tcPr>
            <w:tcW w:w="4845" w:type="dxa"/>
          </w:tcPr>
          <w:p w:rsidR="00F231EE" w:rsidRPr="00084194" w:rsidRDefault="00FC25CF" w:rsidP="001E7737">
            <w:pPr>
              <w:pStyle w:val="Corpsdetexte"/>
            </w:pPr>
            <m:oMathPara>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N</m:t>
                        </m:r>
                      </m:e>
                      <m:sub>
                        <m:sPre>
                          <m:sPrePr>
                            <m:ctrlPr>
                              <w:rPr>
                                <w:rFonts w:ascii="Cambria Math" w:hAnsi="Cambria Math"/>
                              </w:rPr>
                            </m:ctrlPr>
                          </m:sPrePr>
                          <m:sub>
                            <m:r>
                              <m:rPr>
                                <m:sty m:val="p"/>
                              </m:rPr>
                              <w:rPr>
                                <w:rFonts w:ascii="Cambria Math" w:hAnsi="Cambria Math"/>
                              </w:rPr>
                              <m:t>95</m:t>
                            </m:r>
                          </m:sub>
                          <m:sup>
                            <m:r>
                              <m:rPr>
                                <m:sty m:val="p"/>
                              </m:rPr>
                              <w:rPr>
                                <w:rFonts w:ascii="Cambria Math" w:hAnsi="Cambria Math"/>
                              </w:rPr>
                              <m:t>241</m:t>
                            </m:r>
                          </m:sup>
                          <m:e>
                            <m:r>
                              <w:rPr>
                                <w:rFonts w:ascii="Cambria Math" w:hAnsi="Cambria Math"/>
                              </w:rPr>
                              <m:t>Am</m:t>
                            </m:r>
                          </m:e>
                        </m:sPre>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λ</m:t>
                    </m:r>
                  </m:e>
                  <m:sub>
                    <m:sPre>
                      <m:sPrePr>
                        <m:ctrlPr>
                          <w:rPr>
                            <w:rFonts w:ascii="Cambria Math" w:hAnsi="Cambria Math"/>
                          </w:rPr>
                        </m:ctrlPr>
                      </m:sPrePr>
                      <m:sub>
                        <m:r>
                          <m:rPr>
                            <m:sty m:val="p"/>
                          </m:rPr>
                          <w:rPr>
                            <w:rFonts w:ascii="Cambria Math" w:hAnsi="Cambria Math"/>
                          </w:rPr>
                          <m:t>95</m:t>
                        </m:r>
                      </m:sub>
                      <m:sup>
                        <m:r>
                          <m:rPr>
                            <m:sty m:val="p"/>
                          </m:rPr>
                          <w:rPr>
                            <w:rFonts w:ascii="Cambria Math" w:hAnsi="Cambria Math"/>
                          </w:rPr>
                          <m:t>241</m:t>
                        </m:r>
                      </m:sup>
                      <m:e>
                        <m:r>
                          <w:rPr>
                            <w:rFonts w:ascii="Cambria Math" w:hAnsi="Cambria Math"/>
                          </w:rPr>
                          <m:t>Am</m:t>
                        </m:r>
                      </m:e>
                    </m:sPre>
                  </m:sub>
                </m:sSub>
                <m:sSub>
                  <m:sSubPr>
                    <m:ctrlPr>
                      <w:rPr>
                        <w:rFonts w:ascii="Cambria Math" w:hAnsi="Cambria Math"/>
                      </w:rPr>
                    </m:ctrlPr>
                  </m:sSubPr>
                  <m:e>
                    <m:r>
                      <w:rPr>
                        <w:rFonts w:ascii="Cambria Math" w:hAnsi="Cambria Math"/>
                      </w:rPr>
                      <m:t>N</m:t>
                    </m:r>
                  </m:e>
                  <m:sub>
                    <m:sPre>
                      <m:sPrePr>
                        <m:ctrlPr>
                          <w:rPr>
                            <w:rFonts w:ascii="Cambria Math" w:hAnsi="Cambria Math"/>
                          </w:rPr>
                        </m:ctrlPr>
                      </m:sPrePr>
                      <m:sub>
                        <m:r>
                          <m:rPr>
                            <m:sty m:val="p"/>
                          </m:rPr>
                          <w:rPr>
                            <w:rFonts w:ascii="Cambria Math" w:hAnsi="Cambria Math"/>
                          </w:rPr>
                          <m:t>95</m:t>
                        </m:r>
                      </m:sub>
                      <m:sup>
                        <m:r>
                          <m:rPr>
                            <m:sty m:val="p"/>
                          </m:rPr>
                          <w:rPr>
                            <w:rFonts w:ascii="Cambria Math" w:hAnsi="Cambria Math"/>
                          </w:rPr>
                          <m:t>241</m:t>
                        </m:r>
                      </m:sup>
                      <m:e>
                        <m:r>
                          <w:rPr>
                            <w:rFonts w:ascii="Cambria Math" w:hAnsi="Cambria Math"/>
                          </w:rPr>
                          <m:t>Am</m:t>
                        </m:r>
                      </m:e>
                    </m:sPre>
                  </m:sub>
                </m:sSub>
                <m:r>
                  <m:rPr>
                    <m:sty m:val="p"/>
                  </m:rPr>
                  <w:rPr>
                    <w:rFonts w:ascii="Cambria Math" w:hAnsi="Cambria Math"/>
                  </w:rPr>
                  <m:t>+</m:t>
                </m:r>
                <m:sSub>
                  <m:sSubPr>
                    <m:ctrlPr>
                      <w:rPr>
                        <w:rFonts w:ascii="Cambria Math" w:hAnsi="Cambria Math"/>
                      </w:rPr>
                    </m:ctrlPr>
                  </m:sSubPr>
                  <m:e>
                    <m:r>
                      <w:rPr>
                        <w:rFonts w:ascii="Cambria Math" w:hAnsi="Cambria Math"/>
                      </w:rPr>
                      <m:t>λ</m:t>
                    </m:r>
                  </m:e>
                  <m:sub>
                    <m:sPre>
                      <m:sPrePr>
                        <m:ctrlPr>
                          <w:rPr>
                            <w:rFonts w:ascii="Cambria Math" w:hAnsi="Cambria Math"/>
                          </w:rPr>
                        </m:ctrlPr>
                      </m:sPrePr>
                      <m:sub>
                        <m:r>
                          <m:rPr>
                            <m:sty m:val="p"/>
                          </m:rPr>
                          <w:rPr>
                            <w:rFonts w:ascii="Cambria Math" w:hAnsi="Cambria Math"/>
                          </w:rPr>
                          <m:t>94</m:t>
                        </m:r>
                      </m:sub>
                      <m:sup>
                        <m:r>
                          <m:rPr>
                            <m:sty m:val="p"/>
                          </m:rPr>
                          <w:rPr>
                            <w:rFonts w:ascii="Cambria Math" w:hAnsi="Cambria Math"/>
                          </w:rPr>
                          <m:t>241</m:t>
                        </m:r>
                      </m:sup>
                      <m:e>
                        <m:r>
                          <w:rPr>
                            <w:rFonts w:ascii="Cambria Math" w:hAnsi="Cambria Math"/>
                          </w:rPr>
                          <m:t>Pu</m:t>
                        </m:r>
                      </m:e>
                    </m:sPre>
                  </m:sub>
                </m:sSub>
                <m:sSub>
                  <m:sSubPr>
                    <m:ctrlPr>
                      <w:rPr>
                        <w:rFonts w:ascii="Cambria Math" w:hAnsi="Cambria Math"/>
                      </w:rPr>
                    </m:ctrlPr>
                  </m:sSubPr>
                  <m:e>
                    <m:r>
                      <w:rPr>
                        <w:rFonts w:ascii="Cambria Math" w:hAnsi="Cambria Math"/>
                      </w:rPr>
                      <m:t>N</m:t>
                    </m:r>
                  </m:e>
                  <m:sub>
                    <m:sPre>
                      <m:sPrePr>
                        <m:ctrlPr>
                          <w:rPr>
                            <w:rFonts w:ascii="Cambria Math" w:hAnsi="Cambria Math"/>
                          </w:rPr>
                        </m:ctrlPr>
                      </m:sPrePr>
                      <m:sub>
                        <m:r>
                          <m:rPr>
                            <m:sty m:val="p"/>
                          </m:rPr>
                          <w:rPr>
                            <w:rFonts w:ascii="Cambria Math" w:hAnsi="Cambria Math"/>
                          </w:rPr>
                          <m:t>94</m:t>
                        </m:r>
                      </m:sub>
                      <m:sup>
                        <m:r>
                          <m:rPr>
                            <m:sty m:val="p"/>
                          </m:rPr>
                          <w:rPr>
                            <w:rFonts w:ascii="Cambria Math" w:hAnsi="Cambria Math"/>
                          </w:rPr>
                          <m:t>241</m:t>
                        </m:r>
                      </m:sup>
                      <m:e>
                        <m:r>
                          <w:rPr>
                            <w:rFonts w:ascii="Cambria Math" w:hAnsi="Cambria Math"/>
                          </w:rPr>
                          <m:t>Pu</m:t>
                        </m:r>
                      </m:e>
                    </m:sPre>
                  </m:sub>
                </m:sSub>
              </m:oMath>
            </m:oMathPara>
          </w:p>
        </w:tc>
      </w:tr>
      <w:tr w:rsidR="00F231EE" w:rsidTr="00104FA7">
        <w:trPr>
          <w:trHeight w:val="517"/>
        </w:trPr>
        <w:tc>
          <w:tcPr>
            <w:tcW w:w="4845" w:type="dxa"/>
          </w:tcPr>
          <w:p w:rsidR="00F231EE" w:rsidRPr="00084194" w:rsidRDefault="00FC25CF" w:rsidP="001E7737">
            <w:pPr>
              <w:pStyle w:val="Corpsdetexte"/>
            </w:pPr>
            <m:oMathPara>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N</m:t>
                        </m:r>
                      </m:e>
                      <m:sub>
                        <m:sPre>
                          <m:sPrePr>
                            <m:ctrlPr>
                              <w:rPr>
                                <w:rFonts w:ascii="Cambria Math" w:hAnsi="Cambria Math"/>
                              </w:rPr>
                            </m:ctrlPr>
                          </m:sPrePr>
                          <m:sub>
                            <m:r>
                              <m:rPr>
                                <m:sty m:val="p"/>
                              </m:rPr>
                              <w:rPr>
                                <w:rFonts w:ascii="Cambria Math" w:hAnsi="Cambria Math"/>
                              </w:rPr>
                              <m:t>94</m:t>
                            </m:r>
                          </m:sub>
                          <m:sup>
                            <m:r>
                              <m:rPr>
                                <m:sty m:val="p"/>
                              </m:rPr>
                              <w:rPr>
                                <w:rFonts w:ascii="Cambria Math" w:hAnsi="Cambria Math"/>
                              </w:rPr>
                              <m:t>240</m:t>
                            </m:r>
                          </m:sup>
                          <m:e>
                            <m:r>
                              <w:rPr>
                                <w:rFonts w:ascii="Cambria Math" w:hAnsi="Cambria Math"/>
                              </w:rPr>
                              <m:t>Pu</m:t>
                            </m:r>
                          </m:e>
                        </m:sPre>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λ</m:t>
                    </m:r>
                  </m:e>
                  <m:sub>
                    <m:sPre>
                      <m:sPrePr>
                        <m:ctrlPr>
                          <w:rPr>
                            <w:rFonts w:ascii="Cambria Math" w:hAnsi="Cambria Math"/>
                          </w:rPr>
                        </m:ctrlPr>
                      </m:sPrePr>
                      <m:sub>
                        <m:r>
                          <m:rPr>
                            <m:sty m:val="p"/>
                          </m:rPr>
                          <w:rPr>
                            <w:rFonts w:ascii="Cambria Math" w:hAnsi="Cambria Math"/>
                          </w:rPr>
                          <m:t>94</m:t>
                        </m:r>
                      </m:sub>
                      <m:sup>
                        <m:r>
                          <m:rPr>
                            <m:sty m:val="p"/>
                          </m:rPr>
                          <w:rPr>
                            <w:rFonts w:ascii="Cambria Math" w:hAnsi="Cambria Math"/>
                          </w:rPr>
                          <m:t>240</m:t>
                        </m:r>
                      </m:sup>
                      <m:e>
                        <m:r>
                          <w:rPr>
                            <w:rFonts w:ascii="Cambria Math" w:hAnsi="Cambria Math"/>
                          </w:rPr>
                          <m:t>Pu</m:t>
                        </m:r>
                      </m:e>
                    </m:sPre>
                  </m:sub>
                </m:sSub>
                <m:sSub>
                  <m:sSubPr>
                    <m:ctrlPr>
                      <w:rPr>
                        <w:rFonts w:ascii="Cambria Math" w:hAnsi="Cambria Math"/>
                      </w:rPr>
                    </m:ctrlPr>
                  </m:sSubPr>
                  <m:e>
                    <m:r>
                      <w:rPr>
                        <w:rFonts w:ascii="Cambria Math" w:hAnsi="Cambria Math"/>
                      </w:rPr>
                      <m:t>N</m:t>
                    </m:r>
                  </m:e>
                  <m:sub>
                    <m:sPre>
                      <m:sPrePr>
                        <m:ctrlPr>
                          <w:rPr>
                            <w:rFonts w:ascii="Cambria Math" w:hAnsi="Cambria Math"/>
                          </w:rPr>
                        </m:ctrlPr>
                      </m:sPrePr>
                      <m:sub>
                        <m:r>
                          <m:rPr>
                            <m:sty m:val="p"/>
                          </m:rPr>
                          <w:rPr>
                            <w:rFonts w:ascii="Cambria Math" w:hAnsi="Cambria Math"/>
                          </w:rPr>
                          <m:t>94</m:t>
                        </m:r>
                      </m:sub>
                      <m:sup>
                        <m:r>
                          <m:rPr>
                            <m:sty m:val="p"/>
                          </m:rPr>
                          <w:rPr>
                            <w:rFonts w:ascii="Cambria Math" w:hAnsi="Cambria Math"/>
                          </w:rPr>
                          <m:t>240</m:t>
                        </m:r>
                      </m:sup>
                      <m:e>
                        <m:r>
                          <w:rPr>
                            <w:rFonts w:ascii="Cambria Math" w:hAnsi="Cambria Math"/>
                          </w:rPr>
                          <m:t>Pu</m:t>
                        </m:r>
                      </m:e>
                    </m:sPre>
                  </m:sub>
                </m:sSub>
              </m:oMath>
            </m:oMathPara>
          </w:p>
        </w:tc>
        <w:tc>
          <w:tcPr>
            <w:tcW w:w="4845" w:type="dxa"/>
          </w:tcPr>
          <w:p w:rsidR="00B03BFF" w:rsidRPr="00084194" w:rsidRDefault="00B03BFF" w:rsidP="00B03BFF">
            <w:pPr>
              <w:pStyle w:val="Corpsdetexte"/>
            </w:pPr>
            <m:oMathPara>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N</m:t>
                        </m:r>
                      </m:e>
                      <m:sub>
                        <m:sPre>
                          <m:sPrePr>
                            <m:ctrlPr>
                              <w:rPr>
                                <w:rFonts w:ascii="Cambria Math" w:hAnsi="Cambria Math"/>
                              </w:rPr>
                            </m:ctrlPr>
                          </m:sPrePr>
                          <m:sub>
                            <m:r>
                              <m:rPr>
                                <m:sty m:val="p"/>
                              </m:rPr>
                              <w:rPr>
                                <w:rFonts w:ascii="Cambria Math" w:hAnsi="Cambria Math"/>
                              </w:rPr>
                              <m:t>92</m:t>
                            </m:r>
                          </m:sub>
                          <m:sup>
                            <m:r>
                              <m:rPr>
                                <m:sty m:val="p"/>
                              </m:rPr>
                              <w:rPr>
                                <w:rFonts w:ascii="Cambria Math" w:hAnsi="Cambria Math"/>
                              </w:rPr>
                              <m:t>238</m:t>
                            </m:r>
                          </m:sup>
                          <m:e>
                            <m:r>
                              <w:rPr>
                                <w:rFonts w:ascii="Cambria Math" w:hAnsi="Cambria Math"/>
                              </w:rPr>
                              <m:t>U</m:t>
                            </m:r>
                          </m:e>
                        </m:sPre>
                      </m:sub>
                    </m:sSub>
                  </m:num>
                  <m:den>
                    <m:r>
                      <w:rPr>
                        <w:rFonts w:ascii="Cambria Math" w:hAnsi="Cambria Math"/>
                      </w:rPr>
                      <m:t>d</m:t>
                    </m:r>
                    <m:r>
                      <w:rPr>
                        <w:rFonts w:ascii="Cambria Math" w:hAnsi="Cambria Math"/>
                      </w:rPr>
                      <m:t>t</m:t>
                    </m:r>
                  </m:den>
                </m:f>
                <m:r>
                  <m:rPr>
                    <m:sty m:val="p"/>
                  </m:rPr>
                  <w:rPr>
                    <w:rFonts w:ascii="Cambria Math" w:hAnsi="Cambria Math"/>
                  </w:rPr>
                  <m:t>=-</m:t>
                </m:r>
                <m:sSub>
                  <m:sSubPr>
                    <m:ctrlPr>
                      <w:rPr>
                        <w:rFonts w:ascii="Cambria Math" w:hAnsi="Cambria Math"/>
                      </w:rPr>
                    </m:ctrlPr>
                  </m:sSubPr>
                  <m:e>
                    <m:r>
                      <w:rPr>
                        <w:rFonts w:ascii="Cambria Math" w:hAnsi="Cambria Math"/>
                      </w:rPr>
                      <m:t>λ</m:t>
                    </m:r>
                  </m:e>
                  <m:sub>
                    <m:sPre>
                      <m:sPrePr>
                        <m:ctrlPr>
                          <w:rPr>
                            <w:rFonts w:ascii="Cambria Math" w:hAnsi="Cambria Math"/>
                          </w:rPr>
                        </m:ctrlPr>
                      </m:sPrePr>
                      <m:sub>
                        <m:r>
                          <m:rPr>
                            <m:sty m:val="p"/>
                          </m:rPr>
                          <w:rPr>
                            <w:rFonts w:ascii="Cambria Math" w:hAnsi="Cambria Math"/>
                          </w:rPr>
                          <m:t>92</m:t>
                        </m:r>
                      </m:sub>
                      <m:sup>
                        <m:r>
                          <m:rPr>
                            <m:sty m:val="p"/>
                          </m:rPr>
                          <w:rPr>
                            <w:rFonts w:ascii="Cambria Math" w:hAnsi="Cambria Math"/>
                          </w:rPr>
                          <m:t>238</m:t>
                        </m:r>
                      </m:sup>
                      <m:e>
                        <m:r>
                          <w:rPr>
                            <w:rFonts w:ascii="Cambria Math" w:hAnsi="Cambria Math"/>
                          </w:rPr>
                          <m:t>U</m:t>
                        </m:r>
                      </m:e>
                    </m:sPre>
                  </m:sub>
                </m:sSub>
                <m:sSub>
                  <m:sSubPr>
                    <m:ctrlPr>
                      <w:rPr>
                        <w:rFonts w:ascii="Cambria Math" w:hAnsi="Cambria Math"/>
                      </w:rPr>
                    </m:ctrlPr>
                  </m:sSubPr>
                  <m:e>
                    <m:r>
                      <w:rPr>
                        <w:rFonts w:ascii="Cambria Math" w:hAnsi="Cambria Math"/>
                      </w:rPr>
                      <m:t>N</m:t>
                    </m:r>
                  </m:e>
                  <m:sub>
                    <m:sPre>
                      <m:sPrePr>
                        <m:ctrlPr>
                          <w:rPr>
                            <w:rFonts w:ascii="Cambria Math" w:hAnsi="Cambria Math"/>
                          </w:rPr>
                        </m:ctrlPr>
                      </m:sPrePr>
                      <m:sub>
                        <m:r>
                          <m:rPr>
                            <m:sty m:val="p"/>
                          </m:rPr>
                          <w:rPr>
                            <w:rFonts w:ascii="Cambria Math" w:hAnsi="Cambria Math"/>
                          </w:rPr>
                          <m:t>92</m:t>
                        </m:r>
                      </m:sub>
                      <m:sup>
                        <m:r>
                          <m:rPr>
                            <m:sty m:val="p"/>
                          </m:rPr>
                          <w:rPr>
                            <w:rFonts w:ascii="Cambria Math" w:hAnsi="Cambria Math"/>
                          </w:rPr>
                          <m:t>238</m:t>
                        </m:r>
                      </m:sup>
                      <m:e>
                        <m:r>
                          <w:rPr>
                            <w:rFonts w:ascii="Cambria Math" w:hAnsi="Cambria Math"/>
                          </w:rPr>
                          <m:t>U</m:t>
                        </m:r>
                      </m:e>
                    </m:sPre>
                  </m:sub>
                </m:sSub>
                <m:r>
                  <m:rPr>
                    <m:sty m:val="p"/>
                  </m:rPr>
                  <w:rPr>
                    <w:rFonts w:ascii="Cambria Math" w:hAnsi="Cambria Math"/>
                  </w:rPr>
                  <m:t>+</m:t>
                </m:r>
                <m:sSub>
                  <m:sSubPr>
                    <m:ctrlPr>
                      <w:rPr>
                        <w:rFonts w:ascii="Cambria Math" w:hAnsi="Cambria Math"/>
                      </w:rPr>
                    </m:ctrlPr>
                  </m:sSubPr>
                  <m:e>
                    <m:r>
                      <w:rPr>
                        <w:rFonts w:ascii="Cambria Math" w:hAnsi="Cambria Math"/>
                      </w:rPr>
                      <m:t>λ</m:t>
                    </m:r>
                  </m:e>
                  <m:sub>
                    <m:sPre>
                      <m:sPrePr>
                        <m:ctrlPr>
                          <w:rPr>
                            <w:rFonts w:ascii="Cambria Math" w:hAnsi="Cambria Math"/>
                          </w:rPr>
                        </m:ctrlPr>
                      </m:sPrePr>
                      <m:sub>
                        <m:r>
                          <m:rPr>
                            <m:sty m:val="p"/>
                          </m:rPr>
                          <w:rPr>
                            <w:rFonts w:ascii="Cambria Math" w:hAnsi="Cambria Math"/>
                          </w:rPr>
                          <m:t>94</m:t>
                        </m:r>
                      </m:sub>
                      <m:sup>
                        <m:r>
                          <m:rPr>
                            <m:sty m:val="p"/>
                          </m:rPr>
                          <w:rPr>
                            <w:rFonts w:ascii="Cambria Math" w:hAnsi="Cambria Math"/>
                          </w:rPr>
                          <m:t>242</m:t>
                        </m:r>
                      </m:sup>
                      <m:e>
                        <m:r>
                          <w:rPr>
                            <w:rFonts w:ascii="Cambria Math" w:hAnsi="Cambria Math"/>
                          </w:rPr>
                          <m:t>Pu</m:t>
                        </m:r>
                      </m:e>
                    </m:sPre>
                  </m:sub>
                </m:sSub>
                <m:sSub>
                  <m:sSubPr>
                    <m:ctrlPr>
                      <w:rPr>
                        <w:rFonts w:ascii="Cambria Math" w:hAnsi="Cambria Math"/>
                      </w:rPr>
                    </m:ctrlPr>
                  </m:sSubPr>
                  <m:e>
                    <m:r>
                      <w:rPr>
                        <w:rFonts w:ascii="Cambria Math" w:hAnsi="Cambria Math"/>
                      </w:rPr>
                      <m:t>N</m:t>
                    </m:r>
                  </m:e>
                  <m:sub>
                    <m:sPre>
                      <m:sPrePr>
                        <m:ctrlPr>
                          <w:rPr>
                            <w:rFonts w:ascii="Cambria Math" w:hAnsi="Cambria Math"/>
                          </w:rPr>
                        </m:ctrlPr>
                      </m:sPrePr>
                      <m:sub>
                        <m:r>
                          <m:rPr>
                            <m:sty m:val="p"/>
                          </m:rPr>
                          <w:rPr>
                            <w:rFonts w:ascii="Cambria Math" w:hAnsi="Cambria Math"/>
                          </w:rPr>
                          <m:t>94</m:t>
                        </m:r>
                      </m:sub>
                      <m:sup>
                        <m:r>
                          <m:rPr>
                            <m:sty m:val="p"/>
                          </m:rPr>
                          <w:rPr>
                            <w:rFonts w:ascii="Cambria Math" w:hAnsi="Cambria Math"/>
                          </w:rPr>
                          <m:t>242</m:t>
                        </m:r>
                      </m:sup>
                      <m:e>
                        <m:r>
                          <w:rPr>
                            <w:rFonts w:ascii="Cambria Math" w:hAnsi="Cambria Math"/>
                          </w:rPr>
                          <m:t>Pu</m:t>
                        </m:r>
                      </m:e>
                    </m:sPre>
                  </m:sub>
                </m:sSub>
              </m:oMath>
            </m:oMathPara>
          </w:p>
        </w:tc>
      </w:tr>
      <w:tr w:rsidR="00F231EE" w:rsidTr="00104FA7">
        <w:trPr>
          <w:trHeight w:val="499"/>
        </w:trPr>
        <w:tc>
          <w:tcPr>
            <w:tcW w:w="4845" w:type="dxa"/>
          </w:tcPr>
          <w:p w:rsidR="00F231EE" w:rsidRPr="00084194" w:rsidRDefault="00FC25CF" w:rsidP="001E7737">
            <w:pPr>
              <w:pStyle w:val="Corpsdetexte"/>
            </w:pPr>
            <m:oMathPara>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N</m:t>
                        </m:r>
                      </m:e>
                      <m:sub>
                        <m:sPre>
                          <m:sPrePr>
                            <m:ctrlPr>
                              <w:rPr>
                                <w:rFonts w:ascii="Cambria Math" w:hAnsi="Cambria Math"/>
                              </w:rPr>
                            </m:ctrlPr>
                          </m:sPrePr>
                          <m:sub>
                            <m:r>
                              <m:rPr>
                                <m:sty m:val="p"/>
                              </m:rPr>
                              <w:rPr>
                                <w:rFonts w:ascii="Cambria Math" w:hAnsi="Cambria Math"/>
                              </w:rPr>
                              <m:t>94</m:t>
                            </m:r>
                          </m:sub>
                          <m:sup>
                            <m:r>
                              <m:rPr>
                                <m:sty m:val="p"/>
                              </m:rPr>
                              <w:rPr>
                                <w:rFonts w:ascii="Cambria Math" w:hAnsi="Cambria Math"/>
                              </w:rPr>
                              <m:t>241</m:t>
                            </m:r>
                          </m:sup>
                          <m:e>
                            <m:r>
                              <w:rPr>
                                <w:rFonts w:ascii="Cambria Math" w:hAnsi="Cambria Math"/>
                              </w:rPr>
                              <m:t>Pu</m:t>
                            </m:r>
                          </m:e>
                        </m:sPre>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λ</m:t>
                    </m:r>
                  </m:e>
                  <m:sub>
                    <m:sPre>
                      <m:sPrePr>
                        <m:ctrlPr>
                          <w:rPr>
                            <w:rFonts w:ascii="Cambria Math" w:hAnsi="Cambria Math"/>
                          </w:rPr>
                        </m:ctrlPr>
                      </m:sPrePr>
                      <m:sub>
                        <m:r>
                          <m:rPr>
                            <m:sty m:val="p"/>
                          </m:rPr>
                          <w:rPr>
                            <w:rFonts w:ascii="Cambria Math" w:hAnsi="Cambria Math"/>
                          </w:rPr>
                          <m:t>94</m:t>
                        </m:r>
                      </m:sub>
                      <m:sup>
                        <m:r>
                          <m:rPr>
                            <m:sty m:val="p"/>
                          </m:rPr>
                          <w:rPr>
                            <w:rFonts w:ascii="Cambria Math" w:hAnsi="Cambria Math"/>
                          </w:rPr>
                          <m:t>241</m:t>
                        </m:r>
                      </m:sup>
                      <m:e>
                        <m:r>
                          <w:rPr>
                            <w:rFonts w:ascii="Cambria Math" w:hAnsi="Cambria Math"/>
                          </w:rPr>
                          <m:t>Pu</m:t>
                        </m:r>
                      </m:e>
                    </m:sPre>
                  </m:sub>
                </m:sSub>
                <m:sSub>
                  <m:sSubPr>
                    <m:ctrlPr>
                      <w:rPr>
                        <w:rFonts w:ascii="Cambria Math" w:hAnsi="Cambria Math"/>
                      </w:rPr>
                    </m:ctrlPr>
                  </m:sSubPr>
                  <m:e>
                    <m:r>
                      <w:rPr>
                        <w:rFonts w:ascii="Cambria Math" w:hAnsi="Cambria Math"/>
                      </w:rPr>
                      <m:t>N</m:t>
                    </m:r>
                  </m:e>
                  <m:sub>
                    <m:sPre>
                      <m:sPrePr>
                        <m:ctrlPr>
                          <w:rPr>
                            <w:rFonts w:ascii="Cambria Math" w:hAnsi="Cambria Math"/>
                          </w:rPr>
                        </m:ctrlPr>
                      </m:sPrePr>
                      <m:sub>
                        <m:r>
                          <m:rPr>
                            <m:sty m:val="p"/>
                          </m:rPr>
                          <w:rPr>
                            <w:rFonts w:ascii="Cambria Math" w:hAnsi="Cambria Math"/>
                          </w:rPr>
                          <m:t>94</m:t>
                        </m:r>
                      </m:sub>
                      <m:sup>
                        <m:r>
                          <m:rPr>
                            <m:sty m:val="p"/>
                          </m:rPr>
                          <w:rPr>
                            <w:rFonts w:ascii="Cambria Math" w:hAnsi="Cambria Math"/>
                          </w:rPr>
                          <m:t>241</m:t>
                        </m:r>
                      </m:sup>
                      <m:e>
                        <m:r>
                          <w:rPr>
                            <w:rFonts w:ascii="Cambria Math" w:hAnsi="Cambria Math"/>
                          </w:rPr>
                          <m:t>Pu</m:t>
                        </m:r>
                      </m:e>
                    </m:sPre>
                  </m:sub>
                </m:sSub>
              </m:oMath>
            </m:oMathPara>
          </w:p>
        </w:tc>
        <w:tc>
          <w:tcPr>
            <w:tcW w:w="4845" w:type="dxa"/>
          </w:tcPr>
          <w:p w:rsidR="00F231EE" w:rsidRPr="00084194" w:rsidRDefault="00FC25CF" w:rsidP="001E7737">
            <w:pPr>
              <w:pStyle w:val="Corpsdetexte"/>
            </w:pPr>
            <m:oMathPara>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N</m:t>
                        </m:r>
                      </m:e>
                      <m:sub>
                        <m:sPre>
                          <m:sPrePr>
                            <m:ctrlPr>
                              <w:rPr>
                                <w:rFonts w:ascii="Cambria Math" w:hAnsi="Cambria Math"/>
                              </w:rPr>
                            </m:ctrlPr>
                          </m:sPrePr>
                          <m:sub>
                            <m:r>
                              <m:rPr>
                                <m:sty m:val="p"/>
                              </m:rPr>
                              <w:rPr>
                                <w:rFonts w:ascii="Cambria Math" w:hAnsi="Cambria Math"/>
                              </w:rPr>
                              <m:t>92</m:t>
                            </m:r>
                          </m:sub>
                          <m:sup>
                            <m:r>
                              <m:rPr>
                                <m:sty m:val="p"/>
                              </m:rPr>
                              <w:rPr>
                                <w:rFonts w:ascii="Cambria Math" w:hAnsi="Cambria Math"/>
                              </w:rPr>
                              <m:t>235</m:t>
                            </m:r>
                          </m:sup>
                          <m:e>
                            <m:r>
                              <w:rPr>
                                <w:rFonts w:ascii="Cambria Math" w:hAnsi="Cambria Math"/>
                              </w:rPr>
                              <m:t>U</m:t>
                            </m:r>
                          </m:e>
                        </m:sPre>
                      </m:sub>
                    </m:sSub>
                  </m:num>
                  <m:den>
                    <m:r>
                      <w:rPr>
                        <w:rFonts w:ascii="Cambria Math" w:hAnsi="Cambria Math"/>
                      </w:rPr>
                      <m:t>d</m:t>
                    </m:r>
                    <m:r>
                      <w:rPr>
                        <w:rFonts w:ascii="Cambria Math" w:hAnsi="Cambria Math"/>
                      </w:rPr>
                      <m:t>t</m:t>
                    </m:r>
                  </m:den>
                </m:f>
                <m:r>
                  <m:rPr>
                    <m:sty m:val="p"/>
                  </m:rPr>
                  <w:rPr>
                    <w:rFonts w:ascii="Cambria Math" w:hAnsi="Cambria Math"/>
                  </w:rPr>
                  <m:t>=-</m:t>
                </m:r>
                <m:sSub>
                  <m:sSubPr>
                    <m:ctrlPr>
                      <w:rPr>
                        <w:rFonts w:ascii="Cambria Math" w:hAnsi="Cambria Math"/>
                      </w:rPr>
                    </m:ctrlPr>
                  </m:sSubPr>
                  <m:e>
                    <m:r>
                      <w:rPr>
                        <w:rFonts w:ascii="Cambria Math" w:hAnsi="Cambria Math"/>
                      </w:rPr>
                      <m:t>λ</m:t>
                    </m:r>
                  </m:e>
                  <m:sub>
                    <m:sPre>
                      <m:sPrePr>
                        <m:ctrlPr>
                          <w:rPr>
                            <w:rFonts w:ascii="Cambria Math" w:hAnsi="Cambria Math"/>
                          </w:rPr>
                        </m:ctrlPr>
                      </m:sPrePr>
                      <m:sub>
                        <m:r>
                          <m:rPr>
                            <m:sty m:val="p"/>
                          </m:rPr>
                          <w:rPr>
                            <w:rFonts w:ascii="Cambria Math" w:hAnsi="Cambria Math"/>
                          </w:rPr>
                          <m:t>92</m:t>
                        </m:r>
                      </m:sub>
                      <m:sup>
                        <m:r>
                          <m:rPr>
                            <m:sty m:val="p"/>
                          </m:rPr>
                          <w:rPr>
                            <w:rFonts w:ascii="Cambria Math" w:hAnsi="Cambria Math"/>
                          </w:rPr>
                          <m:t>235</m:t>
                        </m:r>
                      </m:sup>
                      <m:e>
                        <m:r>
                          <w:rPr>
                            <w:rFonts w:ascii="Cambria Math" w:hAnsi="Cambria Math"/>
                          </w:rPr>
                          <m:t>U</m:t>
                        </m:r>
                      </m:e>
                    </m:sPre>
                  </m:sub>
                </m:sSub>
                <m:sSub>
                  <m:sSubPr>
                    <m:ctrlPr>
                      <w:rPr>
                        <w:rFonts w:ascii="Cambria Math" w:hAnsi="Cambria Math"/>
                      </w:rPr>
                    </m:ctrlPr>
                  </m:sSubPr>
                  <m:e>
                    <m:r>
                      <w:rPr>
                        <w:rFonts w:ascii="Cambria Math" w:hAnsi="Cambria Math"/>
                      </w:rPr>
                      <m:t>N</m:t>
                    </m:r>
                  </m:e>
                  <m:sub>
                    <m:sPre>
                      <m:sPrePr>
                        <m:ctrlPr>
                          <w:rPr>
                            <w:rFonts w:ascii="Cambria Math" w:hAnsi="Cambria Math"/>
                          </w:rPr>
                        </m:ctrlPr>
                      </m:sPrePr>
                      <m:sub>
                        <m:r>
                          <m:rPr>
                            <m:sty m:val="p"/>
                          </m:rPr>
                          <w:rPr>
                            <w:rFonts w:ascii="Cambria Math" w:hAnsi="Cambria Math"/>
                          </w:rPr>
                          <m:t>92</m:t>
                        </m:r>
                      </m:sub>
                      <m:sup>
                        <m:r>
                          <m:rPr>
                            <m:sty m:val="p"/>
                          </m:rPr>
                          <w:rPr>
                            <w:rFonts w:ascii="Cambria Math" w:hAnsi="Cambria Math"/>
                          </w:rPr>
                          <m:t>235</m:t>
                        </m:r>
                      </m:sup>
                      <m:e>
                        <m:r>
                          <w:rPr>
                            <w:rFonts w:ascii="Cambria Math" w:hAnsi="Cambria Math"/>
                          </w:rPr>
                          <m:t>U</m:t>
                        </m:r>
                      </m:e>
                    </m:sPre>
                  </m:sub>
                </m:sSub>
                <m:r>
                  <m:rPr>
                    <m:sty m:val="p"/>
                  </m:rPr>
                  <w:rPr>
                    <w:rFonts w:ascii="Cambria Math" w:hAnsi="Cambria Math"/>
                  </w:rPr>
                  <m:t>+</m:t>
                </m:r>
                <m:sSub>
                  <m:sSubPr>
                    <m:ctrlPr>
                      <w:rPr>
                        <w:rFonts w:ascii="Cambria Math" w:hAnsi="Cambria Math"/>
                      </w:rPr>
                    </m:ctrlPr>
                  </m:sSubPr>
                  <m:e>
                    <m:r>
                      <w:rPr>
                        <w:rFonts w:ascii="Cambria Math" w:hAnsi="Cambria Math"/>
                      </w:rPr>
                      <m:t>λ</m:t>
                    </m:r>
                  </m:e>
                  <m:sub>
                    <m:sPre>
                      <m:sPrePr>
                        <m:ctrlPr>
                          <w:rPr>
                            <w:rFonts w:ascii="Cambria Math" w:hAnsi="Cambria Math"/>
                          </w:rPr>
                        </m:ctrlPr>
                      </m:sPrePr>
                      <m:sub>
                        <m:r>
                          <m:rPr>
                            <m:sty m:val="p"/>
                          </m:rPr>
                          <w:rPr>
                            <w:rFonts w:ascii="Cambria Math" w:hAnsi="Cambria Math"/>
                          </w:rPr>
                          <m:t>94</m:t>
                        </m:r>
                      </m:sub>
                      <m:sup>
                        <m:r>
                          <m:rPr>
                            <m:sty m:val="p"/>
                          </m:rPr>
                          <w:rPr>
                            <w:rFonts w:ascii="Cambria Math" w:hAnsi="Cambria Math"/>
                          </w:rPr>
                          <m:t>239</m:t>
                        </m:r>
                      </m:sup>
                      <m:e>
                        <m:r>
                          <w:rPr>
                            <w:rFonts w:ascii="Cambria Math" w:hAnsi="Cambria Math"/>
                          </w:rPr>
                          <m:t>Pu</m:t>
                        </m:r>
                      </m:e>
                    </m:sPre>
                  </m:sub>
                </m:sSub>
                <m:sSub>
                  <m:sSubPr>
                    <m:ctrlPr>
                      <w:rPr>
                        <w:rFonts w:ascii="Cambria Math" w:hAnsi="Cambria Math"/>
                      </w:rPr>
                    </m:ctrlPr>
                  </m:sSubPr>
                  <m:e>
                    <m:r>
                      <w:rPr>
                        <w:rFonts w:ascii="Cambria Math" w:hAnsi="Cambria Math"/>
                      </w:rPr>
                      <m:t>N</m:t>
                    </m:r>
                  </m:e>
                  <m:sub>
                    <m:sPre>
                      <m:sPrePr>
                        <m:ctrlPr>
                          <w:rPr>
                            <w:rFonts w:ascii="Cambria Math" w:hAnsi="Cambria Math"/>
                          </w:rPr>
                        </m:ctrlPr>
                      </m:sPrePr>
                      <m:sub>
                        <m:r>
                          <m:rPr>
                            <m:sty m:val="p"/>
                          </m:rPr>
                          <w:rPr>
                            <w:rFonts w:ascii="Cambria Math" w:hAnsi="Cambria Math"/>
                          </w:rPr>
                          <m:t>94</m:t>
                        </m:r>
                      </m:sub>
                      <m:sup>
                        <m:r>
                          <m:rPr>
                            <m:sty m:val="p"/>
                          </m:rPr>
                          <w:rPr>
                            <w:rFonts w:ascii="Cambria Math" w:hAnsi="Cambria Math"/>
                          </w:rPr>
                          <m:t>239</m:t>
                        </m:r>
                      </m:sup>
                      <m:e>
                        <m:r>
                          <w:rPr>
                            <w:rFonts w:ascii="Cambria Math" w:hAnsi="Cambria Math"/>
                          </w:rPr>
                          <m:t>Pu</m:t>
                        </m:r>
                      </m:e>
                    </m:sPre>
                  </m:sub>
                </m:sSub>
              </m:oMath>
            </m:oMathPara>
          </w:p>
        </w:tc>
      </w:tr>
    </w:tbl>
    <w:p w:rsidR="00CB2440" w:rsidRDefault="00CB2440" w:rsidP="00CF723D">
      <w:pPr>
        <w:pStyle w:val="Corpsdetexte"/>
      </w:pPr>
    </w:p>
    <w:p w:rsidR="001C11F5" w:rsidRPr="00084194" w:rsidRDefault="00EF363F" w:rsidP="00CF723D">
      <w:pPr>
        <w:pStyle w:val="Corpsdetexte"/>
      </w:pPr>
      <w:r w:rsidRPr="00756837">
        <w:t>L’équation de Bateman</w:t>
      </w:r>
      <w:r w:rsidR="00224C56">
        <w:t xml:space="preserve"> sans flux</w:t>
      </w:r>
      <w:r w:rsidRPr="00756837">
        <w:t xml:space="preserve"> dépend de la concentration des noyaux et de la constante de décroissance </w:t>
      </w:r>
      <w:r w:rsidR="00245606" w:rsidRPr="00756837">
        <w:t>radioactiv</w:t>
      </w:r>
      <w:r w:rsidR="003457C1">
        <w:t>e relative au temps de demi-vie</w:t>
      </w:r>
      <w:r w:rsidR="003457C1">
        <w:rPr>
          <w:rStyle w:val="Appelnotedebasdep"/>
        </w:rPr>
        <w:footnoteReference w:id="7"/>
      </w:r>
      <w:r w:rsidR="003457C1">
        <w:t xml:space="preserve"> : </w:t>
      </w:r>
      <w:r w:rsidR="00110472">
        <w:t xml:space="preserve"> </w:t>
      </w:r>
      <m:oMath>
        <m:sSub>
          <m:sSubPr>
            <m:ctrlPr>
              <w:rPr>
                <w:rFonts w:ascii="Cambria Math" w:hAnsi="Cambria Math"/>
              </w:rPr>
            </m:ctrlPr>
          </m:sSubPr>
          <m:e>
            <m:r>
              <w:rPr>
                <w:rFonts w:ascii="Cambria Math" w:hAnsi="Cambria Math"/>
              </w:rPr>
              <m:t>t</m:t>
            </m:r>
          </m:e>
          <m:sub>
            <m:r>
              <m:rPr>
                <m:sty m:val="p"/>
              </m:rPr>
              <w:rPr>
                <w:rFonts w:ascii="Cambria Math" w:hAnsi="Cambria Math"/>
              </w:rPr>
              <m:t>1/2</m:t>
            </m:r>
          </m:sub>
        </m:sSub>
        <m:r>
          <m:rPr>
            <m:sty m:val="p"/>
          </m:rPr>
          <w:rPr>
            <w:rFonts w:ascii="Cambria Math" w:hAnsi="Cambria Math"/>
          </w:rPr>
          <m:t>=</m:t>
        </m:r>
        <m:f>
          <m:fPr>
            <m:ctrlPr>
              <w:rPr>
                <w:rFonts w:ascii="Cambria Math" w:hAnsi="Cambria Math"/>
              </w:rPr>
            </m:ctrlPr>
          </m:fPr>
          <m:num>
            <m:r>
              <m:rPr>
                <m:sty m:val="p"/>
              </m:rPr>
              <w:rPr>
                <w:rFonts w:ascii="Cambria Math" w:hAnsi="Cambria Math"/>
              </w:rPr>
              <m:t>ln⁡(2)</m:t>
            </m:r>
          </m:num>
          <m:den>
            <m:r>
              <w:rPr>
                <w:rFonts w:ascii="Cambria Math" w:hAnsi="Cambria Math"/>
              </w:rPr>
              <m:t>λ</m:t>
            </m:r>
          </m:den>
        </m:f>
      </m:oMath>
    </w:p>
    <w:p w:rsidR="00756837" w:rsidRDefault="00756837" w:rsidP="00CF723D">
      <w:pPr>
        <w:pStyle w:val="Corpsdetexte"/>
      </w:pPr>
      <w:r w:rsidRPr="00756837">
        <w:t xml:space="preserve">Une </w:t>
      </w:r>
      <w:r w:rsidR="003457C1">
        <w:t xml:space="preserve">collecte des données de décroissance permet </w:t>
      </w:r>
      <w:r w:rsidR="008634A3">
        <w:t xml:space="preserve">d’établir le </w:t>
      </w:r>
      <w:r w:rsidR="008634A3">
        <w:fldChar w:fldCharType="begin"/>
      </w:r>
      <w:r w:rsidR="008634A3">
        <w:instrText xml:space="preserve"> REF _Ref396767711 \h </w:instrText>
      </w:r>
      <w:r w:rsidR="008634A3">
        <w:fldChar w:fldCharType="separate"/>
      </w:r>
      <w:r w:rsidR="00AE3E76" w:rsidRPr="002C43EB">
        <w:t xml:space="preserve">Tableau </w:t>
      </w:r>
      <w:r w:rsidR="00AE3E76">
        <w:rPr>
          <w:noProof/>
        </w:rPr>
        <w:t>2</w:t>
      </w:r>
      <w:r w:rsidR="008634A3">
        <w:fldChar w:fldCharType="end"/>
      </w:r>
      <w:r w:rsidRPr="00756837">
        <w:t>.</w:t>
      </w:r>
    </w:p>
    <w:tbl>
      <w:tblPr>
        <w:tblStyle w:val="Tramemoyenne1-Accent1"/>
        <w:tblW w:w="0" w:type="auto"/>
        <w:tblLook w:val="04A0" w:firstRow="1" w:lastRow="0" w:firstColumn="1" w:lastColumn="0" w:noHBand="0" w:noVBand="1"/>
      </w:tblPr>
      <w:tblGrid>
        <w:gridCol w:w="4535"/>
        <w:gridCol w:w="4535"/>
      </w:tblGrid>
      <w:tr w:rsidR="00756837" w:rsidRPr="00104FA7" w:rsidTr="00104FA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35" w:type="dxa"/>
            <w:tcBorders>
              <w:top w:val="single" w:sz="4" w:space="0" w:color="auto"/>
              <w:left w:val="single" w:sz="4" w:space="0" w:color="auto"/>
              <w:bottom w:val="single" w:sz="4" w:space="0" w:color="auto"/>
              <w:right w:val="single" w:sz="4" w:space="0" w:color="auto"/>
            </w:tcBorders>
          </w:tcPr>
          <w:p w:rsidR="00756837" w:rsidRPr="00E4607B" w:rsidRDefault="00756837" w:rsidP="00104FA7">
            <w:pPr>
              <w:pStyle w:val="Corpsdetexte"/>
              <w:spacing w:before="0" w:after="0"/>
              <w:jc w:val="center"/>
            </w:pPr>
            <w:r w:rsidRPr="00E4607B">
              <w:t>Noyaux</w:t>
            </w:r>
          </w:p>
        </w:tc>
        <w:tc>
          <w:tcPr>
            <w:tcW w:w="4535" w:type="dxa"/>
            <w:tcBorders>
              <w:top w:val="single" w:sz="4" w:space="0" w:color="auto"/>
              <w:left w:val="single" w:sz="4" w:space="0" w:color="auto"/>
              <w:bottom w:val="single" w:sz="4" w:space="0" w:color="auto"/>
              <w:right w:val="single" w:sz="4" w:space="0" w:color="auto"/>
            </w:tcBorders>
          </w:tcPr>
          <w:p w:rsidR="00756837" w:rsidRPr="00E4607B" w:rsidRDefault="00FC25CF" w:rsidP="00104FA7">
            <w:pPr>
              <w:pStyle w:val="Corpsdetexte"/>
              <w:spacing w:before="0" w:after="0"/>
              <w:jc w:val="center"/>
              <w:cnfStyle w:val="100000000000" w:firstRow="1" w:lastRow="0" w:firstColumn="0" w:lastColumn="0" w:oddVBand="0" w:evenVBand="0" w:oddHBand="0" w:evenHBand="0" w:firstRowFirstColumn="0" w:firstRowLastColumn="0" w:lastRowFirstColumn="0" w:lastRowLastColumn="0"/>
            </w:pPr>
            <m:oMathPara>
              <m:oMath>
                <m:sSub>
                  <m:sSubPr>
                    <m:ctrlPr>
                      <w:rPr>
                        <w:rFonts w:ascii="Cambria Math" w:hAnsi="Cambria Math"/>
                        <w:b w:val="0"/>
                        <w:bCs w:val="0"/>
                        <w:i/>
                        <w:color w:val="auto"/>
                      </w:rPr>
                    </m:ctrlPr>
                  </m:sSubPr>
                  <m:e>
                    <m:r>
                      <m:rPr>
                        <m:sty m:val="bi"/>
                      </m:rPr>
                      <w:rPr>
                        <w:rFonts w:ascii="Cambria Math" w:hAnsi="Cambria Math"/>
                      </w:rPr>
                      <m:t>T</m:t>
                    </m:r>
                  </m:e>
                  <m:sub>
                    <m:r>
                      <m:rPr>
                        <m:sty m:val="bi"/>
                      </m:rPr>
                      <w:rPr>
                        <w:rFonts w:ascii="Cambria Math" w:hAnsi="Cambria Math"/>
                      </w:rPr>
                      <m:t>1/2</m:t>
                    </m:r>
                  </m:sub>
                </m:sSub>
                <m:r>
                  <m:rPr>
                    <m:sty m:val="b"/>
                  </m:rPr>
                  <w:rPr>
                    <w:rFonts w:ascii="Cambria Math" w:hAnsi="Cambria Math"/>
                  </w:rPr>
                  <m:t>(années)</m:t>
                </m:r>
              </m:oMath>
            </m:oMathPara>
          </w:p>
        </w:tc>
      </w:tr>
      <w:tr w:rsidR="00756837" w:rsidRPr="00104FA7" w:rsidTr="00104FA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35" w:type="dxa"/>
            <w:tcBorders>
              <w:top w:val="single" w:sz="4" w:space="0" w:color="auto"/>
              <w:left w:val="single" w:sz="4" w:space="0" w:color="auto"/>
              <w:bottom w:val="single" w:sz="4" w:space="0" w:color="auto"/>
              <w:right w:val="single" w:sz="4" w:space="0" w:color="auto"/>
            </w:tcBorders>
          </w:tcPr>
          <w:p w:rsidR="00756837" w:rsidRPr="00E4607B" w:rsidRDefault="00756837" w:rsidP="00104FA7">
            <w:pPr>
              <w:pStyle w:val="Corpsdetexte"/>
              <w:spacing w:before="0" w:after="0"/>
              <w:jc w:val="center"/>
            </w:pPr>
            <w:r w:rsidRPr="00E4607B">
              <w:t>Pu238</w:t>
            </w:r>
          </w:p>
        </w:tc>
        <w:tc>
          <w:tcPr>
            <w:tcW w:w="4535" w:type="dxa"/>
            <w:tcBorders>
              <w:top w:val="single" w:sz="4" w:space="0" w:color="auto"/>
              <w:left w:val="single" w:sz="4" w:space="0" w:color="auto"/>
              <w:bottom w:val="single" w:sz="4" w:space="0" w:color="auto"/>
              <w:right w:val="single" w:sz="4" w:space="0" w:color="auto"/>
            </w:tcBorders>
          </w:tcPr>
          <w:p w:rsidR="00756837" w:rsidRPr="00E4607B" w:rsidRDefault="00756837" w:rsidP="008634A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4"/>
                <w:szCs w:val="24"/>
              </w:rPr>
            </w:pPr>
            <w:r w:rsidRPr="00E4607B">
              <w:rPr>
                <w:rFonts w:asciiTheme="minorHAnsi" w:hAnsiTheme="minorHAnsi" w:cstheme="minorHAnsi"/>
                <w:color w:val="000000"/>
                <w:sz w:val="24"/>
                <w:szCs w:val="24"/>
              </w:rPr>
              <w:t>87,7</w:t>
            </w:r>
          </w:p>
        </w:tc>
      </w:tr>
      <w:tr w:rsidR="00756837" w:rsidRPr="00104FA7" w:rsidTr="00104FA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35" w:type="dxa"/>
            <w:tcBorders>
              <w:top w:val="single" w:sz="4" w:space="0" w:color="auto"/>
              <w:left w:val="single" w:sz="4" w:space="0" w:color="auto"/>
              <w:bottom w:val="single" w:sz="4" w:space="0" w:color="auto"/>
              <w:right w:val="single" w:sz="4" w:space="0" w:color="auto"/>
            </w:tcBorders>
          </w:tcPr>
          <w:p w:rsidR="00756837" w:rsidRPr="00E4607B" w:rsidRDefault="00756837" w:rsidP="00104FA7">
            <w:pPr>
              <w:pStyle w:val="Corpsdetexte"/>
              <w:spacing w:before="0" w:after="0"/>
              <w:jc w:val="center"/>
            </w:pPr>
            <w:r w:rsidRPr="00E4607B">
              <w:t>Pu239</w:t>
            </w:r>
          </w:p>
        </w:tc>
        <w:tc>
          <w:tcPr>
            <w:tcW w:w="4535" w:type="dxa"/>
            <w:tcBorders>
              <w:top w:val="single" w:sz="4" w:space="0" w:color="auto"/>
              <w:left w:val="single" w:sz="4" w:space="0" w:color="auto"/>
              <w:bottom w:val="single" w:sz="4" w:space="0" w:color="auto"/>
              <w:right w:val="single" w:sz="4" w:space="0" w:color="auto"/>
            </w:tcBorders>
          </w:tcPr>
          <w:p w:rsidR="00756837" w:rsidRPr="00E4607B" w:rsidRDefault="00756837" w:rsidP="008634A3">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4"/>
                <w:szCs w:val="24"/>
              </w:rPr>
            </w:pPr>
            <w:r w:rsidRPr="00E4607B">
              <w:rPr>
                <w:rFonts w:asciiTheme="minorHAnsi" w:hAnsiTheme="minorHAnsi" w:cstheme="minorHAnsi"/>
                <w:color w:val="000000"/>
                <w:sz w:val="24"/>
                <w:szCs w:val="24"/>
              </w:rPr>
              <w:t>24110</w:t>
            </w:r>
          </w:p>
        </w:tc>
      </w:tr>
      <w:tr w:rsidR="00756837" w:rsidRPr="00104FA7" w:rsidTr="00104FA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35" w:type="dxa"/>
            <w:tcBorders>
              <w:top w:val="single" w:sz="4" w:space="0" w:color="auto"/>
              <w:left w:val="single" w:sz="4" w:space="0" w:color="auto"/>
              <w:bottom w:val="single" w:sz="4" w:space="0" w:color="auto"/>
              <w:right w:val="single" w:sz="4" w:space="0" w:color="auto"/>
            </w:tcBorders>
          </w:tcPr>
          <w:p w:rsidR="00756837" w:rsidRPr="00E4607B" w:rsidRDefault="00756837" w:rsidP="00104FA7">
            <w:pPr>
              <w:pStyle w:val="Corpsdetexte"/>
              <w:spacing w:before="0" w:after="0"/>
              <w:jc w:val="center"/>
            </w:pPr>
            <w:r w:rsidRPr="00E4607B">
              <w:t>Pu240</w:t>
            </w:r>
          </w:p>
        </w:tc>
        <w:tc>
          <w:tcPr>
            <w:tcW w:w="4535" w:type="dxa"/>
            <w:tcBorders>
              <w:top w:val="single" w:sz="4" w:space="0" w:color="auto"/>
              <w:left w:val="single" w:sz="4" w:space="0" w:color="auto"/>
              <w:bottom w:val="single" w:sz="4" w:space="0" w:color="auto"/>
              <w:right w:val="single" w:sz="4" w:space="0" w:color="auto"/>
            </w:tcBorders>
          </w:tcPr>
          <w:p w:rsidR="00756837" w:rsidRPr="00E4607B" w:rsidRDefault="00756837" w:rsidP="008634A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4"/>
                <w:szCs w:val="24"/>
              </w:rPr>
            </w:pPr>
            <w:r w:rsidRPr="00E4607B">
              <w:rPr>
                <w:rFonts w:asciiTheme="minorHAnsi" w:hAnsiTheme="minorHAnsi" w:cstheme="minorHAnsi"/>
                <w:color w:val="000000"/>
                <w:sz w:val="24"/>
                <w:szCs w:val="24"/>
              </w:rPr>
              <w:t>6561</w:t>
            </w:r>
          </w:p>
        </w:tc>
      </w:tr>
      <w:tr w:rsidR="00756837" w:rsidRPr="00104FA7" w:rsidTr="00104FA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35" w:type="dxa"/>
            <w:tcBorders>
              <w:top w:val="single" w:sz="4" w:space="0" w:color="auto"/>
              <w:left w:val="single" w:sz="4" w:space="0" w:color="auto"/>
              <w:bottom w:val="single" w:sz="4" w:space="0" w:color="auto"/>
              <w:right w:val="single" w:sz="4" w:space="0" w:color="auto"/>
            </w:tcBorders>
          </w:tcPr>
          <w:p w:rsidR="00756837" w:rsidRPr="00E4607B" w:rsidRDefault="00756837" w:rsidP="00104FA7">
            <w:pPr>
              <w:pStyle w:val="Corpsdetexte"/>
              <w:spacing w:before="0" w:after="0"/>
              <w:jc w:val="center"/>
            </w:pPr>
            <w:r w:rsidRPr="00E4607B">
              <w:t>Pu241</w:t>
            </w:r>
          </w:p>
        </w:tc>
        <w:tc>
          <w:tcPr>
            <w:tcW w:w="4535" w:type="dxa"/>
            <w:tcBorders>
              <w:top w:val="single" w:sz="4" w:space="0" w:color="auto"/>
              <w:left w:val="single" w:sz="4" w:space="0" w:color="auto"/>
              <w:bottom w:val="single" w:sz="4" w:space="0" w:color="auto"/>
              <w:right w:val="single" w:sz="4" w:space="0" w:color="auto"/>
            </w:tcBorders>
          </w:tcPr>
          <w:p w:rsidR="00756837" w:rsidRPr="00E4607B" w:rsidRDefault="00756837" w:rsidP="008634A3">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4"/>
                <w:szCs w:val="24"/>
              </w:rPr>
            </w:pPr>
            <w:r w:rsidRPr="00E4607B">
              <w:rPr>
                <w:rFonts w:asciiTheme="minorHAnsi" w:hAnsiTheme="minorHAnsi" w:cstheme="minorHAnsi"/>
                <w:color w:val="000000"/>
                <w:sz w:val="24"/>
                <w:szCs w:val="24"/>
              </w:rPr>
              <w:t>14,325</w:t>
            </w:r>
          </w:p>
        </w:tc>
      </w:tr>
      <w:tr w:rsidR="00756837" w:rsidRPr="00104FA7" w:rsidTr="00104FA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35" w:type="dxa"/>
            <w:tcBorders>
              <w:top w:val="single" w:sz="4" w:space="0" w:color="auto"/>
              <w:left w:val="single" w:sz="4" w:space="0" w:color="auto"/>
              <w:bottom w:val="single" w:sz="4" w:space="0" w:color="auto"/>
              <w:right w:val="single" w:sz="4" w:space="0" w:color="auto"/>
            </w:tcBorders>
          </w:tcPr>
          <w:p w:rsidR="00756837" w:rsidRPr="00E4607B" w:rsidRDefault="00756837" w:rsidP="00104FA7">
            <w:pPr>
              <w:pStyle w:val="Corpsdetexte"/>
              <w:spacing w:before="0" w:after="0"/>
              <w:jc w:val="center"/>
            </w:pPr>
            <w:r w:rsidRPr="00E4607B">
              <w:t>Pu242</w:t>
            </w:r>
          </w:p>
        </w:tc>
        <w:tc>
          <w:tcPr>
            <w:tcW w:w="4535" w:type="dxa"/>
            <w:tcBorders>
              <w:top w:val="single" w:sz="4" w:space="0" w:color="auto"/>
              <w:left w:val="single" w:sz="4" w:space="0" w:color="auto"/>
              <w:bottom w:val="single" w:sz="4" w:space="0" w:color="auto"/>
              <w:right w:val="single" w:sz="4" w:space="0" w:color="auto"/>
            </w:tcBorders>
          </w:tcPr>
          <w:p w:rsidR="00756837" w:rsidRPr="00E4607B" w:rsidRDefault="00756837" w:rsidP="008634A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4"/>
                <w:szCs w:val="24"/>
              </w:rPr>
            </w:pPr>
            <w:r w:rsidRPr="00E4607B">
              <w:rPr>
                <w:rFonts w:asciiTheme="minorHAnsi" w:hAnsiTheme="minorHAnsi" w:cstheme="minorHAnsi"/>
                <w:color w:val="000000"/>
                <w:sz w:val="24"/>
                <w:szCs w:val="24"/>
              </w:rPr>
              <w:t>375</w:t>
            </w:r>
            <w:r w:rsidR="008634A3">
              <w:rPr>
                <w:rFonts w:asciiTheme="minorHAnsi" w:hAnsiTheme="minorHAnsi" w:cstheme="minorHAnsi"/>
                <w:color w:val="000000"/>
                <w:sz w:val="24"/>
                <w:szCs w:val="24"/>
              </w:rPr>
              <w:t>000</w:t>
            </w:r>
          </w:p>
        </w:tc>
      </w:tr>
      <w:tr w:rsidR="00756837" w:rsidRPr="00104FA7" w:rsidTr="00104FA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35" w:type="dxa"/>
            <w:tcBorders>
              <w:top w:val="single" w:sz="4" w:space="0" w:color="auto"/>
              <w:left w:val="single" w:sz="4" w:space="0" w:color="auto"/>
              <w:bottom w:val="single" w:sz="4" w:space="0" w:color="auto"/>
              <w:right w:val="single" w:sz="4" w:space="0" w:color="auto"/>
            </w:tcBorders>
          </w:tcPr>
          <w:p w:rsidR="00756837" w:rsidRPr="00E4607B" w:rsidRDefault="00756837" w:rsidP="00104FA7">
            <w:pPr>
              <w:pStyle w:val="Corpsdetexte"/>
              <w:spacing w:before="0" w:after="0"/>
              <w:jc w:val="center"/>
            </w:pPr>
            <w:r w:rsidRPr="00E4607B">
              <w:t>Am241</w:t>
            </w:r>
          </w:p>
        </w:tc>
        <w:tc>
          <w:tcPr>
            <w:tcW w:w="4535" w:type="dxa"/>
            <w:tcBorders>
              <w:top w:val="single" w:sz="4" w:space="0" w:color="auto"/>
              <w:left w:val="single" w:sz="4" w:space="0" w:color="auto"/>
              <w:bottom w:val="single" w:sz="4" w:space="0" w:color="auto"/>
              <w:right w:val="single" w:sz="4" w:space="0" w:color="auto"/>
            </w:tcBorders>
          </w:tcPr>
          <w:p w:rsidR="00756837" w:rsidRPr="00E4607B" w:rsidRDefault="00756837" w:rsidP="008634A3">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4"/>
                <w:szCs w:val="24"/>
              </w:rPr>
            </w:pPr>
            <w:r w:rsidRPr="00E4607B">
              <w:rPr>
                <w:rFonts w:asciiTheme="minorHAnsi" w:hAnsiTheme="minorHAnsi" w:cstheme="minorHAnsi"/>
                <w:color w:val="000000"/>
                <w:sz w:val="24"/>
                <w:szCs w:val="24"/>
              </w:rPr>
              <w:t>432,6</w:t>
            </w:r>
          </w:p>
        </w:tc>
      </w:tr>
      <w:tr w:rsidR="00756837" w:rsidRPr="00104FA7" w:rsidTr="00104FA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35" w:type="dxa"/>
            <w:tcBorders>
              <w:top w:val="single" w:sz="4" w:space="0" w:color="auto"/>
              <w:left w:val="single" w:sz="4" w:space="0" w:color="auto"/>
              <w:bottom w:val="single" w:sz="4" w:space="0" w:color="auto"/>
              <w:right w:val="single" w:sz="4" w:space="0" w:color="auto"/>
            </w:tcBorders>
          </w:tcPr>
          <w:p w:rsidR="00756837" w:rsidRPr="00E4607B" w:rsidRDefault="00756837" w:rsidP="00104FA7">
            <w:pPr>
              <w:pStyle w:val="Corpsdetexte"/>
              <w:spacing w:before="0" w:after="0"/>
              <w:jc w:val="center"/>
            </w:pPr>
            <w:r w:rsidRPr="00E4607B">
              <w:t>U238</w:t>
            </w:r>
          </w:p>
        </w:tc>
        <w:tc>
          <w:tcPr>
            <w:tcW w:w="4535" w:type="dxa"/>
            <w:tcBorders>
              <w:top w:val="single" w:sz="4" w:space="0" w:color="auto"/>
              <w:left w:val="single" w:sz="4" w:space="0" w:color="auto"/>
              <w:bottom w:val="single" w:sz="4" w:space="0" w:color="auto"/>
              <w:right w:val="single" w:sz="4" w:space="0" w:color="auto"/>
            </w:tcBorders>
          </w:tcPr>
          <w:p w:rsidR="00756837" w:rsidRPr="00E4607B" w:rsidRDefault="00224C56" w:rsidP="008634A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4"/>
                <w:szCs w:val="24"/>
              </w:rPr>
            </w:pPr>
            <w:r w:rsidRPr="00E4607B">
              <w:rPr>
                <w:rFonts w:asciiTheme="minorHAnsi" w:hAnsiTheme="minorHAnsi" w:cstheme="minorHAnsi"/>
                <w:color w:val="000000"/>
                <w:sz w:val="24"/>
                <w:szCs w:val="24"/>
              </w:rPr>
              <w:t>4,47</w:t>
            </w:r>
            <w:r w:rsidR="008634A3">
              <w:rPr>
                <w:rFonts w:asciiTheme="minorHAnsi" w:hAnsiTheme="minorHAnsi" w:cstheme="minorHAnsi"/>
                <w:color w:val="000000"/>
                <w:sz w:val="24"/>
                <w:szCs w:val="24"/>
              </w:rPr>
              <w:t xml:space="preserve"> × 10</w:t>
            </w:r>
            <w:r w:rsidR="008634A3" w:rsidRPr="00104FA7">
              <w:rPr>
                <w:rFonts w:asciiTheme="minorHAnsi" w:hAnsiTheme="minorHAnsi" w:cstheme="minorHAnsi"/>
                <w:color w:val="000000"/>
                <w:sz w:val="24"/>
                <w:szCs w:val="24"/>
                <w:vertAlign w:val="superscript"/>
              </w:rPr>
              <w:t>9</w:t>
            </w:r>
          </w:p>
        </w:tc>
      </w:tr>
      <w:tr w:rsidR="00756837" w:rsidRPr="00104FA7" w:rsidTr="00104FA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35" w:type="dxa"/>
            <w:tcBorders>
              <w:top w:val="single" w:sz="4" w:space="0" w:color="auto"/>
              <w:left w:val="single" w:sz="4" w:space="0" w:color="auto"/>
              <w:bottom w:val="single" w:sz="4" w:space="0" w:color="auto"/>
              <w:right w:val="single" w:sz="4" w:space="0" w:color="auto"/>
            </w:tcBorders>
          </w:tcPr>
          <w:p w:rsidR="00756837" w:rsidRPr="00E4607B" w:rsidRDefault="00756837" w:rsidP="00104FA7">
            <w:pPr>
              <w:pStyle w:val="Corpsdetexte"/>
              <w:spacing w:before="0" w:after="0"/>
              <w:jc w:val="center"/>
            </w:pPr>
            <w:r w:rsidRPr="00E4607B">
              <w:t>U235</w:t>
            </w:r>
          </w:p>
        </w:tc>
        <w:tc>
          <w:tcPr>
            <w:tcW w:w="4535" w:type="dxa"/>
            <w:tcBorders>
              <w:top w:val="single" w:sz="4" w:space="0" w:color="auto"/>
              <w:left w:val="single" w:sz="4" w:space="0" w:color="auto"/>
              <w:bottom w:val="single" w:sz="4" w:space="0" w:color="auto"/>
              <w:right w:val="single" w:sz="4" w:space="0" w:color="auto"/>
            </w:tcBorders>
          </w:tcPr>
          <w:p w:rsidR="00756837" w:rsidRPr="00E4607B" w:rsidRDefault="00756837" w:rsidP="008634A3">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4"/>
                <w:szCs w:val="24"/>
              </w:rPr>
            </w:pPr>
            <w:r w:rsidRPr="00E4607B">
              <w:rPr>
                <w:rFonts w:asciiTheme="minorHAnsi" w:hAnsiTheme="minorHAnsi" w:cstheme="minorHAnsi"/>
                <w:color w:val="000000"/>
                <w:sz w:val="24"/>
                <w:szCs w:val="24"/>
              </w:rPr>
              <w:t>7,04</w:t>
            </w:r>
            <w:r w:rsidR="008634A3">
              <w:rPr>
                <w:rFonts w:asciiTheme="minorHAnsi" w:hAnsiTheme="minorHAnsi" w:cstheme="minorHAnsi"/>
                <w:color w:val="000000"/>
                <w:sz w:val="24"/>
                <w:szCs w:val="24"/>
              </w:rPr>
              <w:t xml:space="preserve"> × 10</w:t>
            </w:r>
            <w:r w:rsidR="008634A3">
              <w:rPr>
                <w:rFonts w:asciiTheme="minorHAnsi" w:hAnsiTheme="minorHAnsi" w:cstheme="minorHAnsi"/>
                <w:color w:val="000000"/>
                <w:sz w:val="24"/>
                <w:szCs w:val="24"/>
                <w:vertAlign w:val="superscript"/>
              </w:rPr>
              <w:t>8</w:t>
            </w:r>
          </w:p>
        </w:tc>
      </w:tr>
    </w:tbl>
    <w:p w:rsidR="00756837" w:rsidRPr="002C43EB" w:rsidRDefault="00224C56" w:rsidP="00104FA7">
      <w:pPr>
        <w:pStyle w:val="Lgende"/>
      </w:pPr>
      <w:bookmarkStart w:id="6" w:name="_Ref396767711"/>
      <w:r w:rsidRPr="002C43EB">
        <w:t xml:space="preserve">Tableau </w:t>
      </w:r>
      <w:r w:rsidR="000268B1">
        <w:fldChar w:fldCharType="begin"/>
      </w:r>
      <w:r w:rsidR="000268B1">
        <w:instrText xml:space="preserve"> SEQ Tableau \* ARABIC </w:instrText>
      </w:r>
      <w:r w:rsidR="000268B1">
        <w:fldChar w:fldCharType="separate"/>
      </w:r>
      <w:r w:rsidR="00AE3E76">
        <w:rPr>
          <w:noProof/>
        </w:rPr>
        <w:t>2</w:t>
      </w:r>
      <w:r w:rsidR="000268B1">
        <w:fldChar w:fldCharType="end"/>
      </w:r>
      <w:bookmarkEnd w:id="6"/>
      <w:r w:rsidRPr="002C43EB">
        <w:t> : Période de demi-vie des noyaux lourds</w:t>
      </w:r>
      <w:r w:rsidR="00B03BFF">
        <w:t xml:space="preserve"> – voir selon </w:t>
      </w:r>
      <w:proofErr w:type="spellStart"/>
      <w:r w:rsidR="00B03BFF">
        <w:t>Nudat</w:t>
      </w:r>
      <w:proofErr w:type="spellEnd"/>
      <w:r w:rsidR="00B03BFF">
        <w:t xml:space="preserve"> 2.6</w:t>
      </w:r>
      <w:r w:rsidR="00507D53">
        <w:rPr>
          <w:rStyle w:val="Appelnotedebasdep"/>
        </w:rPr>
        <w:footnoteReference w:id="8"/>
      </w:r>
    </w:p>
    <w:p w:rsidR="00FF0473" w:rsidRPr="00F73DFF" w:rsidRDefault="00F73DFF" w:rsidP="00104FA7">
      <w:pPr>
        <w:pStyle w:val="Corpsdetexte"/>
      </w:pPr>
      <w:r>
        <w:tab/>
      </w:r>
      <w:r>
        <w:tab/>
      </w:r>
      <w:r>
        <w:tab/>
      </w:r>
    </w:p>
    <w:p w:rsidR="00A1234E" w:rsidRPr="00A1234E" w:rsidRDefault="00A1234E" w:rsidP="00CF723D">
      <w:pPr>
        <w:pStyle w:val="Corpsdetexte"/>
      </w:pPr>
    </w:p>
    <w:p w:rsidR="00913943" w:rsidRDefault="007D535F" w:rsidP="00EC3102">
      <w:pPr>
        <w:pStyle w:val="Titre3"/>
      </w:pPr>
      <w:r>
        <w:t>Epuisement avec flux neutronique</w:t>
      </w:r>
    </w:p>
    <w:p w:rsidR="00C87FF0" w:rsidRDefault="00502B43" w:rsidP="00CF723D">
      <w:pPr>
        <w:pStyle w:val="Corpsdetexte"/>
      </w:pPr>
      <w:r w:rsidRPr="002C43EB">
        <w:t xml:space="preserve">Pour ce modèle d’épuisement, </w:t>
      </w:r>
      <w:r w:rsidR="00104FA7">
        <w:t>les é</w:t>
      </w:r>
      <w:r w:rsidRPr="002C43EB">
        <w:t>quation</w:t>
      </w:r>
      <w:r w:rsidR="00104FA7">
        <w:t>s</w:t>
      </w:r>
      <w:r w:rsidRPr="002C43EB">
        <w:t xml:space="preserve"> de Bateman </w:t>
      </w:r>
      <w:r w:rsidR="00104FA7">
        <w:t>différent des équations sans flux par l’ajout des termes d’irradiation</w:t>
      </w:r>
      <w:r w:rsidRPr="002C43EB">
        <w:t>. Les sections</w:t>
      </w:r>
      <w:r w:rsidR="0047250E">
        <w:t xml:space="preserve"> </w:t>
      </w:r>
      <w:r w:rsidR="00507D53">
        <w:t>efficaces peuvent être visualisée</w:t>
      </w:r>
      <w:r w:rsidR="00C87FF0">
        <w:t>s</w:t>
      </w:r>
      <w:r w:rsidR="00507D53">
        <w:t xml:space="preserve"> avec le logiciel </w:t>
      </w:r>
      <w:r w:rsidR="002F7C04">
        <w:t>J</w:t>
      </w:r>
      <w:r w:rsidR="00507D53">
        <w:t>ANIS 4.0</w:t>
      </w:r>
      <w:r w:rsidRPr="002C43EB">
        <w:rPr>
          <w:rStyle w:val="Appelnotedebasdep"/>
        </w:rPr>
        <w:footnoteReference w:id="9"/>
      </w:r>
      <w:r w:rsidRPr="002C43EB">
        <w:t xml:space="preserve">. </w:t>
      </w:r>
      <w:r w:rsidR="00BC4517">
        <w:t>La section efficace est</w:t>
      </w:r>
      <w:r w:rsidR="00C87FF0">
        <w:t xml:space="preserve"> une surface représentant</w:t>
      </w:r>
      <w:r w:rsidR="00BC4517">
        <w:t xml:space="preserve"> la probabilité qu’un neutron entre en </w:t>
      </w:r>
      <w:r w:rsidR="00C87FF0">
        <w:t>collision d’un noyau. Son unit</w:t>
      </w:r>
      <w:r w:rsidR="00BC4517">
        <w:t xml:space="preserve">é </w:t>
      </w:r>
      <w:r w:rsidR="00C87FF0">
        <w:t>usuelle est le barn, soit 10</w:t>
      </w:r>
      <w:r w:rsidR="00C87FF0" w:rsidRPr="00C87FF0">
        <w:rPr>
          <w:vertAlign w:val="superscript"/>
        </w:rPr>
        <w:t>24</w:t>
      </w:r>
      <m:oMath>
        <m:sSup>
          <m:sSupPr>
            <m:ctrlPr>
              <w:rPr>
                <w:rFonts w:ascii="Cambria Math" w:hAnsi="Cambria Math"/>
                <w:i/>
              </w:rPr>
            </m:ctrlPr>
          </m:sSupPr>
          <m:e>
            <m:r>
              <w:rPr>
                <w:rFonts w:ascii="Cambria Math" w:hAnsi="Cambria Math"/>
              </w:rPr>
              <m:t>cm</m:t>
            </m:r>
          </m:e>
          <m:sup>
            <m:r>
              <w:rPr>
                <w:rFonts w:ascii="Cambria Math" w:hAnsi="Cambria Math"/>
              </w:rPr>
              <m:t>2</m:t>
            </m:r>
          </m:sup>
        </m:sSup>
      </m:oMath>
      <w:r w:rsidR="00BC4517">
        <w:t xml:space="preserve">. </w:t>
      </w:r>
    </w:p>
    <w:p w:rsidR="002B3754" w:rsidRPr="002C43EB" w:rsidRDefault="00C87FF0" w:rsidP="00CF723D">
      <w:pPr>
        <w:pStyle w:val="Corpsdetexte"/>
      </w:pPr>
      <w:r>
        <w:t>L</w:t>
      </w:r>
      <w:r w:rsidR="002B3754" w:rsidRPr="002C43EB">
        <w:t xml:space="preserve">es sections efficaces </w:t>
      </w:r>
      <w:r>
        <w:t>d’intérêt sont les sections d’absorption, plus exactement celles</w:t>
      </w:r>
      <w:r w:rsidR="002B3754" w:rsidRPr="002C43EB">
        <w:t xml:space="preserve"> de fission et de capture</w:t>
      </w:r>
      <w:r>
        <w:t xml:space="preserve"> radiative</w:t>
      </w:r>
      <w:r w:rsidR="002B3754" w:rsidRPr="002C43EB">
        <w:t xml:space="preserve">, notées </w:t>
      </w:r>
      <w:r w:rsidR="00403EA0" w:rsidRPr="002C43EB">
        <w:t xml:space="preserve">respectivement </w:t>
      </w:r>
      <m:oMath>
        <m:sSub>
          <m:sSubPr>
            <m:ctrlPr>
              <w:rPr>
                <w:rFonts w:ascii="Cambria Math" w:hAnsi="Cambria Math"/>
                <w:i/>
              </w:rPr>
            </m:ctrlPr>
          </m:sSubPr>
          <m:e>
            <m:r>
              <w:rPr>
                <w:rFonts w:ascii="Cambria Math" w:hAnsi="Cambria Math"/>
              </w:rPr>
              <m:t>σ</m:t>
            </m:r>
          </m:e>
          <m:sub>
            <m:r>
              <w:rPr>
                <w:rFonts w:ascii="Cambria Math" w:hAnsi="Cambria Math"/>
              </w:rPr>
              <m:t>a</m:t>
            </m:r>
          </m:sub>
        </m:sSub>
      </m:oMath>
      <w:r w:rsidR="002B3754" w:rsidRPr="002C43EB">
        <w:t>,</w:t>
      </w:r>
      <m:oMath>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et </m:t>
        </m:r>
        <m:sSub>
          <m:sSubPr>
            <m:ctrlPr>
              <w:rPr>
                <w:rFonts w:ascii="Cambria Math" w:hAnsi="Cambria Math"/>
                <w:i/>
              </w:rPr>
            </m:ctrlPr>
          </m:sSubPr>
          <m:e>
            <m:r>
              <w:rPr>
                <w:rFonts w:ascii="Cambria Math" w:hAnsi="Cambria Math"/>
              </w:rPr>
              <m:t>σ</m:t>
            </m:r>
          </m:e>
          <m:sub>
            <m:r>
              <w:rPr>
                <w:rFonts w:ascii="Cambria Math" w:hAnsi="Cambria Math"/>
              </w:rPr>
              <m:t>c</m:t>
            </m:r>
          </m:sub>
        </m:sSub>
        <m:r>
          <w:rPr>
            <w:rFonts w:ascii="Cambria Math" w:hAnsi="Cambria Math"/>
          </w:rPr>
          <m:t> </m:t>
        </m:r>
      </m:oMath>
      <w:r>
        <w:t>:</w:t>
      </w:r>
    </w:p>
    <w:p w:rsidR="002B3754" w:rsidRDefault="00FC25CF" w:rsidP="00CF723D">
      <w:pPr>
        <w:pStyle w:val="Corpsdetexte"/>
      </w:pPr>
      <m:oMathPara>
        <m:oMath>
          <m:sSub>
            <m:sSubPr>
              <m:ctrlPr>
                <w:rPr>
                  <w:rFonts w:ascii="Cambria Math" w:hAnsi="Cambria Math"/>
                </w:rPr>
              </m:ctrlPr>
            </m:sSubPr>
            <m:e>
              <m:r>
                <w:rPr>
                  <w:rFonts w:ascii="Cambria Math" w:hAnsi="Cambria Math"/>
                </w:rPr>
                <m:t>σ</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c</m:t>
              </m:r>
            </m:sub>
          </m:sSub>
          <m:r>
            <m:rPr>
              <m:sty m:val="p"/>
            </m:rPr>
            <w:rPr>
              <w:rFonts w:ascii="Cambria Math" w:hAnsi="Cambria Math"/>
            </w:rPr>
            <m:t> </m:t>
          </m:r>
        </m:oMath>
      </m:oMathPara>
    </w:p>
    <w:p w:rsidR="000268B1" w:rsidRPr="002C43EB" w:rsidRDefault="000268B1" w:rsidP="00CF723D">
      <w:pPr>
        <w:pStyle w:val="Corpsdetexte"/>
      </w:pPr>
      <w:r>
        <w:t xml:space="preserve">La section efficace d’absorption correspond donc à la probabilité </w:t>
      </w:r>
      <w:r w:rsidR="00C87FF0">
        <w:t>qu’un noyau absorbe un neutron, transformant ainsi durablement ce noyau soit de manière « radicale » par une</w:t>
      </w:r>
      <w:r>
        <w:t xml:space="preserve"> réaction de fission</w:t>
      </w:r>
      <w:r w:rsidR="00C87FF0">
        <w:t xml:space="preserve">, soit par la </w:t>
      </w:r>
      <w:r>
        <w:t>capture un neutron</w:t>
      </w:r>
      <w:r w:rsidR="00C87FF0">
        <w:t xml:space="preserve"> formant parfois un radionucléide aux caractéristiques très différentes du noyau mère (on parlera par exemple au phénomènes d’activation). </w:t>
      </w:r>
    </w:p>
    <w:p w:rsidR="00C87FF0" w:rsidRPr="00B34E7A" w:rsidRDefault="00C20BDD" w:rsidP="00CF723D">
      <w:pPr>
        <w:pStyle w:val="Corpsdetexte"/>
      </w:pPr>
      <w:r w:rsidRPr="00B34E7A">
        <w:t xml:space="preserve">Prenons par exemple le cas de l’isotope Pu238. </w:t>
      </w:r>
      <w:r w:rsidR="00B26B7E" w:rsidRPr="00B34E7A">
        <w:t>La création de celui-ci</w:t>
      </w:r>
      <w:r w:rsidR="006F0ABE" w:rsidRPr="00B34E7A">
        <w:t xml:space="preserve"> </w:t>
      </w:r>
      <w:r w:rsidRPr="00B34E7A">
        <w:t xml:space="preserve">est </w:t>
      </w:r>
      <w:r w:rsidR="00C87FF0" w:rsidRPr="00B34E7A">
        <w:t>due</w:t>
      </w:r>
      <w:r w:rsidRPr="00B34E7A">
        <w:t xml:space="preserve"> </w:t>
      </w:r>
    </w:p>
    <w:p w:rsidR="005302E8" w:rsidRPr="00B34E7A" w:rsidRDefault="00C87FF0" w:rsidP="00B34E7A">
      <w:pPr>
        <w:pStyle w:val="Listepuces"/>
      </w:pPr>
      <w:r w:rsidRPr="00B34E7A">
        <w:t>A</w:t>
      </w:r>
      <w:r w:rsidR="006F0ABE" w:rsidRPr="00B34E7A">
        <w:t>ux captures successives à partir de l’U235.</w:t>
      </w:r>
      <w:r w:rsidR="00B34E7A" w:rsidRPr="00B34E7A">
        <w:tab/>
      </w:r>
      <w:r w:rsidR="006F0ABE" w:rsidRPr="00B34E7A">
        <w:t xml:space="preserve"> </w:t>
      </w:r>
      <w:r w:rsidR="00B34E7A" w:rsidRPr="00B34E7A">
        <w:br/>
      </w:r>
      <w:r w:rsidR="00834516" w:rsidRPr="00B34E7A">
        <w:t xml:space="preserve">En effet la capture neutronique </w:t>
      </w:r>
      <w:r w:rsidR="00B26B7E" w:rsidRPr="00B34E7A">
        <w:t>de l’U235</w:t>
      </w:r>
      <w:r w:rsidR="00834516" w:rsidRPr="00B34E7A">
        <w:t xml:space="preserve"> est </w:t>
      </w:r>
      <w:r w:rsidR="007D670A" w:rsidRPr="00B34E7A">
        <w:t>considérée</w:t>
      </w:r>
      <w:r w:rsidR="00834516" w:rsidRPr="00B34E7A">
        <w:t xml:space="preserve"> car il possède une section efficace de capture non négligeable.</w:t>
      </w:r>
      <w:r w:rsidR="007D670A" w:rsidRPr="00B34E7A">
        <w:t xml:space="preserve"> Par capture</w:t>
      </w:r>
      <w:r w:rsidRPr="00B34E7A">
        <w:t>s</w:t>
      </w:r>
      <w:r w:rsidR="007D670A" w:rsidRPr="00B34E7A">
        <w:t xml:space="preserve"> successive</w:t>
      </w:r>
      <w:r w:rsidRPr="00B34E7A">
        <w:t>s</w:t>
      </w:r>
      <w:r w:rsidR="007D670A" w:rsidRPr="00B34E7A">
        <w:t xml:space="preserve"> puis par deux désintégra</w:t>
      </w:r>
      <w:r w:rsidR="005302E8" w:rsidRPr="00B34E7A">
        <w:t>tions beta de l’U237 et du Np238 qui possède</w:t>
      </w:r>
      <w:r w:rsidRPr="00B34E7A">
        <w:t>nt</w:t>
      </w:r>
      <w:r w:rsidR="005302E8" w:rsidRPr="00B34E7A">
        <w:t xml:space="preserve"> des demi-vies respectives de 6 et 2 jours</w:t>
      </w:r>
      <w:r w:rsidRPr="00B34E7A">
        <w:t>, l’U235 se transmute</w:t>
      </w:r>
      <w:r w:rsidR="007D670A" w:rsidRPr="00B34E7A">
        <w:t xml:space="preserve"> en Pu238. </w:t>
      </w:r>
    </w:p>
    <w:p w:rsidR="000E1160" w:rsidRPr="005D7432" w:rsidRDefault="00C87FF0" w:rsidP="00B34E7A">
      <w:pPr>
        <w:pStyle w:val="Listepuces"/>
      </w:pPr>
      <w:r>
        <w:t>Aux captures successives à partir d</w:t>
      </w:r>
      <w:r w:rsidR="005302E8">
        <w:t>e l’Am241.</w:t>
      </w:r>
      <w:r w:rsidR="00B34E7A">
        <w:tab/>
      </w:r>
      <w:r w:rsidR="00B34E7A">
        <w:br/>
      </w:r>
      <w:r w:rsidR="005302E8">
        <w:t>En effet, l’Am241, par capture</w:t>
      </w:r>
      <w:r w:rsidR="00172AE6">
        <w:t>,</w:t>
      </w:r>
      <w:r w:rsidR="005302E8">
        <w:t xml:space="preserve"> se transforme en Am242 </w:t>
      </w:r>
      <w:r w:rsidR="00B34E7A">
        <w:t>ou en</w:t>
      </w:r>
      <w:r w:rsidR="005302E8">
        <w:t xml:space="preserve"> Am242 métastable</w:t>
      </w:r>
      <w:r>
        <w:rPr>
          <w:rStyle w:val="Appelnotedebasdep"/>
        </w:rPr>
        <w:footnoteReference w:id="10"/>
      </w:r>
      <w:r>
        <w:t xml:space="preserve"> </w:t>
      </w:r>
      <w:r w:rsidR="00172AE6">
        <w:t xml:space="preserve">qui se </w:t>
      </w:r>
      <w:r w:rsidR="00500D29">
        <w:t>désintègrent</w:t>
      </w:r>
      <w:r w:rsidR="00172AE6">
        <w:t xml:space="preserve"> par une </w:t>
      </w:r>
      <w:r w:rsidR="00172AE6" w:rsidRPr="00172AE6">
        <w:t xml:space="preserve">réaction </w:t>
      </w:r>
      <m:oMath>
        <m:sSup>
          <m:sSupPr>
            <m:ctrlPr>
              <w:rPr>
                <w:rFonts w:ascii="Cambria Math" w:hAnsi="Cambria Math"/>
              </w:rPr>
            </m:ctrlPr>
          </m:sSupPr>
          <m:e>
            <m:r>
              <m:rPr>
                <m:sty m:val="p"/>
              </m:rPr>
              <w:rPr>
                <w:rFonts w:ascii="Cambria Math" w:hAnsi="Cambria Math"/>
              </w:rPr>
              <m:t>β</m:t>
            </m:r>
          </m:e>
          <m:sup>
            <m:r>
              <m:rPr>
                <m:sty m:val="p"/>
              </m:rPr>
              <w:rPr>
                <w:rFonts w:ascii="Cambria Math" w:hAnsi="Cambria Math"/>
              </w:rPr>
              <m:t>-</m:t>
            </m:r>
          </m:sup>
        </m:sSup>
      </m:oMath>
      <w:r w:rsidR="00172AE6">
        <w:t xml:space="preserve"> </w:t>
      </w:r>
      <w:r w:rsidR="00500D29">
        <w:t>(</w:t>
      </w:r>
      <w:proofErr w:type="spellStart"/>
      <w:r w:rsidR="00500D29">
        <w:t>resp</w:t>
      </w:r>
      <w:proofErr w:type="spellEnd"/>
      <w:r w:rsidR="00500D29">
        <w:t xml:space="preserve">. </w:t>
      </w:r>
      <m:oMath>
        <m:sSup>
          <m:sSupPr>
            <m:ctrlPr>
              <w:rPr>
                <w:rFonts w:ascii="Cambria Math" w:hAnsi="Cambria Math"/>
              </w:rPr>
            </m:ctrlPr>
          </m:sSupPr>
          <m:e>
            <m:r>
              <m:rPr>
                <m:sty m:val="p"/>
              </m:rPr>
              <w:rPr>
                <w:rFonts w:ascii="Cambria Math" w:hAnsi="Cambria Math"/>
              </w:rPr>
              <m:t>β</m:t>
            </m:r>
          </m:e>
          <m:sup>
            <m:r>
              <m:rPr>
                <m:sty m:val="p"/>
              </m:rPr>
              <w:rPr>
                <w:rFonts w:ascii="Cambria Math" w:hAnsi="Cambria Math"/>
              </w:rPr>
              <m:t>+</m:t>
            </m:r>
          </m:sup>
        </m:sSup>
      </m:oMath>
      <w:r w:rsidR="00500D29">
        <w:t>) en Cm242 (</w:t>
      </w:r>
      <w:proofErr w:type="spellStart"/>
      <w:r w:rsidR="00500D29">
        <w:t>resp</w:t>
      </w:r>
      <w:proofErr w:type="spellEnd"/>
      <w:r w:rsidR="00500D29">
        <w:t xml:space="preserve">. </w:t>
      </w:r>
      <w:r w:rsidR="00172AE6">
        <w:t>Pu242</w:t>
      </w:r>
      <w:r w:rsidR="00500D29">
        <w:t xml:space="preserve">) avec une probabilité de </w:t>
      </w:r>
      <w:r w:rsidR="00172AE6">
        <w:t>84%</w:t>
      </w:r>
      <w:r w:rsidR="00500D29">
        <w:t xml:space="preserve"> (</w:t>
      </w:r>
      <w:proofErr w:type="spellStart"/>
      <w:r w:rsidR="00500D29">
        <w:t>resp</w:t>
      </w:r>
      <w:proofErr w:type="spellEnd"/>
      <w:r w:rsidR="00500D29">
        <w:t xml:space="preserve">. </w:t>
      </w:r>
      <w:r w:rsidR="00172AE6">
        <w:t xml:space="preserve">16%). </w:t>
      </w:r>
      <w:r w:rsidR="00CB2C0B">
        <w:t>Le Cm242</w:t>
      </w:r>
      <w:r w:rsidR="00172AE6">
        <w:t xml:space="preserve"> </w:t>
      </w:r>
      <w:r w:rsidR="00500D29">
        <w:t>se désintègre</w:t>
      </w:r>
      <w:r w:rsidR="00172AE6">
        <w:t xml:space="preserve"> </w:t>
      </w:r>
      <w:r w:rsidR="00500D29">
        <w:t xml:space="preserve">enfin </w:t>
      </w:r>
      <w:r w:rsidR="00172AE6">
        <w:t xml:space="preserve">par réaction alpha avec une période de 162 jours en Pu238. </w:t>
      </w:r>
      <w:r w:rsidR="00B34E7A">
        <w:t>L</w:t>
      </w:r>
      <w:r w:rsidR="00172AE6">
        <w:t xml:space="preserve">’Am242 </w:t>
      </w:r>
      <w:r w:rsidR="00B34E7A">
        <w:t xml:space="preserve">métastable </w:t>
      </w:r>
      <w:r w:rsidR="00CB2C0B">
        <w:t xml:space="preserve">n’est pas prise </w:t>
      </w:r>
      <w:r w:rsidR="00B34E7A">
        <w:t>en compte : en faible quantité, sa période de décroissance est trop longue pour contribuer notablement à la production de Pu238. La décroissance de l’Am242 est considérée immédiate</w:t>
      </w:r>
      <w:r w:rsidR="00CB2C0B">
        <w:t>.</w:t>
      </w:r>
      <w:r w:rsidR="00B34E7A">
        <w:t xml:space="preserve"> S</w:t>
      </w:r>
      <w:r w:rsidR="00CB2C0B">
        <w:t xml:space="preserve">oumis au flux neutronique, </w:t>
      </w:r>
      <w:r w:rsidR="00B34E7A">
        <w:t>la totalité du Cm242 ne produira pas forcément du Pu238. La filiation de l’Am241 au Pu238 est donc complexe, et usuellement « sacrifié</w:t>
      </w:r>
      <w:r w:rsidR="00B34E7A">
        <w:rPr>
          <w:rStyle w:val="Appelnotedebasdep"/>
        </w:rPr>
        <w:footnoteReference w:id="11"/>
      </w:r>
      <w:r w:rsidR="00B34E7A">
        <w:t> » dans les différents codes d’évolution.</w:t>
      </w:r>
    </w:p>
    <w:p w:rsidR="00B34E7A" w:rsidRDefault="00B34E7A">
      <w:pPr>
        <w:rPr>
          <w:rFonts w:asciiTheme="minorHAnsi" w:hAnsiTheme="minorHAnsi" w:cstheme="minorHAnsi"/>
          <w:iCs/>
          <w:sz w:val="24"/>
          <w:szCs w:val="24"/>
          <w:lang w:eastAsia="fr-FR"/>
        </w:rPr>
      </w:pPr>
      <w:r>
        <w:br w:type="page"/>
      </w:r>
    </w:p>
    <w:p w:rsidR="00913943" w:rsidRPr="00913943" w:rsidRDefault="00F02570" w:rsidP="00B34E7A">
      <w:pPr>
        <w:pStyle w:val="Corpsdetexte"/>
      </w:pPr>
      <w:r w:rsidRPr="00F02570">
        <w:lastRenderedPageBreak/>
        <w:t>L</w:t>
      </w:r>
      <w:r w:rsidR="00EC3102">
        <w:t xml:space="preserve">es </w:t>
      </w:r>
      <w:r w:rsidRPr="00F02570">
        <w:t>équation</w:t>
      </w:r>
      <w:r w:rsidR="00EC3102">
        <w:t>s</w:t>
      </w:r>
      <w:r w:rsidRPr="00F02570">
        <w:t xml:space="preserve"> de Bateman pour l’épuisement avec flux pour chaque noyau lourd </w:t>
      </w:r>
      <w:r w:rsidR="00EC3102">
        <w:t>sont les</w:t>
      </w:r>
      <w:r w:rsidRPr="00F02570">
        <w:t xml:space="preserve"> suivante</w:t>
      </w:r>
      <w:r w:rsidR="00EC3102">
        <w:t>s</w:t>
      </w:r>
      <w:r w:rsidRPr="00F02570">
        <w:t> :</w:t>
      </w:r>
    </w:p>
    <w:tbl>
      <w:tblPr>
        <w:tblStyle w:val="Grilledutableau"/>
        <w:tblW w:w="8930" w:type="dxa"/>
        <w:tblInd w:w="250" w:type="dxa"/>
        <w:tblLook w:val="04A0" w:firstRow="1" w:lastRow="0" w:firstColumn="1" w:lastColumn="0" w:noHBand="0" w:noVBand="1"/>
      </w:tblPr>
      <w:tblGrid>
        <w:gridCol w:w="8930"/>
      </w:tblGrid>
      <w:tr w:rsidR="0044413B" w:rsidTr="000F16E5">
        <w:tc>
          <w:tcPr>
            <w:tcW w:w="8930" w:type="dxa"/>
          </w:tcPr>
          <w:p w:rsidR="0044413B" w:rsidRPr="0044413B" w:rsidRDefault="0044413B" w:rsidP="0044413B">
            <w:pPr>
              <w:rPr>
                <w:iCs/>
                <w:sz w:val="24"/>
                <w:szCs w:val="24"/>
              </w:rPr>
            </w:pPr>
            <m:oMathPara>
              <m:oMathParaPr>
                <m:jc m:val="left"/>
              </m:oMathParaPr>
              <m:oMath>
                <m:f>
                  <m:fPr>
                    <m:ctrlPr>
                      <w:rPr>
                        <w:rFonts w:ascii="Cambria Math" w:hAnsi="Cambria Math"/>
                        <w:i/>
                        <w:iCs/>
                        <w:sz w:val="24"/>
                        <w:szCs w:val="24"/>
                      </w:rPr>
                    </m:ctrlPr>
                  </m:fPr>
                  <m:num>
                    <m:r>
                      <w:rPr>
                        <w:rFonts w:ascii="Cambria Math" w:hAnsi="Cambria Math"/>
                        <w:sz w:val="24"/>
                        <w:szCs w:val="24"/>
                      </w:rPr>
                      <m:t>d</m:t>
                    </m:r>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238</m:t>
                            </m:r>
                          </m:sup>
                          <m:e>
                            <m:r>
                              <w:rPr>
                                <w:rFonts w:ascii="Cambria Math" w:hAnsi="Cambria Math"/>
                                <w:sz w:val="24"/>
                                <w:szCs w:val="24"/>
                              </w:rPr>
                              <m:t>Pu</m:t>
                            </m:r>
                          </m:e>
                        </m:sPre>
                      </m:sub>
                    </m:sSub>
                  </m:num>
                  <m:den>
                    <m:r>
                      <w:rPr>
                        <w:rFonts w:ascii="Cambria Math" w:hAnsi="Cambria Math"/>
                        <w:sz w:val="24"/>
                        <w:szCs w:val="24"/>
                      </w:rPr>
                      <m:t>dt</m:t>
                    </m:r>
                  </m:den>
                </m:f>
                <m:r>
                  <w:rPr>
                    <w:rFonts w:ascii="Cambria Math" w:hAnsi="Cambria Math"/>
                    <w:sz w:val="24"/>
                    <w:szCs w:val="24"/>
                  </w:rPr>
                  <m: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a,</m:t>
                        </m:r>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238</m:t>
                            </m:r>
                          </m:sup>
                          <m:e>
                            <m:r>
                              <w:rPr>
                                <w:rFonts w:ascii="Cambria Math" w:hAnsi="Cambria Math"/>
                                <w:sz w:val="24"/>
                                <w:szCs w:val="24"/>
                              </w:rPr>
                              <m:t>Pu</m:t>
                            </m:r>
                          </m:e>
                        </m:sPre>
                      </m:sub>
                    </m:sSub>
                    <m:r>
                      <w:rPr>
                        <w:rFonts w:ascii="Cambria Math" w:hAnsi="Cambria Math"/>
                        <w:sz w:val="24"/>
                        <w:szCs w:val="24"/>
                      </w:rPr>
                      <m:t>Φ+</m:t>
                    </m:r>
                    <m:sSub>
                      <m:sSubPr>
                        <m:ctrlPr>
                          <w:rPr>
                            <w:rFonts w:ascii="Cambria Math" w:hAnsi="Cambria Math"/>
                            <w:i/>
                            <w:iCs/>
                            <w:sz w:val="24"/>
                            <w:szCs w:val="24"/>
                          </w:rPr>
                        </m:ctrlPr>
                      </m:sSubPr>
                      <m:e>
                        <m:r>
                          <w:rPr>
                            <w:rFonts w:ascii="Cambria Math" w:hAnsi="Cambria Math"/>
                            <w:sz w:val="24"/>
                            <w:szCs w:val="24"/>
                          </w:rPr>
                          <m:t>λ</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238</m:t>
                            </m:r>
                          </m:sup>
                          <m:e>
                            <m:r>
                              <w:rPr>
                                <w:rFonts w:ascii="Cambria Math" w:hAnsi="Cambria Math"/>
                                <w:sz w:val="24"/>
                                <w:szCs w:val="24"/>
                              </w:rPr>
                              <m:t>Pu</m:t>
                            </m:r>
                          </m:e>
                        </m:sPre>
                      </m:sub>
                    </m:sSub>
                  </m:e>
                </m:d>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238</m:t>
                        </m:r>
                      </m:sup>
                      <m:e>
                        <m:r>
                          <w:rPr>
                            <w:rFonts w:ascii="Cambria Math" w:hAnsi="Cambria Math"/>
                            <w:sz w:val="24"/>
                            <w:szCs w:val="24"/>
                          </w:rPr>
                          <m:t>Pu</m:t>
                        </m:r>
                      </m:e>
                    </m:sPre>
                  </m:sub>
                </m:sSub>
                <m:r>
                  <w:rPr>
                    <w:rFonts w:ascii="Cambria Math" w:hAnsi="Cambria Math"/>
                    <w:sz w:val="24"/>
                    <w:szCs w:val="24"/>
                  </w:rPr>
                  <m: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c,</m:t>
                        </m:r>
                        <m:sPre>
                          <m:sPrePr>
                            <m:ctrlPr>
                              <w:rPr>
                                <w:rFonts w:ascii="Cambria Math" w:hAnsi="Cambria Math"/>
                                <w:i/>
                                <w:iCs/>
                                <w:sz w:val="24"/>
                                <w:szCs w:val="24"/>
                              </w:rPr>
                            </m:ctrlPr>
                          </m:sPrePr>
                          <m:sub>
                            <m:r>
                              <w:rPr>
                                <w:rFonts w:ascii="Cambria Math" w:hAnsi="Cambria Math"/>
                                <w:sz w:val="24"/>
                                <w:szCs w:val="24"/>
                              </w:rPr>
                              <m:t>92</m:t>
                            </m:r>
                          </m:sub>
                          <m:sup>
                            <m:r>
                              <w:rPr>
                                <w:rFonts w:ascii="Cambria Math" w:hAnsi="Cambria Math"/>
                                <w:sz w:val="24"/>
                                <w:szCs w:val="24"/>
                              </w:rPr>
                              <m:t>23</m:t>
                            </m:r>
                            <m:r>
                              <w:rPr>
                                <w:rFonts w:ascii="Cambria Math" w:hAnsi="Cambria Math"/>
                                <w:sz w:val="24"/>
                                <w:szCs w:val="24"/>
                              </w:rPr>
                              <m:t>5</m:t>
                            </m:r>
                          </m:sup>
                          <m:e>
                            <m:r>
                              <w:rPr>
                                <w:rFonts w:ascii="Cambria Math" w:hAnsi="Cambria Math"/>
                                <w:sz w:val="24"/>
                                <w:szCs w:val="24"/>
                              </w:rPr>
                              <m:t>U</m:t>
                            </m:r>
                          </m:e>
                        </m:sPre>
                      </m:sub>
                    </m:sSub>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92</m:t>
                            </m:r>
                          </m:sub>
                          <m:sup>
                            <m:r>
                              <w:rPr>
                                <w:rFonts w:ascii="Cambria Math" w:hAnsi="Cambria Math"/>
                                <w:sz w:val="24"/>
                                <w:szCs w:val="24"/>
                              </w:rPr>
                              <m:t>23</m:t>
                            </m:r>
                            <m:r>
                              <w:rPr>
                                <w:rFonts w:ascii="Cambria Math" w:hAnsi="Cambria Math"/>
                                <w:sz w:val="24"/>
                                <w:szCs w:val="24"/>
                              </w:rPr>
                              <m:t>5</m:t>
                            </m:r>
                          </m:sup>
                          <m:e>
                            <m:r>
                              <w:rPr>
                                <w:rFonts w:ascii="Cambria Math" w:hAnsi="Cambria Math"/>
                                <w:sz w:val="24"/>
                                <w:szCs w:val="24"/>
                              </w:rPr>
                              <m:t>U</m:t>
                            </m:r>
                          </m:e>
                        </m:sPre>
                      </m:sub>
                    </m:sSub>
                    <m:r>
                      <w:rPr>
                        <w:rFonts w:ascii="Cambria Math" w:hAnsi="Cambria Math"/>
                        <w:sz w:val="24"/>
                        <w:szCs w:val="24"/>
                      </w:rPr>
                      <m:t>+</m:t>
                    </m:r>
                    <m:r>
                      <w:rPr>
                        <w:rFonts w:ascii="Cambria Math" w:hAnsi="Cambria Math"/>
                        <w:sz w:val="24"/>
                        <w:szCs w:val="24"/>
                      </w:rPr>
                      <m:t xml:space="preserve">0.71 </m:t>
                    </m:r>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c,</m:t>
                        </m:r>
                        <m:sPre>
                          <m:sPrePr>
                            <m:ctrlPr>
                              <w:rPr>
                                <w:rFonts w:ascii="Cambria Math" w:hAnsi="Cambria Math"/>
                                <w:i/>
                                <w:iCs/>
                                <w:sz w:val="24"/>
                                <w:szCs w:val="24"/>
                              </w:rPr>
                            </m:ctrlPr>
                          </m:sPrePr>
                          <m:sub>
                            <m:r>
                              <w:rPr>
                                <w:rFonts w:ascii="Cambria Math" w:hAnsi="Cambria Math"/>
                                <w:sz w:val="24"/>
                                <w:szCs w:val="24"/>
                              </w:rPr>
                              <m:t>95</m:t>
                            </m:r>
                          </m:sub>
                          <m:sup>
                            <m:r>
                              <w:rPr>
                                <w:rFonts w:ascii="Cambria Math" w:hAnsi="Cambria Math"/>
                                <w:sz w:val="24"/>
                                <w:szCs w:val="24"/>
                              </w:rPr>
                              <m:t>241</m:t>
                            </m:r>
                          </m:sup>
                          <m:e>
                            <m:r>
                              <w:rPr>
                                <w:rFonts w:ascii="Cambria Math" w:hAnsi="Cambria Math"/>
                                <w:sz w:val="24"/>
                                <w:szCs w:val="24"/>
                              </w:rPr>
                              <m:t>Am</m:t>
                            </m:r>
                          </m:e>
                        </m:sPre>
                      </m:sub>
                    </m:sSub>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95</m:t>
                            </m:r>
                          </m:sub>
                          <m:sup>
                            <m:r>
                              <w:rPr>
                                <w:rFonts w:ascii="Cambria Math" w:hAnsi="Cambria Math"/>
                                <w:sz w:val="24"/>
                                <w:szCs w:val="24"/>
                              </w:rPr>
                              <m:t>241</m:t>
                            </m:r>
                          </m:sup>
                          <m:e>
                            <m:r>
                              <w:rPr>
                                <w:rFonts w:ascii="Cambria Math" w:hAnsi="Cambria Math"/>
                                <w:sz w:val="24"/>
                                <w:szCs w:val="24"/>
                              </w:rPr>
                              <m:t>Am</m:t>
                            </m:r>
                          </m:e>
                        </m:sPre>
                      </m:sub>
                    </m:sSub>
                  </m:e>
                </m:d>
                <m:r>
                  <w:rPr>
                    <w:rFonts w:ascii="Cambria Math" w:hAnsi="Cambria Math"/>
                    <w:sz w:val="24"/>
                    <w:szCs w:val="24"/>
                  </w:rPr>
                  <m:t>Φ</m:t>
                </m:r>
              </m:oMath>
            </m:oMathPara>
          </w:p>
        </w:tc>
      </w:tr>
      <w:tr w:rsidR="0044413B" w:rsidTr="000F16E5">
        <w:tc>
          <w:tcPr>
            <w:tcW w:w="8930" w:type="dxa"/>
          </w:tcPr>
          <w:p w:rsidR="0044413B" w:rsidRPr="0044413B" w:rsidRDefault="0044413B" w:rsidP="0044413B">
            <w:pPr>
              <w:rPr>
                <w:sz w:val="24"/>
                <w:szCs w:val="24"/>
              </w:rPr>
            </w:pPr>
            <m:oMathPara>
              <m:oMathParaPr>
                <m:jc m:val="left"/>
              </m:oMathParaPr>
              <m:oMath>
                <m:f>
                  <m:fPr>
                    <m:ctrlPr>
                      <w:rPr>
                        <w:rFonts w:ascii="Cambria Math" w:hAnsi="Cambria Math"/>
                        <w:i/>
                        <w:iCs/>
                        <w:sz w:val="24"/>
                        <w:szCs w:val="24"/>
                      </w:rPr>
                    </m:ctrlPr>
                  </m:fPr>
                  <m:num>
                    <m:r>
                      <w:rPr>
                        <w:rFonts w:ascii="Cambria Math" w:hAnsi="Cambria Math"/>
                        <w:sz w:val="24"/>
                        <w:szCs w:val="24"/>
                      </w:rPr>
                      <m:t>d</m:t>
                    </m:r>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239</m:t>
                            </m:r>
                          </m:sup>
                          <m:e>
                            <m:r>
                              <w:rPr>
                                <w:rFonts w:ascii="Cambria Math" w:hAnsi="Cambria Math"/>
                                <w:sz w:val="24"/>
                                <w:szCs w:val="24"/>
                              </w:rPr>
                              <m:t>Pu</m:t>
                            </m:r>
                          </m:e>
                        </m:sPre>
                      </m:sub>
                    </m:sSub>
                  </m:num>
                  <m:den>
                    <m:r>
                      <w:rPr>
                        <w:rFonts w:ascii="Cambria Math" w:hAnsi="Cambria Math"/>
                        <w:sz w:val="24"/>
                        <w:szCs w:val="24"/>
                      </w:rPr>
                      <m:t>dt</m:t>
                    </m:r>
                  </m:den>
                </m:f>
                <m:r>
                  <w:rPr>
                    <w:rFonts w:ascii="Cambria Math" w:hAnsi="Cambria Math"/>
                    <w:sz w:val="24"/>
                    <w:szCs w:val="24"/>
                  </w:rPr>
                  <m: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a,</m:t>
                        </m:r>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239</m:t>
                            </m:r>
                          </m:sup>
                          <m:e>
                            <m:r>
                              <w:rPr>
                                <w:rFonts w:ascii="Cambria Math" w:hAnsi="Cambria Math"/>
                                <w:sz w:val="24"/>
                                <w:szCs w:val="24"/>
                              </w:rPr>
                              <m:t>Pu</m:t>
                            </m:r>
                          </m:e>
                        </m:sPre>
                      </m:sub>
                    </m:sSub>
                    <m:r>
                      <w:rPr>
                        <w:rFonts w:ascii="Cambria Math" w:hAnsi="Cambria Math"/>
                        <w:sz w:val="24"/>
                        <w:szCs w:val="24"/>
                      </w:rPr>
                      <m:t>Φ+</m:t>
                    </m:r>
                    <m:sSub>
                      <m:sSubPr>
                        <m:ctrlPr>
                          <w:rPr>
                            <w:rFonts w:ascii="Cambria Math" w:hAnsi="Cambria Math"/>
                            <w:i/>
                            <w:iCs/>
                            <w:sz w:val="24"/>
                            <w:szCs w:val="24"/>
                          </w:rPr>
                        </m:ctrlPr>
                      </m:sSubPr>
                      <m:e>
                        <m:r>
                          <w:rPr>
                            <w:rFonts w:ascii="Cambria Math" w:hAnsi="Cambria Math"/>
                            <w:sz w:val="24"/>
                            <w:szCs w:val="24"/>
                          </w:rPr>
                          <m:t>λ</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239</m:t>
                            </m:r>
                          </m:sup>
                          <m:e>
                            <m:r>
                              <w:rPr>
                                <w:rFonts w:ascii="Cambria Math" w:hAnsi="Cambria Math"/>
                                <w:sz w:val="24"/>
                                <w:szCs w:val="24"/>
                              </w:rPr>
                              <m:t>Pu</m:t>
                            </m:r>
                          </m:e>
                        </m:sPre>
                      </m:sub>
                    </m:sSub>
                  </m:e>
                </m:d>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239</m:t>
                        </m:r>
                      </m:sup>
                      <m:e>
                        <m:r>
                          <w:rPr>
                            <w:rFonts w:ascii="Cambria Math" w:hAnsi="Cambria Math"/>
                            <w:sz w:val="24"/>
                            <w:szCs w:val="24"/>
                          </w:rPr>
                          <m:t>Pu</m:t>
                        </m:r>
                      </m:e>
                    </m:sPre>
                  </m:sub>
                </m:sSub>
                <m:r>
                  <w:rPr>
                    <w:rFonts w:ascii="Cambria Math" w:hAnsi="Cambria Math"/>
                    <w:sz w:val="24"/>
                    <w:szCs w:val="24"/>
                  </w:rPr>
                  <m: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c,</m:t>
                        </m:r>
                        <m:sPre>
                          <m:sPrePr>
                            <m:ctrlPr>
                              <w:rPr>
                                <w:rFonts w:ascii="Cambria Math" w:hAnsi="Cambria Math"/>
                                <w:i/>
                                <w:iCs/>
                                <w:sz w:val="24"/>
                                <w:szCs w:val="24"/>
                              </w:rPr>
                            </m:ctrlPr>
                          </m:sPrePr>
                          <m:sub>
                            <m:r>
                              <w:rPr>
                                <w:rFonts w:ascii="Cambria Math" w:hAnsi="Cambria Math"/>
                                <w:sz w:val="24"/>
                                <w:szCs w:val="24"/>
                              </w:rPr>
                              <m:t>92</m:t>
                            </m:r>
                          </m:sub>
                          <m:sup>
                            <m:r>
                              <w:rPr>
                                <w:rFonts w:ascii="Cambria Math" w:hAnsi="Cambria Math"/>
                                <w:sz w:val="24"/>
                                <w:szCs w:val="24"/>
                              </w:rPr>
                              <m:t>238</m:t>
                            </m:r>
                          </m:sup>
                          <m:e>
                            <m:r>
                              <w:rPr>
                                <w:rFonts w:ascii="Cambria Math" w:hAnsi="Cambria Math"/>
                                <w:sz w:val="24"/>
                                <w:szCs w:val="24"/>
                              </w:rPr>
                              <m:t>U</m:t>
                            </m:r>
                          </m:e>
                        </m:sPre>
                      </m:sub>
                    </m:sSub>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92</m:t>
                            </m:r>
                          </m:sub>
                          <m:sup>
                            <m:r>
                              <w:rPr>
                                <w:rFonts w:ascii="Cambria Math" w:hAnsi="Cambria Math"/>
                                <w:sz w:val="24"/>
                                <w:szCs w:val="24"/>
                              </w:rPr>
                              <m:t>238</m:t>
                            </m:r>
                          </m:sup>
                          <m:e>
                            <m:r>
                              <w:rPr>
                                <w:rFonts w:ascii="Cambria Math" w:hAnsi="Cambria Math"/>
                                <w:sz w:val="24"/>
                                <w:szCs w:val="24"/>
                              </w:rPr>
                              <m:t>U</m:t>
                            </m:r>
                          </m:e>
                        </m:sPre>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c,</m:t>
                        </m:r>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238</m:t>
                            </m:r>
                          </m:sup>
                          <m:e>
                            <m:r>
                              <w:rPr>
                                <w:rFonts w:ascii="Cambria Math" w:hAnsi="Cambria Math"/>
                                <w:sz w:val="24"/>
                                <w:szCs w:val="24"/>
                              </w:rPr>
                              <m:t>Pu</m:t>
                            </m:r>
                          </m:e>
                        </m:sPre>
                      </m:sub>
                    </m:sSub>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238</m:t>
                            </m:r>
                          </m:sup>
                          <m:e>
                            <m:r>
                              <w:rPr>
                                <w:rFonts w:ascii="Cambria Math" w:hAnsi="Cambria Math"/>
                                <w:sz w:val="24"/>
                                <w:szCs w:val="24"/>
                              </w:rPr>
                              <m:t>Pu</m:t>
                            </m:r>
                          </m:e>
                        </m:sPre>
                      </m:sub>
                    </m:sSub>
                  </m:e>
                </m:d>
                <m:r>
                  <w:rPr>
                    <w:rFonts w:ascii="Cambria Math" w:hAnsi="Cambria Math"/>
                    <w:sz w:val="24"/>
                    <w:szCs w:val="24"/>
                  </w:rPr>
                  <m:t>Φ</m:t>
                </m:r>
              </m:oMath>
            </m:oMathPara>
          </w:p>
        </w:tc>
      </w:tr>
      <w:tr w:rsidR="0044413B" w:rsidTr="000F16E5">
        <w:tc>
          <w:tcPr>
            <w:tcW w:w="8930" w:type="dxa"/>
          </w:tcPr>
          <w:p w:rsidR="0044413B" w:rsidRPr="00330966" w:rsidRDefault="0044413B" w:rsidP="0044413B">
            <w:pPr>
              <w:rPr>
                <w:rFonts w:eastAsiaTheme="minorEastAsia"/>
                <w:iCs/>
                <w:sz w:val="24"/>
                <w:szCs w:val="24"/>
              </w:rPr>
            </w:pPr>
            <m:oMathPara>
              <m:oMathParaPr>
                <m:jc m:val="left"/>
              </m:oMathParaPr>
              <m:oMath>
                <m:f>
                  <m:fPr>
                    <m:ctrlPr>
                      <w:rPr>
                        <w:rFonts w:ascii="Cambria Math" w:hAnsi="Cambria Math"/>
                        <w:i/>
                        <w:iCs/>
                        <w:sz w:val="24"/>
                        <w:szCs w:val="24"/>
                      </w:rPr>
                    </m:ctrlPr>
                  </m:fPr>
                  <m:num>
                    <m:r>
                      <w:rPr>
                        <w:rFonts w:ascii="Cambria Math" w:hAnsi="Cambria Math"/>
                        <w:sz w:val="24"/>
                        <w:szCs w:val="24"/>
                      </w:rPr>
                      <m:t>d</m:t>
                    </m:r>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240</m:t>
                            </m:r>
                          </m:sup>
                          <m:e>
                            <m:r>
                              <w:rPr>
                                <w:rFonts w:ascii="Cambria Math" w:hAnsi="Cambria Math"/>
                                <w:sz w:val="24"/>
                                <w:szCs w:val="24"/>
                              </w:rPr>
                              <m:t>Pu</m:t>
                            </m:r>
                          </m:e>
                        </m:sPre>
                      </m:sub>
                    </m:sSub>
                  </m:num>
                  <m:den>
                    <m:r>
                      <w:rPr>
                        <w:rFonts w:ascii="Cambria Math" w:hAnsi="Cambria Math"/>
                        <w:sz w:val="24"/>
                        <w:szCs w:val="24"/>
                      </w:rPr>
                      <m:t>dt</m:t>
                    </m:r>
                  </m:den>
                </m:f>
                <m:r>
                  <w:rPr>
                    <w:rFonts w:ascii="Cambria Math" w:hAnsi="Cambria Math"/>
                    <w:sz w:val="24"/>
                    <w:szCs w:val="24"/>
                  </w:rPr>
                  <m: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a,</m:t>
                        </m:r>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240</m:t>
                            </m:r>
                          </m:sup>
                          <m:e>
                            <m:r>
                              <w:rPr>
                                <w:rFonts w:ascii="Cambria Math" w:hAnsi="Cambria Math"/>
                                <w:sz w:val="24"/>
                                <w:szCs w:val="24"/>
                              </w:rPr>
                              <m:t>Pu</m:t>
                            </m:r>
                          </m:e>
                        </m:sPre>
                      </m:sub>
                    </m:sSub>
                    <m:r>
                      <w:rPr>
                        <w:rFonts w:ascii="Cambria Math" w:hAnsi="Cambria Math"/>
                        <w:sz w:val="24"/>
                        <w:szCs w:val="24"/>
                      </w:rPr>
                      <m:t>Φ+</m:t>
                    </m:r>
                    <m:sSub>
                      <m:sSubPr>
                        <m:ctrlPr>
                          <w:rPr>
                            <w:rFonts w:ascii="Cambria Math" w:hAnsi="Cambria Math"/>
                            <w:i/>
                            <w:iCs/>
                            <w:sz w:val="24"/>
                            <w:szCs w:val="24"/>
                          </w:rPr>
                        </m:ctrlPr>
                      </m:sSubPr>
                      <m:e>
                        <m:r>
                          <w:rPr>
                            <w:rFonts w:ascii="Cambria Math" w:hAnsi="Cambria Math"/>
                            <w:sz w:val="24"/>
                            <w:szCs w:val="24"/>
                          </w:rPr>
                          <m:t>λ</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240</m:t>
                            </m:r>
                          </m:sup>
                          <m:e>
                            <m:r>
                              <w:rPr>
                                <w:rFonts w:ascii="Cambria Math" w:hAnsi="Cambria Math"/>
                                <w:sz w:val="24"/>
                                <w:szCs w:val="24"/>
                              </w:rPr>
                              <m:t>Pu</m:t>
                            </m:r>
                          </m:e>
                        </m:sPre>
                      </m:sub>
                    </m:sSub>
                  </m:e>
                </m:d>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240</m:t>
                        </m:r>
                      </m:sup>
                      <m:e>
                        <m:r>
                          <w:rPr>
                            <w:rFonts w:ascii="Cambria Math" w:hAnsi="Cambria Math"/>
                            <w:sz w:val="24"/>
                            <w:szCs w:val="24"/>
                          </w:rPr>
                          <m:t>Pu</m:t>
                        </m:r>
                      </m:e>
                    </m:sPre>
                  </m:sub>
                </m:sSub>
                <m:r>
                  <w:rPr>
                    <w:rFonts w:ascii="Cambria Math" w:hAnsi="Cambria Math"/>
                    <w:sz w:val="24"/>
                    <w:szCs w:val="24"/>
                  </w:rPr>
                  <m: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c,</m:t>
                        </m:r>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239</m:t>
                            </m:r>
                          </m:sup>
                          <m:e>
                            <m:r>
                              <w:rPr>
                                <w:rFonts w:ascii="Cambria Math" w:hAnsi="Cambria Math"/>
                                <w:sz w:val="24"/>
                                <w:szCs w:val="24"/>
                              </w:rPr>
                              <m:t>Pu</m:t>
                            </m:r>
                          </m:e>
                        </m:sPre>
                      </m:sub>
                    </m:sSub>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239</m:t>
                            </m:r>
                          </m:sup>
                          <m:e>
                            <m:r>
                              <w:rPr>
                                <w:rFonts w:ascii="Cambria Math" w:hAnsi="Cambria Math"/>
                                <w:sz w:val="24"/>
                                <w:szCs w:val="24"/>
                              </w:rPr>
                              <m:t>Pu</m:t>
                            </m:r>
                          </m:e>
                        </m:sPre>
                      </m:sub>
                    </m:sSub>
                  </m:e>
                </m:d>
                <m:r>
                  <w:rPr>
                    <w:rFonts w:ascii="Cambria Math" w:hAnsi="Cambria Math"/>
                    <w:sz w:val="24"/>
                    <w:szCs w:val="24"/>
                  </w:rPr>
                  <m:t>Φ</m:t>
                </m:r>
              </m:oMath>
            </m:oMathPara>
          </w:p>
        </w:tc>
      </w:tr>
      <w:tr w:rsidR="0044413B" w:rsidTr="000F16E5">
        <w:tc>
          <w:tcPr>
            <w:tcW w:w="8930" w:type="dxa"/>
          </w:tcPr>
          <w:p w:rsidR="0044413B" w:rsidRPr="00330966" w:rsidRDefault="0044413B" w:rsidP="0044413B">
            <w:pPr>
              <w:rPr>
                <w:rFonts w:eastAsiaTheme="minorEastAsia"/>
                <w:iCs/>
                <w:sz w:val="24"/>
                <w:szCs w:val="24"/>
              </w:rPr>
            </w:pPr>
            <m:oMathPara>
              <m:oMathParaPr>
                <m:jc m:val="left"/>
              </m:oMathParaPr>
              <m:oMath>
                <m:f>
                  <m:fPr>
                    <m:ctrlPr>
                      <w:rPr>
                        <w:rFonts w:ascii="Cambria Math" w:hAnsi="Cambria Math"/>
                        <w:i/>
                        <w:iCs/>
                        <w:sz w:val="24"/>
                        <w:szCs w:val="24"/>
                      </w:rPr>
                    </m:ctrlPr>
                  </m:fPr>
                  <m:num>
                    <m:r>
                      <w:rPr>
                        <w:rFonts w:ascii="Cambria Math" w:hAnsi="Cambria Math"/>
                        <w:sz w:val="24"/>
                        <w:szCs w:val="24"/>
                      </w:rPr>
                      <m:t>d</m:t>
                    </m:r>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241</m:t>
                            </m:r>
                          </m:sup>
                          <m:e>
                            <m:r>
                              <w:rPr>
                                <w:rFonts w:ascii="Cambria Math" w:hAnsi="Cambria Math"/>
                                <w:sz w:val="24"/>
                                <w:szCs w:val="24"/>
                              </w:rPr>
                              <m:t>Pu</m:t>
                            </m:r>
                          </m:e>
                        </m:sPre>
                      </m:sub>
                    </m:sSub>
                  </m:num>
                  <m:den>
                    <m:r>
                      <w:rPr>
                        <w:rFonts w:ascii="Cambria Math" w:hAnsi="Cambria Math"/>
                        <w:sz w:val="24"/>
                        <w:szCs w:val="24"/>
                      </w:rPr>
                      <m:t>dt</m:t>
                    </m:r>
                  </m:den>
                </m:f>
                <m:r>
                  <w:rPr>
                    <w:rFonts w:ascii="Cambria Math" w:hAnsi="Cambria Math"/>
                    <w:sz w:val="24"/>
                    <w:szCs w:val="24"/>
                  </w:rPr>
                  <m: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a,</m:t>
                        </m:r>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241</m:t>
                            </m:r>
                          </m:sup>
                          <m:e>
                            <m:r>
                              <w:rPr>
                                <w:rFonts w:ascii="Cambria Math" w:hAnsi="Cambria Math"/>
                                <w:sz w:val="24"/>
                                <w:szCs w:val="24"/>
                              </w:rPr>
                              <m:t>Pu</m:t>
                            </m:r>
                          </m:e>
                        </m:sPre>
                      </m:sub>
                    </m:sSub>
                    <m:r>
                      <w:rPr>
                        <w:rFonts w:ascii="Cambria Math" w:hAnsi="Cambria Math"/>
                        <w:sz w:val="24"/>
                        <w:szCs w:val="24"/>
                      </w:rPr>
                      <m:t>Φ+</m:t>
                    </m:r>
                    <m:sSub>
                      <m:sSubPr>
                        <m:ctrlPr>
                          <w:rPr>
                            <w:rFonts w:ascii="Cambria Math" w:hAnsi="Cambria Math"/>
                            <w:i/>
                            <w:iCs/>
                            <w:sz w:val="24"/>
                            <w:szCs w:val="24"/>
                          </w:rPr>
                        </m:ctrlPr>
                      </m:sSubPr>
                      <m:e>
                        <m:r>
                          <w:rPr>
                            <w:rFonts w:ascii="Cambria Math" w:hAnsi="Cambria Math"/>
                            <w:sz w:val="24"/>
                            <w:szCs w:val="24"/>
                          </w:rPr>
                          <m:t>λ</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241</m:t>
                            </m:r>
                          </m:sup>
                          <m:e>
                            <m:r>
                              <w:rPr>
                                <w:rFonts w:ascii="Cambria Math" w:hAnsi="Cambria Math"/>
                                <w:sz w:val="24"/>
                                <w:szCs w:val="24"/>
                              </w:rPr>
                              <m:t>Pu</m:t>
                            </m:r>
                          </m:e>
                        </m:sPre>
                      </m:sub>
                    </m:sSub>
                  </m:e>
                </m:d>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241</m:t>
                        </m:r>
                      </m:sup>
                      <m:e>
                        <m:r>
                          <w:rPr>
                            <w:rFonts w:ascii="Cambria Math" w:hAnsi="Cambria Math"/>
                            <w:sz w:val="24"/>
                            <w:szCs w:val="24"/>
                          </w:rPr>
                          <m:t>Pu</m:t>
                        </m:r>
                      </m:e>
                    </m:sPre>
                  </m:sub>
                </m:sSub>
                <m:r>
                  <w:rPr>
                    <w:rFonts w:ascii="Cambria Math" w:hAnsi="Cambria Math"/>
                    <w:sz w:val="24"/>
                    <w:szCs w:val="24"/>
                  </w:rPr>
                  <m: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c,</m:t>
                        </m:r>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240</m:t>
                            </m:r>
                          </m:sup>
                          <m:e>
                            <m:r>
                              <w:rPr>
                                <w:rFonts w:ascii="Cambria Math" w:hAnsi="Cambria Math"/>
                                <w:sz w:val="24"/>
                                <w:szCs w:val="24"/>
                              </w:rPr>
                              <m:t>Pu</m:t>
                            </m:r>
                          </m:e>
                        </m:sPre>
                      </m:sub>
                    </m:sSub>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240</m:t>
                            </m:r>
                          </m:sup>
                          <m:e>
                            <m:r>
                              <w:rPr>
                                <w:rFonts w:ascii="Cambria Math" w:hAnsi="Cambria Math"/>
                                <w:sz w:val="24"/>
                                <w:szCs w:val="24"/>
                              </w:rPr>
                              <m:t>Pu</m:t>
                            </m:r>
                          </m:e>
                        </m:sPre>
                      </m:sub>
                    </m:sSub>
                  </m:e>
                </m:d>
                <m:r>
                  <w:rPr>
                    <w:rFonts w:ascii="Cambria Math" w:hAnsi="Cambria Math"/>
                    <w:sz w:val="24"/>
                    <w:szCs w:val="24"/>
                  </w:rPr>
                  <m:t>Φ</m:t>
                </m:r>
              </m:oMath>
            </m:oMathPara>
          </w:p>
        </w:tc>
      </w:tr>
      <w:tr w:rsidR="0044413B" w:rsidRPr="00B34E7A" w:rsidTr="000F16E5">
        <w:tc>
          <w:tcPr>
            <w:tcW w:w="8930" w:type="dxa"/>
          </w:tcPr>
          <w:p w:rsidR="0044413B" w:rsidRPr="0044413B" w:rsidRDefault="0044413B" w:rsidP="000F16E5">
            <w:pPr>
              <w:rPr>
                <w:rFonts w:eastAsiaTheme="minorEastAsia"/>
                <w:iCs/>
                <w:sz w:val="24"/>
                <w:szCs w:val="24"/>
              </w:rPr>
            </w:pPr>
            <m:oMathPara>
              <m:oMathParaPr>
                <m:jc m:val="left"/>
              </m:oMathParaPr>
              <m:oMath>
                <m:f>
                  <m:fPr>
                    <m:ctrlPr>
                      <w:rPr>
                        <w:rFonts w:ascii="Cambria Math" w:hAnsi="Cambria Math"/>
                        <w:i/>
                        <w:iCs/>
                        <w:sz w:val="24"/>
                        <w:szCs w:val="24"/>
                      </w:rPr>
                    </m:ctrlPr>
                  </m:fPr>
                  <m:num>
                    <m:r>
                      <w:rPr>
                        <w:rFonts w:ascii="Cambria Math" w:hAnsi="Cambria Math"/>
                        <w:sz w:val="24"/>
                        <w:szCs w:val="24"/>
                      </w:rPr>
                      <m:t>d</m:t>
                    </m:r>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242</m:t>
                            </m:r>
                          </m:sup>
                          <m:e>
                            <m:r>
                              <w:rPr>
                                <w:rFonts w:ascii="Cambria Math" w:hAnsi="Cambria Math"/>
                                <w:sz w:val="24"/>
                                <w:szCs w:val="24"/>
                              </w:rPr>
                              <m:t>Pu</m:t>
                            </m:r>
                          </m:e>
                        </m:sPre>
                      </m:sub>
                    </m:sSub>
                  </m:num>
                  <m:den>
                    <m:r>
                      <w:rPr>
                        <w:rFonts w:ascii="Cambria Math" w:hAnsi="Cambria Math"/>
                        <w:sz w:val="24"/>
                        <w:szCs w:val="24"/>
                      </w:rPr>
                      <m:t>dt</m:t>
                    </m:r>
                  </m:den>
                </m:f>
                <m:r>
                  <w:rPr>
                    <w:rFonts w:ascii="Cambria Math" w:hAnsi="Cambria Math"/>
                    <w:sz w:val="24"/>
                    <w:szCs w:val="24"/>
                  </w:rPr>
                  <m: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a,</m:t>
                        </m:r>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242</m:t>
                            </m:r>
                          </m:sup>
                          <m:e>
                            <m:r>
                              <w:rPr>
                                <w:rFonts w:ascii="Cambria Math" w:hAnsi="Cambria Math"/>
                                <w:sz w:val="24"/>
                                <w:szCs w:val="24"/>
                              </w:rPr>
                              <m:t>Pu</m:t>
                            </m:r>
                          </m:e>
                        </m:sPre>
                      </m:sub>
                    </m:sSub>
                    <m:r>
                      <w:rPr>
                        <w:rFonts w:ascii="Cambria Math" w:hAnsi="Cambria Math"/>
                        <w:sz w:val="24"/>
                        <w:szCs w:val="24"/>
                      </w:rPr>
                      <m:t>Φ+</m:t>
                    </m:r>
                    <m:sSub>
                      <m:sSubPr>
                        <m:ctrlPr>
                          <w:rPr>
                            <w:rFonts w:ascii="Cambria Math" w:hAnsi="Cambria Math"/>
                            <w:i/>
                            <w:iCs/>
                            <w:sz w:val="24"/>
                            <w:szCs w:val="24"/>
                          </w:rPr>
                        </m:ctrlPr>
                      </m:sSubPr>
                      <m:e>
                        <m:r>
                          <w:rPr>
                            <w:rFonts w:ascii="Cambria Math" w:hAnsi="Cambria Math"/>
                            <w:sz w:val="24"/>
                            <w:szCs w:val="24"/>
                          </w:rPr>
                          <m:t>λ</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242</m:t>
                            </m:r>
                          </m:sup>
                          <m:e>
                            <m:r>
                              <w:rPr>
                                <w:rFonts w:ascii="Cambria Math" w:hAnsi="Cambria Math"/>
                                <w:sz w:val="24"/>
                                <w:szCs w:val="24"/>
                              </w:rPr>
                              <m:t>Pu</m:t>
                            </m:r>
                          </m:e>
                        </m:sPre>
                      </m:sub>
                    </m:sSub>
                  </m:e>
                </m:d>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242</m:t>
                        </m:r>
                      </m:sup>
                      <m:e>
                        <m:r>
                          <w:rPr>
                            <w:rFonts w:ascii="Cambria Math" w:hAnsi="Cambria Math"/>
                            <w:sz w:val="24"/>
                            <w:szCs w:val="24"/>
                          </w:rPr>
                          <m:t>Pu</m:t>
                        </m:r>
                      </m:e>
                    </m:sPre>
                  </m:sub>
                </m:sSub>
                <m:r>
                  <w:rPr>
                    <w:rFonts w:ascii="Cambria Math" w:hAnsi="Cambria Math"/>
                    <w:sz w:val="24"/>
                    <w:szCs w:val="24"/>
                  </w:rPr>
                  <m: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c,</m:t>
                        </m:r>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241</m:t>
                            </m:r>
                          </m:sup>
                          <m:e>
                            <m:r>
                              <w:rPr>
                                <w:rFonts w:ascii="Cambria Math" w:hAnsi="Cambria Math"/>
                                <w:sz w:val="24"/>
                                <w:szCs w:val="24"/>
                              </w:rPr>
                              <m:t>Pu</m:t>
                            </m:r>
                          </m:e>
                        </m:sPre>
                      </m:sub>
                    </m:sSub>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241</m:t>
                            </m:r>
                          </m:sup>
                          <m:e>
                            <m:r>
                              <w:rPr>
                                <w:rFonts w:ascii="Cambria Math" w:hAnsi="Cambria Math"/>
                                <w:sz w:val="24"/>
                                <w:szCs w:val="24"/>
                              </w:rPr>
                              <m:t>Pu</m:t>
                            </m:r>
                          </m:e>
                        </m:sPre>
                      </m:sub>
                    </m:sSub>
                    <m:r>
                      <w:rPr>
                        <w:rFonts w:ascii="Cambria Math" w:hAnsi="Cambria Math"/>
                        <w:sz w:val="24"/>
                        <w:szCs w:val="24"/>
                      </w:rPr>
                      <m:t>+0.</m:t>
                    </m:r>
                    <m:r>
                      <w:rPr>
                        <w:rFonts w:ascii="Cambria Math" w:hAnsi="Cambria Math"/>
                        <w:sz w:val="24"/>
                        <w:szCs w:val="24"/>
                      </w:rPr>
                      <m:t>136</m:t>
                    </m:r>
                    <m:r>
                      <w:rPr>
                        <w:rFonts w:ascii="Cambria Math" w:hAnsi="Cambria Math"/>
                        <w:sz w:val="24"/>
                        <w:szCs w:val="24"/>
                      </w:rPr>
                      <m:t xml:space="preserve"> </m:t>
                    </m:r>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c,</m:t>
                        </m:r>
                        <m:sPre>
                          <m:sPrePr>
                            <m:ctrlPr>
                              <w:rPr>
                                <w:rFonts w:ascii="Cambria Math" w:hAnsi="Cambria Math"/>
                                <w:i/>
                                <w:iCs/>
                                <w:sz w:val="24"/>
                                <w:szCs w:val="24"/>
                              </w:rPr>
                            </m:ctrlPr>
                          </m:sPrePr>
                          <m:sub>
                            <m:r>
                              <w:rPr>
                                <w:rFonts w:ascii="Cambria Math" w:hAnsi="Cambria Math"/>
                                <w:sz w:val="24"/>
                                <w:szCs w:val="24"/>
                              </w:rPr>
                              <m:t>95</m:t>
                            </m:r>
                          </m:sub>
                          <m:sup>
                            <m:r>
                              <w:rPr>
                                <w:rFonts w:ascii="Cambria Math" w:hAnsi="Cambria Math"/>
                                <w:sz w:val="24"/>
                                <w:szCs w:val="24"/>
                              </w:rPr>
                              <m:t>241</m:t>
                            </m:r>
                          </m:sup>
                          <m:e>
                            <m:r>
                              <w:rPr>
                                <w:rFonts w:ascii="Cambria Math" w:hAnsi="Cambria Math"/>
                                <w:sz w:val="24"/>
                                <w:szCs w:val="24"/>
                              </w:rPr>
                              <m:t>Am</m:t>
                            </m:r>
                          </m:e>
                        </m:sPre>
                      </m:sub>
                    </m:sSub>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95</m:t>
                            </m:r>
                          </m:sub>
                          <m:sup>
                            <m:r>
                              <w:rPr>
                                <w:rFonts w:ascii="Cambria Math" w:hAnsi="Cambria Math"/>
                                <w:sz w:val="24"/>
                                <w:szCs w:val="24"/>
                              </w:rPr>
                              <m:t>241</m:t>
                            </m:r>
                          </m:sup>
                          <m:e>
                            <m:r>
                              <w:rPr>
                                <w:rFonts w:ascii="Cambria Math" w:hAnsi="Cambria Math"/>
                                <w:sz w:val="24"/>
                                <w:szCs w:val="24"/>
                              </w:rPr>
                              <m:t>Am</m:t>
                            </m:r>
                          </m:e>
                        </m:sPre>
                      </m:sub>
                    </m:sSub>
                  </m:e>
                </m:d>
                <m:r>
                  <w:rPr>
                    <w:rFonts w:ascii="Cambria Math" w:hAnsi="Cambria Math"/>
                    <w:sz w:val="24"/>
                    <w:szCs w:val="24"/>
                  </w:rPr>
                  <m:t>Φ</m:t>
                </m:r>
              </m:oMath>
            </m:oMathPara>
          </w:p>
        </w:tc>
      </w:tr>
      <w:tr w:rsidR="0044413B" w:rsidRPr="00B34E7A" w:rsidTr="000F16E5">
        <w:tc>
          <w:tcPr>
            <w:tcW w:w="8930" w:type="dxa"/>
          </w:tcPr>
          <w:p w:rsidR="0044413B" w:rsidRPr="0044413B" w:rsidRDefault="0044413B" w:rsidP="0044413B">
            <w:pPr>
              <w:rPr>
                <w:rFonts w:eastAsiaTheme="minorEastAsia"/>
                <w:iCs/>
                <w:sz w:val="24"/>
                <w:szCs w:val="24"/>
              </w:rPr>
            </w:pPr>
            <m:oMathPara>
              <m:oMathParaPr>
                <m:jc m:val="left"/>
              </m:oMathParaPr>
              <m:oMath>
                <m:f>
                  <m:fPr>
                    <m:ctrlPr>
                      <w:rPr>
                        <w:rFonts w:ascii="Cambria Math" w:hAnsi="Cambria Math"/>
                        <w:i/>
                        <w:iCs/>
                        <w:sz w:val="24"/>
                        <w:szCs w:val="24"/>
                      </w:rPr>
                    </m:ctrlPr>
                  </m:fPr>
                  <m:num>
                    <m:r>
                      <w:rPr>
                        <w:rFonts w:ascii="Cambria Math" w:hAnsi="Cambria Math"/>
                        <w:sz w:val="24"/>
                        <w:szCs w:val="24"/>
                      </w:rPr>
                      <m:t>d</m:t>
                    </m:r>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95</m:t>
                            </m:r>
                          </m:sub>
                          <m:sup>
                            <m:r>
                              <w:rPr>
                                <w:rFonts w:ascii="Cambria Math" w:hAnsi="Cambria Math"/>
                                <w:sz w:val="24"/>
                                <w:szCs w:val="24"/>
                              </w:rPr>
                              <m:t>241</m:t>
                            </m:r>
                          </m:sup>
                          <m:e>
                            <m:r>
                              <w:rPr>
                                <w:rFonts w:ascii="Cambria Math" w:hAnsi="Cambria Math"/>
                                <w:sz w:val="24"/>
                                <w:szCs w:val="24"/>
                              </w:rPr>
                              <m:t>Am</m:t>
                            </m:r>
                          </m:e>
                        </m:sPre>
                      </m:sub>
                    </m:sSub>
                  </m:num>
                  <m:den>
                    <m:r>
                      <w:rPr>
                        <w:rFonts w:ascii="Cambria Math" w:hAnsi="Cambria Math"/>
                        <w:sz w:val="24"/>
                        <w:szCs w:val="24"/>
                      </w:rPr>
                      <m:t>dt</m:t>
                    </m:r>
                  </m:den>
                </m:f>
                <m:r>
                  <w:rPr>
                    <w:rFonts w:ascii="Cambria Math" w:hAnsi="Cambria Math"/>
                    <w:sz w:val="24"/>
                    <w:szCs w:val="24"/>
                  </w:rPr>
                  <m: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a,</m:t>
                        </m:r>
                        <m:sPre>
                          <m:sPrePr>
                            <m:ctrlPr>
                              <w:rPr>
                                <w:rFonts w:ascii="Cambria Math" w:hAnsi="Cambria Math"/>
                                <w:i/>
                                <w:iCs/>
                                <w:sz w:val="24"/>
                                <w:szCs w:val="24"/>
                              </w:rPr>
                            </m:ctrlPr>
                          </m:sPrePr>
                          <m:sub>
                            <m:r>
                              <w:rPr>
                                <w:rFonts w:ascii="Cambria Math" w:hAnsi="Cambria Math"/>
                                <w:sz w:val="24"/>
                                <w:szCs w:val="24"/>
                              </w:rPr>
                              <m:t>95</m:t>
                            </m:r>
                          </m:sub>
                          <m:sup>
                            <m:r>
                              <w:rPr>
                                <w:rFonts w:ascii="Cambria Math" w:hAnsi="Cambria Math"/>
                                <w:sz w:val="24"/>
                                <w:szCs w:val="24"/>
                              </w:rPr>
                              <m:t>241</m:t>
                            </m:r>
                          </m:sup>
                          <m:e>
                            <m:r>
                              <w:rPr>
                                <w:rFonts w:ascii="Cambria Math" w:hAnsi="Cambria Math"/>
                                <w:sz w:val="24"/>
                                <w:szCs w:val="24"/>
                              </w:rPr>
                              <m:t>Am</m:t>
                            </m:r>
                          </m:e>
                        </m:sPre>
                      </m:sub>
                    </m:sSub>
                    <m:r>
                      <w:rPr>
                        <w:rFonts w:ascii="Cambria Math" w:hAnsi="Cambria Math"/>
                        <w:sz w:val="24"/>
                        <w:szCs w:val="24"/>
                      </w:rPr>
                      <m:t>Φ+</m:t>
                    </m:r>
                    <m:sSub>
                      <m:sSubPr>
                        <m:ctrlPr>
                          <w:rPr>
                            <w:rFonts w:ascii="Cambria Math" w:hAnsi="Cambria Math"/>
                            <w:i/>
                            <w:iCs/>
                            <w:sz w:val="24"/>
                            <w:szCs w:val="24"/>
                          </w:rPr>
                        </m:ctrlPr>
                      </m:sSubPr>
                      <m:e>
                        <m:r>
                          <w:rPr>
                            <w:rFonts w:ascii="Cambria Math" w:hAnsi="Cambria Math"/>
                            <w:sz w:val="24"/>
                            <w:szCs w:val="24"/>
                          </w:rPr>
                          <m:t>λ</m:t>
                        </m:r>
                      </m:e>
                      <m:sub>
                        <m:sPre>
                          <m:sPrePr>
                            <m:ctrlPr>
                              <w:rPr>
                                <w:rFonts w:ascii="Cambria Math" w:hAnsi="Cambria Math"/>
                                <w:i/>
                                <w:iCs/>
                                <w:sz w:val="24"/>
                                <w:szCs w:val="24"/>
                              </w:rPr>
                            </m:ctrlPr>
                          </m:sPrePr>
                          <m:sub>
                            <m:r>
                              <w:rPr>
                                <w:rFonts w:ascii="Cambria Math" w:hAnsi="Cambria Math"/>
                                <w:sz w:val="24"/>
                                <w:szCs w:val="24"/>
                              </w:rPr>
                              <m:t>95</m:t>
                            </m:r>
                          </m:sub>
                          <m:sup>
                            <m:r>
                              <w:rPr>
                                <w:rFonts w:ascii="Cambria Math" w:hAnsi="Cambria Math"/>
                                <w:sz w:val="24"/>
                                <w:szCs w:val="24"/>
                              </w:rPr>
                              <m:t>241</m:t>
                            </m:r>
                          </m:sup>
                          <m:e>
                            <m:r>
                              <w:rPr>
                                <w:rFonts w:ascii="Cambria Math" w:hAnsi="Cambria Math"/>
                                <w:sz w:val="24"/>
                                <w:szCs w:val="24"/>
                              </w:rPr>
                              <m:t>Am</m:t>
                            </m:r>
                          </m:e>
                        </m:sPre>
                      </m:sub>
                    </m:sSub>
                  </m:e>
                </m:d>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95</m:t>
                        </m:r>
                      </m:sub>
                      <m:sup>
                        <m:r>
                          <w:rPr>
                            <w:rFonts w:ascii="Cambria Math" w:hAnsi="Cambria Math"/>
                            <w:sz w:val="24"/>
                            <w:szCs w:val="24"/>
                          </w:rPr>
                          <m:t>241</m:t>
                        </m:r>
                      </m:sup>
                      <m:e>
                        <m:r>
                          <w:rPr>
                            <w:rFonts w:ascii="Cambria Math" w:hAnsi="Cambria Math"/>
                            <w:sz w:val="24"/>
                            <w:szCs w:val="24"/>
                          </w:rPr>
                          <m:t>Am</m:t>
                        </m:r>
                      </m:e>
                    </m:sPre>
                  </m:sub>
                </m:sSub>
                <m:r>
                  <w:rPr>
                    <w:rFonts w:ascii="Cambria Math" w:hAnsi="Cambria Math"/>
                    <w:sz w:val="24"/>
                    <w:szCs w:val="24"/>
                  </w:rPr>
                  <m:t>+</m:t>
                </m:r>
                <m:d>
                  <m:dPr>
                    <m:ctrlPr>
                      <w:rPr>
                        <w:rFonts w:ascii="Cambria Math" w:hAnsi="Cambria Math"/>
                        <w:i/>
                        <w:iCs/>
                        <w:sz w:val="24"/>
                        <w:szCs w:val="24"/>
                      </w:rPr>
                    </m:ctrlPr>
                  </m:dPr>
                  <m:e>
                    <m:sSub>
                      <m:sSubPr>
                        <m:ctrlPr>
                          <w:rPr>
                            <w:rFonts w:ascii="Cambria Math" w:eastAsiaTheme="minorHAnsi" w:hAnsi="Cambria Math" w:cstheme="minorBidi"/>
                            <w:i/>
                            <w:iCs/>
                            <w:sz w:val="24"/>
                            <w:szCs w:val="24"/>
                          </w:rPr>
                        </m:ctrlPr>
                      </m:sSubPr>
                      <m:e>
                        <m:r>
                          <w:rPr>
                            <w:rFonts w:ascii="Cambria Math" w:hAnsi="Cambria Math"/>
                            <w:sz w:val="24"/>
                            <w:szCs w:val="24"/>
                          </w:rPr>
                          <m:t>λ</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241</m:t>
                            </m:r>
                          </m:sup>
                          <m:e>
                            <m:r>
                              <w:rPr>
                                <w:rFonts w:ascii="Cambria Math" w:hAnsi="Cambria Math"/>
                                <w:sz w:val="24"/>
                                <w:szCs w:val="24"/>
                              </w:rPr>
                              <m:t>Pu</m:t>
                            </m:r>
                          </m:e>
                        </m:sPre>
                      </m:sub>
                    </m:sSub>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241</m:t>
                            </m:r>
                          </m:sup>
                          <m:e>
                            <m:r>
                              <w:rPr>
                                <w:rFonts w:ascii="Cambria Math" w:hAnsi="Cambria Math"/>
                                <w:sz w:val="24"/>
                                <w:szCs w:val="24"/>
                              </w:rPr>
                              <m:t>Pu</m:t>
                            </m:r>
                          </m:e>
                        </m:sPre>
                      </m:sub>
                    </m:sSub>
                  </m:e>
                </m:d>
              </m:oMath>
            </m:oMathPara>
          </w:p>
        </w:tc>
      </w:tr>
      <w:tr w:rsidR="0044413B" w:rsidRPr="00084194" w:rsidTr="000F16E5">
        <w:tc>
          <w:tcPr>
            <w:tcW w:w="8930" w:type="dxa"/>
          </w:tcPr>
          <w:p w:rsidR="0044413B" w:rsidRPr="00330966" w:rsidRDefault="0044413B" w:rsidP="00330966">
            <w:pPr>
              <w:jc w:val="both"/>
              <w:rPr>
                <w:rFonts w:eastAsiaTheme="minorEastAsia"/>
                <w:iCs/>
                <w:sz w:val="24"/>
                <w:szCs w:val="24"/>
              </w:rPr>
            </w:pPr>
            <m:oMathPara>
              <m:oMathParaPr>
                <m:jc m:val="left"/>
              </m:oMathParaPr>
              <m:oMath>
                <m:f>
                  <m:fPr>
                    <m:ctrlPr>
                      <w:rPr>
                        <w:rFonts w:ascii="Cambria Math" w:hAnsi="Cambria Math"/>
                        <w:i/>
                        <w:iCs/>
                        <w:sz w:val="24"/>
                        <w:szCs w:val="24"/>
                      </w:rPr>
                    </m:ctrlPr>
                  </m:fPr>
                  <m:num>
                    <m:r>
                      <w:rPr>
                        <w:rFonts w:ascii="Cambria Math" w:hAnsi="Cambria Math"/>
                        <w:sz w:val="24"/>
                        <w:szCs w:val="24"/>
                      </w:rPr>
                      <m:t>d</m:t>
                    </m:r>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92</m:t>
                            </m:r>
                          </m:sub>
                          <m:sup>
                            <m:r>
                              <w:rPr>
                                <w:rFonts w:ascii="Cambria Math" w:hAnsi="Cambria Math"/>
                                <w:sz w:val="24"/>
                                <w:szCs w:val="24"/>
                              </w:rPr>
                              <m:t>238</m:t>
                            </m:r>
                          </m:sup>
                          <m:e>
                            <m:r>
                              <w:rPr>
                                <w:rFonts w:ascii="Cambria Math" w:hAnsi="Cambria Math"/>
                                <w:sz w:val="24"/>
                                <w:szCs w:val="24"/>
                              </w:rPr>
                              <m:t>U</m:t>
                            </m:r>
                          </m:e>
                        </m:sPre>
                      </m:sub>
                    </m:sSub>
                  </m:num>
                  <m:den>
                    <m:r>
                      <w:rPr>
                        <w:rFonts w:ascii="Cambria Math" w:hAnsi="Cambria Math"/>
                        <w:sz w:val="24"/>
                        <w:szCs w:val="24"/>
                      </w:rPr>
                      <m:t>dt</m:t>
                    </m:r>
                  </m:den>
                </m:f>
                <m:r>
                  <w:rPr>
                    <w:rFonts w:ascii="Cambria Math" w:hAnsi="Cambria Math"/>
                    <w:sz w:val="24"/>
                    <w:szCs w:val="24"/>
                  </w:rPr>
                  <m: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a,</m:t>
                        </m:r>
                        <m:sPre>
                          <m:sPrePr>
                            <m:ctrlPr>
                              <w:rPr>
                                <w:rFonts w:ascii="Cambria Math" w:hAnsi="Cambria Math"/>
                                <w:i/>
                                <w:iCs/>
                                <w:sz w:val="24"/>
                                <w:szCs w:val="24"/>
                              </w:rPr>
                            </m:ctrlPr>
                          </m:sPrePr>
                          <m:sub>
                            <m:r>
                              <w:rPr>
                                <w:rFonts w:ascii="Cambria Math" w:hAnsi="Cambria Math"/>
                                <w:sz w:val="24"/>
                                <w:szCs w:val="24"/>
                              </w:rPr>
                              <m:t>92</m:t>
                            </m:r>
                          </m:sub>
                          <m:sup>
                            <m:r>
                              <w:rPr>
                                <w:rFonts w:ascii="Cambria Math" w:hAnsi="Cambria Math"/>
                                <w:sz w:val="24"/>
                                <w:szCs w:val="24"/>
                              </w:rPr>
                              <m:t>238</m:t>
                            </m:r>
                          </m:sup>
                          <m:e>
                            <m:r>
                              <w:rPr>
                                <w:rFonts w:ascii="Cambria Math" w:hAnsi="Cambria Math"/>
                                <w:sz w:val="24"/>
                                <w:szCs w:val="24"/>
                              </w:rPr>
                              <m:t>U</m:t>
                            </m:r>
                          </m:e>
                        </m:sPre>
                      </m:sub>
                    </m:sSub>
                    <m:r>
                      <w:rPr>
                        <w:rFonts w:ascii="Cambria Math" w:hAnsi="Cambria Math"/>
                        <w:sz w:val="24"/>
                        <w:szCs w:val="24"/>
                      </w:rPr>
                      <m:t>Φ+</m:t>
                    </m:r>
                    <m:sSub>
                      <m:sSubPr>
                        <m:ctrlPr>
                          <w:rPr>
                            <w:rFonts w:ascii="Cambria Math" w:hAnsi="Cambria Math"/>
                            <w:i/>
                            <w:iCs/>
                            <w:sz w:val="24"/>
                            <w:szCs w:val="24"/>
                          </w:rPr>
                        </m:ctrlPr>
                      </m:sSubPr>
                      <m:e>
                        <m:r>
                          <w:rPr>
                            <w:rFonts w:ascii="Cambria Math" w:hAnsi="Cambria Math"/>
                            <w:sz w:val="24"/>
                            <w:szCs w:val="24"/>
                          </w:rPr>
                          <m:t>λ</m:t>
                        </m:r>
                      </m:e>
                      <m:sub>
                        <m:sPre>
                          <m:sPrePr>
                            <m:ctrlPr>
                              <w:rPr>
                                <w:rFonts w:ascii="Cambria Math" w:hAnsi="Cambria Math"/>
                                <w:i/>
                                <w:iCs/>
                                <w:sz w:val="24"/>
                                <w:szCs w:val="24"/>
                              </w:rPr>
                            </m:ctrlPr>
                          </m:sPrePr>
                          <m:sub>
                            <m:r>
                              <w:rPr>
                                <w:rFonts w:ascii="Cambria Math" w:hAnsi="Cambria Math"/>
                                <w:sz w:val="24"/>
                                <w:szCs w:val="24"/>
                              </w:rPr>
                              <m:t>92</m:t>
                            </m:r>
                          </m:sub>
                          <m:sup>
                            <m:r>
                              <w:rPr>
                                <w:rFonts w:ascii="Cambria Math" w:hAnsi="Cambria Math"/>
                                <w:sz w:val="24"/>
                                <w:szCs w:val="24"/>
                              </w:rPr>
                              <m:t>238</m:t>
                            </m:r>
                          </m:sup>
                          <m:e>
                            <m:r>
                              <w:rPr>
                                <w:rFonts w:ascii="Cambria Math" w:hAnsi="Cambria Math"/>
                                <w:sz w:val="24"/>
                                <w:szCs w:val="24"/>
                              </w:rPr>
                              <m:t>U</m:t>
                            </m:r>
                          </m:e>
                        </m:sPre>
                      </m:sub>
                    </m:sSub>
                  </m:e>
                </m:d>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92</m:t>
                        </m:r>
                      </m:sub>
                      <m:sup>
                        <m:r>
                          <w:rPr>
                            <w:rFonts w:ascii="Cambria Math" w:hAnsi="Cambria Math"/>
                            <w:sz w:val="24"/>
                            <w:szCs w:val="24"/>
                          </w:rPr>
                          <m:t>238</m:t>
                        </m:r>
                      </m:sup>
                      <m:e>
                        <m:r>
                          <w:rPr>
                            <w:rFonts w:ascii="Cambria Math" w:hAnsi="Cambria Math"/>
                            <w:sz w:val="24"/>
                            <w:szCs w:val="24"/>
                          </w:rPr>
                          <m:t>U</m:t>
                        </m:r>
                      </m:e>
                    </m:sPre>
                  </m:sub>
                </m:sSub>
                <m:r>
                  <w:rPr>
                    <w:rFonts w:ascii="Cambria Math" w:hAnsi="Cambria Math"/>
                    <w:sz w:val="24"/>
                    <w:szCs w:val="24"/>
                  </w:rPr>
                  <m:t>+</m:t>
                </m:r>
                <m:d>
                  <m:dPr>
                    <m:ctrlPr>
                      <w:rPr>
                        <w:rFonts w:ascii="Cambria Math" w:hAnsi="Cambria Math"/>
                        <w:i/>
                        <w:iCs/>
                        <w:sz w:val="24"/>
                        <w:szCs w:val="24"/>
                      </w:rPr>
                    </m:ctrlPr>
                  </m:dPr>
                  <m:e>
                    <m:sSub>
                      <m:sSubPr>
                        <m:ctrlPr>
                          <w:rPr>
                            <w:rFonts w:ascii="Cambria Math" w:eastAsiaTheme="minorHAnsi" w:hAnsi="Cambria Math" w:cstheme="minorBidi"/>
                            <w:i/>
                            <w:iCs/>
                            <w:sz w:val="24"/>
                            <w:szCs w:val="24"/>
                          </w:rPr>
                        </m:ctrlPr>
                      </m:sSubPr>
                      <m:e>
                        <m:r>
                          <w:rPr>
                            <w:rFonts w:ascii="Cambria Math" w:hAnsi="Cambria Math"/>
                            <w:sz w:val="24"/>
                            <w:szCs w:val="24"/>
                          </w:rPr>
                          <m:t>λ</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242</m:t>
                            </m:r>
                          </m:sup>
                          <m:e>
                            <m:r>
                              <w:rPr>
                                <w:rFonts w:ascii="Cambria Math" w:hAnsi="Cambria Math"/>
                                <w:sz w:val="24"/>
                                <w:szCs w:val="24"/>
                              </w:rPr>
                              <m:t>Pu</m:t>
                            </m:r>
                          </m:e>
                        </m:sPre>
                      </m:sub>
                    </m:sSub>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242</m:t>
                            </m:r>
                          </m:sup>
                          <m:e>
                            <m:r>
                              <w:rPr>
                                <w:rFonts w:ascii="Cambria Math" w:hAnsi="Cambria Math"/>
                                <w:sz w:val="24"/>
                                <w:szCs w:val="24"/>
                              </w:rPr>
                              <m:t>Pu</m:t>
                            </m:r>
                          </m:e>
                        </m:sPre>
                      </m:sub>
                    </m:sSub>
                  </m:e>
                </m:d>
              </m:oMath>
            </m:oMathPara>
          </w:p>
        </w:tc>
      </w:tr>
      <w:tr w:rsidR="0044413B" w:rsidRPr="00084194" w:rsidTr="000F16E5">
        <w:tc>
          <w:tcPr>
            <w:tcW w:w="8930" w:type="dxa"/>
          </w:tcPr>
          <w:p w:rsidR="0044413B" w:rsidRPr="00330966" w:rsidRDefault="0044413B" w:rsidP="00330966">
            <w:pPr>
              <w:jc w:val="both"/>
              <w:rPr>
                <w:rFonts w:eastAsiaTheme="minorEastAsia"/>
                <w:iCs/>
                <w:sz w:val="24"/>
                <w:szCs w:val="24"/>
              </w:rPr>
            </w:pPr>
            <m:oMathPara>
              <m:oMathParaPr>
                <m:jc m:val="left"/>
              </m:oMathParaPr>
              <m:oMath>
                <m:f>
                  <m:fPr>
                    <m:ctrlPr>
                      <w:rPr>
                        <w:rFonts w:ascii="Cambria Math" w:hAnsi="Cambria Math"/>
                        <w:i/>
                        <w:iCs/>
                        <w:sz w:val="24"/>
                        <w:szCs w:val="24"/>
                      </w:rPr>
                    </m:ctrlPr>
                  </m:fPr>
                  <m:num>
                    <m:r>
                      <w:rPr>
                        <w:rFonts w:ascii="Cambria Math" w:hAnsi="Cambria Math"/>
                        <w:sz w:val="24"/>
                        <w:szCs w:val="24"/>
                      </w:rPr>
                      <m:t>d</m:t>
                    </m:r>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92</m:t>
                            </m:r>
                          </m:sub>
                          <m:sup>
                            <m:r>
                              <w:rPr>
                                <w:rFonts w:ascii="Cambria Math" w:hAnsi="Cambria Math"/>
                                <w:sz w:val="24"/>
                                <w:szCs w:val="24"/>
                              </w:rPr>
                              <m:t>235</m:t>
                            </m:r>
                          </m:sup>
                          <m:e>
                            <m:r>
                              <w:rPr>
                                <w:rFonts w:ascii="Cambria Math" w:hAnsi="Cambria Math"/>
                                <w:sz w:val="24"/>
                                <w:szCs w:val="24"/>
                              </w:rPr>
                              <m:t>U</m:t>
                            </m:r>
                          </m:e>
                        </m:sPre>
                      </m:sub>
                    </m:sSub>
                  </m:num>
                  <m:den>
                    <m:r>
                      <w:rPr>
                        <w:rFonts w:ascii="Cambria Math" w:hAnsi="Cambria Math"/>
                        <w:sz w:val="24"/>
                        <w:szCs w:val="24"/>
                      </w:rPr>
                      <m:t>dt</m:t>
                    </m:r>
                  </m:den>
                </m:f>
                <m:r>
                  <w:rPr>
                    <w:rFonts w:ascii="Cambria Math" w:hAnsi="Cambria Math"/>
                    <w:sz w:val="24"/>
                    <w:szCs w:val="24"/>
                  </w:rPr>
                  <m: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a,</m:t>
                        </m:r>
                        <m:sPre>
                          <m:sPrePr>
                            <m:ctrlPr>
                              <w:rPr>
                                <w:rFonts w:ascii="Cambria Math" w:hAnsi="Cambria Math"/>
                                <w:i/>
                                <w:iCs/>
                                <w:sz w:val="24"/>
                                <w:szCs w:val="24"/>
                              </w:rPr>
                            </m:ctrlPr>
                          </m:sPrePr>
                          <m:sub>
                            <m:r>
                              <w:rPr>
                                <w:rFonts w:ascii="Cambria Math" w:hAnsi="Cambria Math"/>
                                <w:sz w:val="24"/>
                                <w:szCs w:val="24"/>
                              </w:rPr>
                              <m:t>92</m:t>
                            </m:r>
                          </m:sub>
                          <m:sup>
                            <m:r>
                              <w:rPr>
                                <w:rFonts w:ascii="Cambria Math" w:hAnsi="Cambria Math"/>
                                <w:sz w:val="24"/>
                                <w:szCs w:val="24"/>
                              </w:rPr>
                              <m:t>235</m:t>
                            </m:r>
                          </m:sup>
                          <m:e>
                            <m:r>
                              <w:rPr>
                                <w:rFonts w:ascii="Cambria Math" w:hAnsi="Cambria Math"/>
                                <w:sz w:val="24"/>
                                <w:szCs w:val="24"/>
                              </w:rPr>
                              <m:t>U</m:t>
                            </m:r>
                          </m:e>
                        </m:sPre>
                      </m:sub>
                    </m:sSub>
                    <m:r>
                      <w:rPr>
                        <w:rFonts w:ascii="Cambria Math" w:hAnsi="Cambria Math"/>
                        <w:sz w:val="24"/>
                        <w:szCs w:val="24"/>
                      </w:rPr>
                      <m:t>Φ+</m:t>
                    </m:r>
                    <m:sSub>
                      <m:sSubPr>
                        <m:ctrlPr>
                          <w:rPr>
                            <w:rFonts w:ascii="Cambria Math" w:hAnsi="Cambria Math"/>
                            <w:i/>
                            <w:iCs/>
                            <w:sz w:val="24"/>
                            <w:szCs w:val="24"/>
                          </w:rPr>
                        </m:ctrlPr>
                      </m:sSubPr>
                      <m:e>
                        <m:r>
                          <w:rPr>
                            <w:rFonts w:ascii="Cambria Math" w:hAnsi="Cambria Math"/>
                            <w:sz w:val="24"/>
                            <w:szCs w:val="24"/>
                          </w:rPr>
                          <m:t>λ</m:t>
                        </m:r>
                      </m:e>
                      <m:sub>
                        <m:sPre>
                          <m:sPrePr>
                            <m:ctrlPr>
                              <w:rPr>
                                <w:rFonts w:ascii="Cambria Math" w:hAnsi="Cambria Math"/>
                                <w:i/>
                                <w:iCs/>
                                <w:sz w:val="24"/>
                                <w:szCs w:val="24"/>
                              </w:rPr>
                            </m:ctrlPr>
                          </m:sPrePr>
                          <m:sub>
                            <m:r>
                              <w:rPr>
                                <w:rFonts w:ascii="Cambria Math" w:hAnsi="Cambria Math"/>
                                <w:sz w:val="24"/>
                                <w:szCs w:val="24"/>
                              </w:rPr>
                              <m:t>92</m:t>
                            </m:r>
                          </m:sub>
                          <m:sup>
                            <m:r>
                              <w:rPr>
                                <w:rFonts w:ascii="Cambria Math" w:hAnsi="Cambria Math"/>
                                <w:sz w:val="24"/>
                                <w:szCs w:val="24"/>
                              </w:rPr>
                              <m:t>235</m:t>
                            </m:r>
                          </m:sup>
                          <m:e>
                            <m:r>
                              <w:rPr>
                                <w:rFonts w:ascii="Cambria Math" w:hAnsi="Cambria Math"/>
                                <w:sz w:val="24"/>
                                <w:szCs w:val="24"/>
                              </w:rPr>
                              <m:t>U</m:t>
                            </m:r>
                          </m:e>
                        </m:sPre>
                      </m:sub>
                    </m:sSub>
                  </m:e>
                </m:d>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92</m:t>
                        </m:r>
                      </m:sub>
                      <m:sup>
                        <m:r>
                          <w:rPr>
                            <w:rFonts w:ascii="Cambria Math" w:hAnsi="Cambria Math"/>
                            <w:sz w:val="24"/>
                            <w:szCs w:val="24"/>
                          </w:rPr>
                          <m:t>235</m:t>
                        </m:r>
                      </m:sup>
                      <m:e>
                        <m:r>
                          <w:rPr>
                            <w:rFonts w:ascii="Cambria Math" w:hAnsi="Cambria Math"/>
                            <w:sz w:val="24"/>
                            <w:szCs w:val="24"/>
                          </w:rPr>
                          <m:t>U</m:t>
                        </m:r>
                      </m:e>
                    </m:sPre>
                  </m:sub>
                </m:sSub>
                <m:r>
                  <w:rPr>
                    <w:rFonts w:ascii="Cambria Math" w:hAnsi="Cambria Math"/>
                    <w:sz w:val="24"/>
                    <w:szCs w:val="24"/>
                  </w:rPr>
                  <m:t>+</m:t>
                </m:r>
                <m:d>
                  <m:dPr>
                    <m:ctrlPr>
                      <w:rPr>
                        <w:rFonts w:ascii="Cambria Math" w:hAnsi="Cambria Math"/>
                        <w:i/>
                        <w:iCs/>
                        <w:sz w:val="24"/>
                        <w:szCs w:val="24"/>
                      </w:rPr>
                    </m:ctrlPr>
                  </m:dPr>
                  <m:e>
                    <m:sSub>
                      <m:sSubPr>
                        <m:ctrlPr>
                          <w:rPr>
                            <w:rFonts w:ascii="Cambria Math" w:eastAsiaTheme="minorHAnsi" w:hAnsi="Cambria Math" w:cstheme="minorBidi"/>
                            <w:i/>
                            <w:iCs/>
                            <w:sz w:val="24"/>
                            <w:szCs w:val="24"/>
                          </w:rPr>
                        </m:ctrlPr>
                      </m:sSubPr>
                      <m:e>
                        <m:r>
                          <w:rPr>
                            <w:rFonts w:ascii="Cambria Math" w:hAnsi="Cambria Math"/>
                            <w:sz w:val="24"/>
                            <w:szCs w:val="24"/>
                          </w:rPr>
                          <m:t>λ</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239</m:t>
                            </m:r>
                          </m:sup>
                          <m:e>
                            <m:r>
                              <w:rPr>
                                <w:rFonts w:ascii="Cambria Math" w:hAnsi="Cambria Math"/>
                                <w:sz w:val="24"/>
                                <w:szCs w:val="24"/>
                              </w:rPr>
                              <m:t>Pu</m:t>
                            </m:r>
                          </m:e>
                        </m:sPre>
                      </m:sub>
                    </m:sSub>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239</m:t>
                            </m:r>
                          </m:sup>
                          <m:e>
                            <m:r>
                              <w:rPr>
                                <w:rFonts w:ascii="Cambria Math" w:hAnsi="Cambria Math"/>
                                <w:sz w:val="24"/>
                                <w:szCs w:val="24"/>
                              </w:rPr>
                              <m:t>Pu</m:t>
                            </m:r>
                          </m:e>
                        </m:sPre>
                      </m:sub>
                    </m:sSub>
                  </m:e>
                </m:d>
              </m:oMath>
            </m:oMathPara>
          </w:p>
        </w:tc>
      </w:tr>
    </w:tbl>
    <w:p w:rsidR="007D535F" w:rsidRDefault="001D0656" w:rsidP="00CF723D">
      <w:pPr>
        <w:pStyle w:val="Titre1"/>
      </w:pPr>
      <w:r>
        <w:t>METHODE</w:t>
      </w:r>
      <w:r w:rsidR="00152022">
        <w:t>S</w:t>
      </w:r>
      <w:r>
        <w:t xml:space="preserve"> DE RESOLUTION</w:t>
      </w:r>
    </w:p>
    <w:p w:rsidR="000F16E5" w:rsidRPr="000F16E5" w:rsidRDefault="000F16E5" w:rsidP="000F16E5">
      <w:pPr>
        <w:pStyle w:val="Corpsdetexte"/>
        <w:rPr>
          <w:lang w:eastAsia="en-US"/>
        </w:rPr>
      </w:pPr>
      <w:r>
        <w:rPr>
          <w:lang w:eastAsia="en-US"/>
        </w:rPr>
        <w:t>Dans ce chapitre, différentes méthodes de résolution des équations de Bateman sont présentées. Ces méthodes sont adaptées au modèle d’épuisement avec flux, et donc a fortiori, au modèle d’épuisement sans flux.</w:t>
      </w:r>
    </w:p>
    <w:p w:rsidR="007D535F" w:rsidRDefault="001D0656" w:rsidP="00104FA7">
      <w:pPr>
        <w:pStyle w:val="Titre2"/>
      </w:pPr>
      <w:r>
        <w:t>methode exacte</w:t>
      </w:r>
    </w:p>
    <w:p w:rsidR="00DC7380" w:rsidRPr="00DC7380" w:rsidRDefault="00DC7380" w:rsidP="00DC7380">
      <w:pPr>
        <w:pStyle w:val="Corpsdetexte"/>
        <w:rPr>
          <w:lang w:eastAsia="en-US"/>
        </w:rPr>
      </w:pPr>
      <w:r>
        <w:rPr>
          <w:lang w:eastAsia="en-US"/>
        </w:rPr>
        <w:t xml:space="preserve">Il existe dans la littérature des méthodes de résolution « générale » de l’équation de Bateman, par exemple celle exposée dans la référence </w:t>
      </w:r>
      <w:r w:rsidRPr="00DC7380">
        <w:rPr>
          <w:highlight w:val="red"/>
          <w:lang w:eastAsia="en-US"/>
        </w:rPr>
        <w:t>[X]</w:t>
      </w:r>
      <w:r>
        <w:rPr>
          <w:lang w:eastAsia="en-US"/>
        </w:rPr>
        <w:t>. Toutefois la méthode exposée dans ce chapitre, bien que simple, n’a pas été publiée à notre connaissance.</w:t>
      </w:r>
    </w:p>
    <w:p w:rsidR="00E6302A" w:rsidRPr="00EC3102" w:rsidRDefault="00C23503" w:rsidP="00EC3102">
      <w:pPr>
        <w:pStyle w:val="Titre3"/>
      </w:pPr>
      <w:r w:rsidRPr="00EC3102">
        <w:t xml:space="preserve"> methode </w:t>
      </w:r>
      <w:r w:rsidR="00435F84">
        <w:t>de la « variation de la constante »</w:t>
      </w:r>
    </w:p>
    <w:p w:rsidR="000F16E5" w:rsidRDefault="000F16E5" w:rsidP="00DC7380">
      <w:pPr>
        <w:pStyle w:val="Corpsdetexte"/>
      </w:pPr>
      <w:r w:rsidRPr="00DC7380">
        <w:t>On peut généraliser les équations de Bateman : la concentration du noyau i est décrite par l’équation suivante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7229"/>
        <w:gridCol w:w="1024"/>
      </w:tblGrid>
      <w:tr w:rsidR="00090577" w:rsidTr="00961AB4">
        <w:tc>
          <w:tcPr>
            <w:tcW w:w="959" w:type="dxa"/>
          </w:tcPr>
          <w:p w:rsidR="00090577" w:rsidRDefault="00090577" w:rsidP="00961AB4">
            <w:pPr>
              <w:pStyle w:val="Corpsdetexte"/>
            </w:pPr>
          </w:p>
        </w:tc>
        <w:tc>
          <w:tcPr>
            <w:tcW w:w="7229" w:type="dxa"/>
          </w:tcPr>
          <w:p w:rsidR="00090577" w:rsidRPr="008D4C18" w:rsidRDefault="00090577" w:rsidP="00961AB4">
            <w:pPr>
              <w:pStyle w:val="Corpsdetexte"/>
            </w:pPr>
            <m:oMathPara>
              <m:oMathParaPr>
                <m:jc m:val="center"/>
              </m:oMathParaPr>
              <m:oMath>
                <m:f>
                  <m:fPr>
                    <m:ctrlPr>
                      <w:rPr>
                        <w:rFonts w:ascii="Cambria Math" w:hAnsi="Cambria Math"/>
                      </w:rPr>
                    </m:ctrlPr>
                  </m:fPr>
                  <m:num>
                    <m:r>
                      <w:rPr>
                        <w:rFonts w:ascii="Cambria Math" w:hAnsi="Cambria Math"/>
                      </w:rPr>
                      <m:t>d</m:t>
                    </m:r>
                    <m:sSub>
                      <m:sSubPr>
                        <m:ctrlPr>
                          <w:ins w:id="7" w:author="Unknown" w:date="2014-08-25T19:51:00Z">
                            <w:rPr>
                              <w:rFonts w:ascii="Cambria Math" w:hAnsi="Cambria Math"/>
                            </w:rPr>
                          </w:ins>
                        </m:ctrlPr>
                      </m:sSubPr>
                      <m:e>
                        <m:r>
                          <m:rPr>
                            <m:sty m:val="p"/>
                          </m:rPr>
                          <w:rPr>
                            <w:rFonts w:ascii="Cambria Math" w:hAnsi="Cambria Math"/>
                          </w:rPr>
                          <m:t>N</m:t>
                        </m:r>
                      </m:e>
                      <m:sub>
                        <m:r>
                          <w:rPr>
                            <w:rFonts w:ascii="Cambria Math" w:hAnsi="Cambria Math"/>
                          </w:rPr>
                          <m:t>i</m:t>
                        </m:r>
                      </m:sub>
                    </m:sSub>
                  </m:num>
                  <m:den>
                    <m:r>
                      <w:rPr>
                        <w:rFonts w:ascii="Cambria Math" w:hAnsi="Cambria Math"/>
                      </w:rPr>
                      <m:t>dt</m:t>
                    </m:r>
                  </m:den>
                </m:f>
                <m:r>
                  <m:rPr>
                    <m:sty m:val="p"/>
                  </m:rPr>
                  <w:rPr>
                    <w:rFonts w:ascii="Cambria Math" w:hAnsi="Cambria Math"/>
                  </w:rPr>
                  <m:t>=</m:t>
                </m:r>
                <m:sSub>
                  <m:sSubPr>
                    <m:ctrlPr>
                      <w:ins w:id="8" w:author="Unknown" w:date="2014-08-25T19:51:00Z">
                        <w:rPr>
                          <w:rFonts w:ascii="Cambria Math" w:hAnsi="Cambria Math"/>
                        </w:rPr>
                      </w:ins>
                    </m:ctrlPr>
                  </m:sSubPr>
                  <m:e>
                    <m:r>
                      <m:rPr>
                        <m:sty m:val="p"/>
                      </m:rPr>
                      <w:rPr>
                        <w:rFonts w:ascii="Cambria Math" w:hAnsi="Cambria Math"/>
                      </w:rPr>
                      <m:t>α</m:t>
                    </m:r>
                  </m:e>
                  <m:sub>
                    <m:r>
                      <w:rPr>
                        <w:rFonts w:ascii="Cambria Math" w:hAnsi="Cambria Math"/>
                      </w:rPr>
                      <m:t>i</m:t>
                    </m:r>
                  </m:sub>
                </m:sSub>
                <m:sSub>
                  <m:sSubPr>
                    <m:ctrlPr>
                      <w:ins w:id="9" w:author="Unknown" w:date="2014-08-25T19:51:00Z">
                        <w:rPr>
                          <w:rFonts w:ascii="Cambria Math" w:hAnsi="Cambria Math"/>
                        </w:rPr>
                      </w:ins>
                    </m:ctrlPr>
                  </m:sSubPr>
                  <m:e>
                    <m:r>
                      <m:rPr>
                        <m:sty m:val="p"/>
                      </m:rPr>
                      <w:rPr>
                        <w:rFonts w:ascii="Cambria Math" w:hAnsi="Cambria Math"/>
                      </w:rPr>
                      <m:t>N</m:t>
                    </m:r>
                  </m:e>
                  <m:sub>
                    <m:r>
                      <w:rPr>
                        <w:rFonts w:ascii="Cambria Math" w:hAnsi="Cambria Math"/>
                      </w:rPr>
                      <m:t>i</m:t>
                    </m:r>
                  </m:sub>
                </m:sSub>
                <m:r>
                  <m:rPr>
                    <m:sty m:val="p"/>
                  </m:rPr>
                  <w:rPr>
                    <w:rFonts w:ascii="Cambria Math" w:hAnsi="Cambria Math"/>
                  </w:rPr>
                  <m:t>+</m:t>
                </m:r>
                <m:nary>
                  <m:naryPr>
                    <m:chr m:val="∑"/>
                    <m:limLoc m:val="undOvr"/>
                    <m:supHide m:val="1"/>
                    <m:ctrlPr>
                      <w:ins w:id="10" w:author="Unknown" w:date="2014-08-25T19:56:00Z">
                        <w:rPr>
                          <w:rFonts w:ascii="Cambria Math" w:hAnsi="Cambria Math"/>
                          <w:i/>
                        </w:rPr>
                      </w:ins>
                    </m:ctrlPr>
                  </m:naryPr>
                  <m:sub>
                    <m:r>
                      <w:rPr>
                        <w:rFonts w:ascii="Cambria Math" w:hAnsi="Cambria Math"/>
                      </w:rPr>
                      <m:t>j</m:t>
                    </m:r>
                  </m:sub>
                  <m:sup/>
                  <m:e>
                    <m:sSub>
                      <m:sSubPr>
                        <m:ctrlPr>
                          <w:ins w:id="11" w:author="Unknown" w:date="2014-08-25T19:51:00Z">
                            <w:rPr>
                              <w:rFonts w:ascii="Cambria Math" w:hAnsi="Cambria Math"/>
                              <w:i/>
                            </w:rPr>
                          </w:ins>
                        </m:ctrlPr>
                      </m:sSubPr>
                      <m:e>
                        <m:r>
                          <w:rPr>
                            <w:rFonts w:ascii="Cambria Math" w:hAnsi="Cambria Math"/>
                          </w:rPr>
                          <m:t>Prod</m:t>
                        </m:r>
                      </m:e>
                      <m:sub>
                        <m:r>
                          <w:rPr>
                            <w:rFonts w:ascii="Cambria Math" w:hAnsi="Cambria Math"/>
                          </w:rPr>
                          <m:t>j</m:t>
                        </m:r>
                        <m:r>
                          <w:rPr>
                            <w:rFonts w:ascii="Cambria Math" w:hAnsi="Cambria Math"/>
                          </w:rPr>
                          <m:t>→</m:t>
                        </m:r>
                        <m:r>
                          <w:rPr>
                            <w:rFonts w:ascii="Cambria Math" w:hAnsi="Cambria Math"/>
                          </w:rPr>
                          <m:t>i</m:t>
                        </m:r>
                      </m:sub>
                    </m:sSub>
                    <m:sSub>
                      <m:sSubPr>
                        <m:ctrlPr>
                          <w:ins w:id="12" w:author="Unknown" w:date="2014-08-25T19:51:00Z">
                            <w:rPr>
                              <w:rFonts w:ascii="Cambria Math" w:hAnsi="Cambria Math"/>
                            </w:rPr>
                          </w:ins>
                        </m:ctrlPr>
                      </m:sSubPr>
                      <m:e>
                        <m:r>
                          <m:rPr>
                            <m:sty m:val="p"/>
                          </m:rPr>
                          <w:rPr>
                            <w:rFonts w:ascii="Cambria Math" w:hAnsi="Cambria Math"/>
                          </w:rPr>
                          <m:t>N</m:t>
                        </m:r>
                      </m:e>
                      <m:sub>
                        <m:r>
                          <w:rPr>
                            <w:rFonts w:ascii="Cambria Math" w:hAnsi="Cambria Math"/>
                          </w:rPr>
                          <m:t>j</m:t>
                        </m:r>
                      </m:sub>
                    </m:sSub>
                  </m:e>
                </m:nary>
              </m:oMath>
            </m:oMathPara>
          </w:p>
        </w:tc>
        <w:tc>
          <w:tcPr>
            <w:tcW w:w="1024" w:type="dxa"/>
          </w:tcPr>
          <w:p w:rsidR="00090577" w:rsidRDefault="00090577" w:rsidP="00961AB4">
            <w:pPr>
              <w:pStyle w:val="Lgende"/>
              <w:ind w:firstLine="0"/>
            </w:pPr>
            <w:bookmarkStart w:id="13" w:name="_Ref396786519"/>
            <w:proofErr w:type="spellStart"/>
            <w:r>
              <w:t>Eq</w:t>
            </w:r>
            <w:proofErr w:type="spellEnd"/>
            <w:r>
              <w:t xml:space="preserve">. </w:t>
            </w:r>
            <w:r>
              <w:fldChar w:fldCharType="begin"/>
            </w:r>
            <w:r>
              <w:instrText xml:space="preserve"> SEQ Eq. \* ARABIC </w:instrText>
            </w:r>
            <w:r>
              <w:fldChar w:fldCharType="separate"/>
            </w:r>
            <w:r>
              <w:rPr>
                <w:noProof/>
              </w:rPr>
              <w:t>1</w:t>
            </w:r>
            <w:r>
              <w:fldChar w:fldCharType="end"/>
            </w:r>
            <w:bookmarkEnd w:id="13"/>
          </w:p>
        </w:tc>
      </w:tr>
    </w:tbl>
    <w:p w:rsidR="00EC3102" w:rsidRDefault="00FA558B" w:rsidP="00EC3102">
      <w:pPr>
        <w:pStyle w:val="Corpsdetexte"/>
      </w:pPr>
      <w:r>
        <w:t>Où :</w:t>
      </w:r>
    </w:p>
    <w:p w:rsidR="00FA558B" w:rsidRPr="00E107DD" w:rsidRDefault="00FA558B" w:rsidP="00FA558B">
      <w:pPr>
        <w:pStyle w:val="Corpsdetexte"/>
        <w:jc w:val="center"/>
        <w:rPr>
          <w:iCs w:val="0"/>
          <w:noProof/>
          <w:color w:val="000000" w:themeColor="text1"/>
          <w:kern w:val="24"/>
          <w:szCs w:val="32"/>
        </w:rPr>
      </w:pPr>
      <m:oMathPara>
        <m:oMath>
          <m:sSub>
            <m:sSubPr>
              <m:ctrlPr>
                <w:ins w:id="14" w:author="Unknown" w:date="2014-08-25T19:51:00Z">
                  <w:rPr>
                    <w:rFonts w:ascii="Cambria Math" w:hAnsi="Cambria Math"/>
                  </w:rPr>
                </w:ins>
              </m:ctrlPr>
            </m:sSubPr>
            <m:e>
              <m:r>
                <m:rPr>
                  <m:sty m:val="p"/>
                </m:rPr>
                <w:rPr>
                  <w:rFonts w:ascii="Cambria Math" w:hAnsi="Cambria Math"/>
                </w:rPr>
                <m:t>α</m:t>
              </m:r>
            </m:e>
            <m:sub>
              <m:r>
                <w:rPr>
                  <w:rFonts w:ascii="Cambria Math" w:hAnsi="Cambria Math"/>
                </w:rPr>
                <m:t>i</m:t>
              </m:r>
            </m:sub>
          </m:sSub>
          <m:r>
            <w:rPr>
              <w:rFonts w:ascii="Cambria Math" w:hAnsi="Cambria Math" w:cs="Arial"/>
              <w:color w:val="000000" w:themeColor="text1"/>
              <w:kern w:val="24"/>
              <w:szCs w:val="32"/>
            </w:rPr>
            <m:t>=</m:t>
          </m:r>
          <m:r>
            <w:rPr>
              <w:rFonts w:ascii="Cambria Math" w:hAnsi="Cambria Math" w:cs="Arial"/>
              <w:color w:val="000000" w:themeColor="text1"/>
              <w:kern w:val="24"/>
              <w:szCs w:val="32"/>
            </w:rPr>
            <m:t>-</m:t>
          </m:r>
          <m:d>
            <m:dPr>
              <m:ctrlPr>
                <w:rPr>
                  <w:rFonts w:ascii="Cambria Math" w:hAnsi="Cambria Math" w:cs="Arial"/>
                  <w:i/>
                  <w:iCs w:val="0"/>
                  <w:color w:val="000000" w:themeColor="text1"/>
                  <w:kern w:val="24"/>
                  <w:szCs w:val="32"/>
                </w:rPr>
              </m:ctrlPr>
            </m:dPr>
            <m:e>
              <m:sSub>
                <m:sSubPr>
                  <m:ctrlPr>
                    <w:rPr>
                      <w:rFonts w:ascii="Cambria Math" w:hAnsi="Cambria Math" w:cs="Arial"/>
                      <w:i/>
                      <w:iCs w:val="0"/>
                      <w:color w:val="000000" w:themeColor="text1"/>
                      <w:kern w:val="24"/>
                      <w:szCs w:val="32"/>
                    </w:rPr>
                  </m:ctrlPr>
                </m:sSubPr>
                <m:e>
                  <m:r>
                    <w:rPr>
                      <w:rFonts w:ascii="Cambria Math" w:hAnsi="Cambria Math" w:cs="Arial"/>
                      <w:color w:val="000000" w:themeColor="text1"/>
                      <w:kern w:val="24"/>
                      <w:szCs w:val="32"/>
                    </w:rPr>
                    <m:t>σ</m:t>
                  </m:r>
                </m:e>
                <m:sub>
                  <m:r>
                    <w:rPr>
                      <w:rFonts w:ascii="Cambria Math" w:hAnsi="Cambria Math" w:cs="Arial"/>
                      <w:color w:val="000000" w:themeColor="text1"/>
                      <w:kern w:val="24"/>
                      <w:szCs w:val="32"/>
                    </w:rPr>
                    <m:t>a,i</m:t>
                  </m:r>
                </m:sub>
              </m:sSub>
              <m:r>
                <w:rPr>
                  <w:rFonts w:ascii="Cambria Math" w:hAnsi="Cambria Math" w:cs="Arial"/>
                  <w:color w:val="000000" w:themeColor="text1"/>
                  <w:kern w:val="24"/>
                  <w:szCs w:val="32"/>
                </w:rPr>
                <m:t>φ+</m:t>
              </m:r>
              <m:sSub>
                <m:sSubPr>
                  <m:ctrlPr>
                    <w:rPr>
                      <w:rFonts w:ascii="Cambria Math" w:hAnsi="Cambria Math" w:cs="Arial"/>
                      <w:i/>
                      <w:iCs w:val="0"/>
                      <w:color w:val="000000" w:themeColor="text1"/>
                      <w:kern w:val="24"/>
                      <w:szCs w:val="32"/>
                    </w:rPr>
                  </m:ctrlPr>
                </m:sSubPr>
                <m:e>
                  <m:r>
                    <w:rPr>
                      <w:rFonts w:ascii="Cambria Math" w:hAnsi="Cambria Math" w:cs="Arial"/>
                      <w:color w:val="000000" w:themeColor="text1"/>
                      <w:kern w:val="24"/>
                      <w:szCs w:val="32"/>
                    </w:rPr>
                    <m:t>λ</m:t>
                  </m:r>
                </m:e>
                <m:sub>
                  <m:r>
                    <w:rPr>
                      <w:rFonts w:ascii="Cambria Math" w:hAnsi="Cambria Math" w:cs="Arial"/>
                      <w:color w:val="000000" w:themeColor="text1"/>
                      <w:kern w:val="24"/>
                      <w:szCs w:val="32"/>
                    </w:rPr>
                    <m:t>i</m:t>
                  </m:r>
                </m:sub>
              </m:sSub>
            </m:e>
          </m:d>
        </m:oMath>
      </m:oMathPara>
    </w:p>
    <w:p w:rsidR="00DC7380" w:rsidRPr="00DC7380" w:rsidRDefault="00DC7380" w:rsidP="00DC7380">
      <w:pPr>
        <w:pStyle w:val="Corpsdetexte"/>
        <w:jc w:val="center"/>
        <w:rPr>
          <w:iCs w:val="0"/>
          <w:noProof/>
          <w:color w:val="000000" w:themeColor="text1"/>
          <w:kern w:val="24"/>
          <w:szCs w:val="32"/>
        </w:rPr>
      </w:pPr>
      <m:oMathPara>
        <m:oMath>
          <m:sSub>
            <m:sSubPr>
              <m:ctrlPr>
                <w:ins w:id="15" w:author="Unknown" w:date="2014-08-25T19:51:00Z">
                  <w:rPr>
                    <w:rFonts w:ascii="Cambria Math" w:hAnsi="Cambria Math"/>
                    <w:i/>
                  </w:rPr>
                </w:ins>
              </m:ctrlPr>
            </m:sSubPr>
            <m:e>
              <m:r>
                <w:rPr>
                  <w:rFonts w:ascii="Cambria Math" w:hAnsi="Cambria Math"/>
                </w:rPr>
                <m:t>Prod</m:t>
              </m:r>
            </m:e>
            <m:sub>
              <m:r>
                <w:rPr>
                  <w:rFonts w:ascii="Cambria Math" w:hAnsi="Cambria Math"/>
                </w:rPr>
                <m:t>j</m:t>
              </m:r>
              <m:r>
                <w:rPr>
                  <w:rFonts w:ascii="Cambria Math" w:hAnsi="Cambria Math"/>
                </w:rPr>
                <m:t>→</m:t>
              </m:r>
              <m:r>
                <w:rPr>
                  <w:rFonts w:ascii="Cambria Math" w:hAnsi="Cambria Math"/>
                </w:rPr>
                <m:t>i</m:t>
              </m:r>
            </m:sub>
          </m:sSub>
          <m:r>
            <w:rPr>
              <w:rFonts w:ascii="Cambria Math" w:hAnsi="Cambria Math" w:cs="Arial"/>
              <w:color w:val="000000" w:themeColor="text1"/>
              <w:kern w:val="24"/>
              <w:szCs w:val="32"/>
            </w:rPr>
            <m:t>=</m:t>
          </m:r>
          <m:sSub>
            <m:sSubPr>
              <m:ctrlPr>
                <w:rPr>
                  <w:rFonts w:ascii="Cambria Math" w:hAnsi="Cambria Math" w:cs="Arial"/>
                  <w:i/>
                  <w:iCs w:val="0"/>
                  <w:color w:val="000000" w:themeColor="text1"/>
                  <w:kern w:val="24"/>
                  <w:szCs w:val="32"/>
                </w:rPr>
              </m:ctrlPr>
            </m:sSubPr>
            <m:e>
              <m:r>
                <w:rPr>
                  <w:rFonts w:ascii="Cambria Math" w:hAnsi="Cambria Math" w:cs="Arial"/>
                  <w:color w:val="000000" w:themeColor="text1"/>
                  <w:kern w:val="24"/>
                  <w:szCs w:val="32"/>
                </w:rPr>
                <m:t>σ</m:t>
              </m:r>
            </m:e>
            <m:sub>
              <m:r>
                <w:rPr>
                  <w:rFonts w:ascii="Cambria Math" w:hAnsi="Cambria Math" w:cs="Arial"/>
                  <w:color w:val="000000" w:themeColor="text1"/>
                  <w:kern w:val="24"/>
                  <w:szCs w:val="32"/>
                </w:rPr>
                <m:t>j→i</m:t>
              </m:r>
            </m:sub>
          </m:sSub>
          <m:r>
            <w:rPr>
              <w:rFonts w:ascii="Cambria Math" w:hAnsi="Cambria Math" w:cs="Arial"/>
              <w:color w:val="000000" w:themeColor="text1"/>
              <w:kern w:val="24"/>
              <w:szCs w:val="32"/>
            </w:rPr>
            <m:t>φ+</m:t>
          </m:r>
          <m:sSub>
            <m:sSubPr>
              <m:ctrlPr>
                <w:rPr>
                  <w:rFonts w:ascii="Cambria Math" w:hAnsi="Cambria Math" w:cs="Arial"/>
                  <w:i/>
                  <w:iCs w:val="0"/>
                  <w:color w:val="000000" w:themeColor="text1"/>
                  <w:kern w:val="24"/>
                  <w:szCs w:val="32"/>
                </w:rPr>
              </m:ctrlPr>
            </m:sSubPr>
            <m:e>
              <m:r>
                <w:rPr>
                  <w:rFonts w:ascii="Cambria Math" w:hAnsi="Cambria Math" w:cs="Arial"/>
                  <w:color w:val="000000" w:themeColor="text1"/>
                  <w:kern w:val="24"/>
                  <w:szCs w:val="32"/>
                </w:rPr>
                <m:t>λ</m:t>
              </m:r>
            </m:e>
            <m:sub>
              <m:r>
                <w:rPr>
                  <w:rFonts w:ascii="Cambria Math" w:hAnsi="Cambria Math" w:cs="Arial"/>
                  <w:color w:val="000000" w:themeColor="text1"/>
                  <w:kern w:val="24"/>
                  <w:szCs w:val="32"/>
                </w:rPr>
                <m:t>j→i</m:t>
              </m:r>
            </m:sub>
          </m:sSub>
        </m:oMath>
      </m:oMathPara>
    </w:p>
    <w:p w:rsidR="00DC7380" w:rsidRPr="00B8268A" w:rsidRDefault="00DC7380" w:rsidP="00B8268A">
      <w:pPr>
        <w:pStyle w:val="Corpsdetexte"/>
      </w:pPr>
      <w:r w:rsidRPr="00B8268A">
        <w:t xml:space="preserve">Cette équation du premier ordre avec second membre non nul, coefficient constant, se résout usuellement par la méthode dite « de la variation de la constante », et conduit à la solution générale : </w:t>
      </w:r>
    </w:p>
    <w:p w:rsidR="00DC7380" w:rsidRPr="00084194" w:rsidRDefault="00DC7380" w:rsidP="00DC7380">
      <w:pPr>
        <w:pStyle w:val="Corpsdetexte"/>
      </w:pPr>
      <w:r>
        <w:rPr>
          <w:noProof/>
        </w:rPr>
        <w:t xml:space="preserve"> </w:t>
      </w:r>
      <m:oMath>
        <m:r>
          <m:rPr>
            <m:sty m:val="p"/>
          </m:rPr>
          <w:rPr>
            <w:rFonts w:ascii="Cambria Math" w:hAnsi="Cambria Math"/>
          </w:rPr>
          <w:br/>
        </m:r>
      </m:oMath>
      <m:oMathPara>
        <m:oMath>
          <m:sSub>
            <m:sSubPr>
              <m:ctrlPr>
                <w:ins w:id="16" w:author="Unknown" w:date="2014-08-25T19:51:00Z">
                  <w:rPr>
                    <w:rFonts w:ascii="Cambria Math" w:hAnsi="Cambria Math"/>
                  </w:rPr>
                </w:ins>
              </m:ctrlPr>
            </m:sSubPr>
            <m:e>
              <m:r>
                <m:rPr>
                  <m:sty m:val="p"/>
                </m:rPr>
                <w:rPr>
                  <w:rFonts w:ascii="Cambria Math" w:hAnsi="Cambria Math"/>
                </w:rPr>
                <m:t>N</m:t>
              </m:r>
            </m:e>
            <m:sub>
              <m:r>
                <w:rPr>
                  <w:rFonts w:ascii="Cambria Math" w:hAnsi="Cambria Math"/>
                </w:rPr>
                <m:t>i</m:t>
              </m:r>
            </m:sub>
          </m:sSub>
          <m:r>
            <m:rPr>
              <m:sty m:val="p"/>
            </m:rPr>
            <w:rPr>
              <w:rFonts w:ascii="Cambria Math" w:hAnsi="Cambria Math"/>
            </w:rPr>
            <m:t>(t)</m:t>
          </m:r>
          <m:r>
            <m:rPr>
              <m:sty m:val="p"/>
            </m:rPr>
            <w:rPr>
              <w:rFonts w:ascii="Cambria Math" w:hAnsi="Cambria Math"/>
            </w:rPr>
            <m:t>=</m:t>
          </m:r>
          <m:sSub>
            <m:sSubPr>
              <m:ctrlPr>
                <w:ins w:id="17" w:author="Unknown" w:date="2014-08-25T19:51:00Z">
                  <w:rPr>
                    <w:rFonts w:ascii="Cambria Math" w:hAnsi="Cambria Math"/>
                  </w:rPr>
                </w:ins>
              </m:ctrlPr>
            </m:sSubPr>
            <m:e>
              <m:r>
                <w:rPr>
                  <w:rFonts w:ascii="Cambria Math" w:hAnsi="Cambria Math"/>
                </w:rPr>
                <m:t>K</m:t>
              </m:r>
            </m:e>
            <m:sub>
              <m:r>
                <w:rPr>
                  <w:rFonts w:ascii="Cambria Math" w:hAnsi="Cambria Math"/>
                </w:rPr>
                <m:t>i</m:t>
              </m:r>
            </m:sub>
          </m:sSub>
          <m:r>
            <w:rPr>
              <w:rFonts w:ascii="Cambria Math" w:hAnsi="Cambria Math"/>
            </w:rPr>
            <m:t>(t)</m:t>
          </m:r>
          <m:sSup>
            <m:sSupPr>
              <m:ctrlPr>
                <w:ins w:id="18" w:author="Unknown" w:date="2014-08-25T19:51:00Z">
                  <w:rPr>
                    <w:rFonts w:ascii="Cambria Math" w:hAnsi="Cambria Math"/>
                  </w:rPr>
                </w:ins>
              </m:ctrlPr>
            </m:sSupPr>
            <m:e>
              <m:r>
                <m:rPr>
                  <m:sty m:val="p"/>
                </m:rPr>
                <w:rPr>
                  <w:rFonts w:ascii="Cambria Math" w:hAnsi="Cambria Math"/>
                </w:rPr>
                <m:t>e</m:t>
              </m:r>
            </m:e>
            <m:sup>
              <m:sSub>
                <m:sSubPr>
                  <m:ctrlPr>
                    <w:ins w:id="19" w:author="Unknown" w:date="2014-08-25T19:51:00Z">
                      <w:rPr>
                        <w:rFonts w:ascii="Cambria Math" w:hAnsi="Cambria Math"/>
                      </w:rPr>
                    </w:ins>
                  </m:ctrlPr>
                </m:sSubPr>
                <m:e>
                  <m:r>
                    <m:rPr>
                      <m:sty m:val="p"/>
                    </m:rPr>
                    <w:rPr>
                      <w:rFonts w:ascii="Cambria Math" w:hAnsi="Cambria Math"/>
                    </w:rPr>
                    <m:t>α</m:t>
                  </m:r>
                </m:e>
                <m:sub>
                  <m:r>
                    <w:rPr>
                      <w:rFonts w:ascii="Cambria Math" w:hAnsi="Cambria Math"/>
                    </w:rPr>
                    <m:t>i</m:t>
                  </m:r>
                </m:sub>
              </m:sSub>
              <m:r>
                <w:rPr>
                  <w:rFonts w:ascii="Cambria Math" w:hAnsi="Cambria Math"/>
                </w:rPr>
                <m:t>t</m:t>
              </m:r>
            </m:sup>
          </m:sSup>
        </m:oMath>
      </m:oMathPara>
    </w:p>
    <w:p w:rsidR="00DC7380" w:rsidRPr="00B8268A" w:rsidRDefault="00DC7380" w:rsidP="00B8268A">
      <w:pPr>
        <w:pStyle w:val="Corpsdetexte"/>
      </w:pPr>
      <w:r w:rsidRPr="00B8268A">
        <w:lastRenderedPageBreak/>
        <w:t>Avec :</w:t>
      </w:r>
    </w:p>
    <w:p w:rsidR="00DC7380" w:rsidRPr="00084194" w:rsidRDefault="00DC7380" w:rsidP="00DC7380">
      <w:pPr>
        <w:pStyle w:val="Corpsdetexte"/>
      </w:pPr>
      <m:oMathPara>
        <m:oMath>
          <m:f>
            <m:fPr>
              <m:ctrlPr>
                <w:ins w:id="20" w:author="Unknown" w:date="2014-08-25T19:53:00Z">
                  <w:rPr>
                    <w:rFonts w:ascii="Cambria Math" w:hAnsi="Cambria Math"/>
                  </w:rPr>
                </w:ins>
              </m:ctrlPr>
            </m:fPr>
            <m:num>
              <m:sSub>
                <m:sSubPr>
                  <m:ctrlPr>
                    <w:ins w:id="21" w:author="Unknown" w:date="2014-08-25T19:51:00Z">
                      <w:rPr>
                        <w:rFonts w:ascii="Cambria Math" w:hAnsi="Cambria Math"/>
                      </w:rPr>
                    </w:ins>
                  </m:ctrlPr>
                </m:sSubPr>
                <m:e>
                  <m:r>
                    <w:rPr>
                      <w:rFonts w:ascii="Cambria Math" w:hAnsi="Cambria Math"/>
                    </w:rPr>
                    <m:t>d</m:t>
                  </m:r>
                  <m:r>
                    <w:rPr>
                      <w:rFonts w:ascii="Cambria Math" w:hAnsi="Cambria Math"/>
                    </w:rPr>
                    <m:t>K</m:t>
                  </m:r>
                </m:e>
                <m:sub>
                  <m:r>
                    <w:rPr>
                      <w:rFonts w:ascii="Cambria Math" w:hAnsi="Cambria Math"/>
                    </w:rPr>
                    <m:t>i</m:t>
                  </m:r>
                </m:sub>
              </m:sSub>
            </m:num>
            <m:den>
              <m:r>
                <w:rPr>
                  <w:rFonts w:ascii="Cambria Math" w:hAnsi="Cambria Math"/>
                </w:rPr>
                <m:t>dt</m:t>
              </m:r>
            </m:den>
          </m:f>
          <m:r>
            <m:rPr>
              <m:sty m:val="p"/>
            </m:rPr>
            <w:rPr>
              <w:rFonts w:ascii="Cambria Math" w:hAnsi="Cambria Math"/>
            </w:rPr>
            <m:t>=</m:t>
          </m:r>
          <m:d>
            <m:dPr>
              <m:ctrlPr>
                <w:rPr>
                  <w:rFonts w:ascii="Cambria Math" w:hAnsi="Cambria Math"/>
                  <w:i/>
                </w:rPr>
              </m:ctrlPr>
            </m:dPr>
            <m:e>
              <m:nary>
                <m:naryPr>
                  <m:chr m:val="∑"/>
                  <m:limLoc m:val="undOvr"/>
                  <m:supHide m:val="1"/>
                  <m:ctrlPr>
                    <w:ins w:id="22" w:author="Unknown" w:date="2014-08-25T19:56:00Z">
                      <w:rPr>
                        <w:rFonts w:ascii="Cambria Math" w:hAnsi="Cambria Math"/>
                        <w:i/>
                      </w:rPr>
                    </w:ins>
                  </m:ctrlPr>
                </m:naryPr>
                <m:sub>
                  <m:r>
                    <w:rPr>
                      <w:rFonts w:ascii="Cambria Math" w:hAnsi="Cambria Math"/>
                    </w:rPr>
                    <m:t>j</m:t>
                  </m:r>
                </m:sub>
                <m:sup/>
                <m:e>
                  <m:sSub>
                    <m:sSubPr>
                      <m:ctrlPr>
                        <w:ins w:id="23" w:author="Unknown" w:date="2014-08-25T19:51:00Z">
                          <w:rPr>
                            <w:rFonts w:ascii="Cambria Math" w:hAnsi="Cambria Math"/>
                            <w:i/>
                          </w:rPr>
                        </w:ins>
                      </m:ctrlPr>
                    </m:sSubPr>
                    <m:e>
                      <m:r>
                        <w:rPr>
                          <w:rFonts w:ascii="Cambria Math" w:hAnsi="Cambria Math"/>
                        </w:rPr>
                        <m:t>Prod</m:t>
                      </m:r>
                    </m:e>
                    <m:sub>
                      <m:r>
                        <w:rPr>
                          <w:rFonts w:ascii="Cambria Math" w:hAnsi="Cambria Math"/>
                        </w:rPr>
                        <m:t>j→i</m:t>
                      </m:r>
                    </m:sub>
                  </m:sSub>
                  <m:sSub>
                    <m:sSubPr>
                      <m:ctrlPr>
                        <w:ins w:id="24" w:author="Unknown" w:date="2014-08-25T19:51:00Z">
                          <w:rPr>
                            <w:rFonts w:ascii="Cambria Math" w:hAnsi="Cambria Math"/>
                          </w:rPr>
                        </w:ins>
                      </m:ctrlPr>
                    </m:sSubPr>
                    <m:e>
                      <m:r>
                        <m:rPr>
                          <m:sty m:val="p"/>
                        </m:rPr>
                        <w:rPr>
                          <w:rFonts w:ascii="Cambria Math" w:hAnsi="Cambria Math"/>
                        </w:rPr>
                        <m:t>N</m:t>
                      </m:r>
                    </m:e>
                    <m:sub>
                      <m:r>
                        <w:rPr>
                          <w:rFonts w:ascii="Cambria Math" w:hAnsi="Cambria Math"/>
                        </w:rPr>
                        <m:t>j</m:t>
                      </m:r>
                    </m:sub>
                  </m:sSub>
                  <m:r>
                    <w:rPr>
                      <w:rFonts w:ascii="Cambria Math" w:hAnsi="Cambria Math"/>
                    </w:rPr>
                    <m:t>(t)</m:t>
                  </m:r>
                </m:e>
              </m:nary>
            </m:e>
          </m:d>
          <m:sSup>
            <m:sSupPr>
              <m:ctrlPr>
                <w:ins w:id="25" w:author="Unknown" w:date="2014-08-25T19:51:00Z">
                  <w:rPr>
                    <w:rFonts w:ascii="Cambria Math" w:hAnsi="Cambria Math"/>
                  </w:rPr>
                </w:ins>
              </m:ctrlPr>
            </m:sSupPr>
            <m:e>
              <m:r>
                <m:rPr>
                  <m:sty m:val="p"/>
                </m:rPr>
                <w:rPr>
                  <w:rFonts w:ascii="Cambria Math" w:hAnsi="Cambria Math"/>
                </w:rPr>
                <m:t>e</m:t>
              </m:r>
            </m:e>
            <m:sup>
              <m:sSub>
                <m:sSubPr>
                  <m:ctrlPr>
                    <w:ins w:id="26" w:author="Unknown" w:date="2014-08-25T19:51:00Z">
                      <w:rPr>
                        <w:rFonts w:ascii="Cambria Math" w:hAnsi="Cambria Math"/>
                      </w:rPr>
                    </w:ins>
                  </m:ctrlPr>
                </m:sSubPr>
                <m:e>
                  <m:r>
                    <m:rPr>
                      <m:sty m:val="p"/>
                    </m:rPr>
                    <w:rPr>
                      <w:rFonts w:ascii="Cambria Math" w:hAnsi="Cambria Math"/>
                    </w:rPr>
                    <m:t>-</m:t>
                  </m:r>
                  <m:r>
                    <m:rPr>
                      <m:sty m:val="p"/>
                    </m:rPr>
                    <w:rPr>
                      <w:rFonts w:ascii="Cambria Math" w:hAnsi="Cambria Math"/>
                    </w:rPr>
                    <m:t>α</m:t>
                  </m:r>
                </m:e>
                <m:sub>
                  <m:r>
                    <w:rPr>
                      <w:rFonts w:ascii="Cambria Math" w:hAnsi="Cambria Math"/>
                    </w:rPr>
                    <m:t>i</m:t>
                  </m:r>
                </m:sub>
              </m:sSub>
              <m:r>
                <w:rPr>
                  <w:rFonts w:ascii="Cambria Math" w:hAnsi="Cambria Math"/>
                </w:rPr>
                <m:t>t</m:t>
              </m:r>
            </m:sup>
          </m:sSup>
        </m:oMath>
      </m:oMathPara>
    </w:p>
    <w:p w:rsidR="002F1AC0" w:rsidRDefault="002F1AC0" w:rsidP="00B8268A">
      <w:pPr>
        <w:pStyle w:val="Corpsdetexte"/>
      </w:pPr>
      <w:r>
        <w:t>Le problème se résume donc à la détermination d’une primitive, dont la constante est déterminée par la condition limite à l’instant initial.</w:t>
      </w:r>
    </w:p>
    <w:p w:rsidR="00DC7380" w:rsidRPr="00B8268A" w:rsidRDefault="00B8268A" w:rsidP="00B8268A">
      <w:pPr>
        <w:pStyle w:val="Corpsdetexte"/>
      </w:pPr>
      <w:r w:rsidRPr="00B8268A">
        <w:t>Cette formulation est généralement suffisante pour résoudre exactement les systèmes d’équation</w:t>
      </w:r>
      <w:r w:rsidR="002F1AC0">
        <w:t>s</w:t>
      </w:r>
      <w:r w:rsidRPr="00B8268A">
        <w:t xml:space="preserve"> des cas de chaine de décroissance en ligne directe, c’est-à-dire </w:t>
      </w:r>
      <w:r w:rsidR="002F1AC0">
        <w:t>les chaines où les différent noyaux ne font pas partie de leur propre filiation. La considération de</w:t>
      </w:r>
      <w:r>
        <w:t xml:space="preserve"> </w:t>
      </w:r>
      <w:r w:rsidR="002F1AC0">
        <w:t xml:space="preserve">toutes </w:t>
      </w:r>
      <w:r>
        <w:t>le</w:t>
      </w:r>
      <w:r w:rsidR="002F1AC0">
        <w:t>s interactions du</w:t>
      </w:r>
      <w:r>
        <w:t xml:space="preserve"> Pu238</w:t>
      </w:r>
      <w:r w:rsidR="002F1AC0">
        <w:t xml:space="preserve"> introduit des boucles.</w:t>
      </w:r>
    </w:p>
    <w:p w:rsidR="00FA558B" w:rsidRDefault="002F1AC0" w:rsidP="00EC3102">
      <w:pPr>
        <w:pStyle w:val="Corpsdetexte"/>
      </w:pPr>
      <w:r>
        <w:t>Dans le cadre de cette étude, on remarquera que l’hypothèse</w:t>
      </w:r>
      <w:r w:rsidR="009B5A7A">
        <w:t xml:space="preserve"> d’une décomposition des solutions des équations de Bateman sous la forme d’une base de fonction d’exponentielles de constantes </w:t>
      </w:r>
      <m:oMath>
        <m:sSub>
          <m:sSubPr>
            <m:ctrlPr>
              <w:ins w:id="27" w:author="Unknown" w:date="2014-08-25T19:51:00Z">
                <w:rPr>
                  <w:rFonts w:ascii="Cambria Math" w:hAnsi="Cambria Math"/>
                </w:rPr>
              </w:ins>
            </m:ctrlPr>
          </m:sSubPr>
          <m:e>
            <m:r>
              <m:rPr>
                <m:sty m:val="p"/>
              </m:rPr>
              <w:rPr>
                <w:rFonts w:ascii="Cambria Math" w:hAnsi="Cambria Math"/>
              </w:rPr>
              <m:t>α</m:t>
            </m:r>
          </m:e>
          <m:sub>
            <m:r>
              <w:rPr>
                <w:rFonts w:ascii="Cambria Math" w:hAnsi="Cambria Math"/>
              </w:rPr>
              <m:t>i</m:t>
            </m:r>
          </m:sub>
        </m:sSub>
      </m:oMath>
      <w:r w:rsidR="009B5A7A">
        <w:t xml:space="preserve"> semble </w:t>
      </w:r>
      <w:r w:rsidR="004A5D17">
        <w:t xml:space="preserve">tout à fait </w:t>
      </w:r>
      <w:r w:rsidR="009B5A7A">
        <w:t>valide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7229"/>
        <w:gridCol w:w="1024"/>
      </w:tblGrid>
      <w:tr w:rsidR="008D4C18" w:rsidTr="008D4C18">
        <w:tc>
          <w:tcPr>
            <w:tcW w:w="959" w:type="dxa"/>
          </w:tcPr>
          <w:p w:rsidR="008D4C18" w:rsidRDefault="008D4C18" w:rsidP="00EC3102">
            <w:pPr>
              <w:pStyle w:val="Corpsdetexte"/>
            </w:pPr>
          </w:p>
        </w:tc>
        <w:tc>
          <w:tcPr>
            <w:tcW w:w="7229" w:type="dxa"/>
          </w:tcPr>
          <w:p w:rsidR="008D4C18" w:rsidRPr="008D4C18" w:rsidRDefault="008D4C18" w:rsidP="00AA11F1">
            <w:pPr>
              <w:pStyle w:val="Corpsdetexte"/>
            </w:pPr>
            <m:oMathPara>
              <m:oMathParaPr>
                <m:jc m:val="center"/>
              </m:oMathParaPr>
              <m:oMath>
                <m:sSub>
                  <m:sSubPr>
                    <m:ctrlPr>
                      <w:ins w:id="28" w:author="Unknown" w:date="2014-08-25T19:51:00Z">
                        <w:rPr>
                          <w:rFonts w:ascii="Cambria Math" w:hAnsi="Cambria Math"/>
                        </w:rPr>
                      </w:ins>
                    </m:ctrlPr>
                  </m:sSubPr>
                  <m:e>
                    <m:r>
                      <m:rPr>
                        <m:sty m:val="p"/>
                      </m:rPr>
                      <w:rPr>
                        <w:rFonts w:ascii="Cambria Math" w:hAnsi="Cambria Math"/>
                        <w:lang w:val="en-US"/>
                      </w:rPr>
                      <m:t>N</m:t>
                    </m:r>
                  </m:e>
                  <m:sub>
                    <m:r>
                      <w:rPr>
                        <w:rFonts w:ascii="Cambria Math" w:hAnsi="Cambria Math"/>
                      </w:rPr>
                      <m:t>i</m:t>
                    </m:r>
                  </m:sub>
                </m:sSub>
                <m:r>
                  <m:rPr>
                    <m:sty m:val="p"/>
                  </m:rPr>
                  <w:rPr>
                    <w:rFonts w:ascii="Cambria Math" w:hAnsi="Cambria Math"/>
                    <w:lang w:val="en-US"/>
                  </w:rPr>
                  <m:t>(t)=</m:t>
                </m:r>
                <m:nary>
                  <m:naryPr>
                    <m:chr m:val="∑"/>
                    <m:limLoc m:val="undOvr"/>
                    <m:supHide m:val="1"/>
                    <m:ctrlPr>
                      <w:ins w:id="29" w:author="Unknown" w:date="2014-08-25T19:56:00Z">
                        <w:rPr>
                          <w:rFonts w:ascii="Cambria Math" w:hAnsi="Cambria Math"/>
                          <w:i/>
                        </w:rPr>
                      </w:ins>
                    </m:ctrlPr>
                  </m:naryPr>
                  <m:sub>
                    <m:r>
                      <w:rPr>
                        <w:rFonts w:ascii="Cambria Math" w:hAnsi="Cambria Math"/>
                      </w:rPr>
                      <m:t>k</m:t>
                    </m:r>
                  </m:sub>
                  <m:sup/>
                  <m:e>
                    <m:sSub>
                      <m:sSubPr>
                        <m:ctrlPr>
                          <w:ins w:id="30" w:author="Unknown" w:date="2014-08-25T19:51:00Z">
                            <w:rPr>
                              <w:rFonts w:ascii="Cambria Math" w:hAnsi="Cambria Math"/>
                              <w:i/>
                            </w:rPr>
                          </w:ins>
                        </m:ctrlPr>
                      </m:sSubPr>
                      <m:e>
                        <m:r>
                          <w:rPr>
                            <w:rFonts w:ascii="Cambria Math" w:hAnsi="Cambria Math"/>
                          </w:rPr>
                          <m:t>Y</m:t>
                        </m:r>
                      </m:e>
                      <m:sub>
                        <m:r>
                          <w:rPr>
                            <w:rFonts w:ascii="Cambria Math" w:hAnsi="Cambria Math"/>
                          </w:rPr>
                          <m:t>i</m:t>
                        </m:r>
                        <m:r>
                          <w:rPr>
                            <w:rFonts w:ascii="Cambria Math" w:hAnsi="Cambria Math"/>
                            <w:lang w:val="en-US"/>
                          </w:rPr>
                          <m:t>,</m:t>
                        </m:r>
                        <m:r>
                          <w:rPr>
                            <w:rFonts w:ascii="Cambria Math" w:hAnsi="Cambria Math"/>
                            <w:lang w:val="en-US"/>
                          </w:rPr>
                          <m:t>k</m:t>
                        </m:r>
                      </m:sub>
                    </m:sSub>
                    <m:sSup>
                      <m:sSupPr>
                        <m:ctrlPr>
                          <w:ins w:id="31" w:author="Unknown" w:date="2014-08-25T19:51:00Z">
                            <w:rPr>
                              <w:rFonts w:ascii="Cambria Math" w:hAnsi="Cambria Math"/>
                            </w:rPr>
                          </w:ins>
                        </m:ctrlPr>
                      </m:sSupPr>
                      <m:e>
                        <m:r>
                          <m:rPr>
                            <m:sty m:val="p"/>
                          </m:rPr>
                          <w:rPr>
                            <w:rFonts w:ascii="Cambria Math" w:hAnsi="Cambria Math"/>
                            <w:lang w:val="en-US"/>
                          </w:rPr>
                          <m:t>e</m:t>
                        </m:r>
                      </m:e>
                      <m:sup>
                        <m:sSub>
                          <m:sSubPr>
                            <m:ctrlPr>
                              <w:ins w:id="32" w:author="Unknown" w:date="2014-08-25T19:51:00Z">
                                <w:rPr>
                                  <w:rFonts w:ascii="Cambria Math" w:hAnsi="Cambria Math"/>
                                </w:rPr>
                              </w:ins>
                            </m:ctrlPr>
                          </m:sSubPr>
                          <m:e>
                            <m:r>
                              <m:rPr>
                                <m:sty m:val="p"/>
                              </m:rPr>
                              <w:rPr>
                                <w:rFonts w:ascii="Cambria Math" w:hAnsi="Cambria Math"/>
                              </w:rPr>
                              <m:t>α</m:t>
                            </m:r>
                          </m:e>
                          <m:sub>
                            <m:r>
                              <w:rPr>
                                <w:rFonts w:ascii="Cambria Math" w:hAnsi="Cambria Math"/>
                              </w:rPr>
                              <m:t>k</m:t>
                            </m:r>
                          </m:sub>
                        </m:sSub>
                        <m:r>
                          <w:rPr>
                            <w:rFonts w:ascii="Cambria Math" w:hAnsi="Cambria Math"/>
                          </w:rPr>
                          <m:t>t</m:t>
                        </m:r>
                      </m:sup>
                    </m:sSup>
                  </m:e>
                </m:nary>
              </m:oMath>
            </m:oMathPara>
          </w:p>
        </w:tc>
        <w:tc>
          <w:tcPr>
            <w:tcW w:w="1024" w:type="dxa"/>
          </w:tcPr>
          <w:p w:rsidR="008D4C18" w:rsidRDefault="00090577" w:rsidP="00090577">
            <w:pPr>
              <w:pStyle w:val="Lgende"/>
              <w:ind w:firstLine="0"/>
            </w:pPr>
            <w:bookmarkStart w:id="33" w:name="_Ref396786170"/>
            <w:bookmarkStart w:id="34" w:name="_Ref396786375"/>
            <w:proofErr w:type="spellStart"/>
            <w:r>
              <w:t>Eq</w:t>
            </w:r>
            <w:proofErr w:type="spellEnd"/>
            <w:r>
              <w:t xml:space="preserve">. </w:t>
            </w:r>
            <w:r>
              <w:fldChar w:fldCharType="begin"/>
            </w:r>
            <w:r>
              <w:instrText xml:space="preserve"> SEQ Eq. \* ARABIC </w:instrText>
            </w:r>
            <w:r>
              <w:fldChar w:fldCharType="separate"/>
            </w:r>
            <w:r>
              <w:rPr>
                <w:noProof/>
              </w:rPr>
              <w:t>2</w:t>
            </w:r>
            <w:r>
              <w:fldChar w:fldCharType="end"/>
            </w:r>
            <w:bookmarkEnd w:id="34"/>
          </w:p>
        </w:tc>
        <w:bookmarkEnd w:id="33"/>
      </w:tr>
    </w:tbl>
    <w:p w:rsidR="0081145C" w:rsidRDefault="0081145C" w:rsidP="00EC3102">
      <w:pPr>
        <w:pStyle w:val="Corpsdetexte"/>
      </w:pPr>
      <w:r>
        <w:t xml:space="preserve">Cette formulation est tout à fait compatible avec la forme générale de la solution de l’équation de Bateman : </w:t>
      </w:r>
    </w:p>
    <w:p w:rsidR="0081145C" w:rsidRPr="00084194" w:rsidRDefault="0081145C" w:rsidP="0081145C">
      <w:pPr>
        <w:pStyle w:val="Corpsdetexte"/>
      </w:pPr>
      <m:oMathPara>
        <m:oMath>
          <m:f>
            <m:fPr>
              <m:ctrlPr>
                <w:ins w:id="35" w:author="Unknown" w:date="2014-08-25T19:53:00Z">
                  <w:rPr>
                    <w:rFonts w:ascii="Cambria Math" w:hAnsi="Cambria Math"/>
                  </w:rPr>
                </w:ins>
              </m:ctrlPr>
            </m:fPr>
            <m:num>
              <m:sSub>
                <m:sSubPr>
                  <m:ctrlPr>
                    <w:ins w:id="36" w:author="Unknown" w:date="2014-08-25T19:51:00Z">
                      <w:rPr>
                        <w:rFonts w:ascii="Cambria Math" w:hAnsi="Cambria Math"/>
                      </w:rPr>
                    </w:ins>
                  </m:ctrlPr>
                </m:sSubPr>
                <m:e>
                  <m:r>
                    <w:rPr>
                      <w:rFonts w:ascii="Cambria Math" w:hAnsi="Cambria Math"/>
                    </w:rPr>
                    <m:t>dK</m:t>
                  </m:r>
                </m:e>
                <m:sub>
                  <m:r>
                    <w:rPr>
                      <w:rFonts w:ascii="Cambria Math" w:hAnsi="Cambria Math"/>
                    </w:rPr>
                    <m:t>i</m:t>
                  </m:r>
                </m:sub>
              </m:sSub>
            </m:num>
            <m:den>
              <m:r>
                <w:rPr>
                  <w:rFonts w:ascii="Cambria Math" w:hAnsi="Cambria Math"/>
                </w:rPr>
                <m:t>dt</m:t>
              </m:r>
            </m:den>
          </m:f>
          <m:r>
            <m:rPr>
              <m:sty m:val="p"/>
            </m:rPr>
            <w:rPr>
              <w:rFonts w:ascii="Cambria Math" w:hAnsi="Cambria Math"/>
            </w:rPr>
            <m:t>=</m:t>
          </m:r>
          <m:d>
            <m:dPr>
              <m:ctrlPr>
                <w:rPr>
                  <w:rFonts w:ascii="Cambria Math" w:hAnsi="Cambria Math"/>
                  <w:i/>
                </w:rPr>
              </m:ctrlPr>
            </m:dPr>
            <m:e>
              <m:nary>
                <m:naryPr>
                  <m:chr m:val="∑"/>
                  <m:limLoc m:val="undOvr"/>
                  <m:supHide m:val="1"/>
                  <m:ctrlPr>
                    <w:ins w:id="37" w:author="Unknown" w:date="2014-08-25T19:56:00Z">
                      <w:rPr>
                        <w:rFonts w:ascii="Cambria Math" w:hAnsi="Cambria Math"/>
                        <w:i/>
                      </w:rPr>
                    </w:ins>
                  </m:ctrlPr>
                </m:naryPr>
                <m:sub>
                  <m:r>
                    <w:rPr>
                      <w:rFonts w:ascii="Cambria Math" w:hAnsi="Cambria Math"/>
                    </w:rPr>
                    <m:t>j</m:t>
                  </m:r>
                </m:sub>
                <m:sup/>
                <m:e>
                  <m:sSub>
                    <m:sSubPr>
                      <m:ctrlPr>
                        <w:ins w:id="38" w:author="Unknown" w:date="2014-08-25T19:51:00Z">
                          <w:rPr>
                            <w:rFonts w:ascii="Cambria Math" w:hAnsi="Cambria Math"/>
                            <w:i/>
                          </w:rPr>
                        </w:ins>
                      </m:ctrlPr>
                    </m:sSubPr>
                    <m:e>
                      <m:r>
                        <w:rPr>
                          <w:rFonts w:ascii="Cambria Math" w:hAnsi="Cambria Math"/>
                        </w:rPr>
                        <m:t>Prod</m:t>
                      </m:r>
                    </m:e>
                    <m:sub>
                      <m:r>
                        <w:rPr>
                          <w:rFonts w:ascii="Cambria Math" w:hAnsi="Cambria Math"/>
                        </w:rPr>
                        <m:t>i→j</m:t>
                      </m:r>
                    </m:sub>
                  </m:sSub>
                  <m:nary>
                    <m:naryPr>
                      <m:chr m:val="∑"/>
                      <m:limLoc m:val="undOvr"/>
                      <m:supHide m:val="1"/>
                      <m:ctrlPr>
                        <w:ins w:id="39" w:author="Unknown" w:date="2014-08-25T19:56:00Z">
                          <w:rPr>
                            <w:rFonts w:ascii="Cambria Math" w:hAnsi="Cambria Math"/>
                            <w:i/>
                          </w:rPr>
                        </w:ins>
                      </m:ctrlPr>
                    </m:naryPr>
                    <m:sub>
                      <m:r>
                        <w:rPr>
                          <w:rFonts w:ascii="Cambria Math" w:hAnsi="Cambria Math"/>
                        </w:rPr>
                        <m:t>k</m:t>
                      </m:r>
                    </m:sub>
                    <m:sup/>
                    <m:e>
                      <m:sSub>
                        <m:sSubPr>
                          <m:ctrlPr>
                            <w:ins w:id="40" w:author="Unknown" w:date="2014-08-25T19:51:00Z">
                              <w:rPr>
                                <w:rFonts w:ascii="Cambria Math" w:hAnsi="Cambria Math"/>
                                <w:i/>
                              </w:rPr>
                            </w:ins>
                          </m:ctrlPr>
                        </m:sSubPr>
                        <m:e>
                          <m:r>
                            <w:rPr>
                              <w:rFonts w:ascii="Cambria Math" w:hAnsi="Cambria Math"/>
                            </w:rPr>
                            <m:t>Y</m:t>
                          </m:r>
                        </m:e>
                        <m:sub>
                          <m:r>
                            <w:rPr>
                              <w:rFonts w:ascii="Cambria Math" w:hAnsi="Cambria Math"/>
                            </w:rPr>
                            <m:t>j</m:t>
                          </m:r>
                          <m:r>
                            <w:rPr>
                              <w:rFonts w:ascii="Cambria Math" w:hAnsi="Cambria Math"/>
                            </w:rPr>
                            <m:t>,</m:t>
                          </m:r>
                          <m:r>
                            <w:rPr>
                              <w:rFonts w:ascii="Cambria Math" w:hAnsi="Cambria Math"/>
                            </w:rPr>
                            <m:t>k</m:t>
                          </m:r>
                        </m:sub>
                      </m:sSub>
                      <m:sSup>
                        <m:sSupPr>
                          <m:ctrlPr>
                            <w:ins w:id="41" w:author="Unknown" w:date="2014-08-25T19:51:00Z">
                              <w:rPr>
                                <w:rFonts w:ascii="Cambria Math" w:hAnsi="Cambria Math"/>
                              </w:rPr>
                            </w:ins>
                          </m:ctrlPr>
                        </m:sSupPr>
                        <m:e>
                          <m:r>
                            <m:rPr>
                              <m:sty m:val="p"/>
                            </m:rPr>
                            <w:rPr>
                              <w:rFonts w:ascii="Cambria Math" w:hAnsi="Cambria Math"/>
                            </w:rPr>
                            <m:t>e</m:t>
                          </m:r>
                        </m:e>
                        <m:sup>
                          <m:sSub>
                            <m:sSubPr>
                              <m:ctrlPr>
                                <w:ins w:id="42" w:author="Unknown" w:date="2014-08-25T19:51:00Z">
                                  <w:rPr>
                                    <w:rFonts w:ascii="Cambria Math" w:hAnsi="Cambria Math"/>
                                  </w:rPr>
                                </w:ins>
                              </m:ctrlPr>
                            </m:sSubPr>
                            <m:e>
                              <m:r>
                                <m:rPr>
                                  <m:sty m:val="p"/>
                                </m:rPr>
                                <w:rPr>
                                  <w:rFonts w:ascii="Cambria Math" w:hAnsi="Cambria Math"/>
                                </w:rPr>
                                <m:t>α</m:t>
                              </m:r>
                            </m:e>
                            <m:sub>
                              <m:r>
                                <w:rPr>
                                  <w:rFonts w:ascii="Cambria Math" w:hAnsi="Cambria Math"/>
                                </w:rPr>
                                <m:t>k</m:t>
                              </m:r>
                            </m:sub>
                          </m:sSub>
                          <m:r>
                            <w:rPr>
                              <w:rFonts w:ascii="Cambria Math" w:hAnsi="Cambria Math"/>
                            </w:rPr>
                            <m:t>t</m:t>
                          </m:r>
                        </m:sup>
                      </m:sSup>
                    </m:e>
                  </m:nary>
                </m:e>
              </m:nary>
            </m:e>
          </m:d>
          <m:sSup>
            <m:sSupPr>
              <m:ctrlPr>
                <w:ins w:id="43" w:author="Unknown" w:date="2014-08-25T19:51:00Z">
                  <w:rPr>
                    <w:rFonts w:ascii="Cambria Math" w:hAnsi="Cambria Math"/>
                  </w:rPr>
                </w:ins>
              </m:ctrlPr>
            </m:sSupPr>
            <m:e>
              <m:r>
                <m:rPr>
                  <m:sty m:val="p"/>
                </m:rPr>
                <w:rPr>
                  <w:rFonts w:ascii="Cambria Math" w:hAnsi="Cambria Math"/>
                </w:rPr>
                <m:t>e</m:t>
              </m:r>
            </m:e>
            <m:sup>
              <m:sSub>
                <m:sSubPr>
                  <m:ctrlPr>
                    <w:ins w:id="44" w:author="Unknown" w:date="2014-08-25T19:51:00Z">
                      <w:rPr>
                        <w:rFonts w:ascii="Cambria Math" w:hAnsi="Cambria Math"/>
                      </w:rPr>
                    </w:ins>
                  </m:ctrlPr>
                </m:sSubPr>
                <m:e>
                  <m:r>
                    <m:rPr>
                      <m:sty m:val="p"/>
                    </m:rPr>
                    <w:rPr>
                      <w:rFonts w:ascii="Cambria Math" w:hAnsi="Cambria Math"/>
                    </w:rPr>
                    <m:t>-α</m:t>
                  </m:r>
                </m:e>
                <m:sub>
                  <m:r>
                    <w:rPr>
                      <w:rFonts w:ascii="Cambria Math" w:hAnsi="Cambria Math"/>
                    </w:rPr>
                    <m:t>i</m:t>
                  </m:r>
                </m:sub>
              </m:sSub>
              <m:r>
                <w:rPr>
                  <w:rFonts w:ascii="Cambria Math" w:hAnsi="Cambria Math"/>
                </w:rPr>
                <m:t>t</m:t>
              </m:r>
            </m:sup>
          </m:sSup>
        </m:oMath>
      </m:oMathPara>
    </w:p>
    <w:p w:rsidR="0047174F" w:rsidRPr="00084194" w:rsidRDefault="0047174F" w:rsidP="0047174F">
      <w:pPr>
        <w:pStyle w:val="Corpsdetexte"/>
      </w:pPr>
      <m:oMathPara>
        <m:oMath>
          <m:sSub>
            <m:sSubPr>
              <m:ctrlPr>
                <w:ins w:id="45" w:author="Unknown" w:date="2014-08-25T19:51:00Z">
                  <w:rPr>
                    <w:rFonts w:ascii="Cambria Math" w:hAnsi="Cambria Math"/>
                  </w:rPr>
                </w:ins>
              </m:ctrlPr>
            </m:sSubPr>
            <m:e>
              <m:r>
                <w:rPr>
                  <w:rFonts w:ascii="Cambria Math" w:hAnsi="Cambria Math"/>
                </w:rPr>
                <m:t>K</m:t>
              </m:r>
            </m:e>
            <m:sub>
              <m:r>
                <w:rPr>
                  <w:rFonts w:ascii="Cambria Math" w:hAnsi="Cambria Math"/>
                </w:rPr>
                <m:t>i</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r>
            <m:rPr>
              <m:sty m:val="p"/>
            </m:rPr>
            <w:rPr>
              <w:rFonts w:ascii="Cambria Math" w:hAnsi="Cambria Math"/>
            </w:rPr>
            <m:t>A</m:t>
          </m:r>
          <m:r>
            <w:rPr>
              <w:rFonts w:ascii="Cambria Math" w:hAnsi="Cambria Math"/>
            </w:rPr>
            <m:t>+</m:t>
          </m:r>
          <m:d>
            <m:dPr>
              <m:ctrlPr>
                <w:rPr>
                  <w:rFonts w:ascii="Cambria Math" w:hAnsi="Cambria Math"/>
                  <w:i/>
                </w:rPr>
              </m:ctrlPr>
            </m:dPr>
            <m:e>
              <m:nary>
                <m:naryPr>
                  <m:chr m:val="∑"/>
                  <m:limLoc m:val="undOvr"/>
                  <m:supHide m:val="1"/>
                  <m:ctrlPr>
                    <w:ins w:id="46" w:author="Unknown" w:date="2014-08-25T19:56:00Z">
                      <w:rPr>
                        <w:rFonts w:ascii="Cambria Math" w:hAnsi="Cambria Math"/>
                        <w:i/>
                      </w:rPr>
                    </w:ins>
                  </m:ctrlPr>
                </m:naryPr>
                <m:sub>
                  <m:r>
                    <w:rPr>
                      <w:rFonts w:ascii="Cambria Math" w:hAnsi="Cambria Math"/>
                    </w:rPr>
                    <m:t>j</m:t>
                  </m:r>
                </m:sub>
                <m:sup/>
                <m:e>
                  <m:nary>
                    <m:naryPr>
                      <m:chr m:val="∑"/>
                      <m:limLoc m:val="undOvr"/>
                      <m:supHide m:val="1"/>
                      <m:ctrlPr>
                        <w:ins w:id="47" w:author="Unknown" w:date="2014-08-25T19:56:00Z">
                          <w:rPr>
                            <w:rFonts w:ascii="Cambria Math" w:hAnsi="Cambria Math"/>
                            <w:i/>
                          </w:rPr>
                        </w:ins>
                      </m:ctrlPr>
                    </m:naryPr>
                    <m:sub>
                      <m:r>
                        <w:rPr>
                          <w:rFonts w:ascii="Cambria Math" w:hAnsi="Cambria Math"/>
                        </w:rPr>
                        <m:t>k</m:t>
                      </m:r>
                    </m:sub>
                    <m:sup/>
                    <m:e>
                      <m:f>
                        <m:fPr>
                          <m:ctrlPr>
                            <w:ins w:id="48" w:author="Unknown" w:date="2014-08-25T19:53:00Z">
                              <w:rPr>
                                <w:rFonts w:ascii="Cambria Math" w:hAnsi="Cambria Math"/>
                                <w:i/>
                              </w:rPr>
                            </w:ins>
                          </m:ctrlPr>
                        </m:fPr>
                        <m:num>
                          <m:sSub>
                            <m:sSubPr>
                              <m:ctrlPr>
                                <w:ins w:id="49" w:author="Unknown" w:date="2014-08-25T19:51:00Z">
                                  <w:rPr>
                                    <w:rFonts w:ascii="Cambria Math" w:hAnsi="Cambria Math"/>
                                    <w:i/>
                                  </w:rPr>
                                </w:ins>
                              </m:ctrlPr>
                            </m:sSubPr>
                            <m:e>
                              <m:r>
                                <w:rPr>
                                  <w:rFonts w:ascii="Cambria Math" w:hAnsi="Cambria Math"/>
                                </w:rPr>
                                <m:t>Prod</m:t>
                              </m:r>
                            </m:e>
                            <m:sub>
                              <m:r>
                                <w:rPr>
                                  <w:rFonts w:ascii="Cambria Math" w:hAnsi="Cambria Math"/>
                                </w:rPr>
                                <m:t>j→i</m:t>
                              </m:r>
                            </m:sub>
                          </m:sSub>
                          <m:sSub>
                            <m:sSubPr>
                              <m:ctrlPr>
                                <w:ins w:id="50" w:author="Unknown" w:date="2014-08-25T19:51:00Z">
                                  <w:rPr>
                                    <w:rFonts w:ascii="Cambria Math" w:hAnsi="Cambria Math"/>
                                    <w:i/>
                                  </w:rPr>
                                </w:ins>
                              </m:ctrlPr>
                            </m:sSubPr>
                            <m:e>
                              <m:r>
                                <w:rPr>
                                  <w:rFonts w:ascii="Cambria Math" w:hAnsi="Cambria Math"/>
                                </w:rPr>
                                <m:t>Y</m:t>
                              </m:r>
                            </m:e>
                            <m:sub>
                              <m:r>
                                <w:rPr>
                                  <w:rFonts w:ascii="Cambria Math" w:hAnsi="Cambria Math"/>
                                </w:rPr>
                                <m:t>j,k</m:t>
                              </m:r>
                            </m:sub>
                          </m:sSub>
                        </m:num>
                        <m:den>
                          <m:sSub>
                            <m:sSubPr>
                              <m:ctrlPr>
                                <w:ins w:id="51" w:author="Unknown" w:date="2014-08-25T19:51:00Z">
                                  <w:rPr>
                                    <w:rFonts w:ascii="Cambria Math" w:hAnsi="Cambria Math"/>
                                  </w:rPr>
                                </w:ins>
                              </m:ctrlPr>
                            </m:sSubPr>
                            <m:e>
                              <m:sSub>
                                <m:sSubPr>
                                  <m:ctrlPr>
                                    <w:ins w:id="52" w:author="Unknown" w:date="2014-08-25T19:51:00Z">
                                      <w:rPr>
                                        <w:rFonts w:ascii="Cambria Math" w:hAnsi="Cambria Math"/>
                                      </w:rPr>
                                    </w:ins>
                                  </m:ctrlPr>
                                </m:sSubPr>
                                <m:e>
                                  <m:r>
                                    <m:rPr>
                                      <m:sty m:val="p"/>
                                    </m:rPr>
                                    <w:rPr>
                                      <w:rFonts w:ascii="Cambria Math" w:hAnsi="Cambria Math"/>
                                    </w:rPr>
                                    <m:t>α</m:t>
                                  </m:r>
                                </m:e>
                                <m:sub>
                                  <m:r>
                                    <w:rPr>
                                      <w:rFonts w:ascii="Cambria Math" w:hAnsi="Cambria Math"/>
                                    </w:rPr>
                                    <m:t>k</m:t>
                                  </m:r>
                                </m:sub>
                              </m:sSub>
                              <m:r>
                                <m:rPr>
                                  <m:sty m:val="p"/>
                                </m:rPr>
                                <w:rPr>
                                  <w:rFonts w:ascii="Cambria Math" w:hAnsi="Cambria Math"/>
                                </w:rPr>
                                <m:t>-α</m:t>
                              </m:r>
                            </m:e>
                            <m:sub>
                              <m:r>
                                <w:rPr>
                                  <w:rFonts w:ascii="Cambria Math" w:hAnsi="Cambria Math"/>
                                </w:rPr>
                                <m:t>i</m:t>
                              </m:r>
                            </m:sub>
                          </m:sSub>
                        </m:den>
                      </m:f>
                      <m:sSup>
                        <m:sSupPr>
                          <m:ctrlPr>
                            <w:ins w:id="53" w:author="Unknown" w:date="2014-08-25T19:51:00Z">
                              <w:rPr>
                                <w:rFonts w:ascii="Cambria Math" w:hAnsi="Cambria Math"/>
                              </w:rPr>
                            </w:ins>
                          </m:ctrlPr>
                        </m:sSupPr>
                        <m:e>
                          <m:r>
                            <m:rPr>
                              <m:sty m:val="p"/>
                            </m:rPr>
                            <w:rPr>
                              <w:rFonts w:ascii="Cambria Math" w:hAnsi="Cambria Math"/>
                            </w:rPr>
                            <m:t>e</m:t>
                          </m:r>
                        </m:e>
                        <m:sup>
                          <m:sSub>
                            <m:sSubPr>
                              <m:ctrlPr>
                                <w:ins w:id="54" w:author="Unknown" w:date="2014-08-25T19:51:00Z">
                                  <w:rPr>
                                    <w:rFonts w:ascii="Cambria Math" w:hAnsi="Cambria Math"/>
                                  </w:rPr>
                                </w:ins>
                              </m:ctrlPr>
                            </m:sSubPr>
                            <m:e>
                              <m:sSub>
                                <m:sSubPr>
                                  <m:ctrlPr>
                                    <w:ins w:id="55" w:author="Unknown" w:date="2014-08-25T19:51:00Z">
                                      <w:rPr>
                                        <w:rFonts w:ascii="Cambria Math" w:hAnsi="Cambria Math"/>
                                      </w:rPr>
                                    </w:ins>
                                  </m:ctrlPr>
                                </m:sSubPr>
                                <m:e>
                                  <m:r>
                                    <m:rPr>
                                      <m:sty m:val="p"/>
                                    </m:rPr>
                                    <w:rPr>
                                      <w:rFonts w:ascii="Cambria Math" w:hAnsi="Cambria Math"/>
                                    </w:rPr>
                                    <m:t>(</m:t>
                                  </m:r>
                                  <m:r>
                                    <m:rPr>
                                      <m:sty m:val="p"/>
                                    </m:rPr>
                                    <w:rPr>
                                      <w:rFonts w:ascii="Cambria Math" w:hAnsi="Cambria Math"/>
                                    </w:rPr>
                                    <m:t>α</m:t>
                                  </m:r>
                                </m:e>
                                <m:sub>
                                  <m:r>
                                    <w:rPr>
                                      <w:rFonts w:ascii="Cambria Math" w:hAnsi="Cambria Math"/>
                                    </w:rPr>
                                    <m:t>k</m:t>
                                  </m:r>
                                </m:sub>
                              </m:sSub>
                              <m:r>
                                <m:rPr>
                                  <m:sty m:val="p"/>
                                </m:rPr>
                                <w:rPr>
                                  <w:rFonts w:ascii="Cambria Math" w:hAnsi="Cambria Math"/>
                                </w:rPr>
                                <m:t>-α</m:t>
                              </m:r>
                            </m:e>
                            <m:sub>
                              <m:r>
                                <w:rPr>
                                  <w:rFonts w:ascii="Cambria Math" w:hAnsi="Cambria Math"/>
                                </w:rPr>
                                <m:t>i</m:t>
                              </m:r>
                            </m:sub>
                          </m:sSub>
                          <m:r>
                            <w:rPr>
                              <w:rFonts w:ascii="Cambria Math" w:hAnsi="Cambria Math"/>
                            </w:rPr>
                            <m:t>)</m:t>
                          </m:r>
                          <m:r>
                            <w:rPr>
                              <w:rFonts w:ascii="Cambria Math" w:hAnsi="Cambria Math"/>
                            </w:rPr>
                            <m:t>t</m:t>
                          </m:r>
                        </m:sup>
                      </m:sSup>
                    </m:e>
                  </m:nary>
                </m:e>
              </m:nary>
            </m:e>
          </m:d>
        </m:oMath>
      </m:oMathPara>
    </w:p>
    <w:p w:rsidR="008D4C18" w:rsidRPr="008D4C18" w:rsidRDefault="008D4C18" w:rsidP="008D4C18">
      <w:pPr>
        <w:pStyle w:val="Corpsdetexte"/>
      </w:pPr>
      <m:oMathPara>
        <m:oMath>
          <m:sSub>
            <m:sSubPr>
              <m:ctrlPr>
                <w:ins w:id="56" w:author="Unknown" w:date="2014-08-25T19:51:00Z">
                  <w:rPr>
                    <w:rFonts w:ascii="Cambria Math" w:hAnsi="Cambria Math"/>
                  </w:rPr>
                </w:ins>
              </m:ctrlPr>
            </m:sSubPr>
            <m:e>
              <m:r>
                <m:rPr>
                  <m:sty m:val="p"/>
                </m:rPr>
                <w:rPr>
                  <w:rFonts w:ascii="Cambria Math" w:hAnsi="Cambria Math"/>
                </w:rPr>
                <m:t>N</m:t>
              </m:r>
            </m:e>
            <m:sub>
              <m:r>
                <w:rPr>
                  <w:rFonts w:ascii="Cambria Math" w:hAnsi="Cambria Math"/>
                </w:rPr>
                <m:t>i</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r>
            <m:rPr>
              <m:sty m:val="p"/>
            </m:rPr>
            <w:rPr>
              <w:rFonts w:ascii="Cambria Math" w:hAnsi="Cambria Math"/>
            </w:rPr>
            <m:t>A</m:t>
          </m:r>
          <m:sSup>
            <m:sSupPr>
              <m:ctrlPr>
                <w:ins w:id="57" w:author="Unknown" w:date="2014-08-25T19:51:00Z">
                  <w:rPr>
                    <w:rFonts w:ascii="Cambria Math" w:hAnsi="Cambria Math"/>
                  </w:rPr>
                </w:ins>
              </m:ctrlPr>
            </m:sSupPr>
            <m:e>
              <m:r>
                <m:rPr>
                  <m:sty m:val="p"/>
                </m:rPr>
                <w:rPr>
                  <w:rFonts w:ascii="Cambria Math" w:hAnsi="Cambria Math"/>
                </w:rPr>
                <m:t>e</m:t>
              </m:r>
            </m:e>
            <m:sup>
              <m:sSub>
                <m:sSubPr>
                  <m:ctrlPr>
                    <w:ins w:id="58" w:author="Unknown" w:date="2014-08-25T19:51:00Z">
                      <w:rPr>
                        <w:rFonts w:ascii="Cambria Math" w:hAnsi="Cambria Math"/>
                      </w:rPr>
                    </w:ins>
                  </m:ctrlPr>
                </m:sSubPr>
                <m:e>
                  <m:r>
                    <m:rPr>
                      <m:sty m:val="p"/>
                    </m:rPr>
                    <w:rPr>
                      <w:rFonts w:ascii="Cambria Math" w:hAnsi="Cambria Math"/>
                    </w:rPr>
                    <m:t>α</m:t>
                  </m:r>
                </m:e>
                <m:sub>
                  <m:r>
                    <w:rPr>
                      <w:rFonts w:ascii="Cambria Math" w:hAnsi="Cambria Math"/>
                    </w:rPr>
                    <m:t>i</m:t>
                  </m:r>
                </m:sub>
              </m:sSub>
              <m:r>
                <w:rPr>
                  <w:rFonts w:ascii="Cambria Math" w:hAnsi="Cambria Math"/>
                </w:rPr>
                <m:t>t</m:t>
              </m:r>
            </m:sup>
          </m:sSup>
          <m:r>
            <w:rPr>
              <w:rFonts w:ascii="Cambria Math" w:hAnsi="Cambria Math"/>
            </w:rPr>
            <m:t>+</m:t>
          </m:r>
          <m:d>
            <m:dPr>
              <m:ctrlPr>
                <w:rPr>
                  <w:rFonts w:ascii="Cambria Math" w:hAnsi="Cambria Math"/>
                  <w:i/>
                </w:rPr>
              </m:ctrlPr>
            </m:dPr>
            <m:e>
              <m:nary>
                <m:naryPr>
                  <m:chr m:val="∑"/>
                  <m:limLoc m:val="undOvr"/>
                  <m:supHide m:val="1"/>
                  <m:ctrlPr>
                    <w:ins w:id="59" w:author="Unknown" w:date="2014-08-25T19:56:00Z">
                      <w:rPr>
                        <w:rFonts w:ascii="Cambria Math" w:hAnsi="Cambria Math"/>
                        <w:i/>
                      </w:rPr>
                    </w:ins>
                  </m:ctrlPr>
                </m:naryPr>
                <m:sub>
                  <m:r>
                    <w:rPr>
                      <w:rFonts w:ascii="Cambria Math" w:hAnsi="Cambria Math"/>
                    </w:rPr>
                    <m:t>j</m:t>
                  </m:r>
                </m:sub>
                <m:sup/>
                <m:e>
                  <m:nary>
                    <m:naryPr>
                      <m:chr m:val="∑"/>
                      <m:limLoc m:val="undOvr"/>
                      <m:supHide m:val="1"/>
                      <m:ctrlPr>
                        <w:ins w:id="60" w:author="Unknown" w:date="2014-08-25T19:56:00Z">
                          <w:rPr>
                            <w:rFonts w:ascii="Cambria Math" w:hAnsi="Cambria Math"/>
                            <w:i/>
                          </w:rPr>
                        </w:ins>
                      </m:ctrlPr>
                    </m:naryPr>
                    <m:sub>
                      <m:r>
                        <w:rPr>
                          <w:rFonts w:ascii="Cambria Math" w:hAnsi="Cambria Math"/>
                        </w:rPr>
                        <m:t>k</m:t>
                      </m:r>
                    </m:sub>
                    <m:sup/>
                    <m:e>
                      <m:f>
                        <m:fPr>
                          <m:ctrlPr>
                            <w:ins w:id="61" w:author="Unknown" w:date="2014-08-25T19:53:00Z">
                              <w:rPr>
                                <w:rFonts w:ascii="Cambria Math" w:hAnsi="Cambria Math"/>
                                <w:i/>
                              </w:rPr>
                            </w:ins>
                          </m:ctrlPr>
                        </m:fPr>
                        <m:num>
                          <m:sSub>
                            <m:sSubPr>
                              <m:ctrlPr>
                                <w:ins w:id="62" w:author="Unknown" w:date="2014-08-25T19:51:00Z">
                                  <w:rPr>
                                    <w:rFonts w:ascii="Cambria Math" w:hAnsi="Cambria Math"/>
                                    <w:i/>
                                  </w:rPr>
                                </w:ins>
                              </m:ctrlPr>
                            </m:sSubPr>
                            <m:e>
                              <m:r>
                                <w:rPr>
                                  <w:rFonts w:ascii="Cambria Math" w:hAnsi="Cambria Math"/>
                                </w:rPr>
                                <m:t>Prod</m:t>
                              </m:r>
                            </m:e>
                            <m:sub>
                              <m:r>
                                <w:rPr>
                                  <w:rFonts w:ascii="Cambria Math" w:hAnsi="Cambria Math"/>
                                </w:rPr>
                                <m:t>j→i</m:t>
                              </m:r>
                            </m:sub>
                          </m:sSub>
                          <m:sSub>
                            <m:sSubPr>
                              <m:ctrlPr>
                                <w:ins w:id="63" w:author="Unknown" w:date="2014-08-25T19:51:00Z">
                                  <w:rPr>
                                    <w:rFonts w:ascii="Cambria Math" w:hAnsi="Cambria Math"/>
                                    <w:i/>
                                  </w:rPr>
                                </w:ins>
                              </m:ctrlPr>
                            </m:sSubPr>
                            <m:e>
                              <m:r>
                                <w:rPr>
                                  <w:rFonts w:ascii="Cambria Math" w:hAnsi="Cambria Math"/>
                                </w:rPr>
                                <m:t>Y</m:t>
                              </m:r>
                            </m:e>
                            <m:sub>
                              <m:r>
                                <w:rPr>
                                  <w:rFonts w:ascii="Cambria Math" w:hAnsi="Cambria Math"/>
                                </w:rPr>
                                <m:t>j,k</m:t>
                              </m:r>
                            </m:sub>
                          </m:sSub>
                        </m:num>
                        <m:den>
                          <m:sSub>
                            <m:sSubPr>
                              <m:ctrlPr>
                                <w:ins w:id="64" w:author="Unknown" w:date="2014-08-25T19:51:00Z">
                                  <w:rPr>
                                    <w:rFonts w:ascii="Cambria Math" w:hAnsi="Cambria Math"/>
                                  </w:rPr>
                                </w:ins>
                              </m:ctrlPr>
                            </m:sSubPr>
                            <m:e>
                              <m:sSub>
                                <m:sSubPr>
                                  <m:ctrlPr>
                                    <w:ins w:id="65" w:author="Unknown" w:date="2014-08-25T19:51:00Z">
                                      <w:rPr>
                                        <w:rFonts w:ascii="Cambria Math" w:hAnsi="Cambria Math"/>
                                      </w:rPr>
                                    </w:ins>
                                  </m:ctrlPr>
                                </m:sSubPr>
                                <m:e>
                                  <m:r>
                                    <m:rPr>
                                      <m:sty m:val="p"/>
                                    </m:rPr>
                                    <w:rPr>
                                      <w:rFonts w:ascii="Cambria Math" w:hAnsi="Cambria Math"/>
                                    </w:rPr>
                                    <m:t>α</m:t>
                                  </m:r>
                                </m:e>
                                <m:sub>
                                  <m:r>
                                    <w:rPr>
                                      <w:rFonts w:ascii="Cambria Math" w:hAnsi="Cambria Math"/>
                                    </w:rPr>
                                    <m:t>k</m:t>
                                  </m:r>
                                </m:sub>
                              </m:sSub>
                              <m:r>
                                <m:rPr>
                                  <m:sty m:val="p"/>
                                </m:rPr>
                                <w:rPr>
                                  <w:rFonts w:ascii="Cambria Math" w:hAnsi="Cambria Math"/>
                                </w:rPr>
                                <m:t>-α</m:t>
                              </m:r>
                            </m:e>
                            <m:sub>
                              <m:r>
                                <w:rPr>
                                  <w:rFonts w:ascii="Cambria Math" w:hAnsi="Cambria Math"/>
                                </w:rPr>
                                <m:t>i</m:t>
                              </m:r>
                            </m:sub>
                          </m:sSub>
                        </m:den>
                      </m:f>
                      <m:sSup>
                        <m:sSupPr>
                          <m:ctrlPr>
                            <w:ins w:id="66" w:author="Unknown" w:date="2014-08-25T19:51:00Z">
                              <w:rPr>
                                <w:rFonts w:ascii="Cambria Math" w:hAnsi="Cambria Math"/>
                              </w:rPr>
                            </w:ins>
                          </m:ctrlPr>
                        </m:sSupPr>
                        <m:e>
                          <m:r>
                            <m:rPr>
                              <m:sty m:val="p"/>
                            </m:rPr>
                            <w:rPr>
                              <w:rFonts w:ascii="Cambria Math" w:hAnsi="Cambria Math"/>
                            </w:rPr>
                            <m:t>e</m:t>
                          </m:r>
                        </m:e>
                        <m:sup>
                          <m:sSub>
                            <m:sSubPr>
                              <m:ctrlPr>
                                <w:ins w:id="67" w:author="Unknown" w:date="2014-08-25T19:51:00Z">
                                  <w:rPr>
                                    <w:rFonts w:ascii="Cambria Math" w:hAnsi="Cambria Math"/>
                                  </w:rPr>
                                </w:ins>
                              </m:ctrlPr>
                            </m:sSubPr>
                            <m:e>
                              <m:r>
                                <m:rPr>
                                  <m:sty m:val="p"/>
                                </m:rPr>
                                <w:rPr>
                                  <w:rFonts w:ascii="Cambria Math" w:hAnsi="Cambria Math"/>
                                </w:rPr>
                                <m:t>α</m:t>
                              </m:r>
                            </m:e>
                            <m:sub>
                              <m:r>
                                <w:rPr>
                                  <w:rFonts w:ascii="Cambria Math" w:hAnsi="Cambria Math"/>
                                </w:rPr>
                                <m:t>k</m:t>
                              </m:r>
                            </m:sub>
                          </m:sSub>
                          <m:r>
                            <w:rPr>
                              <w:rFonts w:ascii="Cambria Math" w:hAnsi="Cambria Math"/>
                            </w:rPr>
                            <m:t>t</m:t>
                          </m:r>
                        </m:sup>
                      </m:sSup>
                    </m:e>
                  </m:nary>
                </m:e>
              </m:nary>
            </m:e>
          </m:d>
        </m:oMath>
      </m:oMathPara>
    </w:p>
    <w:p w:rsidR="008D4C18" w:rsidRPr="008D4C18" w:rsidRDefault="008D4C18" w:rsidP="008D4C18">
      <w:pPr>
        <w:pStyle w:val="Corpsdetexte"/>
      </w:pPr>
      <w:r>
        <w:t>Enfin on remarquera toutefois que ce chapitre ne constitue pas une validation mathématique rigoureuse de l’hypothèse</w:t>
      </w:r>
      <w:r w:rsidR="00090577">
        <w:t xml:space="preserve"> </w:t>
      </w:r>
      <w:r w:rsidR="00090577">
        <w:fldChar w:fldCharType="begin"/>
      </w:r>
      <w:r w:rsidR="00090577">
        <w:instrText xml:space="preserve"> REF _Ref396786375 \h </w:instrText>
      </w:r>
      <w:r w:rsidR="00090577">
        <w:fldChar w:fldCharType="separate"/>
      </w:r>
      <w:proofErr w:type="spellStart"/>
      <w:r w:rsidR="00090577">
        <w:t>Eq</w:t>
      </w:r>
      <w:proofErr w:type="spellEnd"/>
      <w:r w:rsidR="00090577">
        <w:t xml:space="preserve">. </w:t>
      </w:r>
      <w:r w:rsidR="00090577">
        <w:rPr>
          <w:noProof/>
        </w:rPr>
        <w:t>2</w:t>
      </w:r>
      <w:r w:rsidR="00090577">
        <w:fldChar w:fldCharType="end"/>
      </w:r>
      <w:r w:rsidR="00090577">
        <w:t>.</w:t>
      </w:r>
    </w:p>
    <w:p w:rsidR="00C23503" w:rsidRPr="002230EA" w:rsidRDefault="00C23503" w:rsidP="00EC3102">
      <w:pPr>
        <w:pStyle w:val="Titre3"/>
        <w:rPr>
          <w:shd w:val="clear" w:color="auto" w:fill="FFFFFF"/>
        </w:rPr>
      </w:pPr>
      <w:r>
        <w:rPr>
          <w:shd w:val="clear" w:color="auto" w:fill="FFFFFF"/>
        </w:rPr>
        <w:t>resolution d’un probleme a valeur propre</w:t>
      </w:r>
    </w:p>
    <w:p w:rsidR="00090577" w:rsidRDefault="008D4C18" w:rsidP="001E7737">
      <w:pPr>
        <w:pStyle w:val="Corpsdetexte"/>
      </w:pPr>
      <w:r>
        <w:t>Les constatations</w:t>
      </w:r>
      <w:r w:rsidR="00090577">
        <w:t xml:space="preserve"> du chapitre précédent permettent d’aborder le système d’équation couplées de Bateman comme un problème d’algèbre linéaire. En effet, en injectant la forme de l’</w:t>
      </w:r>
      <w:proofErr w:type="spellStart"/>
      <w:r w:rsidR="00090577">
        <w:fldChar w:fldCharType="begin"/>
      </w:r>
      <w:r w:rsidR="00090577">
        <w:instrText xml:space="preserve"> REF _Ref396786375 \h </w:instrText>
      </w:r>
      <w:r w:rsidR="00090577">
        <w:fldChar w:fldCharType="separate"/>
      </w:r>
      <w:r w:rsidR="00090577">
        <w:t>Eq</w:t>
      </w:r>
      <w:proofErr w:type="spellEnd"/>
      <w:r w:rsidR="00090577">
        <w:t xml:space="preserve">. </w:t>
      </w:r>
      <w:r w:rsidR="00090577">
        <w:rPr>
          <w:noProof/>
        </w:rPr>
        <w:t>2</w:t>
      </w:r>
      <w:r w:rsidR="00090577">
        <w:fldChar w:fldCharType="end"/>
      </w:r>
      <w:r w:rsidR="00090577">
        <w:t xml:space="preserve"> dans l’équation générale </w:t>
      </w:r>
      <w:r w:rsidR="00090577">
        <w:fldChar w:fldCharType="begin"/>
      </w:r>
      <w:r w:rsidR="00090577">
        <w:instrText xml:space="preserve"> REF _Ref396786519 \h </w:instrText>
      </w:r>
      <w:r w:rsidR="00090577">
        <w:fldChar w:fldCharType="separate"/>
      </w:r>
      <w:proofErr w:type="spellStart"/>
      <w:r w:rsidR="00090577">
        <w:t>Eq</w:t>
      </w:r>
      <w:proofErr w:type="spellEnd"/>
      <w:r w:rsidR="00090577">
        <w:t xml:space="preserve">. </w:t>
      </w:r>
      <w:r w:rsidR="00090577">
        <w:rPr>
          <w:noProof/>
        </w:rPr>
        <w:t>1</w:t>
      </w:r>
      <w:r w:rsidR="00090577">
        <w:fldChar w:fldCharType="end"/>
      </w:r>
      <w:r w:rsidR="00090577">
        <w:t>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513"/>
        <w:gridCol w:w="1024"/>
      </w:tblGrid>
      <w:tr w:rsidR="00090577" w:rsidTr="00E704F9">
        <w:tc>
          <w:tcPr>
            <w:tcW w:w="675" w:type="dxa"/>
          </w:tcPr>
          <w:p w:rsidR="00090577" w:rsidRDefault="00090577" w:rsidP="00961AB4">
            <w:pPr>
              <w:pStyle w:val="Corpsdetexte"/>
            </w:pPr>
          </w:p>
        </w:tc>
        <w:tc>
          <w:tcPr>
            <w:tcW w:w="7513" w:type="dxa"/>
          </w:tcPr>
          <w:p w:rsidR="00090577" w:rsidRPr="00090577" w:rsidRDefault="00E704F9" w:rsidP="00AA11F1">
            <w:pPr>
              <w:pStyle w:val="Corpsdetexte"/>
            </w:pPr>
            <m:oMathPara>
              <m:oMath>
                <m:r>
                  <w:rPr>
                    <w:rFonts w:ascii="Cambria Math" w:hAnsi="Cambria Math"/>
                  </w:rPr>
                  <m:t>∀i :</m:t>
                </m:r>
                <m:f>
                  <m:fPr>
                    <m:ctrlPr>
                      <w:rPr>
                        <w:rFonts w:ascii="Cambria Math" w:hAnsi="Cambria Math"/>
                      </w:rPr>
                    </m:ctrlPr>
                  </m:fPr>
                  <m:num>
                    <m:r>
                      <w:rPr>
                        <w:rFonts w:ascii="Cambria Math" w:hAnsi="Cambria Math"/>
                      </w:rPr>
                      <m:t>d</m:t>
                    </m:r>
                    <m:sSub>
                      <m:sSubPr>
                        <m:ctrlPr>
                          <w:ins w:id="68" w:author="Unknown" w:date="2014-08-25T19:51:00Z">
                            <w:rPr>
                              <w:rFonts w:ascii="Cambria Math" w:hAnsi="Cambria Math"/>
                            </w:rPr>
                          </w:ins>
                        </m:ctrlPr>
                      </m:sSubPr>
                      <m:e>
                        <m:r>
                          <m:rPr>
                            <m:sty m:val="p"/>
                          </m:rPr>
                          <w:rPr>
                            <w:rFonts w:ascii="Cambria Math" w:hAnsi="Cambria Math"/>
                          </w:rPr>
                          <m:t>N</m:t>
                        </m:r>
                      </m:e>
                      <m:sub>
                        <m:r>
                          <w:rPr>
                            <w:rFonts w:ascii="Cambria Math" w:hAnsi="Cambria Math"/>
                          </w:rPr>
                          <m:t>i</m:t>
                        </m:r>
                      </m:sub>
                    </m:sSub>
                  </m:num>
                  <m:den>
                    <m:r>
                      <w:rPr>
                        <w:rFonts w:ascii="Cambria Math" w:hAnsi="Cambria Math"/>
                      </w:rPr>
                      <m:t>dt</m:t>
                    </m:r>
                  </m:den>
                </m:f>
                <m:r>
                  <m:rPr>
                    <m:sty m:val="p"/>
                  </m:rPr>
                  <w:rPr>
                    <w:rFonts w:ascii="Cambria Math" w:hAnsi="Cambria Math"/>
                  </w:rPr>
                  <m:t>=</m:t>
                </m:r>
                <m:nary>
                  <m:naryPr>
                    <m:chr m:val="∑"/>
                    <m:limLoc m:val="undOvr"/>
                    <m:supHide m:val="1"/>
                    <m:ctrlPr>
                      <w:ins w:id="69" w:author="Unknown" w:date="2014-08-25T19:56:00Z">
                        <w:rPr>
                          <w:rFonts w:ascii="Cambria Math" w:hAnsi="Cambria Math"/>
                          <w:i/>
                        </w:rPr>
                      </w:ins>
                    </m:ctrlPr>
                  </m:naryPr>
                  <m:sub>
                    <m:r>
                      <w:rPr>
                        <w:rFonts w:ascii="Cambria Math" w:hAnsi="Cambria Math"/>
                      </w:rPr>
                      <m:t>k</m:t>
                    </m:r>
                  </m:sub>
                  <m:sup/>
                  <m:e>
                    <m:sSub>
                      <m:sSubPr>
                        <m:ctrlPr>
                          <w:ins w:id="70" w:author="Unknown" w:date="2014-08-25T19:51:00Z">
                            <w:rPr>
                              <w:rFonts w:ascii="Cambria Math" w:hAnsi="Cambria Math"/>
                            </w:rPr>
                          </w:ins>
                        </m:ctrlPr>
                      </m:sSubPr>
                      <m:e>
                        <m:r>
                          <m:rPr>
                            <m:sty m:val="p"/>
                          </m:rPr>
                          <w:rPr>
                            <w:rFonts w:ascii="Cambria Math" w:hAnsi="Cambria Math"/>
                          </w:rPr>
                          <m:t>α</m:t>
                        </m:r>
                      </m:e>
                      <m:sub>
                        <m:r>
                          <w:rPr>
                            <w:rFonts w:ascii="Cambria Math" w:hAnsi="Cambria Math"/>
                          </w:rPr>
                          <m:t>k</m:t>
                        </m:r>
                      </m:sub>
                    </m:sSub>
                    <m:sSub>
                      <m:sSubPr>
                        <m:ctrlPr>
                          <w:ins w:id="71" w:author="Unknown" w:date="2014-08-25T19:51:00Z">
                            <w:rPr>
                              <w:rFonts w:ascii="Cambria Math" w:hAnsi="Cambria Math"/>
                              <w:i/>
                            </w:rPr>
                          </w:ins>
                        </m:ctrlPr>
                      </m:sSubPr>
                      <m:e>
                        <m:r>
                          <w:rPr>
                            <w:rFonts w:ascii="Cambria Math" w:hAnsi="Cambria Math"/>
                          </w:rPr>
                          <m:t>Y</m:t>
                        </m:r>
                      </m:e>
                      <m:sub>
                        <m:r>
                          <w:rPr>
                            <w:rFonts w:ascii="Cambria Math" w:hAnsi="Cambria Math"/>
                          </w:rPr>
                          <m:t>i</m:t>
                        </m:r>
                        <m:r>
                          <w:rPr>
                            <w:rFonts w:ascii="Cambria Math" w:hAnsi="Cambria Math"/>
                          </w:rPr>
                          <m:t>,k</m:t>
                        </m:r>
                      </m:sub>
                    </m:sSub>
                    <m:sSup>
                      <m:sSupPr>
                        <m:ctrlPr>
                          <w:ins w:id="72" w:author="Unknown" w:date="2014-08-25T19:51:00Z">
                            <w:rPr>
                              <w:rFonts w:ascii="Cambria Math" w:hAnsi="Cambria Math"/>
                            </w:rPr>
                          </w:ins>
                        </m:ctrlPr>
                      </m:sSupPr>
                      <m:e>
                        <m:r>
                          <m:rPr>
                            <m:sty m:val="p"/>
                          </m:rPr>
                          <w:rPr>
                            <w:rFonts w:ascii="Cambria Math" w:hAnsi="Cambria Math"/>
                          </w:rPr>
                          <m:t>e</m:t>
                        </m:r>
                      </m:e>
                      <m:sup>
                        <m:sSub>
                          <m:sSubPr>
                            <m:ctrlPr>
                              <w:ins w:id="73" w:author="Unknown" w:date="2014-08-25T19:51:00Z">
                                <w:rPr>
                                  <w:rFonts w:ascii="Cambria Math" w:hAnsi="Cambria Math"/>
                                </w:rPr>
                              </w:ins>
                            </m:ctrlPr>
                          </m:sSubPr>
                          <m:e>
                            <m:r>
                              <m:rPr>
                                <m:sty m:val="p"/>
                              </m:rPr>
                              <w:rPr>
                                <w:rFonts w:ascii="Cambria Math" w:hAnsi="Cambria Math"/>
                              </w:rPr>
                              <m:t>α</m:t>
                            </m:r>
                          </m:e>
                          <m:sub>
                            <m:r>
                              <w:rPr>
                                <w:rFonts w:ascii="Cambria Math" w:hAnsi="Cambria Math"/>
                              </w:rPr>
                              <m:t>k</m:t>
                            </m:r>
                          </m:sub>
                        </m:sSub>
                        <m:r>
                          <w:rPr>
                            <w:rFonts w:ascii="Cambria Math" w:hAnsi="Cambria Math"/>
                          </w:rPr>
                          <m:t>t</m:t>
                        </m:r>
                      </m:sup>
                    </m:sSup>
                  </m:e>
                </m:nary>
                <m:r>
                  <w:rPr>
                    <w:rFonts w:ascii="Cambria Math" w:hAnsi="Cambria Math"/>
                  </w:rPr>
                  <m:t>=</m:t>
                </m:r>
                <m:sSub>
                  <m:sSubPr>
                    <m:ctrlPr>
                      <w:ins w:id="74" w:author="Unknown" w:date="2014-08-25T19:51:00Z">
                        <w:rPr>
                          <w:rFonts w:ascii="Cambria Math" w:hAnsi="Cambria Math"/>
                        </w:rPr>
                      </w:ins>
                    </m:ctrlPr>
                  </m:sSubPr>
                  <m:e>
                    <m:r>
                      <m:rPr>
                        <m:sty m:val="p"/>
                      </m:rPr>
                      <w:rPr>
                        <w:rFonts w:ascii="Cambria Math" w:hAnsi="Cambria Math"/>
                      </w:rPr>
                      <m:t>α</m:t>
                    </m:r>
                  </m:e>
                  <m:sub>
                    <m:r>
                      <w:rPr>
                        <w:rFonts w:ascii="Cambria Math" w:hAnsi="Cambria Math"/>
                      </w:rPr>
                      <m:t>i</m:t>
                    </m:r>
                  </m:sub>
                </m:sSub>
                <m:nary>
                  <m:naryPr>
                    <m:chr m:val="∑"/>
                    <m:limLoc m:val="undOvr"/>
                    <m:supHide m:val="1"/>
                    <m:ctrlPr>
                      <w:ins w:id="75" w:author="Unknown" w:date="2014-08-25T19:56:00Z">
                        <w:rPr>
                          <w:rFonts w:ascii="Cambria Math" w:hAnsi="Cambria Math"/>
                          <w:i/>
                        </w:rPr>
                      </w:ins>
                    </m:ctrlPr>
                  </m:naryPr>
                  <m:sub>
                    <m:r>
                      <w:rPr>
                        <w:rFonts w:ascii="Cambria Math" w:hAnsi="Cambria Math"/>
                      </w:rPr>
                      <m:t>k</m:t>
                    </m:r>
                  </m:sub>
                  <m:sup/>
                  <m:e>
                    <m:sSub>
                      <m:sSubPr>
                        <m:ctrlPr>
                          <w:ins w:id="76" w:author="Unknown" w:date="2014-08-25T19:51:00Z">
                            <w:rPr>
                              <w:rFonts w:ascii="Cambria Math" w:hAnsi="Cambria Math"/>
                              <w:i/>
                            </w:rPr>
                          </w:ins>
                        </m:ctrlPr>
                      </m:sSubPr>
                      <m:e>
                        <m:r>
                          <w:rPr>
                            <w:rFonts w:ascii="Cambria Math" w:hAnsi="Cambria Math"/>
                          </w:rPr>
                          <m:t>Y</m:t>
                        </m:r>
                      </m:e>
                      <m:sub>
                        <m:r>
                          <w:rPr>
                            <w:rFonts w:ascii="Cambria Math" w:hAnsi="Cambria Math"/>
                          </w:rPr>
                          <m:t>i</m:t>
                        </m:r>
                        <m:r>
                          <w:rPr>
                            <w:rFonts w:ascii="Cambria Math" w:hAnsi="Cambria Math"/>
                          </w:rPr>
                          <m:t>,k</m:t>
                        </m:r>
                      </m:sub>
                    </m:sSub>
                    <m:sSup>
                      <m:sSupPr>
                        <m:ctrlPr>
                          <w:ins w:id="77" w:author="Unknown" w:date="2014-08-25T19:51:00Z">
                            <w:rPr>
                              <w:rFonts w:ascii="Cambria Math" w:hAnsi="Cambria Math"/>
                            </w:rPr>
                          </w:ins>
                        </m:ctrlPr>
                      </m:sSupPr>
                      <m:e>
                        <m:r>
                          <m:rPr>
                            <m:sty m:val="p"/>
                          </m:rPr>
                          <w:rPr>
                            <w:rFonts w:ascii="Cambria Math" w:hAnsi="Cambria Math"/>
                          </w:rPr>
                          <m:t>e</m:t>
                        </m:r>
                      </m:e>
                      <m:sup>
                        <m:sSub>
                          <m:sSubPr>
                            <m:ctrlPr>
                              <w:ins w:id="78" w:author="Unknown" w:date="2014-08-25T19:51:00Z">
                                <w:rPr>
                                  <w:rFonts w:ascii="Cambria Math" w:hAnsi="Cambria Math"/>
                                </w:rPr>
                              </w:ins>
                            </m:ctrlPr>
                          </m:sSubPr>
                          <m:e>
                            <m:r>
                              <m:rPr>
                                <m:sty m:val="p"/>
                              </m:rPr>
                              <w:rPr>
                                <w:rFonts w:ascii="Cambria Math" w:hAnsi="Cambria Math"/>
                              </w:rPr>
                              <m:t>α</m:t>
                            </m:r>
                          </m:e>
                          <m:sub>
                            <m:r>
                              <w:rPr>
                                <w:rFonts w:ascii="Cambria Math" w:hAnsi="Cambria Math"/>
                              </w:rPr>
                              <m:t>k</m:t>
                            </m:r>
                          </m:sub>
                        </m:sSub>
                        <m:r>
                          <w:rPr>
                            <w:rFonts w:ascii="Cambria Math" w:hAnsi="Cambria Math"/>
                          </w:rPr>
                          <m:t>t</m:t>
                        </m:r>
                      </m:sup>
                    </m:sSup>
                  </m:e>
                </m:nary>
                <m:r>
                  <m:rPr>
                    <m:sty m:val="p"/>
                  </m:rPr>
                  <w:rPr>
                    <w:rFonts w:ascii="Cambria Math" w:hAnsi="Cambria Math"/>
                  </w:rPr>
                  <m:t>+</m:t>
                </m:r>
                <m:nary>
                  <m:naryPr>
                    <m:chr m:val="∑"/>
                    <m:limLoc m:val="undOvr"/>
                    <m:supHide m:val="1"/>
                    <m:ctrlPr>
                      <w:ins w:id="79" w:author="Unknown" w:date="2014-08-25T19:56:00Z">
                        <w:rPr>
                          <w:rFonts w:ascii="Cambria Math" w:hAnsi="Cambria Math"/>
                          <w:i/>
                        </w:rPr>
                      </w:ins>
                    </m:ctrlPr>
                  </m:naryPr>
                  <m:sub>
                    <m:r>
                      <w:rPr>
                        <w:rFonts w:ascii="Cambria Math" w:hAnsi="Cambria Math"/>
                      </w:rPr>
                      <m:t>j</m:t>
                    </m:r>
                  </m:sub>
                  <m:sup/>
                  <m:e>
                    <m:sSub>
                      <m:sSubPr>
                        <m:ctrlPr>
                          <w:ins w:id="80" w:author="Unknown" w:date="2014-08-25T19:51:00Z">
                            <w:rPr>
                              <w:rFonts w:ascii="Cambria Math" w:hAnsi="Cambria Math"/>
                              <w:i/>
                            </w:rPr>
                          </w:ins>
                        </m:ctrlPr>
                      </m:sSubPr>
                      <m:e>
                        <m:r>
                          <w:rPr>
                            <w:rFonts w:ascii="Cambria Math" w:hAnsi="Cambria Math"/>
                          </w:rPr>
                          <m:t>Prod</m:t>
                        </m:r>
                      </m:e>
                      <m:sub>
                        <m:r>
                          <w:rPr>
                            <w:rFonts w:ascii="Cambria Math" w:hAnsi="Cambria Math"/>
                          </w:rPr>
                          <m:t>j→i</m:t>
                        </m:r>
                      </m:sub>
                    </m:sSub>
                    <m:nary>
                      <m:naryPr>
                        <m:chr m:val="∑"/>
                        <m:limLoc m:val="undOvr"/>
                        <m:supHide m:val="1"/>
                        <m:ctrlPr>
                          <w:ins w:id="81" w:author="Unknown" w:date="2014-08-25T19:56:00Z">
                            <w:rPr>
                              <w:rFonts w:ascii="Cambria Math" w:hAnsi="Cambria Math"/>
                              <w:i/>
                            </w:rPr>
                          </w:ins>
                        </m:ctrlPr>
                      </m:naryPr>
                      <m:sub>
                        <m:r>
                          <w:rPr>
                            <w:rFonts w:ascii="Cambria Math" w:hAnsi="Cambria Math"/>
                          </w:rPr>
                          <m:t>k</m:t>
                        </m:r>
                      </m:sub>
                      <m:sup/>
                      <m:e>
                        <m:sSub>
                          <m:sSubPr>
                            <m:ctrlPr>
                              <w:ins w:id="82" w:author="Unknown" w:date="2014-08-25T19:51:00Z">
                                <w:rPr>
                                  <w:rFonts w:ascii="Cambria Math" w:hAnsi="Cambria Math"/>
                                  <w:i/>
                                </w:rPr>
                              </w:ins>
                            </m:ctrlPr>
                          </m:sSubPr>
                          <m:e>
                            <m:r>
                              <w:rPr>
                                <w:rFonts w:ascii="Cambria Math" w:hAnsi="Cambria Math"/>
                              </w:rPr>
                              <m:t>Y</m:t>
                            </m:r>
                          </m:e>
                          <m:sub>
                            <m:r>
                              <w:rPr>
                                <w:rFonts w:ascii="Cambria Math" w:hAnsi="Cambria Math"/>
                              </w:rPr>
                              <m:t>j,k</m:t>
                            </m:r>
                          </m:sub>
                        </m:sSub>
                        <m:sSup>
                          <m:sSupPr>
                            <m:ctrlPr>
                              <w:ins w:id="83" w:author="Unknown" w:date="2014-08-25T19:51:00Z">
                                <w:rPr>
                                  <w:rFonts w:ascii="Cambria Math" w:hAnsi="Cambria Math"/>
                                </w:rPr>
                              </w:ins>
                            </m:ctrlPr>
                          </m:sSupPr>
                          <m:e>
                            <m:r>
                              <m:rPr>
                                <m:sty m:val="p"/>
                              </m:rPr>
                              <w:rPr>
                                <w:rFonts w:ascii="Cambria Math" w:hAnsi="Cambria Math"/>
                              </w:rPr>
                              <m:t>e</m:t>
                            </m:r>
                          </m:e>
                          <m:sup>
                            <m:sSub>
                              <m:sSubPr>
                                <m:ctrlPr>
                                  <w:ins w:id="84" w:author="Unknown" w:date="2014-08-25T19:51:00Z">
                                    <w:rPr>
                                      <w:rFonts w:ascii="Cambria Math" w:hAnsi="Cambria Math"/>
                                    </w:rPr>
                                  </w:ins>
                                </m:ctrlPr>
                              </m:sSubPr>
                              <m:e>
                                <m:r>
                                  <m:rPr>
                                    <m:sty m:val="p"/>
                                  </m:rPr>
                                  <w:rPr>
                                    <w:rFonts w:ascii="Cambria Math" w:hAnsi="Cambria Math"/>
                                  </w:rPr>
                                  <m:t>α</m:t>
                                </m:r>
                              </m:e>
                              <m:sub>
                                <m:r>
                                  <w:rPr>
                                    <w:rFonts w:ascii="Cambria Math" w:hAnsi="Cambria Math"/>
                                  </w:rPr>
                                  <m:t>k</m:t>
                                </m:r>
                              </m:sub>
                            </m:sSub>
                            <m:r>
                              <w:rPr>
                                <w:rFonts w:ascii="Cambria Math" w:hAnsi="Cambria Math"/>
                              </w:rPr>
                              <m:t>t</m:t>
                            </m:r>
                          </m:sup>
                        </m:sSup>
                      </m:e>
                    </m:nary>
                  </m:e>
                </m:nary>
              </m:oMath>
            </m:oMathPara>
          </w:p>
        </w:tc>
        <w:tc>
          <w:tcPr>
            <w:tcW w:w="1024" w:type="dxa"/>
          </w:tcPr>
          <w:p w:rsidR="00090577" w:rsidRDefault="00090577" w:rsidP="00961AB4">
            <w:pPr>
              <w:pStyle w:val="Lgende"/>
              <w:ind w:firstLine="0"/>
            </w:pPr>
            <w:proofErr w:type="spellStart"/>
            <w:r>
              <w:t>Eq</w:t>
            </w:r>
            <w:proofErr w:type="spellEnd"/>
            <w:r>
              <w:t xml:space="preserve">. </w:t>
            </w:r>
            <w:r>
              <w:fldChar w:fldCharType="begin"/>
            </w:r>
            <w:r>
              <w:instrText xml:space="preserve"> SEQ Eq. \* ARABIC </w:instrText>
            </w:r>
            <w:r>
              <w:fldChar w:fldCharType="separate"/>
            </w:r>
            <w:r>
              <w:rPr>
                <w:noProof/>
              </w:rPr>
              <w:t>1</w:t>
            </w:r>
            <w:r>
              <w:fldChar w:fldCharType="end"/>
            </w:r>
          </w:p>
        </w:tc>
      </w:tr>
    </w:tbl>
    <w:p w:rsidR="00E6302A" w:rsidRDefault="00090577" w:rsidP="00CF723D">
      <w:pPr>
        <w:pStyle w:val="Corpsdetexte"/>
      </w:pPr>
      <w:r>
        <w:t xml:space="preserve">Vérifiée pour tous les instants </w:t>
      </w:r>
      <m:oMath>
        <m:r>
          <w:rPr>
            <w:rFonts w:ascii="Cambria Math" w:hAnsi="Cambria Math"/>
          </w:rPr>
          <m:t>t</m:t>
        </m:r>
      </m:oMath>
      <w:r>
        <w:t>, le système d’équation</w:t>
      </w:r>
      <w:r w:rsidR="002A7B0A">
        <w:t>s</w:t>
      </w:r>
      <w:r>
        <w:t xml:space="preserve"> s’écrit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513"/>
        <w:gridCol w:w="1024"/>
      </w:tblGrid>
      <w:tr w:rsidR="00090577" w:rsidTr="00E704F9">
        <w:tc>
          <w:tcPr>
            <w:tcW w:w="675" w:type="dxa"/>
          </w:tcPr>
          <w:p w:rsidR="00090577" w:rsidRDefault="00090577" w:rsidP="00961AB4">
            <w:pPr>
              <w:pStyle w:val="Corpsdetexte"/>
            </w:pPr>
          </w:p>
        </w:tc>
        <w:tc>
          <w:tcPr>
            <w:tcW w:w="7513" w:type="dxa"/>
          </w:tcPr>
          <w:p w:rsidR="00AA11F1" w:rsidRPr="00090577" w:rsidRDefault="00AA11F1" w:rsidP="00EA3414">
            <w:pPr>
              <w:pStyle w:val="Corpsdetexte"/>
            </w:pPr>
            <m:oMathPara>
              <m:oMath>
                <m:r>
                  <w:rPr>
                    <w:rFonts w:ascii="Cambria Math" w:hAnsi="Cambria Math"/>
                  </w:rPr>
                  <m:t>∀i,</m:t>
                </m:r>
                <m:r>
                  <w:rPr>
                    <w:rFonts w:ascii="Cambria Math" w:hAnsi="Cambria Math"/>
                  </w:rPr>
                  <m:t xml:space="preserve">k : </m:t>
                </m:r>
                <m:sSub>
                  <m:sSubPr>
                    <m:ctrlPr>
                      <w:ins w:id="85" w:author="Unknown" w:date="2014-08-25T19:51:00Z">
                        <w:rPr>
                          <w:rFonts w:ascii="Cambria Math" w:hAnsi="Cambria Math"/>
                          <w:i/>
                        </w:rPr>
                      </w:ins>
                    </m:ctrlPr>
                  </m:sSubPr>
                  <m:e>
                    <m:sSub>
                      <m:sSubPr>
                        <m:ctrlPr>
                          <w:ins w:id="86" w:author="Unknown" w:date="2014-08-25T19:51:00Z">
                            <w:rPr>
                              <w:rFonts w:ascii="Cambria Math" w:hAnsi="Cambria Math"/>
                            </w:rPr>
                          </w:ins>
                        </m:ctrlPr>
                      </m:sSubPr>
                      <m:e>
                        <m:r>
                          <m:rPr>
                            <m:sty m:val="p"/>
                          </m:rPr>
                          <w:rPr>
                            <w:rFonts w:ascii="Cambria Math" w:hAnsi="Cambria Math"/>
                          </w:rPr>
                          <m:t>α</m:t>
                        </m:r>
                      </m:e>
                      <m:sub>
                        <m:r>
                          <w:rPr>
                            <w:rFonts w:ascii="Cambria Math" w:hAnsi="Cambria Math"/>
                          </w:rPr>
                          <m:t>k</m:t>
                        </m:r>
                      </m:sub>
                    </m:sSub>
                    <m:r>
                      <w:rPr>
                        <w:rFonts w:ascii="Cambria Math" w:hAnsi="Cambria Math"/>
                      </w:rPr>
                      <m:t>Y</m:t>
                    </m:r>
                  </m:e>
                  <m:sub>
                    <m:r>
                      <w:rPr>
                        <w:rFonts w:ascii="Cambria Math" w:hAnsi="Cambria Math"/>
                      </w:rPr>
                      <m:t>i,k</m:t>
                    </m:r>
                  </m:sub>
                </m:sSub>
                <m:r>
                  <w:rPr>
                    <w:rFonts w:ascii="Cambria Math" w:hAnsi="Cambria Math"/>
                  </w:rPr>
                  <m:t>=</m:t>
                </m:r>
                <m:sSub>
                  <m:sSubPr>
                    <m:ctrlPr>
                      <w:ins w:id="87" w:author="Unknown" w:date="2014-08-25T19:51:00Z">
                        <w:rPr>
                          <w:rFonts w:ascii="Cambria Math" w:hAnsi="Cambria Math"/>
                          <w:i/>
                        </w:rPr>
                      </w:ins>
                    </m:ctrlPr>
                  </m:sSubPr>
                  <m:e>
                    <m:sSub>
                      <m:sSubPr>
                        <m:ctrlPr>
                          <w:ins w:id="88" w:author="Unknown" w:date="2014-08-25T19:51:00Z">
                            <w:rPr>
                              <w:rFonts w:ascii="Cambria Math" w:hAnsi="Cambria Math"/>
                            </w:rPr>
                          </w:ins>
                        </m:ctrlPr>
                      </m:sSubPr>
                      <m:e>
                        <m:r>
                          <m:rPr>
                            <m:sty m:val="p"/>
                          </m:rPr>
                          <w:rPr>
                            <w:rFonts w:ascii="Cambria Math" w:hAnsi="Cambria Math"/>
                          </w:rPr>
                          <m:t>α</m:t>
                        </m:r>
                      </m:e>
                      <m:sub>
                        <m:r>
                          <w:rPr>
                            <w:rFonts w:ascii="Cambria Math" w:hAnsi="Cambria Math"/>
                          </w:rPr>
                          <m:t>i</m:t>
                        </m:r>
                      </m:sub>
                    </m:sSub>
                    <m:r>
                      <w:rPr>
                        <w:rFonts w:ascii="Cambria Math" w:hAnsi="Cambria Math"/>
                      </w:rPr>
                      <m:t>Y</m:t>
                    </m:r>
                  </m:e>
                  <m:sub>
                    <m:r>
                      <w:rPr>
                        <w:rFonts w:ascii="Cambria Math" w:hAnsi="Cambria Math"/>
                      </w:rPr>
                      <m:t>i,k</m:t>
                    </m:r>
                  </m:sub>
                </m:sSub>
                <m:r>
                  <w:rPr>
                    <w:rFonts w:ascii="Cambria Math" w:hAnsi="Cambria Math"/>
                  </w:rPr>
                  <m:t>+</m:t>
                </m:r>
                <m:nary>
                  <m:naryPr>
                    <m:chr m:val="∑"/>
                    <m:limLoc m:val="undOvr"/>
                    <m:supHide m:val="1"/>
                    <m:ctrlPr>
                      <w:ins w:id="89" w:author="Unknown" w:date="2014-08-25T19:56:00Z">
                        <w:rPr>
                          <w:rFonts w:ascii="Cambria Math" w:hAnsi="Cambria Math"/>
                          <w:i/>
                        </w:rPr>
                      </w:ins>
                    </m:ctrlPr>
                  </m:naryPr>
                  <m:sub>
                    <m:r>
                      <w:rPr>
                        <w:rFonts w:ascii="Cambria Math" w:hAnsi="Cambria Math"/>
                      </w:rPr>
                      <m:t>j</m:t>
                    </m:r>
                  </m:sub>
                  <m:sup/>
                  <m:e>
                    <m:sSub>
                      <m:sSubPr>
                        <m:ctrlPr>
                          <w:ins w:id="90" w:author="Unknown" w:date="2014-08-25T19:51:00Z">
                            <w:rPr>
                              <w:rFonts w:ascii="Cambria Math" w:hAnsi="Cambria Math"/>
                              <w:i/>
                            </w:rPr>
                          </w:ins>
                        </m:ctrlPr>
                      </m:sSubPr>
                      <m:e>
                        <m:r>
                          <w:rPr>
                            <w:rFonts w:ascii="Cambria Math" w:hAnsi="Cambria Math"/>
                          </w:rPr>
                          <m:t>Prod</m:t>
                        </m:r>
                      </m:e>
                      <m:sub>
                        <m:r>
                          <w:rPr>
                            <w:rFonts w:ascii="Cambria Math" w:hAnsi="Cambria Math"/>
                          </w:rPr>
                          <m:t>j→i</m:t>
                        </m:r>
                      </m:sub>
                    </m:sSub>
                    <m:sSub>
                      <m:sSubPr>
                        <m:ctrlPr>
                          <w:ins w:id="91" w:author="Unknown" w:date="2014-08-25T19:51:00Z">
                            <w:rPr>
                              <w:rFonts w:ascii="Cambria Math" w:hAnsi="Cambria Math"/>
                              <w:i/>
                            </w:rPr>
                          </w:ins>
                        </m:ctrlPr>
                      </m:sSubPr>
                      <m:e>
                        <m:r>
                          <w:rPr>
                            <w:rFonts w:ascii="Cambria Math" w:hAnsi="Cambria Math"/>
                          </w:rPr>
                          <m:t>Y</m:t>
                        </m:r>
                      </m:e>
                      <m:sub>
                        <m:r>
                          <w:rPr>
                            <w:rFonts w:ascii="Cambria Math" w:hAnsi="Cambria Math"/>
                          </w:rPr>
                          <m:t>j,k</m:t>
                        </m:r>
                      </m:sub>
                    </m:sSub>
                  </m:e>
                </m:nary>
              </m:oMath>
            </m:oMathPara>
          </w:p>
        </w:tc>
        <w:tc>
          <w:tcPr>
            <w:tcW w:w="1024" w:type="dxa"/>
          </w:tcPr>
          <w:p w:rsidR="00090577" w:rsidRDefault="00090577" w:rsidP="00961AB4">
            <w:pPr>
              <w:pStyle w:val="Lgende"/>
              <w:ind w:firstLine="0"/>
            </w:pPr>
            <w:proofErr w:type="spellStart"/>
            <w:r>
              <w:t>Eq</w:t>
            </w:r>
            <w:proofErr w:type="spellEnd"/>
            <w:r>
              <w:t xml:space="preserve">. </w:t>
            </w:r>
            <w:r>
              <w:fldChar w:fldCharType="begin"/>
            </w:r>
            <w:r>
              <w:instrText xml:space="preserve"> SEQ Eq. \* ARABIC </w:instrText>
            </w:r>
            <w:r>
              <w:fldChar w:fldCharType="separate"/>
            </w:r>
            <w:r>
              <w:rPr>
                <w:noProof/>
              </w:rPr>
              <w:t>1</w:t>
            </w:r>
            <w:r>
              <w:fldChar w:fldCharType="end"/>
            </w:r>
          </w:p>
        </w:tc>
      </w:tr>
    </w:tbl>
    <w:p w:rsidR="00090577" w:rsidRDefault="00EA3414" w:rsidP="00CF723D">
      <w:pPr>
        <w:pStyle w:val="Corpsdetexte"/>
      </w:pPr>
      <w:r>
        <w:t>Il s’agit d’un problème à valeurs propres très classique.</w:t>
      </w:r>
    </w:p>
    <w:p w:rsidR="00EA3414" w:rsidRDefault="00EA3414" w:rsidP="00CF723D">
      <w:pPr>
        <w:pStyle w:val="Corpsdetexte"/>
      </w:pPr>
    </w:p>
    <w:p w:rsidR="00EA3414" w:rsidRDefault="00EA3414" w:rsidP="00CF723D">
      <w:pPr>
        <w:pStyle w:val="Corpsdetexte"/>
      </w:pPr>
      <w:r>
        <w:lastRenderedPageBreak/>
        <w:t>Une façon simple pour établir ce problème est d’écrire le système d’équations sous forme matricielle : on recherche les vecteurs Y solution</w:t>
      </w:r>
      <w:r w:rsidR="009802C0">
        <w:t>s</w:t>
      </w:r>
      <w:r>
        <w:t xml:space="preserve"> du problème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513"/>
        <w:gridCol w:w="1024"/>
      </w:tblGrid>
      <w:tr w:rsidR="00EA3414" w:rsidTr="00961AB4">
        <w:tc>
          <w:tcPr>
            <w:tcW w:w="675" w:type="dxa"/>
          </w:tcPr>
          <w:p w:rsidR="00EA3414" w:rsidRDefault="00EA3414" w:rsidP="00961AB4">
            <w:pPr>
              <w:pStyle w:val="Corpsdetexte"/>
            </w:pPr>
          </w:p>
        </w:tc>
        <w:tc>
          <w:tcPr>
            <w:tcW w:w="7513" w:type="dxa"/>
          </w:tcPr>
          <w:p w:rsidR="00EA3414" w:rsidRPr="00EA3414" w:rsidRDefault="00EA3414" w:rsidP="00EA3414">
            <w:pPr>
              <w:pStyle w:val="Corpsdetexte"/>
            </w:pPr>
            <m:oMathPara>
              <m:oMath>
                <m:f>
                  <m:fPr>
                    <m:ctrlPr>
                      <w:ins w:id="92" w:author="Unknown" w:date="2014-08-25T19:53:00Z">
                        <w:rPr>
                          <w:rFonts w:ascii="Cambria Math" w:hAnsi="Cambria Math"/>
                          <w:i/>
                        </w:rPr>
                      </w:ins>
                    </m:ctrlPr>
                  </m:fPr>
                  <m:num>
                    <m:r>
                      <w:rPr>
                        <w:rFonts w:ascii="Cambria Math" w:hAnsi="Cambria Math"/>
                      </w:rPr>
                      <m:t>dY</m:t>
                    </m:r>
                  </m:num>
                  <m:den>
                    <m:r>
                      <w:rPr>
                        <w:rFonts w:ascii="Cambria Math" w:hAnsi="Cambria Math"/>
                      </w:rPr>
                      <m:t>dt</m:t>
                    </m:r>
                  </m:den>
                </m:f>
                <m:r>
                  <w:rPr>
                    <w:rFonts w:ascii="Cambria Math" w:hAnsi="Cambria Math"/>
                  </w:rPr>
                  <m:t>=</m:t>
                </m:r>
                <m:r>
                  <w:rPr>
                    <w:rFonts w:ascii="Cambria Math" w:hAnsi="Cambria Math"/>
                  </w:rPr>
                  <m:t>MY</m:t>
                </m:r>
              </m:oMath>
            </m:oMathPara>
          </w:p>
          <w:p w:rsidR="00EA3414" w:rsidRDefault="00EA3414" w:rsidP="00EA3414">
            <w:pPr>
              <w:pStyle w:val="Corpsdetexte"/>
            </w:pPr>
            <w:r>
              <w:t xml:space="preserve">Avec : </w:t>
            </w:r>
          </w:p>
          <w:p w:rsidR="00EA3414" w:rsidRPr="00B20A81" w:rsidRDefault="00EA3414" w:rsidP="00EA3414">
            <w:pPr>
              <w:pStyle w:val="NormalWeb"/>
              <w:spacing w:before="0" w:beforeAutospacing="0" w:after="0" w:afterAutospacing="0"/>
              <w:textAlignment w:val="baseline"/>
              <w:rPr>
                <w:sz w:val="22"/>
              </w:rPr>
            </w:pPr>
            <m:oMath>
              <m:r>
                <w:rPr>
                  <w:rFonts w:ascii="Cambria Math" w:hAnsi="Cambria Math" w:cs="Arial"/>
                  <w:color w:val="000000" w:themeColor="text1"/>
                  <w:kern w:val="24"/>
                  <w:sz w:val="22"/>
                  <w:szCs w:val="28"/>
                </w:rPr>
                <m:t>Y</m:t>
              </m:r>
              <m:r>
                <w:rPr>
                  <w:rFonts w:ascii="Cambria Math" w:hAnsi="Cambria Math" w:cs="Arial"/>
                  <w:color w:val="000000" w:themeColor="text1"/>
                  <w:kern w:val="24"/>
                  <w:sz w:val="22"/>
                  <w:szCs w:val="28"/>
                </w:rPr>
                <m:t>=</m:t>
              </m:r>
              <m:d>
                <m:dPr>
                  <m:ctrlPr>
                    <w:rPr>
                      <w:rFonts w:ascii="Cambria Math" w:hAnsi="Cambria Math" w:cs="Arial"/>
                      <w:i/>
                      <w:iCs/>
                      <w:color w:val="000000" w:themeColor="text1"/>
                      <w:kern w:val="24"/>
                      <w:sz w:val="22"/>
                      <w:szCs w:val="28"/>
                    </w:rPr>
                  </m:ctrlPr>
                </m:dPr>
                <m:e>
                  <m:eqArr>
                    <m:eqArrPr>
                      <m:ctrlPr>
                        <w:rPr>
                          <w:rFonts w:ascii="Cambria Math" w:hAnsi="Cambria Math" w:cs="Arial"/>
                          <w:i/>
                          <w:iCs/>
                          <w:color w:val="000000" w:themeColor="text1"/>
                          <w:kern w:val="24"/>
                          <w:sz w:val="22"/>
                          <w:szCs w:val="28"/>
                        </w:rPr>
                      </m:ctrlPr>
                    </m:eqArrPr>
                    <m:e>
                      <m:r>
                        <w:rPr>
                          <w:rFonts w:ascii="Cambria Math" w:hAnsi="Cambria Math" w:cs="Arial"/>
                          <w:color w:val="000000" w:themeColor="text1"/>
                          <w:kern w:val="24"/>
                          <w:sz w:val="22"/>
                          <w:szCs w:val="28"/>
                        </w:rPr>
                        <m:t xml:space="preserve"> </m:t>
                      </m:r>
                      <m:ctrlPr>
                        <w:rPr>
                          <w:rFonts w:ascii="Cambria Math" w:hAnsi="Cambria Math" w:cs="Arial"/>
                          <w:i/>
                          <w:color w:val="000000" w:themeColor="text1"/>
                          <w:kern w:val="24"/>
                          <w:position w:val="-7"/>
                          <w:sz w:val="22"/>
                          <w:szCs w:val="28"/>
                          <w:vertAlign w:val="subscript"/>
                        </w:rPr>
                      </m:ctrlPr>
                    </m:e>
                    <m:e>
                      <m:eqArr>
                        <m:eqArrPr>
                          <m:ctrlPr>
                            <w:rPr>
                              <w:rFonts w:ascii="Cambria Math" w:hAnsi="Cambria Math" w:cs="Arial"/>
                              <w:i/>
                              <w:color w:val="000000" w:themeColor="text1"/>
                              <w:kern w:val="24"/>
                              <w:sz w:val="22"/>
                              <w:szCs w:val="28"/>
                            </w:rPr>
                          </m:ctrlPr>
                        </m:eqArrPr>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Pu238</m:t>
                          </m:r>
                          <m:ctrlPr>
                            <w:rPr>
                              <w:rFonts w:ascii="Cambria Math" w:hAnsi="Cambria Math" w:cs="Arial"/>
                              <w:i/>
                              <w:color w:val="000000" w:themeColor="text1"/>
                              <w:kern w:val="24"/>
                              <w:position w:val="-7"/>
                              <w:sz w:val="22"/>
                              <w:szCs w:val="28"/>
                              <w:vertAlign w:val="subscript"/>
                            </w:rPr>
                          </m:ctrlPr>
                        </m:e>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Pu239</m:t>
                          </m:r>
                          <m:ctrlPr>
                            <w:rPr>
                              <w:rFonts w:ascii="Cambria Math" w:eastAsia="Cambria Math" w:hAnsi="Cambria Math" w:cs="Cambria Math"/>
                              <w:i/>
                              <w:color w:val="000000" w:themeColor="text1"/>
                              <w:kern w:val="24"/>
                              <w:position w:val="-7"/>
                              <w:sz w:val="22"/>
                              <w:szCs w:val="28"/>
                              <w:vertAlign w:val="subscript"/>
                            </w:rPr>
                          </m:ctrlPr>
                        </m:e>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Pu240</m:t>
                          </m:r>
                          <m:ctrlPr>
                            <w:rPr>
                              <w:rFonts w:ascii="Cambria Math" w:eastAsia="Cambria Math" w:hAnsi="Cambria Math" w:cs="Cambria Math"/>
                              <w:i/>
                              <w:color w:val="000000" w:themeColor="text1"/>
                              <w:kern w:val="24"/>
                              <w:position w:val="-7"/>
                              <w:sz w:val="22"/>
                              <w:szCs w:val="28"/>
                              <w:vertAlign w:val="subscript"/>
                            </w:rPr>
                          </m:ctrlPr>
                        </m:e>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Pu241</m:t>
                          </m:r>
                          <m:ctrlPr>
                            <w:rPr>
                              <w:rFonts w:ascii="Cambria Math" w:eastAsia="Cambria Math" w:hAnsi="Cambria Math" w:cs="Cambria Math"/>
                              <w:i/>
                              <w:color w:val="000000" w:themeColor="text1"/>
                              <w:kern w:val="24"/>
                              <w:position w:val="-7"/>
                              <w:sz w:val="22"/>
                              <w:szCs w:val="28"/>
                              <w:vertAlign w:val="subscript"/>
                            </w:rPr>
                          </m:ctrlPr>
                        </m:e>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Pu242</m:t>
                          </m:r>
                          <m:ctrlPr>
                            <w:rPr>
                              <w:rFonts w:ascii="Cambria Math" w:eastAsia="Cambria Math" w:hAnsi="Cambria Math" w:cs="Cambria Math"/>
                              <w:i/>
                              <w:color w:val="000000" w:themeColor="text1"/>
                              <w:kern w:val="24"/>
                              <w:position w:val="-7"/>
                              <w:sz w:val="22"/>
                              <w:szCs w:val="28"/>
                              <w:vertAlign w:val="subscript"/>
                            </w:rPr>
                          </m:ctrlPr>
                        </m:e>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Am241</m:t>
                          </m:r>
                          <m:ctrlPr>
                            <w:rPr>
                              <w:rFonts w:ascii="Cambria Math" w:eastAsia="Cambria Math" w:hAnsi="Cambria Math" w:cs="Cambria Math"/>
                              <w:i/>
                              <w:color w:val="000000" w:themeColor="text1"/>
                              <w:kern w:val="24"/>
                              <w:position w:val="-7"/>
                              <w:sz w:val="22"/>
                              <w:szCs w:val="28"/>
                              <w:vertAlign w:val="subscript"/>
                            </w:rPr>
                          </m:ctrlPr>
                        </m:e>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U238</m:t>
                          </m:r>
                          <m:ctrlPr>
                            <w:rPr>
                              <w:rFonts w:ascii="Cambria Math" w:eastAsia="Cambria Math" w:hAnsi="Cambria Math" w:cs="Cambria Math"/>
                              <w:i/>
                              <w:color w:val="000000" w:themeColor="text1"/>
                              <w:kern w:val="24"/>
                              <w:position w:val="-7"/>
                              <w:sz w:val="22"/>
                              <w:szCs w:val="28"/>
                              <w:vertAlign w:val="subscript"/>
                            </w:rPr>
                          </m:ctrlPr>
                        </m:e>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U235</m:t>
                          </m:r>
                          <m:ctrlPr>
                            <w:rPr>
                              <w:rFonts w:ascii="Cambria Math" w:hAnsi="Cambria Math" w:cs="Arial"/>
                              <w:i/>
                              <w:color w:val="000000" w:themeColor="text1"/>
                              <w:kern w:val="24"/>
                              <w:position w:val="-7"/>
                              <w:sz w:val="22"/>
                              <w:szCs w:val="28"/>
                              <w:vertAlign w:val="subscript"/>
                            </w:rPr>
                          </m:ctrlPr>
                        </m:e>
                      </m:eqArr>
                      <m:ctrlPr>
                        <w:rPr>
                          <w:rFonts w:ascii="Cambria Math" w:eastAsia="Cambria Math" w:hAnsi="Cambria Math" w:cs="Cambria Math"/>
                          <w:i/>
                          <w:color w:val="000000" w:themeColor="text1"/>
                          <w:kern w:val="24"/>
                          <w:position w:val="-7"/>
                          <w:szCs w:val="28"/>
                          <w:vertAlign w:val="subscript"/>
                        </w:rPr>
                      </m:ctrlPr>
                    </m:e>
                    <m:e>
                      <m:r>
                        <w:rPr>
                          <w:rFonts w:ascii="Cambria Math" w:eastAsia="Cambria Math" w:hAnsi="Cambria Math" w:cs="Cambria Math"/>
                          <w:color w:val="000000" w:themeColor="text1"/>
                          <w:kern w:val="24"/>
                          <w:position w:val="-7"/>
                          <w:szCs w:val="28"/>
                          <w:vertAlign w:val="subscript"/>
                        </w:rPr>
                        <m:t xml:space="preserve"> </m:t>
                      </m:r>
                      <m:ctrlPr>
                        <w:rPr>
                          <w:rFonts w:ascii="Cambria Math" w:hAnsi="Cambria Math" w:cs="Arial"/>
                          <w:i/>
                          <w:color w:val="000000" w:themeColor="text1"/>
                          <w:kern w:val="24"/>
                          <w:position w:val="-7"/>
                          <w:sz w:val="22"/>
                          <w:szCs w:val="28"/>
                          <w:vertAlign w:val="subscript"/>
                        </w:rPr>
                      </m:ctrlPr>
                    </m:e>
                  </m:eqArr>
                </m:e>
              </m:d>
            </m:oMath>
            <w:r>
              <w:rPr>
                <w:iCs/>
                <w:color w:val="000000" w:themeColor="text1"/>
                <w:kern w:val="24"/>
                <w:sz w:val="22"/>
                <w:szCs w:val="28"/>
              </w:rPr>
              <w:t xml:space="preserve"> et </w:t>
            </w:r>
            <m:oMath>
              <m:r>
                <w:rPr>
                  <w:rFonts w:ascii="Cambria Math" w:hAnsi="Cambria Math" w:cs="Arial"/>
                  <w:color w:val="000000" w:themeColor="text1"/>
                  <w:kern w:val="24"/>
                  <w:sz w:val="22"/>
                  <w:szCs w:val="22"/>
                </w:rPr>
                <m:t>M</m:t>
              </m:r>
              <m:r>
                <w:rPr>
                  <w:rFonts w:ascii="Cambria Math" w:hAnsi="Cambria Math" w:cs="Arial"/>
                  <w:color w:val="000000" w:themeColor="text1"/>
                  <w:kern w:val="24"/>
                  <w:sz w:val="22"/>
                  <w:szCs w:val="22"/>
                </w:rPr>
                <m:t>=</m:t>
              </m:r>
              <m:d>
                <m:dPr>
                  <m:begChr m:val="["/>
                  <m:endChr m:val="]"/>
                  <m:ctrlPr>
                    <w:rPr>
                      <w:rFonts w:ascii="Cambria Math" w:hAnsi="Cambria Math" w:cs="Arial"/>
                      <w:i/>
                      <w:color w:val="000000" w:themeColor="text1"/>
                      <w:kern w:val="24"/>
                      <w:sz w:val="22"/>
                      <w:szCs w:val="22"/>
                    </w:rPr>
                  </m:ctrlPr>
                </m:dPr>
                <m:e>
                  <m:m>
                    <m:mPr>
                      <m:mcs>
                        <m:mc>
                          <m:mcPr>
                            <m:count m:val="3"/>
                            <m:mcJc m:val="center"/>
                          </m:mcPr>
                        </m:mc>
                      </m:mcs>
                      <m:ctrlPr>
                        <w:rPr>
                          <w:rFonts w:ascii="Cambria Math" w:hAnsi="Cambria Math" w:cs="Arial"/>
                          <w:i/>
                          <w:color w:val="000000" w:themeColor="text1"/>
                          <w:kern w:val="24"/>
                          <w:sz w:val="22"/>
                          <w:szCs w:val="22"/>
                        </w:rPr>
                      </m:ctrlPr>
                    </m:mPr>
                    <m:mr>
                      <m:e>
                        <m:sSub>
                          <m:sSubPr>
                            <m:ctrlPr>
                              <w:ins w:id="93" w:author="Unknown" w:date="2014-08-25T19:51:00Z">
                                <w:rPr>
                                  <w:rFonts w:ascii="Cambria Math" w:hAnsi="Cambria Math"/>
                                  <w:i/>
                                  <w:color w:val="000000" w:themeColor="text1"/>
                                  <w:kern w:val="24"/>
                                  <w:sz w:val="22"/>
                                  <w:szCs w:val="22"/>
                                </w:rPr>
                              </w:ins>
                            </m:ctrlPr>
                          </m:sSubPr>
                          <m:e>
                            <m:r>
                              <w:rPr>
                                <w:rFonts w:ascii="Cambria Math" w:hAnsi="Cambria Math"/>
                                <w:color w:val="000000" w:themeColor="text1"/>
                                <w:kern w:val="24"/>
                                <w:sz w:val="22"/>
                                <w:szCs w:val="22"/>
                              </w:rPr>
                              <m:t>M</m:t>
                            </m:r>
                          </m:e>
                          <m:sub>
                            <m:r>
                              <w:rPr>
                                <w:rFonts w:ascii="Cambria Math" w:hAnsi="Cambria Math"/>
                                <w:color w:val="000000" w:themeColor="text1"/>
                                <w:kern w:val="24"/>
                                <w:sz w:val="22"/>
                                <w:szCs w:val="22"/>
                              </w:rPr>
                              <m:t>11</m:t>
                            </m:r>
                          </m:sub>
                        </m:sSub>
                      </m:e>
                      <m:e>
                        <m:r>
                          <w:rPr>
                            <w:rFonts w:ascii="Cambria Math" w:hAnsi="Cambria Math" w:cs="Arial"/>
                            <w:color w:val="000000" w:themeColor="text1"/>
                            <w:kern w:val="24"/>
                          </w:rPr>
                          <m:t>⋯</m:t>
                        </m:r>
                      </m:e>
                      <m:e>
                        <m:sSub>
                          <m:sSubPr>
                            <m:ctrlPr>
                              <w:ins w:id="94" w:author="Unknown" w:date="2014-08-25T19:51:00Z">
                                <w:rPr>
                                  <w:rFonts w:ascii="Cambria Math" w:hAnsi="Cambria Math"/>
                                  <w:i/>
                                  <w:color w:val="000000" w:themeColor="text1"/>
                                  <w:kern w:val="24"/>
                                  <w:sz w:val="22"/>
                                  <w:szCs w:val="22"/>
                                </w:rPr>
                              </w:ins>
                            </m:ctrlPr>
                          </m:sSubPr>
                          <m:e>
                            <m:r>
                              <w:rPr>
                                <w:rFonts w:ascii="Cambria Math" w:hAnsi="Cambria Math"/>
                                <w:color w:val="000000" w:themeColor="text1"/>
                                <w:kern w:val="24"/>
                                <w:sz w:val="22"/>
                                <w:szCs w:val="22"/>
                              </w:rPr>
                              <m:t>M</m:t>
                            </m:r>
                          </m:e>
                          <m:sub>
                            <m:r>
                              <w:rPr>
                                <w:rFonts w:ascii="Cambria Math" w:hAnsi="Cambria Math"/>
                                <w:color w:val="000000" w:themeColor="text1"/>
                                <w:kern w:val="24"/>
                                <w:sz w:val="22"/>
                                <w:szCs w:val="22"/>
                              </w:rPr>
                              <m:t>1</m:t>
                            </m:r>
                            <m:r>
                              <w:rPr>
                                <w:rFonts w:ascii="Cambria Math" w:hAnsi="Cambria Math"/>
                                <w:color w:val="000000" w:themeColor="text1"/>
                                <w:kern w:val="24"/>
                                <w:sz w:val="22"/>
                                <w:szCs w:val="22"/>
                              </w:rPr>
                              <m:t>8</m:t>
                            </m:r>
                          </m:sub>
                        </m:sSub>
                      </m:e>
                    </m:mr>
                    <m:mr>
                      <m:e>
                        <m:r>
                          <w:rPr>
                            <w:rFonts w:ascii="Cambria Math" w:hAnsi="Cambria Math" w:cs="Arial"/>
                            <w:color w:val="000000" w:themeColor="text1"/>
                            <w:kern w:val="24"/>
                          </w:rPr>
                          <m:t>⋮</m:t>
                        </m:r>
                      </m:e>
                      <m:e>
                        <m:sSub>
                          <m:sSubPr>
                            <m:ctrlPr>
                              <w:ins w:id="95" w:author="Unknown" w:date="2014-08-25T19:51:00Z">
                                <w:rPr>
                                  <w:rFonts w:ascii="Cambria Math" w:hAnsi="Cambria Math"/>
                                  <w:i/>
                                  <w:color w:val="000000" w:themeColor="text1"/>
                                  <w:kern w:val="24"/>
                                  <w:sz w:val="22"/>
                                  <w:szCs w:val="22"/>
                                </w:rPr>
                              </w:ins>
                            </m:ctrlPr>
                          </m:sSubPr>
                          <m:e>
                            <m:r>
                              <w:rPr>
                                <w:rFonts w:ascii="Cambria Math" w:hAnsi="Cambria Math"/>
                                <w:color w:val="000000" w:themeColor="text1"/>
                                <w:kern w:val="24"/>
                                <w:sz w:val="22"/>
                                <w:szCs w:val="22"/>
                              </w:rPr>
                              <m:t>M</m:t>
                            </m:r>
                          </m:e>
                          <m:sub>
                            <m:r>
                              <w:rPr>
                                <w:rFonts w:ascii="Cambria Math" w:hAnsi="Cambria Math"/>
                                <w:color w:val="000000" w:themeColor="text1"/>
                                <w:kern w:val="24"/>
                                <w:sz w:val="22"/>
                                <w:szCs w:val="22"/>
                              </w:rPr>
                              <m:t>ij</m:t>
                            </m:r>
                          </m:sub>
                        </m:sSub>
                      </m:e>
                      <m:e>
                        <m:r>
                          <w:rPr>
                            <w:rFonts w:ascii="Cambria Math" w:hAnsi="Cambria Math" w:cs="Arial"/>
                            <w:color w:val="000000" w:themeColor="text1"/>
                            <w:kern w:val="24"/>
                          </w:rPr>
                          <m:t>⋮</m:t>
                        </m:r>
                      </m:e>
                    </m:mr>
                    <m:mr>
                      <m:e>
                        <m:sSub>
                          <m:sSubPr>
                            <m:ctrlPr>
                              <w:ins w:id="96" w:author="Unknown" w:date="2014-08-25T19:51:00Z">
                                <w:rPr>
                                  <w:rFonts w:ascii="Cambria Math" w:hAnsi="Cambria Math"/>
                                  <w:i/>
                                  <w:color w:val="000000" w:themeColor="text1"/>
                                  <w:kern w:val="24"/>
                                  <w:sz w:val="22"/>
                                  <w:szCs w:val="22"/>
                                </w:rPr>
                              </w:ins>
                            </m:ctrlPr>
                          </m:sSubPr>
                          <m:e>
                            <m:r>
                              <w:rPr>
                                <w:rFonts w:ascii="Cambria Math" w:hAnsi="Cambria Math"/>
                                <w:color w:val="000000" w:themeColor="text1"/>
                                <w:kern w:val="24"/>
                                <w:sz w:val="22"/>
                                <w:szCs w:val="22"/>
                              </w:rPr>
                              <m:t>M</m:t>
                            </m:r>
                          </m:e>
                          <m:sub>
                            <m:r>
                              <w:rPr>
                                <w:rFonts w:ascii="Cambria Math" w:hAnsi="Cambria Math"/>
                                <w:color w:val="000000" w:themeColor="text1"/>
                                <w:kern w:val="24"/>
                                <w:sz w:val="22"/>
                                <w:szCs w:val="22"/>
                              </w:rPr>
                              <m:t>8</m:t>
                            </m:r>
                            <m:r>
                              <w:rPr>
                                <w:rFonts w:ascii="Cambria Math" w:hAnsi="Cambria Math"/>
                                <w:color w:val="000000" w:themeColor="text1"/>
                                <w:kern w:val="24"/>
                                <w:sz w:val="22"/>
                                <w:szCs w:val="22"/>
                              </w:rPr>
                              <m:t>1</m:t>
                            </m:r>
                          </m:sub>
                        </m:sSub>
                      </m:e>
                      <m:e>
                        <m:r>
                          <w:rPr>
                            <w:rFonts w:ascii="Cambria Math" w:hAnsi="Cambria Math" w:cs="Arial"/>
                            <w:color w:val="000000" w:themeColor="text1"/>
                            <w:kern w:val="24"/>
                          </w:rPr>
                          <m:t>⋯</m:t>
                        </m:r>
                      </m:e>
                      <m:e>
                        <m:sSub>
                          <m:sSubPr>
                            <m:ctrlPr>
                              <w:ins w:id="97" w:author="Unknown" w:date="2014-08-25T19:51:00Z">
                                <w:rPr>
                                  <w:rFonts w:ascii="Cambria Math" w:hAnsi="Cambria Math"/>
                                  <w:i/>
                                  <w:color w:val="000000" w:themeColor="text1"/>
                                  <w:kern w:val="24"/>
                                  <w:sz w:val="22"/>
                                  <w:szCs w:val="22"/>
                                </w:rPr>
                              </w:ins>
                            </m:ctrlPr>
                          </m:sSubPr>
                          <m:e>
                            <m:r>
                              <w:rPr>
                                <w:rFonts w:ascii="Cambria Math" w:hAnsi="Cambria Math"/>
                                <w:color w:val="000000" w:themeColor="text1"/>
                                <w:kern w:val="24"/>
                                <w:sz w:val="22"/>
                                <w:szCs w:val="22"/>
                              </w:rPr>
                              <m:t>M</m:t>
                            </m:r>
                          </m:e>
                          <m:sub>
                            <m:r>
                              <w:rPr>
                                <w:rFonts w:ascii="Cambria Math" w:hAnsi="Cambria Math"/>
                                <w:color w:val="000000" w:themeColor="text1"/>
                                <w:kern w:val="24"/>
                                <w:sz w:val="22"/>
                                <w:szCs w:val="22"/>
                              </w:rPr>
                              <m:t>88</m:t>
                            </m:r>
                          </m:sub>
                        </m:sSub>
                      </m:e>
                    </m:mr>
                  </m:m>
                </m:e>
              </m:d>
              <m:r>
                <w:rPr>
                  <w:rFonts w:ascii="Cambria Math" w:hAnsi="Cambria Math"/>
                  <w:color w:val="000000" w:themeColor="text1"/>
                  <w:kern w:val="24"/>
                  <w:sz w:val="22"/>
                  <w:szCs w:val="22"/>
                </w:rPr>
                <m:t>,</m:t>
              </m:r>
              <m:sSub>
                <m:sSubPr>
                  <m:ctrlPr>
                    <w:ins w:id="98" w:author="Unknown" w:date="2014-08-25T19:51:00Z">
                      <w:rPr>
                        <w:rFonts w:ascii="Cambria Math" w:hAnsi="Cambria Math"/>
                        <w:i/>
                        <w:color w:val="000000" w:themeColor="text1"/>
                        <w:kern w:val="24"/>
                        <w:sz w:val="22"/>
                        <w:szCs w:val="22"/>
                      </w:rPr>
                    </w:ins>
                  </m:ctrlPr>
                </m:sSubPr>
                <m:e>
                  <m:r>
                    <w:rPr>
                      <w:rFonts w:ascii="Cambria Math" w:hAnsi="Cambria Math"/>
                      <w:color w:val="000000" w:themeColor="text1"/>
                      <w:kern w:val="24"/>
                      <w:sz w:val="22"/>
                      <w:szCs w:val="22"/>
                    </w:rPr>
                    <m:t>M</m:t>
                  </m:r>
                </m:e>
                <m:sub>
                  <m:r>
                    <w:rPr>
                      <w:rFonts w:ascii="Cambria Math" w:hAnsi="Cambria Math"/>
                      <w:color w:val="000000" w:themeColor="text1"/>
                      <w:kern w:val="24"/>
                      <w:sz w:val="22"/>
                      <w:szCs w:val="22"/>
                    </w:rPr>
                    <m:t>ij</m:t>
                  </m:r>
                </m:sub>
              </m:sSub>
              <m:r>
                <w:rPr>
                  <w:rFonts w:ascii="Cambria Math" w:hAnsi="Cambria Math"/>
                  <w:color w:val="000000" w:themeColor="text1"/>
                  <w:kern w:val="24"/>
                  <w:sz w:val="22"/>
                  <w:szCs w:val="22"/>
                </w:rPr>
                <m:t xml:space="preserve">= </m:t>
              </m:r>
              <m:sSub>
                <m:sSubPr>
                  <m:ctrlPr>
                    <w:ins w:id="99" w:author="Unknown" w:date="2014-08-25T19:51:00Z">
                      <w:rPr>
                        <w:rFonts w:ascii="Cambria Math" w:eastAsia="Times New Roman" w:hAnsi="Cambria Math" w:cstheme="minorHAnsi"/>
                        <w:iCs/>
                      </w:rPr>
                    </w:ins>
                  </m:ctrlPr>
                </m:sSubPr>
                <m:e>
                  <m:r>
                    <m:rPr>
                      <m:sty m:val="p"/>
                    </m:rPr>
                    <w:rPr>
                      <w:rFonts w:ascii="Cambria Math" w:hAnsi="Cambria Math"/>
                    </w:rPr>
                    <m:t>α</m:t>
                  </m:r>
                </m:e>
                <m:sub>
                  <m:r>
                    <w:rPr>
                      <w:rFonts w:ascii="Cambria Math" w:hAnsi="Cambria Math"/>
                    </w:rPr>
                    <m:t>i</m:t>
                  </m:r>
                </m:sub>
              </m:sSub>
              <m:r>
                <w:rPr>
                  <w:rFonts w:ascii="Cambria Math" w:hAnsi="Cambria Math"/>
                </w:rPr>
                <m:t>+</m:t>
              </m:r>
              <m:nary>
                <m:naryPr>
                  <m:chr m:val="∑"/>
                  <m:limLoc m:val="undOvr"/>
                  <m:supHide m:val="1"/>
                  <m:ctrlPr>
                    <w:ins w:id="100" w:author="Unknown" w:date="2014-08-25T19:56:00Z">
                      <w:rPr>
                        <w:rFonts w:ascii="Cambria Math" w:eastAsia="Times New Roman" w:hAnsi="Cambria Math" w:cstheme="minorHAnsi"/>
                        <w:i/>
                        <w:iCs/>
                      </w:rPr>
                    </w:ins>
                  </m:ctrlPr>
                </m:naryPr>
                <m:sub>
                  <m:r>
                    <w:rPr>
                      <w:rFonts w:ascii="Cambria Math" w:hAnsi="Cambria Math"/>
                    </w:rPr>
                    <m:t>j</m:t>
                  </m:r>
                </m:sub>
                <m:sup/>
                <m:e>
                  <m:sSub>
                    <m:sSubPr>
                      <m:ctrlPr>
                        <w:ins w:id="101" w:author="Unknown" w:date="2014-08-25T19:51:00Z">
                          <w:rPr>
                            <w:rFonts w:ascii="Cambria Math" w:eastAsia="Times New Roman" w:hAnsi="Cambria Math" w:cstheme="minorHAnsi"/>
                            <w:i/>
                            <w:iCs/>
                          </w:rPr>
                        </w:ins>
                      </m:ctrlPr>
                    </m:sSubPr>
                    <m:e>
                      <m:r>
                        <w:rPr>
                          <w:rFonts w:ascii="Cambria Math" w:hAnsi="Cambria Math"/>
                        </w:rPr>
                        <m:t>Prod</m:t>
                      </m:r>
                    </m:e>
                    <m:sub>
                      <m:r>
                        <w:rPr>
                          <w:rFonts w:ascii="Cambria Math" w:hAnsi="Cambria Math"/>
                        </w:rPr>
                        <m:t>j→i</m:t>
                      </m:r>
                    </m:sub>
                  </m:sSub>
                </m:e>
              </m:nary>
            </m:oMath>
          </w:p>
          <w:p w:rsidR="00EA3414" w:rsidRPr="003F66DC" w:rsidRDefault="003F66DC" w:rsidP="00EA3414">
            <w:pPr>
              <w:pStyle w:val="Corpsdetexte"/>
              <w:rPr>
                <w:i/>
              </w:rPr>
            </w:pPr>
            <w:r w:rsidRPr="003F66DC">
              <w:rPr>
                <w:i/>
              </w:rPr>
              <w:t>L</w:t>
            </w:r>
            <w:r>
              <w:rPr>
                <w:i/>
              </w:rPr>
              <w:t>e</w:t>
            </w:r>
            <w:r w:rsidRPr="003F66DC">
              <w:rPr>
                <w:i/>
              </w:rPr>
              <w:t xml:space="preserve"> </w:t>
            </w:r>
            <w:r w:rsidRPr="003F66DC">
              <w:rPr>
                <w:i/>
              </w:rPr>
              <w:fldChar w:fldCharType="begin"/>
            </w:r>
            <w:r w:rsidRPr="003F66DC">
              <w:rPr>
                <w:i/>
              </w:rPr>
              <w:instrText xml:space="preserve"> REF _Ref396793307 \h </w:instrText>
            </w:r>
            <w:r w:rsidRPr="003F66DC">
              <w:rPr>
                <w:i/>
              </w:rPr>
            </w:r>
            <w:r>
              <w:rPr>
                <w:i/>
              </w:rPr>
              <w:instrText xml:space="preserve"> \* MERGEFORMAT </w:instrText>
            </w:r>
            <w:r w:rsidRPr="003F66DC">
              <w:rPr>
                <w:i/>
              </w:rPr>
              <w:fldChar w:fldCharType="separate"/>
            </w:r>
            <w:r w:rsidRPr="003F66DC">
              <w:rPr>
                <w:i/>
              </w:rPr>
              <w:t xml:space="preserve">Tableau </w:t>
            </w:r>
            <w:r w:rsidRPr="003F66DC">
              <w:rPr>
                <w:i/>
                <w:noProof/>
              </w:rPr>
              <w:t>2</w:t>
            </w:r>
            <w:r w:rsidRPr="003F66DC">
              <w:rPr>
                <w:i/>
              </w:rPr>
              <w:fldChar w:fldCharType="end"/>
            </w:r>
            <w:r w:rsidRPr="003F66DC">
              <w:rPr>
                <w:i/>
              </w:rPr>
              <w:t xml:space="preserve"> explicite les termes de la matrice </w:t>
            </w:r>
            <m:oMath>
              <m:r>
                <w:rPr>
                  <w:rFonts w:ascii="Cambria Math" w:hAnsi="Cambria Math"/>
                </w:rPr>
                <m:t>M</m:t>
              </m:r>
            </m:oMath>
          </w:p>
        </w:tc>
        <w:tc>
          <w:tcPr>
            <w:tcW w:w="1024" w:type="dxa"/>
          </w:tcPr>
          <w:p w:rsidR="00EA3414" w:rsidRDefault="00EA3414" w:rsidP="00961AB4">
            <w:pPr>
              <w:pStyle w:val="Lgende"/>
              <w:ind w:firstLine="0"/>
            </w:pPr>
            <w:proofErr w:type="spellStart"/>
            <w:r>
              <w:t>Eq</w:t>
            </w:r>
            <w:proofErr w:type="spellEnd"/>
            <w:r>
              <w:t xml:space="preserve">. </w:t>
            </w:r>
            <w:r>
              <w:fldChar w:fldCharType="begin"/>
            </w:r>
            <w:r>
              <w:instrText xml:space="preserve"> SEQ Eq. \* ARABIC </w:instrText>
            </w:r>
            <w:r>
              <w:fldChar w:fldCharType="separate"/>
            </w:r>
            <w:r>
              <w:rPr>
                <w:noProof/>
              </w:rPr>
              <w:t>1</w:t>
            </w:r>
            <w:r>
              <w:fldChar w:fldCharType="end"/>
            </w:r>
          </w:p>
        </w:tc>
      </w:tr>
    </w:tbl>
    <w:p w:rsidR="00090577" w:rsidRDefault="009802C0" w:rsidP="00CF723D">
      <w:pPr>
        <w:pStyle w:val="Corpsdetexte"/>
      </w:pPr>
      <w:r>
        <w:t xml:space="preserve">En supposant que Y peut s’écrire sous la forme d’exponentielles, et en considérant que l’équation est valable en tout t :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513"/>
        <w:gridCol w:w="1024"/>
      </w:tblGrid>
      <w:tr w:rsidR="009802C0" w:rsidTr="00961AB4">
        <w:tc>
          <w:tcPr>
            <w:tcW w:w="675" w:type="dxa"/>
          </w:tcPr>
          <w:p w:rsidR="009802C0" w:rsidRDefault="009802C0" w:rsidP="00961AB4">
            <w:pPr>
              <w:pStyle w:val="Corpsdetexte"/>
            </w:pPr>
          </w:p>
        </w:tc>
        <w:tc>
          <w:tcPr>
            <w:tcW w:w="7513" w:type="dxa"/>
          </w:tcPr>
          <w:p w:rsidR="009802C0" w:rsidRPr="009802C0" w:rsidRDefault="009802C0" w:rsidP="00961AB4">
            <w:pPr>
              <w:pStyle w:val="Corpsdetexte"/>
            </w:pPr>
            <m:oMathPara>
              <m:oMath>
                <m:r>
                  <w:rPr>
                    <w:rFonts w:ascii="Cambria Math" w:hAnsi="Cambria Math"/>
                  </w:rPr>
                  <m:t>∀</m:t>
                </m:r>
                <m:r>
                  <w:rPr>
                    <w:rFonts w:ascii="Cambria Math" w:hAnsi="Cambria Math"/>
                  </w:rPr>
                  <m:t>t</m:t>
                </m:r>
                <m:r>
                  <w:rPr>
                    <w:rFonts w:ascii="Cambria Math" w:hAnsi="Cambria Math"/>
                  </w:rPr>
                  <m:t xml:space="preserve"> : </m:t>
                </m:r>
                <m:f>
                  <m:fPr>
                    <m:ctrlPr>
                      <w:ins w:id="102" w:author="Unknown" w:date="2014-08-25T19:53:00Z">
                        <w:rPr>
                          <w:rFonts w:ascii="Cambria Math" w:hAnsi="Cambria Math"/>
                          <w:i/>
                        </w:rPr>
                      </w:ins>
                    </m:ctrlPr>
                  </m:fPr>
                  <m:num>
                    <m:r>
                      <w:rPr>
                        <w:rFonts w:ascii="Cambria Math" w:hAnsi="Cambria Math"/>
                      </w:rPr>
                      <m:t>d</m:t>
                    </m:r>
                    <m:nary>
                      <m:naryPr>
                        <m:chr m:val="∑"/>
                        <m:limLoc m:val="undOvr"/>
                        <m:supHide m:val="1"/>
                        <m:ctrlPr>
                          <w:ins w:id="103" w:author="Unknown" w:date="2014-08-25T19:56:00Z">
                            <w:rPr>
                              <w:rFonts w:ascii="Cambria Math" w:hAnsi="Cambria Math"/>
                              <w:i/>
                            </w:rPr>
                          </w:ins>
                        </m:ctrlPr>
                      </m:naryPr>
                      <m:sub>
                        <m:r>
                          <w:rPr>
                            <w:rFonts w:ascii="Cambria Math" w:hAnsi="Cambria Math"/>
                          </w:rPr>
                          <m:t>k</m:t>
                        </m:r>
                      </m:sub>
                      <m:sup/>
                      <m:e>
                        <m:sSub>
                          <m:sSubPr>
                            <m:ctrlPr>
                              <w:ins w:id="104" w:author="Unknown" w:date="2014-08-25T19:51:00Z">
                                <w:rPr>
                                  <w:rFonts w:ascii="Cambria Math" w:hAnsi="Cambria Math"/>
                                  <w:i/>
                                </w:rPr>
                              </w:ins>
                            </m:ctrlPr>
                          </m:sSubPr>
                          <m:e>
                            <m:r>
                              <w:rPr>
                                <w:rFonts w:ascii="Cambria Math" w:hAnsi="Cambria Math"/>
                              </w:rPr>
                              <m:t>Y</m:t>
                            </m:r>
                          </m:e>
                          <m:sub>
                            <m:r>
                              <w:rPr>
                                <w:rFonts w:ascii="Cambria Math" w:hAnsi="Cambria Math"/>
                              </w:rPr>
                              <m:t>k</m:t>
                            </m:r>
                          </m:sub>
                        </m:sSub>
                        <m:sSup>
                          <m:sSupPr>
                            <m:ctrlPr>
                              <w:ins w:id="105" w:author="Unknown" w:date="2014-08-25T19:51:00Z">
                                <w:rPr>
                                  <w:rFonts w:ascii="Cambria Math" w:hAnsi="Cambria Math"/>
                                </w:rPr>
                              </w:ins>
                            </m:ctrlPr>
                          </m:sSupPr>
                          <m:e>
                            <m:r>
                              <m:rPr>
                                <m:sty m:val="p"/>
                              </m:rPr>
                              <w:rPr>
                                <w:rFonts w:ascii="Cambria Math" w:hAnsi="Cambria Math"/>
                              </w:rPr>
                              <m:t>e</m:t>
                            </m:r>
                          </m:e>
                          <m:sup>
                            <m:sSub>
                              <m:sSubPr>
                                <m:ctrlPr>
                                  <w:ins w:id="106" w:author="Unknown" w:date="2014-08-25T19:51:00Z">
                                    <w:rPr>
                                      <w:rFonts w:ascii="Cambria Math" w:hAnsi="Cambria Math"/>
                                    </w:rPr>
                                  </w:ins>
                                </m:ctrlPr>
                              </m:sSubPr>
                              <m:e>
                                <m:r>
                                  <m:rPr>
                                    <m:sty m:val="p"/>
                                  </m:rPr>
                                  <w:rPr>
                                    <w:rFonts w:ascii="Cambria Math" w:hAnsi="Cambria Math"/>
                                  </w:rPr>
                                  <m:t>α</m:t>
                                </m:r>
                              </m:e>
                              <m:sub>
                                <m:r>
                                  <w:rPr>
                                    <w:rFonts w:ascii="Cambria Math" w:hAnsi="Cambria Math"/>
                                  </w:rPr>
                                  <m:t>k</m:t>
                                </m:r>
                              </m:sub>
                            </m:sSub>
                            <m:r>
                              <w:rPr>
                                <w:rFonts w:ascii="Cambria Math" w:hAnsi="Cambria Math"/>
                              </w:rPr>
                              <m:t>t</m:t>
                            </m:r>
                          </m:sup>
                        </m:sSup>
                      </m:e>
                    </m:nary>
                  </m:num>
                  <m:den>
                    <m:r>
                      <w:rPr>
                        <w:rFonts w:ascii="Cambria Math" w:hAnsi="Cambria Math"/>
                      </w:rPr>
                      <m:t>dt</m:t>
                    </m:r>
                  </m:den>
                </m:f>
                <m:r>
                  <w:rPr>
                    <w:rFonts w:ascii="Cambria Math" w:hAnsi="Cambria Math"/>
                  </w:rPr>
                  <m:t>=M</m:t>
                </m:r>
                <m:nary>
                  <m:naryPr>
                    <m:chr m:val="∑"/>
                    <m:limLoc m:val="undOvr"/>
                    <m:supHide m:val="1"/>
                    <m:ctrlPr>
                      <w:ins w:id="107" w:author="Unknown" w:date="2014-08-25T19:56:00Z">
                        <w:rPr>
                          <w:rFonts w:ascii="Cambria Math" w:hAnsi="Cambria Math"/>
                          <w:i/>
                        </w:rPr>
                      </w:ins>
                    </m:ctrlPr>
                  </m:naryPr>
                  <m:sub>
                    <m:r>
                      <w:rPr>
                        <w:rFonts w:ascii="Cambria Math" w:hAnsi="Cambria Math"/>
                      </w:rPr>
                      <m:t>k</m:t>
                    </m:r>
                  </m:sub>
                  <m:sup/>
                  <m:e>
                    <m:sSub>
                      <m:sSubPr>
                        <m:ctrlPr>
                          <w:ins w:id="108" w:author="Unknown" w:date="2014-08-25T19:51:00Z">
                            <w:rPr>
                              <w:rFonts w:ascii="Cambria Math" w:hAnsi="Cambria Math"/>
                              <w:i/>
                            </w:rPr>
                          </w:ins>
                        </m:ctrlPr>
                      </m:sSubPr>
                      <m:e>
                        <m:r>
                          <w:rPr>
                            <w:rFonts w:ascii="Cambria Math" w:hAnsi="Cambria Math"/>
                          </w:rPr>
                          <m:t>Y</m:t>
                        </m:r>
                      </m:e>
                      <m:sub>
                        <m:r>
                          <w:rPr>
                            <w:rFonts w:ascii="Cambria Math" w:hAnsi="Cambria Math"/>
                          </w:rPr>
                          <m:t>k</m:t>
                        </m:r>
                      </m:sub>
                    </m:sSub>
                    <m:sSup>
                      <m:sSupPr>
                        <m:ctrlPr>
                          <w:ins w:id="109" w:author="Unknown" w:date="2014-08-25T19:51:00Z">
                            <w:rPr>
                              <w:rFonts w:ascii="Cambria Math" w:hAnsi="Cambria Math"/>
                            </w:rPr>
                          </w:ins>
                        </m:ctrlPr>
                      </m:sSupPr>
                      <m:e>
                        <m:r>
                          <m:rPr>
                            <m:sty m:val="p"/>
                          </m:rPr>
                          <w:rPr>
                            <w:rFonts w:ascii="Cambria Math" w:hAnsi="Cambria Math"/>
                          </w:rPr>
                          <m:t>e</m:t>
                        </m:r>
                      </m:e>
                      <m:sup>
                        <m:sSub>
                          <m:sSubPr>
                            <m:ctrlPr>
                              <w:ins w:id="110" w:author="Unknown" w:date="2014-08-25T19:51:00Z">
                                <w:rPr>
                                  <w:rFonts w:ascii="Cambria Math" w:hAnsi="Cambria Math"/>
                                </w:rPr>
                              </w:ins>
                            </m:ctrlPr>
                          </m:sSubPr>
                          <m:e>
                            <m:r>
                              <m:rPr>
                                <m:sty m:val="p"/>
                              </m:rPr>
                              <w:rPr>
                                <w:rFonts w:ascii="Cambria Math" w:hAnsi="Cambria Math"/>
                              </w:rPr>
                              <m:t>α</m:t>
                            </m:r>
                          </m:e>
                          <m:sub>
                            <m:r>
                              <w:rPr>
                                <w:rFonts w:ascii="Cambria Math" w:hAnsi="Cambria Math"/>
                              </w:rPr>
                              <m:t>k</m:t>
                            </m:r>
                          </m:sub>
                        </m:sSub>
                        <m:r>
                          <w:rPr>
                            <w:rFonts w:ascii="Cambria Math" w:hAnsi="Cambria Math"/>
                          </w:rPr>
                          <m:t>t</m:t>
                        </m:r>
                      </m:sup>
                    </m:sSup>
                  </m:e>
                </m:nary>
              </m:oMath>
            </m:oMathPara>
          </w:p>
          <w:p w:rsidR="009802C0" w:rsidRPr="009802C0" w:rsidRDefault="009802C0" w:rsidP="00961AB4">
            <w:pPr>
              <w:pStyle w:val="Corpsdetexte"/>
            </w:pPr>
            <m:oMathPara>
              <m:oMath>
                <m:r>
                  <w:rPr>
                    <w:rFonts w:ascii="Cambria Math" w:hAnsi="Cambria Math"/>
                  </w:rPr>
                  <m:t>∀k :</m:t>
                </m:r>
                <m:sSub>
                  <m:sSubPr>
                    <m:ctrlPr>
                      <w:ins w:id="111" w:author="Unknown" w:date="2014-08-25T19:51:00Z">
                        <w:rPr>
                          <w:rFonts w:ascii="Cambria Math" w:hAnsi="Cambria Math"/>
                        </w:rPr>
                      </w:ins>
                    </m:ctrlPr>
                  </m:sSubPr>
                  <m:e>
                    <m:r>
                      <m:rPr>
                        <m:sty m:val="p"/>
                      </m:rPr>
                      <w:rPr>
                        <w:rFonts w:ascii="Cambria Math" w:hAnsi="Cambria Math"/>
                      </w:rPr>
                      <m:t>α</m:t>
                    </m:r>
                  </m:e>
                  <m:sub>
                    <m:r>
                      <w:rPr>
                        <w:rFonts w:ascii="Cambria Math" w:hAnsi="Cambria Math"/>
                      </w:rPr>
                      <m:t>k</m:t>
                    </m:r>
                  </m:sub>
                </m:sSub>
                <m:sSub>
                  <m:sSubPr>
                    <m:ctrlPr>
                      <w:ins w:id="112" w:author="Unknown" w:date="2014-08-25T19:51:00Z">
                        <w:rPr>
                          <w:rFonts w:ascii="Cambria Math" w:hAnsi="Cambria Math"/>
                          <w:i/>
                        </w:rPr>
                      </w:ins>
                    </m:ctrlPr>
                  </m:sSubPr>
                  <m:e>
                    <m:r>
                      <w:rPr>
                        <w:rFonts w:ascii="Cambria Math" w:hAnsi="Cambria Math"/>
                      </w:rPr>
                      <m:t>Y</m:t>
                    </m:r>
                  </m:e>
                  <m:sub>
                    <m:r>
                      <w:rPr>
                        <w:rFonts w:ascii="Cambria Math" w:hAnsi="Cambria Math"/>
                      </w:rPr>
                      <m:t>k</m:t>
                    </m:r>
                  </m:sub>
                </m:sSub>
                <m:r>
                  <w:rPr>
                    <w:rFonts w:ascii="Cambria Math" w:hAnsi="Cambria Math"/>
                  </w:rPr>
                  <m:t>=M</m:t>
                </m:r>
                <m:sSub>
                  <m:sSubPr>
                    <m:ctrlPr>
                      <w:ins w:id="113" w:author="Unknown" w:date="2014-08-25T19:51:00Z">
                        <w:rPr>
                          <w:rFonts w:ascii="Cambria Math" w:hAnsi="Cambria Math"/>
                          <w:i/>
                        </w:rPr>
                      </w:ins>
                    </m:ctrlPr>
                  </m:sSubPr>
                  <m:e>
                    <m:r>
                      <w:rPr>
                        <w:rFonts w:ascii="Cambria Math" w:hAnsi="Cambria Math"/>
                      </w:rPr>
                      <m:t>Y</m:t>
                    </m:r>
                  </m:e>
                  <m:sub>
                    <m:r>
                      <w:rPr>
                        <w:rFonts w:ascii="Cambria Math" w:hAnsi="Cambria Math"/>
                      </w:rPr>
                      <m:t>k</m:t>
                    </m:r>
                  </m:sub>
                </m:sSub>
              </m:oMath>
            </m:oMathPara>
          </w:p>
        </w:tc>
        <w:tc>
          <w:tcPr>
            <w:tcW w:w="1024" w:type="dxa"/>
          </w:tcPr>
          <w:p w:rsidR="009802C0" w:rsidRDefault="009802C0" w:rsidP="00961AB4">
            <w:pPr>
              <w:pStyle w:val="Lgende"/>
              <w:ind w:firstLine="0"/>
            </w:pPr>
            <w:proofErr w:type="spellStart"/>
            <w:r>
              <w:t>Eq</w:t>
            </w:r>
            <w:proofErr w:type="spellEnd"/>
            <w:r>
              <w:t xml:space="preserve">. </w:t>
            </w:r>
            <w:r>
              <w:fldChar w:fldCharType="begin"/>
            </w:r>
            <w:r>
              <w:instrText xml:space="preserve"> SEQ Eq. \* ARABIC </w:instrText>
            </w:r>
            <w:r>
              <w:fldChar w:fldCharType="separate"/>
            </w:r>
            <w:r>
              <w:rPr>
                <w:noProof/>
              </w:rPr>
              <w:t>1</w:t>
            </w:r>
            <w:r>
              <w:fldChar w:fldCharType="end"/>
            </w:r>
          </w:p>
        </w:tc>
      </w:tr>
    </w:tbl>
    <w:p w:rsidR="009802C0" w:rsidRDefault="009802C0" w:rsidP="00CF723D">
      <w:pPr>
        <w:pStyle w:val="Corpsdetexte"/>
      </w:pPr>
      <w:r>
        <w:t xml:space="preserve">Ainsi, </w:t>
      </w:r>
      <m:oMath>
        <m:sSub>
          <m:sSubPr>
            <m:ctrlPr>
              <w:ins w:id="114" w:author="Unknown" w:date="2014-08-25T19:51:00Z">
                <w:rPr>
                  <w:rFonts w:ascii="Cambria Math" w:hAnsi="Cambria Math"/>
                  <w:i/>
                </w:rPr>
              </w:ins>
            </m:ctrlPr>
          </m:sSubPr>
          <m:e>
            <m:r>
              <w:rPr>
                <w:rFonts w:ascii="Cambria Math" w:hAnsi="Cambria Math"/>
              </w:rPr>
              <m:t>Y</m:t>
            </m:r>
          </m:e>
          <m:sub>
            <m:r>
              <w:rPr>
                <w:rFonts w:ascii="Cambria Math" w:hAnsi="Cambria Math"/>
              </w:rPr>
              <m:t>k</m:t>
            </m:r>
          </m:sub>
        </m:sSub>
      </m:oMath>
      <w:r>
        <w:t xml:space="preserve"> sont les vecteurs propres de la matrice </w:t>
      </w:r>
      <m:oMath>
        <m:r>
          <w:rPr>
            <w:rFonts w:ascii="Cambria Math" w:hAnsi="Cambria Math"/>
          </w:rPr>
          <m:t>M</m:t>
        </m:r>
      </m:oMath>
      <w:r>
        <w:t xml:space="preserve"> du problème, et l’on connait déjà ses valeurs propres : ce sont ses termes diagonaux. Le problème se résume donc à un système linéaire : trouver les noyaux de  </w:t>
      </w:r>
      <m:oMath>
        <m:r>
          <w:rPr>
            <w:rFonts w:ascii="Cambria Math" w:hAnsi="Cambria Math"/>
          </w:rPr>
          <m:t>M-</m:t>
        </m:r>
        <m:sSub>
          <m:sSubPr>
            <m:ctrlPr>
              <w:ins w:id="115" w:author="Unknown" w:date="2014-08-25T19:51:00Z">
                <w:rPr>
                  <w:rFonts w:ascii="Cambria Math" w:hAnsi="Cambria Math"/>
                </w:rPr>
              </w:ins>
            </m:ctrlPr>
          </m:sSubPr>
          <m:e>
            <m:r>
              <m:rPr>
                <m:sty m:val="p"/>
              </m:rPr>
              <w:rPr>
                <w:rFonts w:ascii="Cambria Math" w:hAnsi="Cambria Math"/>
              </w:rPr>
              <m:t>α</m:t>
            </m:r>
          </m:e>
          <m:sub>
            <m:r>
              <w:rPr>
                <w:rFonts w:ascii="Cambria Math" w:hAnsi="Cambria Math"/>
              </w:rPr>
              <m:t>k</m:t>
            </m:r>
          </m:sub>
        </m:sSub>
        <m:r>
          <w:rPr>
            <w:rFonts w:ascii="Cambria Math" w:hAnsi="Cambria Math"/>
          </w:rPr>
          <m:t>I</m:t>
        </m:r>
      </m:oMath>
      <w:r>
        <w:t>.</w:t>
      </w:r>
    </w:p>
    <w:p w:rsidR="009802C0" w:rsidRDefault="009802C0" w:rsidP="009802C0">
      <w:pPr>
        <w:pStyle w:val="Lgende"/>
        <w:ind w:firstLine="0"/>
        <w:jc w:val="left"/>
      </w:pPr>
      <w:bookmarkStart w:id="116" w:name="_Ref396793307"/>
      <w:bookmarkStart w:id="117" w:name="_GoBack"/>
      <w:bookmarkEnd w:id="117"/>
    </w:p>
    <w:tbl>
      <w:tblPr>
        <w:tblStyle w:val="Grilledutableau"/>
        <w:tblW w:w="0" w:type="auto"/>
        <w:tblLook w:val="04A0" w:firstRow="1" w:lastRow="0" w:firstColumn="1" w:lastColumn="0" w:noHBand="0" w:noVBand="1"/>
      </w:tblPr>
      <w:tblGrid>
        <w:gridCol w:w="1144"/>
        <w:gridCol w:w="1144"/>
        <w:gridCol w:w="1144"/>
        <w:gridCol w:w="1144"/>
        <w:gridCol w:w="1144"/>
        <w:gridCol w:w="1426"/>
        <w:gridCol w:w="1071"/>
        <w:gridCol w:w="1071"/>
      </w:tblGrid>
      <w:tr w:rsidR="009802C0" w:rsidRPr="00976C0B" w:rsidTr="00961AB4">
        <w:tc>
          <w:tcPr>
            <w:tcW w:w="1144" w:type="dxa"/>
          </w:tcPr>
          <w:p w:rsidR="009802C0" w:rsidRPr="00976C0B" w:rsidRDefault="009802C0" w:rsidP="00961AB4">
            <w:pPr>
              <w:pStyle w:val="Corpsdetexte"/>
              <w:jc w:val="center"/>
              <w:rPr>
                <w:sz w:val="18"/>
                <w:szCs w:val="18"/>
              </w:rPr>
            </w:pPr>
            <m:oMathPara>
              <m:oMath>
                <m:r>
                  <w:rPr>
                    <w:rFonts w:ascii="Cambria Math" w:hAnsi="Cambria Math"/>
                    <w:sz w:val="18"/>
                    <w:szCs w:val="18"/>
                  </w:rPr>
                  <m:t>-</m:t>
                </m:r>
                <m:d>
                  <m:dPr>
                    <m:ctrlPr>
                      <w:rPr>
                        <w:rFonts w:ascii="Cambria Math" w:hAnsi="Cambria Math"/>
                        <w:i/>
                        <w:iCs w:val="0"/>
                        <w:sz w:val="18"/>
                        <w:szCs w:val="18"/>
                      </w:rPr>
                    </m:ctrlPr>
                  </m:dPr>
                  <m:e>
                    <m:sSub>
                      <m:sSubPr>
                        <m:ctrlPr>
                          <w:rPr>
                            <w:rFonts w:ascii="Cambria Math" w:hAnsi="Cambria Math"/>
                            <w:i/>
                            <w:iCs w:val="0"/>
                            <w:sz w:val="18"/>
                            <w:szCs w:val="18"/>
                          </w:rPr>
                        </m:ctrlPr>
                      </m:sSubPr>
                      <m:e>
                        <m:r>
                          <w:rPr>
                            <w:rFonts w:ascii="Cambria Math" w:hAnsi="Cambria Math"/>
                            <w:sz w:val="18"/>
                            <w:szCs w:val="18"/>
                            <w:lang w:val="el-GR"/>
                          </w:rPr>
                          <m:t>σ</m:t>
                        </m:r>
                      </m:e>
                      <m:sub>
                        <m:r>
                          <w:rPr>
                            <w:rFonts w:ascii="Cambria Math" w:hAnsi="Cambria Math"/>
                            <w:sz w:val="18"/>
                            <w:szCs w:val="18"/>
                          </w:rPr>
                          <m:t>a,</m:t>
                        </m:r>
                        <m:sPre>
                          <m:sPrePr>
                            <m:ctrlPr>
                              <w:rPr>
                                <w:rFonts w:ascii="Cambria Math" w:hAnsi="Cambria Math"/>
                                <w:i/>
                                <w:iCs w:val="0"/>
                                <w:sz w:val="18"/>
                                <w:szCs w:val="18"/>
                              </w:rPr>
                            </m:ctrlPr>
                          </m:sPrePr>
                          <m:sub>
                            <m:r>
                              <w:rPr>
                                <w:rFonts w:ascii="Cambria Math" w:hAnsi="Cambria Math"/>
                                <w:sz w:val="18"/>
                                <w:szCs w:val="18"/>
                              </w:rPr>
                              <m:t>94</m:t>
                            </m:r>
                          </m:sub>
                          <m:sup>
                            <m:r>
                              <w:rPr>
                                <w:rFonts w:ascii="Cambria Math" w:hAnsi="Cambria Math"/>
                                <w:sz w:val="18"/>
                                <w:szCs w:val="18"/>
                              </w:rPr>
                              <m:t>238</m:t>
                            </m:r>
                          </m:sup>
                          <m:e>
                            <m:r>
                              <w:rPr>
                                <w:rFonts w:ascii="Cambria Math" w:hAnsi="Cambria Math"/>
                                <w:sz w:val="18"/>
                                <w:szCs w:val="18"/>
                              </w:rPr>
                              <m:t>Pu</m:t>
                            </m:r>
                          </m:e>
                        </m:sPre>
                      </m:sub>
                    </m:sSub>
                    <m:r>
                      <w:rPr>
                        <w:rFonts w:ascii="Cambria Math" w:hAnsi="Cambria Math"/>
                        <w:sz w:val="18"/>
                        <w:szCs w:val="18"/>
                      </w:rPr>
                      <m:t>Φ+</m:t>
                    </m:r>
                    <m:sSub>
                      <m:sSubPr>
                        <m:ctrlPr>
                          <w:rPr>
                            <w:rFonts w:ascii="Cambria Math" w:hAnsi="Cambria Math"/>
                            <w:i/>
                            <w:iCs w:val="0"/>
                            <w:sz w:val="18"/>
                            <w:szCs w:val="18"/>
                          </w:rPr>
                        </m:ctrlPr>
                      </m:sSubPr>
                      <m:e>
                        <m:r>
                          <w:rPr>
                            <w:rFonts w:ascii="Cambria Math" w:hAnsi="Cambria Math"/>
                            <w:sz w:val="18"/>
                            <w:szCs w:val="18"/>
                          </w:rPr>
                          <m:t>λ</m:t>
                        </m:r>
                      </m:e>
                      <m:sub>
                        <m:sPre>
                          <m:sPrePr>
                            <m:ctrlPr>
                              <w:rPr>
                                <w:rFonts w:ascii="Cambria Math" w:hAnsi="Cambria Math"/>
                                <w:i/>
                                <w:iCs w:val="0"/>
                                <w:sz w:val="18"/>
                                <w:szCs w:val="18"/>
                              </w:rPr>
                            </m:ctrlPr>
                          </m:sPrePr>
                          <m:sub>
                            <m:r>
                              <w:rPr>
                                <w:rFonts w:ascii="Cambria Math" w:hAnsi="Cambria Math"/>
                                <w:sz w:val="18"/>
                                <w:szCs w:val="18"/>
                              </w:rPr>
                              <m:t>94</m:t>
                            </m:r>
                          </m:sub>
                          <m:sup>
                            <m:r>
                              <w:rPr>
                                <w:rFonts w:ascii="Cambria Math" w:hAnsi="Cambria Math"/>
                                <w:sz w:val="18"/>
                                <w:szCs w:val="18"/>
                              </w:rPr>
                              <m:t>238</m:t>
                            </m:r>
                          </m:sup>
                          <m:e>
                            <m:r>
                              <w:rPr>
                                <w:rFonts w:ascii="Cambria Math" w:hAnsi="Cambria Math"/>
                                <w:sz w:val="18"/>
                                <w:szCs w:val="18"/>
                              </w:rPr>
                              <m:t>Pu</m:t>
                            </m:r>
                          </m:e>
                        </m:sPre>
                      </m:sub>
                    </m:sSub>
                  </m:e>
                </m:d>
              </m:oMath>
            </m:oMathPara>
          </w:p>
        </w:tc>
        <w:tc>
          <w:tcPr>
            <w:tcW w:w="1144" w:type="dxa"/>
          </w:tcPr>
          <w:p w:rsidR="009802C0" w:rsidRPr="00976C0B" w:rsidRDefault="009802C0" w:rsidP="00961AB4">
            <w:pPr>
              <w:jc w:val="center"/>
              <w:rPr>
                <w:sz w:val="18"/>
                <w:szCs w:val="18"/>
              </w:rPr>
            </w:pPr>
            <w:r w:rsidRPr="00976C0B">
              <w:rPr>
                <w:sz w:val="18"/>
                <w:szCs w:val="18"/>
              </w:rPr>
              <w:t>0</w:t>
            </w:r>
          </w:p>
        </w:tc>
        <w:tc>
          <w:tcPr>
            <w:tcW w:w="1144" w:type="dxa"/>
          </w:tcPr>
          <w:p w:rsidR="009802C0" w:rsidRPr="00976C0B" w:rsidRDefault="009802C0" w:rsidP="00961AB4">
            <w:pPr>
              <w:jc w:val="center"/>
              <w:rPr>
                <w:sz w:val="18"/>
                <w:szCs w:val="18"/>
              </w:rPr>
            </w:pPr>
            <w:r w:rsidRPr="00976C0B">
              <w:rPr>
                <w:sz w:val="18"/>
                <w:szCs w:val="18"/>
              </w:rPr>
              <w:t>0</w:t>
            </w:r>
          </w:p>
        </w:tc>
        <w:tc>
          <w:tcPr>
            <w:tcW w:w="1144" w:type="dxa"/>
          </w:tcPr>
          <w:p w:rsidR="009802C0" w:rsidRPr="00976C0B" w:rsidRDefault="009802C0" w:rsidP="00961AB4">
            <w:pPr>
              <w:jc w:val="center"/>
              <w:rPr>
                <w:sz w:val="18"/>
                <w:szCs w:val="18"/>
              </w:rPr>
            </w:pPr>
            <w:r w:rsidRPr="00976C0B">
              <w:rPr>
                <w:sz w:val="18"/>
                <w:szCs w:val="18"/>
              </w:rPr>
              <w:t>0</w:t>
            </w:r>
          </w:p>
        </w:tc>
        <w:tc>
          <w:tcPr>
            <w:tcW w:w="1144" w:type="dxa"/>
          </w:tcPr>
          <w:p w:rsidR="009802C0" w:rsidRPr="00976C0B" w:rsidRDefault="009802C0" w:rsidP="00961AB4">
            <w:pPr>
              <w:jc w:val="center"/>
              <w:rPr>
                <w:sz w:val="18"/>
                <w:szCs w:val="18"/>
              </w:rPr>
            </w:pPr>
            <w:r w:rsidRPr="00976C0B">
              <w:rPr>
                <w:sz w:val="18"/>
                <w:szCs w:val="18"/>
              </w:rPr>
              <w:t>0</w:t>
            </w:r>
          </w:p>
        </w:tc>
        <w:tc>
          <w:tcPr>
            <w:tcW w:w="1426" w:type="dxa"/>
          </w:tcPr>
          <w:p w:rsidR="009802C0" w:rsidRPr="00976C0B" w:rsidRDefault="009802C0" w:rsidP="00961AB4">
            <w:pPr>
              <w:pStyle w:val="Corpsdetexte"/>
              <w:jc w:val="center"/>
              <w:rPr>
                <w:sz w:val="18"/>
                <w:szCs w:val="18"/>
              </w:rPr>
            </w:pPr>
            <m:oMathPara>
              <m:oMath>
                <m:r>
                  <w:rPr>
                    <w:rFonts w:ascii="Cambria Math" w:hAnsi="Cambria Math"/>
                    <w:sz w:val="18"/>
                    <w:szCs w:val="18"/>
                  </w:rPr>
                  <m:t xml:space="preserve">0.71 </m:t>
                </m:r>
                <m:sSub>
                  <m:sSubPr>
                    <m:ctrlPr>
                      <w:rPr>
                        <w:rFonts w:ascii="Cambria Math" w:hAnsi="Cambria Math"/>
                        <w:i/>
                        <w:iCs w:val="0"/>
                        <w:sz w:val="18"/>
                        <w:szCs w:val="18"/>
                      </w:rPr>
                    </m:ctrlPr>
                  </m:sSubPr>
                  <m:e>
                    <m:r>
                      <w:rPr>
                        <w:rFonts w:ascii="Cambria Math" w:hAnsi="Cambria Math"/>
                        <w:sz w:val="18"/>
                        <w:szCs w:val="18"/>
                        <w:lang w:val="el-GR"/>
                      </w:rPr>
                      <m:t>σ</m:t>
                    </m:r>
                  </m:e>
                  <m:sub>
                    <m:r>
                      <w:rPr>
                        <w:rFonts w:ascii="Cambria Math" w:hAnsi="Cambria Math"/>
                        <w:sz w:val="18"/>
                        <w:szCs w:val="18"/>
                      </w:rPr>
                      <m:t>c,</m:t>
                    </m:r>
                    <m:sPre>
                      <m:sPrePr>
                        <m:ctrlPr>
                          <w:rPr>
                            <w:rFonts w:ascii="Cambria Math" w:hAnsi="Cambria Math"/>
                            <w:i/>
                            <w:iCs w:val="0"/>
                            <w:sz w:val="18"/>
                            <w:szCs w:val="18"/>
                          </w:rPr>
                        </m:ctrlPr>
                      </m:sPrePr>
                      <m:sub>
                        <m:r>
                          <w:rPr>
                            <w:rFonts w:ascii="Cambria Math" w:hAnsi="Cambria Math"/>
                            <w:sz w:val="18"/>
                            <w:szCs w:val="18"/>
                          </w:rPr>
                          <m:t>95</m:t>
                        </m:r>
                      </m:sub>
                      <m:sup>
                        <m:r>
                          <w:rPr>
                            <w:rFonts w:ascii="Cambria Math" w:hAnsi="Cambria Math"/>
                            <w:sz w:val="18"/>
                            <w:szCs w:val="18"/>
                          </w:rPr>
                          <m:t>241</m:t>
                        </m:r>
                      </m:sup>
                      <m:e>
                        <m:r>
                          <w:rPr>
                            <w:rFonts w:ascii="Cambria Math" w:hAnsi="Cambria Math"/>
                            <w:sz w:val="18"/>
                            <w:szCs w:val="18"/>
                          </w:rPr>
                          <m:t>Am</m:t>
                        </m:r>
                      </m:e>
                    </m:sPre>
                  </m:sub>
                </m:sSub>
                <m:r>
                  <w:rPr>
                    <w:rFonts w:ascii="Cambria Math" w:hAnsi="Cambria Math"/>
                    <w:sz w:val="18"/>
                    <w:szCs w:val="18"/>
                  </w:rPr>
                  <m:t>Φ</m:t>
                </m:r>
              </m:oMath>
            </m:oMathPara>
          </w:p>
        </w:tc>
        <w:tc>
          <w:tcPr>
            <w:tcW w:w="1071" w:type="dxa"/>
          </w:tcPr>
          <w:p w:rsidR="009802C0" w:rsidRPr="00976C0B" w:rsidRDefault="009802C0" w:rsidP="00961AB4">
            <w:pPr>
              <w:pStyle w:val="Corpsdetexte"/>
              <w:jc w:val="center"/>
              <w:rPr>
                <w:sz w:val="18"/>
                <w:szCs w:val="18"/>
              </w:rPr>
            </w:pPr>
            <m:oMathPara>
              <m:oMath>
                <m:sSub>
                  <m:sSubPr>
                    <m:ctrlPr>
                      <w:rPr>
                        <w:rFonts w:ascii="Cambria Math" w:hAnsi="Cambria Math"/>
                        <w:i/>
                        <w:iCs w:val="0"/>
                        <w:sz w:val="18"/>
                        <w:szCs w:val="18"/>
                      </w:rPr>
                    </m:ctrlPr>
                  </m:sSubPr>
                  <m:e>
                    <m:r>
                      <w:rPr>
                        <w:rFonts w:ascii="Cambria Math" w:hAnsi="Cambria Math"/>
                        <w:sz w:val="18"/>
                        <w:szCs w:val="18"/>
                        <w:lang w:val="el-GR"/>
                      </w:rPr>
                      <m:t>σ</m:t>
                    </m:r>
                  </m:e>
                  <m:sub>
                    <m:r>
                      <w:rPr>
                        <w:rFonts w:ascii="Cambria Math" w:hAnsi="Cambria Math"/>
                        <w:sz w:val="18"/>
                        <w:szCs w:val="18"/>
                      </w:rPr>
                      <m:t>c,</m:t>
                    </m:r>
                    <m:sPre>
                      <m:sPrePr>
                        <m:ctrlPr>
                          <w:rPr>
                            <w:rFonts w:ascii="Cambria Math" w:hAnsi="Cambria Math"/>
                            <w:i/>
                            <w:iCs w:val="0"/>
                            <w:sz w:val="18"/>
                            <w:szCs w:val="18"/>
                          </w:rPr>
                        </m:ctrlPr>
                      </m:sPrePr>
                      <m:sub>
                        <m:r>
                          <w:rPr>
                            <w:rFonts w:ascii="Cambria Math" w:hAnsi="Cambria Math"/>
                            <w:sz w:val="18"/>
                            <w:szCs w:val="18"/>
                          </w:rPr>
                          <m:t>92</m:t>
                        </m:r>
                      </m:sub>
                      <m:sup>
                        <m:r>
                          <w:rPr>
                            <w:rFonts w:ascii="Cambria Math" w:hAnsi="Cambria Math"/>
                            <w:sz w:val="18"/>
                            <w:szCs w:val="18"/>
                          </w:rPr>
                          <m:t>235</m:t>
                        </m:r>
                      </m:sup>
                      <m:e>
                        <m:r>
                          <w:rPr>
                            <w:rFonts w:ascii="Cambria Math" w:hAnsi="Cambria Math"/>
                            <w:sz w:val="18"/>
                            <w:szCs w:val="18"/>
                          </w:rPr>
                          <m:t>U</m:t>
                        </m:r>
                      </m:e>
                    </m:sPre>
                  </m:sub>
                </m:sSub>
                <m:r>
                  <w:rPr>
                    <w:rFonts w:ascii="Cambria Math" w:hAnsi="Cambria Math"/>
                    <w:sz w:val="18"/>
                    <w:szCs w:val="18"/>
                  </w:rPr>
                  <m:t>Φ</m:t>
                </m:r>
              </m:oMath>
            </m:oMathPara>
          </w:p>
        </w:tc>
        <w:tc>
          <w:tcPr>
            <w:tcW w:w="1071" w:type="dxa"/>
          </w:tcPr>
          <w:p w:rsidR="009802C0" w:rsidRPr="00976C0B" w:rsidRDefault="009802C0" w:rsidP="00961AB4">
            <w:pPr>
              <w:pStyle w:val="Corpsdetexte"/>
              <w:jc w:val="center"/>
              <w:rPr>
                <w:sz w:val="18"/>
                <w:szCs w:val="18"/>
              </w:rPr>
            </w:pPr>
            <w:r w:rsidRPr="00976C0B">
              <w:rPr>
                <w:sz w:val="18"/>
                <w:szCs w:val="18"/>
              </w:rPr>
              <w:t>0</w:t>
            </w:r>
          </w:p>
        </w:tc>
      </w:tr>
      <w:tr w:rsidR="009802C0" w:rsidRPr="00976C0B" w:rsidTr="00961AB4">
        <w:tc>
          <w:tcPr>
            <w:tcW w:w="1144" w:type="dxa"/>
          </w:tcPr>
          <w:p w:rsidR="009802C0" w:rsidRPr="00976C0B" w:rsidRDefault="009802C0" w:rsidP="00961AB4">
            <w:pPr>
              <w:pStyle w:val="Corpsdetexte"/>
              <w:jc w:val="center"/>
              <w:rPr>
                <w:sz w:val="18"/>
                <w:szCs w:val="18"/>
              </w:rPr>
            </w:pPr>
            <m:oMathPara>
              <m:oMath>
                <m:sSub>
                  <m:sSubPr>
                    <m:ctrlPr>
                      <w:rPr>
                        <w:rFonts w:ascii="Cambria Math" w:hAnsi="Cambria Math"/>
                        <w:i/>
                        <w:iCs w:val="0"/>
                        <w:sz w:val="18"/>
                        <w:szCs w:val="18"/>
                      </w:rPr>
                    </m:ctrlPr>
                  </m:sSubPr>
                  <m:e>
                    <m:r>
                      <w:rPr>
                        <w:rFonts w:ascii="Cambria Math" w:hAnsi="Cambria Math"/>
                        <w:sz w:val="18"/>
                        <w:szCs w:val="18"/>
                        <w:lang w:val="el-GR"/>
                      </w:rPr>
                      <m:t>σ</m:t>
                    </m:r>
                  </m:e>
                  <m:sub>
                    <m:r>
                      <w:rPr>
                        <w:rFonts w:ascii="Cambria Math" w:hAnsi="Cambria Math"/>
                        <w:sz w:val="18"/>
                        <w:szCs w:val="18"/>
                      </w:rPr>
                      <m:t>c,</m:t>
                    </m:r>
                    <m:sPre>
                      <m:sPrePr>
                        <m:ctrlPr>
                          <w:rPr>
                            <w:rFonts w:ascii="Cambria Math" w:hAnsi="Cambria Math"/>
                            <w:i/>
                            <w:iCs w:val="0"/>
                            <w:sz w:val="18"/>
                            <w:szCs w:val="18"/>
                          </w:rPr>
                        </m:ctrlPr>
                      </m:sPrePr>
                      <m:sub>
                        <m:r>
                          <w:rPr>
                            <w:rFonts w:ascii="Cambria Math" w:hAnsi="Cambria Math"/>
                            <w:sz w:val="18"/>
                            <w:szCs w:val="18"/>
                          </w:rPr>
                          <m:t>94</m:t>
                        </m:r>
                      </m:sub>
                      <m:sup>
                        <m:r>
                          <w:rPr>
                            <w:rFonts w:ascii="Cambria Math" w:hAnsi="Cambria Math"/>
                            <w:sz w:val="18"/>
                            <w:szCs w:val="18"/>
                          </w:rPr>
                          <m:t>238</m:t>
                        </m:r>
                      </m:sup>
                      <m:e>
                        <m:r>
                          <w:rPr>
                            <w:rFonts w:ascii="Cambria Math" w:hAnsi="Cambria Math"/>
                            <w:sz w:val="18"/>
                            <w:szCs w:val="18"/>
                          </w:rPr>
                          <m:t>Pu</m:t>
                        </m:r>
                      </m:e>
                    </m:sPre>
                  </m:sub>
                </m:sSub>
                <m:r>
                  <w:rPr>
                    <w:rFonts w:ascii="Cambria Math" w:hAnsi="Cambria Math"/>
                    <w:sz w:val="18"/>
                    <w:szCs w:val="18"/>
                  </w:rPr>
                  <m:t>Φ</m:t>
                </m:r>
              </m:oMath>
            </m:oMathPara>
          </w:p>
        </w:tc>
        <w:tc>
          <w:tcPr>
            <w:tcW w:w="1144" w:type="dxa"/>
          </w:tcPr>
          <w:p w:rsidR="009802C0" w:rsidRPr="00976C0B" w:rsidRDefault="009802C0" w:rsidP="00961AB4">
            <w:pPr>
              <w:pStyle w:val="Corpsdetexte"/>
              <w:jc w:val="center"/>
              <w:rPr>
                <w:sz w:val="18"/>
                <w:szCs w:val="18"/>
              </w:rPr>
            </w:pPr>
            <m:oMathPara>
              <m:oMath>
                <m:r>
                  <w:rPr>
                    <w:rFonts w:ascii="Cambria Math" w:hAnsi="Cambria Math"/>
                    <w:sz w:val="18"/>
                    <w:szCs w:val="18"/>
                  </w:rPr>
                  <m:t>-</m:t>
                </m:r>
                <m:d>
                  <m:dPr>
                    <m:ctrlPr>
                      <w:rPr>
                        <w:rFonts w:ascii="Cambria Math" w:hAnsi="Cambria Math"/>
                        <w:i/>
                        <w:iCs w:val="0"/>
                        <w:sz w:val="18"/>
                        <w:szCs w:val="18"/>
                      </w:rPr>
                    </m:ctrlPr>
                  </m:dPr>
                  <m:e>
                    <m:sSub>
                      <m:sSubPr>
                        <m:ctrlPr>
                          <w:rPr>
                            <w:rFonts w:ascii="Cambria Math" w:hAnsi="Cambria Math"/>
                            <w:i/>
                            <w:iCs w:val="0"/>
                            <w:sz w:val="18"/>
                            <w:szCs w:val="18"/>
                          </w:rPr>
                        </m:ctrlPr>
                      </m:sSubPr>
                      <m:e>
                        <m:r>
                          <w:rPr>
                            <w:rFonts w:ascii="Cambria Math" w:hAnsi="Cambria Math"/>
                            <w:sz w:val="18"/>
                            <w:szCs w:val="18"/>
                            <w:lang w:val="el-GR"/>
                          </w:rPr>
                          <m:t>σ</m:t>
                        </m:r>
                      </m:e>
                      <m:sub>
                        <m:r>
                          <w:rPr>
                            <w:rFonts w:ascii="Cambria Math" w:hAnsi="Cambria Math"/>
                            <w:sz w:val="18"/>
                            <w:szCs w:val="18"/>
                          </w:rPr>
                          <m:t>a,</m:t>
                        </m:r>
                        <m:sPre>
                          <m:sPrePr>
                            <m:ctrlPr>
                              <w:rPr>
                                <w:rFonts w:ascii="Cambria Math" w:hAnsi="Cambria Math"/>
                                <w:i/>
                                <w:iCs w:val="0"/>
                                <w:sz w:val="18"/>
                                <w:szCs w:val="18"/>
                              </w:rPr>
                            </m:ctrlPr>
                          </m:sPrePr>
                          <m:sub>
                            <m:r>
                              <w:rPr>
                                <w:rFonts w:ascii="Cambria Math" w:hAnsi="Cambria Math"/>
                                <w:sz w:val="18"/>
                                <w:szCs w:val="18"/>
                              </w:rPr>
                              <m:t>94</m:t>
                            </m:r>
                          </m:sub>
                          <m:sup>
                            <m:r>
                              <w:rPr>
                                <w:rFonts w:ascii="Cambria Math" w:hAnsi="Cambria Math"/>
                                <w:sz w:val="18"/>
                                <w:szCs w:val="18"/>
                              </w:rPr>
                              <m:t>239</m:t>
                            </m:r>
                          </m:sup>
                          <m:e>
                            <m:r>
                              <w:rPr>
                                <w:rFonts w:ascii="Cambria Math" w:hAnsi="Cambria Math"/>
                                <w:sz w:val="18"/>
                                <w:szCs w:val="18"/>
                              </w:rPr>
                              <m:t>Pu</m:t>
                            </m:r>
                          </m:e>
                        </m:sPre>
                      </m:sub>
                    </m:sSub>
                    <m:r>
                      <w:rPr>
                        <w:rFonts w:ascii="Cambria Math" w:hAnsi="Cambria Math"/>
                        <w:sz w:val="18"/>
                        <w:szCs w:val="18"/>
                      </w:rPr>
                      <m:t>Φ+</m:t>
                    </m:r>
                    <m:sSub>
                      <m:sSubPr>
                        <m:ctrlPr>
                          <w:rPr>
                            <w:rFonts w:ascii="Cambria Math" w:hAnsi="Cambria Math"/>
                            <w:i/>
                            <w:iCs w:val="0"/>
                            <w:sz w:val="18"/>
                            <w:szCs w:val="18"/>
                          </w:rPr>
                        </m:ctrlPr>
                      </m:sSubPr>
                      <m:e>
                        <m:r>
                          <w:rPr>
                            <w:rFonts w:ascii="Cambria Math" w:hAnsi="Cambria Math"/>
                            <w:sz w:val="18"/>
                            <w:szCs w:val="18"/>
                          </w:rPr>
                          <m:t>λ</m:t>
                        </m:r>
                      </m:e>
                      <m:sub>
                        <m:sPre>
                          <m:sPrePr>
                            <m:ctrlPr>
                              <w:rPr>
                                <w:rFonts w:ascii="Cambria Math" w:hAnsi="Cambria Math"/>
                                <w:i/>
                                <w:iCs w:val="0"/>
                                <w:sz w:val="18"/>
                                <w:szCs w:val="18"/>
                              </w:rPr>
                            </m:ctrlPr>
                          </m:sPrePr>
                          <m:sub>
                            <m:r>
                              <w:rPr>
                                <w:rFonts w:ascii="Cambria Math" w:hAnsi="Cambria Math"/>
                                <w:sz w:val="18"/>
                                <w:szCs w:val="18"/>
                              </w:rPr>
                              <m:t>94</m:t>
                            </m:r>
                          </m:sub>
                          <m:sup>
                            <m:r>
                              <w:rPr>
                                <w:rFonts w:ascii="Cambria Math" w:hAnsi="Cambria Math"/>
                                <w:sz w:val="18"/>
                                <w:szCs w:val="18"/>
                              </w:rPr>
                              <m:t>239</m:t>
                            </m:r>
                          </m:sup>
                          <m:e>
                            <m:r>
                              <w:rPr>
                                <w:rFonts w:ascii="Cambria Math" w:hAnsi="Cambria Math"/>
                                <w:sz w:val="18"/>
                                <w:szCs w:val="18"/>
                              </w:rPr>
                              <m:t>Pu</m:t>
                            </m:r>
                          </m:e>
                        </m:sPre>
                      </m:sub>
                    </m:sSub>
                  </m:e>
                </m:d>
              </m:oMath>
            </m:oMathPara>
          </w:p>
        </w:tc>
        <w:tc>
          <w:tcPr>
            <w:tcW w:w="1144" w:type="dxa"/>
          </w:tcPr>
          <w:p w:rsidR="009802C0" w:rsidRPr="00976C0B" w:rsidRDefault="009802C0" w:rsidP="00961AB4">
            <w:pPr>
              <w:pStyle w:val="Corpsdetexte"/>
              <w:jc w:val="center"/>
              <w:rPr>
                <w:sz w:val="18"/>
                <w:szCs w:val="18"/>
              </w:rPr>
            </w:pPr>
            <w:r w:rsidRPr="00976C0B">
              <w:rPr>
                <w:sz w:val="18"/>
                <w:szCs w:val="18"/>
              </w:rPr>
              <w:t>0</w:t>
            </w:r>
          </w:p>
        </w:tc>
        <w:tc>
          <w:tcPr>
            <w:tcW w:w="1144" w:type="dxa"/>
          </w:tcPr>
          <w:p w:rsidR="009802C0" w:rsidRPr="00976C0B" w:rsidRDefault="009802C0" w:rsidP="00961AB4">
            <w:pPr>
              <w:jc w:val="center"/>
              <w:rPr>
                <w:sz w:val="18"/>
                <w:szCs w:val="18"/>
              </w:rPr>
            </w:pPr>
            <w:r w:rsidRPr="00976C0B">
              <w:rPr>
                <w:sz w:val="18"/>
                <w:szCs w:val="18"/>
              </w:rPr>
              <w:t>0</w:t>
            </w:r>
          </w:p>
        </w:tc>
        <w:tc>
          <w:tcPr>
            <w:tcW w:w="1144" w:type="dxa"/>
          </w:tcPr>
          <w:p w:rsidR="009802C0" w:rsidRPr="00976C0B" w:rsidRDefault="009802C0" w:rsidP="00961AB4">
            <w:pPr>
              <w:jc w:val="center"/>
              <w:rPr>
                <w:sz w:val="18"/>
                <w:szCs w:val="18"/>
              </w:rPr>
            </w:pPr>
            <w:r w:rsidRPr="00976C0B">
              <w:rPr>
                <w:sz w:val="18"/>
                <w:szCs w:val="18"/>
              </w:rPr>
              <w:t>0</w:t>
            </w:r>
          </w:p>
        </w:tc>
        <w:tc>
          <w:tcPr>
            <w:tcW w:w="1426" w:type="dxa"/>
          </w:tcPr>
          <w:p w:rsidR="009802C0" w:rsidRPr="00976C0B" w:rsidRDefault="009802C0" w:rsidP="00961AB4">
            <w:pPr>
              <w:jc w:val="center"/>
              <w:rPr>
                <w:sz w:val="18"/>
                <w:szCs w:val="18"/>
              </w:rPr>
            </w:pPr>
            <w:r w:rsidRPr="00976C0B">
              <w:rPr>
                <w:sz w:val="18"/>
                <w:szCs w:val="18"/>
              </w:rPr>
              <w:t>0</w:t>
            </w:r>
          </w:p>
        </w:tc>
        <w:tc>
          <w:tcPr>
            <w:tcW w:w="1071" w:type="dxa"/>
          </w:tcPr>
          <w:p w:rsidR="009802C0" w:rsidRPr="00976C0B" w:rsidRDefault="009802C0" w:rsidP="00961AB4">
            <w:pPr>
              <w:jc w:val="center"/>
              <w:rPr>
                <w:sz w:val="18"/>
                <w:szCs w:val="18"/>
              </w:rPr>
            </w:pPr>
            <w:r w:rsidRPr="00976C0B">
              <w:rPr>
                <w:sz w:val="18"/>
                <w:szCs w:val="18"/>
              </w:rPr>
              <w:t>0</w:t>
            </w:r>
          </w:p>
        </w:tc>
        <w:tc>
          <w:tcPr>
            <w:tcW w:w="1071" w:type="dxa"/>
          </w:tcPr>
          <w:p w:rsidR="009802C0" w:rsidRPr="00976C0B" w:rsidRDefault="009802C0" w:rsidP="00961AB4">
            <w:pPr>
              <w:pStyle w:val="Corpsdetexte"/>
              <w:jc w:val="center"/>
              <w:rPr>
                <w:sz w:val="18"/>
                <w:szCs w:val="18"/>
              </w:rPr>
            </w:pPr>
            <m:oMathPara>
              <m:oMath>
                <m:sSub>
                  <m:sSubPr>
                    <m:ctrlPr>
                      <w:rPr>
                        <w:rFonts w:ascii="Cambria Math" w:hAnsi="Cambria Math"/>
                        <w:i/>
                        <w:iCs w:val="0"/>
                        <w:sz w:val="18"/>
                        <w:szCs w:val="18"/>
                      </w:rPr>
                    </m:ctrlPr>
                  </m:sSubPr>
                  <m:e>
                    <m:r>
                      <w:rPr>
                        <w:rFonts w:ascii="Cambria Math" w:hAnsi="Cambria Math"/>
                        <w:sz w:val="18"/>
                        <w:szCs w:val="18"/>
                        <w:lang w:val="el-GR"/>
                      </w:rPr>
                      <m:t>σ</m:t>
                    </m:r>
                  </m:e>
                  <m:sub>
                    <m:r>
                      <w:rPr>
                        <w:rFonts w:ascii="Cambria Math" w:hAnsi="Cambria Math"/>
                        <w:sz w:val="18"/>
                        <w:szCs w:val="18"/>
                      </w:rPr>
                      <m:t>c,</m:t>
                    </m:r>
                    <m:sPre>
                      <m:sPrePr>
                        <m:ctrlPr>
                          <w:rPr>
                            <w:rFonts w:ascii="Cambria Math" w:hAnsi="Cambria Math"/>
                            <w:i/>
                            <w:iCs w:val="0"/>
                            <w:sz w:val="18"/>
                            <w:szCs w:val="18"/>
                          </w:rPr>
                        </m:ctrlPr>
                      </m:sPrePr>
                      <m:sub>
                        <m:r>
                          <w:rPr>
                            <w:rFonts w:ascii="Cambria Math" w:hAnsi="Cambria Math"/>
                            <w:sz w:val="18"/>
                            <w:szCs w:val="18"/>
                          </w:rPr>
                          <m:t>92</m:t>
                        </m:r>
                      </m:sub>
                      <m:sup>
                        <m:r>
                          <w:rPr>
                            <w:rFonts w:ascii="Cambria Math" w:hAnsi="Cambria Math"/>
                            <w:sz w:val="18"/>
                            <w:szCs w:val="18"/>
                          </w:rPr>
                          <m:t>238</m:t>
                        </m:r>
                      </m:sup>
                      <m:e>
                        <m:r>
                          <w:rPr>
                            <w:rFonts w:ascii="Cambria Math" w:hAnsi="Cambria Math"/>
                            <w:sz w:val="18"/>
                            <w:szCs w:val="18"/>
                          </w:rPr>
                          <m:t>U</m:t>
                        </m:r>
                      </m:e>
                    </m:sPre>
                  </m:sub>
                </m:sSub>
                <m:r>
                  <w:rPr>
                    <w:rFonts w:ascii="Cambria Math" w:hAnsi="Cambria Math"/>
                    <w:sz w:val="18"/>
                    <w:szCs w:val="18"/>
                  </w:rPr>
                  <m:t>Φ</m:t>
                </m:r>
              </m:oMath>
            </m:oMathPara>
          </w:p>
        </w:tc>
      </w:tr>
      <w:tr w:rsidR="009802C0" w:rsidRPr="00976C0B" w:rsidTr="00961AB4">
        <w:tc>
          <w:tcPr>
            <w:tcW w:w="1144" w:type="dxa"/>
          </w:tcPr>
          <w:p w:rsidR="009802C0" w:rsidRPr="00976C0B" w:rsidRDefault="009802C0" w:rsidP="00961AB4">
            <w:pPr>
              <w:jc w:val="center"/>
              <w:rPr>
                <w:sz w:val="18"/>
                <w:szCs w:val="18"/>
              </w:rPr>
            </w:pPr>
            <w:r w:rsidRPr="00976C0B">
              <w:rPr>
                <w:sz w:val="18"/>
                <w:szCs w:val="18"/>
              </w:rPr>
              <w:t>0</w:t>
            </w:r>
          </w:p>
        </w:tc>
        <w:tc>
          <w:tcPr>
            <w:tcW w:w="1144" w:type="dxa"/>
          </w:tcPr>
          <w:p w:rsidR="009802C0" w:rsidRPr="00976C0B" w:rsidRDefault="009802C0" w:rsidP="00961AB4">
            <w:pPr>
              <w:pStyle w:val="Corpsdetexte"/>
              <w:jc w:val="center"/>
              <w:rPr>
                <w:sz w:val="18"/>
                <w:szCs w:val="18"/>
              </w:rPr>
            </w:pPr>
            <m:oMathPara>
              <m:oMath>
                <m:sSub>
                  <m:sSubPr>
                    <m:ctrlPr>
                      <w:rPr>
                        <w:rFonts w:ascii="Cambria Math" w:hAnsi="Cambria Math"/>
                        <w:i/>
                        <w:iCs w:val="0"/>
                        <w:sz w:val="18"/>
                        <w:szCs w:val="18"/>
                      </w:rPr>
                    </m:ctrlPr>
                  </m:sSubPr>
                  <m:e>
                    <m:r>
                      <w:rPr>
                        <w:rFonts w:ascii="Cambria Math" w:hAnsi="Cambria Math"/>
                        <w:sz w:val="18"/>
                        <w:szCs w:val="18"/>
                        <w:lang w:val="el-GR"/>
                      </w:rPr>
                      <m:t>σ</m:t>
                    </m:r>
                  </m:e>
                  <m:sub>
                    <m:r>
                      <w:rPr>
                        <w:rFonts w:ascii="Cambria Math" w:hAnsi="Cambria Math"/>
                        <w:sz w:val="18"/>
                        <w:szCs w:val="18"/>
                      </w:rPr>
                      <m:t>c,</m:t>
                    </m:r>
                    <m:sPre>
                      <m:sPrePr>
                        <m:ctrlPr>
                          <w:rPr>
                            <w:rFonts w:ascii="Cambria Math" w:hAnsi="Cambria Math"/>
                            <w:i/>
                            <w:iCs w:val="0"/>
                            <w:sz w:val="18"/>
                            <w:szCs w:val="18"/>
                          </w:rPr>
                        </m:ctrlPr>
                      </m:sPrePr>
                      <m:sub>
                        <m:r>
                          <w:rPr>
                            <w:rFonts w:ascii="Cambria Math" w:hAnsi="Cambria Math"/>
                            <w:sz w:val="18"/>
                            <w:szCs w:val="18"/>
                          </w:rPr>
                          <m:t>94</m:t>
                        </m:r>
                      </m:sub>
                      <m:sup>
                        <m:r>
                          <w:rPr>
                            <w:rFonts w:ascii="Cambria Math" w:hAnsi="Cambria Math"/>
                            <w:sz w:val="18"/>
                            <w:szCs w:val="18"/>
                          </w:rPr>
                          <m:t>239</m:t>
                        </m:r>
                      </m:sup>
                      <m:e>
                        <m:r>
                          <w:rPr>
                            <w:rFonts w:ascii="Cambria Math" w:hAnsi="Cambria Math"/>
                            <w:sz w:val="18"/>
                            <w:szCs w:val="18"/>
                          </w:rPr>
                          <m:t>Pu</m:t>
                        </m:r>
                      </m:e>
                    </m:sPre>
                  </m:sub>
                </m:sSub>
                <m:r>
                  <w:rPr>
                    <w:rFonts w:ascii="Cambria Math" w:hAnsi="Cambria Math"/>
                    <w:sz w:val="18"/>
                    <w:szCs w:val="18"/>
                  </w:rPr>
                  <m:t>Φ</m:t>
                </m:r>
              </m:oMath>
            </m:oMathPara>
          </w:p>
        </w:tc>
        <w:tc>
          <w:tcPr>
            <w:tcW w:w="1144" w:type="dxa"/>
          </w:tcPr>
          <w:p w:rsidR="009802C0" w:rsidRPr="00976C0B" w:rsidRDefault="009802C0" w:rsidP="00961AB4">
            <w:pPr>
              <w:pStyle w:val="Corpsdetexte"/>
              <w:jc w:val="center"/>
              <w:rPr>
                <w:sz w:val="18"/>
                <w:szCs w:val="18"/>
              </w:rPr>
            </w:pPr>
            <m:oMathPara>
              <m:oMath>
                <m:r>
                  <w:rPr>
                    <w:rFonts w:ascii="Cambria Math" w:hAnsi="Cambria Math"/>
                    <w:sz w:val="18"/>
                    <w:szCs w:val="18"/>
                  </w:rPr>
                  <m:t>-</m:t>
                </m:r>
                <m:d>
                  <m:dPr>
                    <m:ctrlPr>
                      <w:rPr>
                        <w:rFonts w:ascii="Cambria Math" w:hAnsi="Cambria Math"/>
                        <w:i/>
                        <w:iCs w:val="0"/>
                        <w:sz w:val="18"/>
                        <w:szCs w:val="18"/>
                      </w:rPr>
                    </m:ctrlPr>
                  </m:dPr>
                  <m:e>
                    <m:sSub>
                      <m:sSubPr>
                        <m:ctrlPr>
                          <w:rPr>
                            <w:rFonts w:ascii="Cambria Math" w:hAnsi="Cambria Math"/>
                            <w:i/>
                            <w:iCs w:val="0"/>
                            <w:sz w:val="18"/>
                            <w:szCs w:val="18"/>
                          </w:rPr>
                        </m:ctrlPr>
                      </m:sSubPr>
                      <m:e>
                        <m:r>
                          <w:rPr>
                            <w:rFonts w:ascii="Cambria Math" w:hAnsi="Cambria Math"/>
                            <w:sz w:val="18"/>
                            <w:szCs w:val="18"/>
                            <w:lang w:val="el-GR"/>
                          </w:rPr>
                          <m:t>σ</m:t>
                        </m:r>
                      </m:e>
                      <m:sub>
                        <m:r>
                          <w:rPr>
                            <w:rFonts w:ascii="Cambria Math" w:hAnsi="Cambria Math"/>
                            <w:sz w:val="18"/>
                            <w:szCs w:val="18"/>
                          </w:rPr>
                          <m:t>a,</m:t>
                        </m:r>
                        <m:sPre>
                          <m:sPrePr>
                            <m:ctrlPr>
                              <w:rPr>
                                <w:rFonts w:ascii="Cambria Math" w:hAnsi="Cambria Math"/>
                                <w:i/>
                                <w:iCs w:val="0"/>
                                <w:sz w:val="18"/>
                                <w:szCs w:val="18"/>
                              </w:rPr>
                            </m:ctrlPr>
                          </m:sPrePr>
                          <m:sub>
                            <m:r>
                              <w:rPr>
                                <w:rFonts w:ascii="Cambria Math" w:hAnsi="Cambria Math"/>
                                <w:sz w:val="18"/>
                                <w:szCs w:val="18"/>
                              </w:rPr>
                              <m:t>94</m:t>
                            </m:r>
                          </m:sub>
                          <m:sup>
                            <m:r>
                              <w:rPr>
                                <w:rFonts w:ascii="Cambria Math" w:hAnsi="Cambria Math"/>
                                <w:sz w:val="18"/>
                                <w:szCs w:val="18"/>
                              </w:rPr>
                              <m:t>240</m:t>
                            </m:r>
                          </m:sup>
                          <m:e>
                            <m:r>
                              <w:rPr>
                                <w:rFonts w:ascii="Cambria Math" w:hAnsi="Cambria Math"/>
                                <w:sz w:val="18"/>
                                <w:szCs w:val="18"/>
                              </w:rPr>
                              <m:t>Pu</m:t>
                            </m:r>
                          </m:e>
                        </m:sPre>
                      </m:sub>
                    </m:sSub>
                    <m:r>
                      <w:rPr>
                        <w:rFonts w:ascii="Cambria Math" w:hAnsi="Cambria Math"/>
                        <w:sz w:val="18"/>
                        <w:szCs w:val="18"/>
                      </w:rPr>
                      <m:t>Φ+</m:t>
                    </m:r>
                    <m:sSub>
                      <m:sSubPr>
                        <m:ctrlPr>
                          <w:rPr>
                            <w:rFonts w:ascii="Cambria Math" w:hAnsi="Cambria Math"/>
                            <w:i/>
                            <w:iCs w:val="0"/>
                            <w:sz w:val="18"/>
                            <w:szCs w:val="18"/>
                          </w:rPr>
                        </m:ctrlPr>
                      </m:sSubPr>
                      <m:e>
                        <m:r>
                          <w:rPr>
                            <w:rFonts w:ascii="Cambria Math" w:hAnsi="Cambria Math"/>
                            <w:sz w:val="18"/>
                            <w:szCs w:val="18"/>
                          </w:rPr>
                          <m:t>λ</m:t>
                        </m:r>
                      </m:e>
                      <m:sub>
                        <m:sPre>
                          <m:sPrePr>
                            <m:ctrlPr>
                              <w:rPr>
                                <w:rFonts w:ascii="Cambria Math" w:hAnsi="Cambria Math"/>
                                <w:i/>
                                <w:iCs w:val="0"/>
                                <w:sz w:val="18"/>
                                <w:szCs w:val="18"/>
                              </w:rPr>
                            </m:ctrlPr>
                          </m:sPrePr>
                          <m:sub>
                            <m:r>
                              <w:rPr>
                                <w:rFonts w:ascii="Cambria Math" w:hAnsi="Cambria Math"/>
                                <w:sz w:val="18"/>
                                <w:szCs w:val="18"/>
                              </w:rPr>
                              <m:t>94</m:t>
                            </m:r>
                          </m:sub>
                          <m:sup>
                            <m:r>
                              <w:rPr>
                                <w:rFonts w:ascii="Cambria Math" w:hAnsi="Cambria Math"/>
                                <w:sz w:val="18"/>
                                <w:szCs w:val="18"/>
                              </w:rPr>
                              <m:t>240</m:t>
                            </m:r>
                          </m:sup>
                          <m:e>
                            <m:r>
                              <w:rPr>
                                <w:rFonts w:ascii="Cambria Math" w:hAnsi="Cambria Math"/>
                                <w:sz w:val="18"/>
                                <w:szCs w:val="18"/>
                              </w:rPr>
                              <m:t>Pu</m:t>
                            </m:r>
                          </m:e>
                        </m:sPre>
                      </m:sub>
                    </m:sSub>
                  </m:e>
                </m:d>
              </m:oMath>
            </m:oMathPara>
          </w:p>
        </w:tc>
        <w:tc>
          <w:tcPr>
            <w:tcW w:w="1144" w:type="dxa"/>
          </w:tcPr>
          <w:p w:rsidR="009802C0" w:rsidRPr="00976C0B" w:rsidRDefault="009802C0" w:rsidP="00961AB4">
            <w:pPr>
              <w:jc w:val="center"/>
              <w:rPr>
                <w:sz w:val="18"/>
                <w:szCs w:val="18"/>
              </w:rPr>
            </w:pPr>
            <w:r w:rsidRPr="00976C0B">
              <w:rPr>
                <w:sz w:val="18"/>
                <w:szCs w:val="18"/>
              </w:rPr>
              <w:t>0</w:t>
            </w:r>
          </w:p>
        </w:tc>
        <w:tc>
          <w:tcPr>
            <w:tcW w:w="1144" w:type="dxa"/>
          </w:tcPr>
          <w:p w:rsidR="009802C0" w:rsidRPr="00976C0B" w:rsidRDefault="009802C0" w:rsidP="00961AB4">
            <w:pPr>
              <w:jc w:val="center"/>
              <w:rPr>
                <w:sz w:val="18"/>
                <w:szCs w:val="18"/>
              </w:rPr>
            </w:pPr>
            <w:r w:rsidRPr="00976C0B">
              <w:rPr>
                <w:sz w:val="18"/>
                <w:szCs w:val="18"/>
              </w:rPr>
              <w:t>0</w:t>
            </w:r>
          </w:p>
        </w:tc>
        <w:tc>
          <w:tcPr>
            <w:tcW w:w="1426" w:type="dxa"/>
          </w:tcPr>
          <w:p w:rsidR="009802C0" w:rsidRPr="00976C0B" w:rsidRDefault="009802C0" w:rsidP="00961AB4">
            <w:pPr>
              <w:jc w:val="center"/>
              <w:rPr>
                <w:sz w:val="18"/>
                <w:szCs w:val="18"/>
              </w:rPr>
            </w:pPr>
            <w:r w:rsidRPr="00976C0B">
              <w:rPr>
                <w:sz w:val="18"/>
                <w:szCs w:val="18"/>
              </w:rPr>
              <w:t>0</w:t>
            </w:r>
          </w:p>
        </w:tc>
        <w:tc>
          <w:tcPr>
            <w:tcW w:w="1071" w:type="dxa"/>
          </w:tcPr>
          <w:p w:rsidR="009802C0" w:rsidRPr="00976C0B" w:rsidRDefault="009802C0" w:rsidP="00961AB4">
            <w:pPr>
              <w:jc w:val="center"/>
              <w:rPr>
                <w:sz w:val="18"/>
                <w:szCs w:val="18"/>
              </w:rPr>
            </w:pPr>
            <w:r w:rsidRPr="00976C0B">
              <w:rPr>
                <w:sz w:val="18"/>
                <w:szCs w:val="18"/>
              </w:rPr>
              <w:t>0</w:t>
            </w:r>
          </w:p>
        </w:tc>
        <w:tc>
          <w:tcPr>
            <w:tcW w:w="1071" w:type="dxa"/>
          </w:tcPr>
          <w:p w:rsidR="009802C0" w:rsidRPr="00976C0B" w:rsidRDefault="009802C0" w:rsidP="00961AB4">
            <w:pPr>
              <w:pStyle w:val="Corpsdetexte"/>
              <w:jc w:val="center"/>
              <w:rPr>
                <w:sz w:val="18"/>
                <w:szCs w:val="18"/>
              </w:rPr>
            </w:pPr>
            <w:r w:rsidRPr="00976C0B">
              <w:rPr>
                <w:sz w:val="18"/>
                <w:szCs w:val="18"/>
              </w:rPr>
              <w:t>0</w:t>
            </w:r>
          </w:p>
        </w:tc>
      </w:tr>
      <w:tr w:rsidR="009802C0" w:rsidRPr="00976C0B" w:rsidTr="00961AB4">
        <w:tc>
          <w:tcPr>
            <w:tcW w:w="1144" w:type="dxa"/>
          </w:tcPr>
          <w:p w:rsidR="009802C0" w:rsidRPr="00976C0B" w:rsidRDefault="009802C0" w:rsidP="00961AB4">
            <w:pPr>
              <w:jc w:val="center"/>
              <w:rPr>
                <w:sz w:val="18"/>
                <w:szCs w:val="18"/>
              </w:rPr>
            </w:pPr>
            <w:r w:rsidRPr="00976C0B">
              <w:rPr>
                <w:sz w:val="18"/>
                <w:szCs w:val="18"/>
              </w:rPr>
              <w:t>0</w:t>
            </w:r>
          </w:p>
        </w:tc>
        <w:tc>
          <w:tcPr>
            <w:tcW w:w="1144" w:type="dxa"/>
          </w:tcPr>
          <w:p w:rsidR="009802C0" w:rsidRPr="00976C0B" w:rsidRDefault="009802C0" w:rsidP="00961AB4">
            <w:pPr>
              <w:jc w:val="center"/>
              <w:rPr>
                <w:sz w:val="18"/>
                <w:szCs w:val="18"/>
              </w:rPr>
            </w:pPr>
            <w:r w:rsidRPr="00976C0B">
              <w:rPr>
                <w:sz w:val="18"/>
                <w:szCs w:val="18"/>
              </w:rPr>
              <w:t>0</w:t>
            </w:r>
          </w:p>
        </w:tc>
        <w:tc>
          <w:tcPr>
            <w:tcW w:w="1144" w:type="dxa"/>
          </w:tcPr>
          <w:p w:rsidR="009802C0" w:rsidRPr="00976C0B" w:rsidRDefault="009802C0" w:rsidP="00961AB4">
            <w:pPr>
              <w:pStyle w:val="Corpsdetexte"/>
              <w:jc w:val="center"/>
              <w:rPr>
                <w:sz w:val="18"/>
                <w:szCs w:val="18"/>
              </w:rPr>
            </w:pPr>
            <m:oMathPara>
              <m:oMath>
                <m:sSub>
                  <m:sSubPr>
                    <m:ctrlPr>
                      <w:rPr>
                        <w:rFonts w:ascii="Cambria Math" w:hAnsi="Cambria Math"/>
                        <w:i/>
                        <w:iCs w:val="0"/>
                        <w:sz w:val="18"/>
                        <w:szCs w:val="18"/>
                      </w:rPr>
                    </m:ctrlPr>
                  </m:sSubPr>
                  <m:e>
                    <m:r>
                      <w:rPr>
                        <w:rFonts w:ascii="Cambria Math" w:hAnsi="Cambria Math"/>
                        <w:sz w:val="18"/>
                        <w:szCs w:val="18"/>
                        <w:lang w:val="el-GR"/>
                      </w:rPr>
                      <m:t>σ</m:t>
                    </m:r>
                  </m:e>
                  <m:sub>
                    <m:r>
                      <w:rPr>
                        <w:rFonts w:ascii="Cambria Math" w:hAnsi="Cambria Math"/>
                        <w:sz w:val="18"/>
                        <w:szCs w:val="18"/>
                      </w:rPr>
                      <m:t>c,</m:t>
                    </m:r>
                    <m:sPre>
                      <m:sPrePr>
                        <m:ctrlPr>
                          <w:rPr>
                            <w:rFonts w:ascii="Cambria Math" w:hAnsi="Cambria Math"/>
                            <w:i/>
                            <w:iCs w:val="0"/>
                            <w:sz w:val="18"/>
                            <w:szCs w:val="18"/>
                          </w:rPr>
                        </m:ctrlPr>
                      </m:sPrePr>
                      <m:sub>
                        <m:r>
                          <w:rPr>
                            <w:rFonts w:ascii="Cambria Math" w:hAnsi="Cambria Math"/>
                            <w:sz w:val="18"/>
                            <w:szCs w:val="18"/>
                          </w:rPr>
                          <m:t>94</m:t>
                        </m:r>
                      </m:sub>
                      <m:sup>
                        <m:r>
                          <w:rPr>
                            <w:rFonts w:ascii="Cambria Math" w:hAnsi="Cambria Math"/>
                            <w:sz w:val="18"/>
                            <w:szCs w:val="18"/>
                          </w:rPr>
                          <m:t>240</m:t>
                        </m:r>
                      </m:sup>
                      <m:e>
                        <m:r>
                          <w:rPr>
                            <w:rFonts w:ascii="Cambria Math" w:hAnsi="Cambria Math"/>
                            <w:sz w:val="18"/>
                            <w:szCs w:val="18"/>
                          </w:rPr>
                          <m:t>Pu</m:t>
                        </m:r>
                      </m:e>
                    </m:sPre>
                  </m:sub>
                </m:sSub>
                <m:r>
                  <w:rPr>
                    <w:rFonts w:ascii="Cambria Math" w:hAnsi="Cambria Math"/>
                    <w:sz w:val="18"/>
                    <w:szCs w:val="18"/>
                  </w:rPr>
                  <m:t>Φ</m:t>
                </m:r>
              </m:oMath>
            </m:oMathPara>
          </w:p>
        </w:tc>
        <w:tc>
          <w:tcPr>
            <w:tcW w:w="1144" w:type="dxa"/>
          </w:tcPr>
          <w:p w:rsidR="009802C0" w:rsidRPr="00976C0B" w:rsidRDefault="009802C0" w:rsidP="00961AB4">
            <w:pPr>
              <w:pStyle w:val="Corpsdetexte"/>
              <w:jc w:val="center"/>
              <w:rPr>
                <w:sz w:val="18"/>
                <w:szCs w:val="18"/>
              </w:rPr>
            </w:pPr>
            <m:oMathPara>
              <m:oMath>
                <m:r>
                  <w:rPr>
                    <w:rFonts w:ascii="Cambria Math" w:hAnsi="Cambria Math"/>
                    <w:sz w:val="18"/>
                    <w:szCs w:val="18"/>
                  </w:rPr>
                  <m:t>-</m:t>
                </m:r>
                <m:d>
                  <m:dPr>
                    <m:ctrlPr>
                      <w:rPr>
                        <w:rFonts w:ascii="Cambria Math" w:hAnsi="Cambria Math"/>
                        <w:i/>
                        <w:iCs w:val="0"/>
                        <w:sz w:val="18"/>
                        <w:szCs w:val="18"/>
                      </w:rPr>
                    </m:ctrlPr>
                  </m:dPr>
                  <m:e>
                    <m:sSub>
                      <m:sSubPr>
                        <m:ctrlPr>
                          <w:rPr>
                            <w:rFonts w:ascii="Cambria Math" w:hAnsi="Cambria Math"/>
                            <w:i/>
                            <w:iCs w:val="0"/>
                            <w:sz w:val="18"/>
                            <w:szCs w:val="18"/>
                          </w:rPr>
                        </m:ctrlPr>
                      </m:sSubPr>
                      <m:e>
                        <m:r>
                          <w:rPr>
                            <w:rFonts w:ascii="Cambria Math" w:hAnsi="Cambria Math"/>
                            <w:sz w:val="18"/>
                            <w:szCs w:val="18"/>
                            <w:lang w:val="el-GR"/>
                          </w:rPr>
                          <m:t>σ</m:t>
                        </m:r>
                      </m:e>
                      <m:sub>
                        <m:r>
                          <w:rPr>
                            <w:rFonts w:ascii="Cambria Math" w:hAnsi="Cambria Math"/>
                            <w:sz w:val="18"/>
                            <w:szCs w:val="18"/>
                          </w:rPr>
                          <m:t>a,</m:t>
                        </m:r>
                        <m:sPre>
                          <m:sPrePr>
                            <m:ctrlPr>
                              <w:rPr>
                                <w:rFonts w:ascii="Cambria Math" w:hAnsi="Cambria Math"/>
                                <w:i/>
                                <w:iCs w:val="0"/>
                                <w:sz w:val="18"/>
                                <w:szCs w:val="18"/>
                              </w:rPr>
                            </m:ctrlPr>
                          </m:sPrePr>
                          <m:sub>
                            <m:r>
                              <w:rPr>
                                <w:rFonts w:ascii="Cambria Math" w:hAnsi="Cambria Math"/>
                                <w:sz w:val="18"/>
                                <w:szCs w:val="18"/>
                              </w:rPr>
                              <m:t>94</m:t>
                            </m:r>
                          </m:sub>
                          <m:sup>
                            <m:r>
                              <w:rPr>
                                <w:rFonts w:ascii="Cambria Math" w:hAnsi="Cambria Math"/>
                                <w:sz w:val="18"/>
                                <w:szCs w:val="18"/>
                              </w:rPr>
                              <m:t>241</m:t>
                            </m:r>
                          </m:sup>
                          <m:e>
                            <m:r>
                              <w:rPr>
                                <w:rFonts w:ascii="Cambria Math" w:hAnsi="Cambria Math"/>
                                <w:sz w:val="18"/>
                                <w:szCs w:val="18"/>
                              </w:rPr>
                              <m:t>Pu</m:t>
                            </m:r>
                          </m:e>
                        </m:sPre>
                      </m:sub>
                    </m:sSub>
                    <m:r>
                      <w:rPr>
                        <w:rFonts w:ascii="Cambria Math" w:hAnsi="Cambria Math"/>
                        <w:sz w:val="18"/>
                        <w:szCs w:val="18"/>
                      </w:rPr>
                      <m:t>Φ+</m:t>
                    </m:r>
                    <m:sSub>
                      <m:sSubPr>
                        <m:ctrlPr>
                          <w:rPr>
                            <w:rFonts w:ascii="Cambria Math" w:hAnsi="Cambria Math"/>
                            <w:i/>
                            <w:iCs w:val="0"/>
                            <w:sz w:val="18"/>
                            <w:szCs w:val="18"/>
                          </w:rPr>
                        </m:ctrlPr>
                      </m:sSubPr>
                      <m:e>
                        <m:r>
                          <w:rPr>
                            <w:rFonts w:ascii="Cambria Math" w:hAnsi="Cambria Math"/>
                            <w:sz w:val="18"/>
                            <w:szCs w:val="18"/>
                          </w:rPr>
                          <m:t>λ</m:t>
                        </m:r>
                      </m:e>
                      <m:sub>
                        <m:sPre>
                          <m:sPrePr>
                            <m:ctrlPr>
                              <w:rPr>
                                <w:rFonts w:ascii="Cambria Math" w:hAnsi="Cambria Math"/>
                                <w:i/>
                                <w:iCs w:val="0"/>
                                <w:sz w:val="18"/>
                                <w:szCs w:val="18"/>
                              </w:rPr>
                            </m:ctrlPr>
                          </m:sPrePr>
                          <m:sub>
                            <m:r>
                              <w:rPr>
                                <w:rFonts w:ascii="Cambria Math" w:hAnsi="Cambria Math"/>
                                <w:sz w:val="18"/>
                                <w:szCs w:val="18"/>
                              </w:rPr>
                              <m:t>94</m:t>
                            </m:r>
                          </m:sub>
                          <m:sup>
                            <m:r>
                              <w:rPr>
                                <w:rFonts w:ascii="Cambria Math" w:hAnsi="Cambria Math"/>
                                <w:sz w:val="18"/>
                                <w:szCs w:val="18"/>
                              </w:rPr>
                              <m:t>241</m:t>
                            </m:r>
                          </m:sup>
                          <m:e>
                            <m:r>
                              <w:rPr>
                                <w:rFonts w:ascii="Cambria Math" w:hAnsi="Cambria Math"/>
                                <w:sz w:val="18"/>
                                <w:szCs w:val="18"/>
                              </w:rPr>
                              <m:t>Pu</m:t>
                            </m:r>
                          </m:e>
                        </m:sPre>
                      </m:sub>
                    </m:sSub>
                  </m:e>
                </m:d>
              </m:oMath>
            </m:oMathPara>
          </w:p>
        </w:tc>
        <w:tc>
          <w:tcPr>
            <w:tcW w:w="1144" w:type="dxa"/>
          </w:tcPr>
          <w:p w:rsidR="009802C0" w:rsidRPr="00976C0B" w:rsidRDefault="009802C0" w:rsidP="00961AB4">
            <w:pPr>
              <w:jc w:val="center"/>
              <w:rPr>
                <w:sz w:val="18"/>
                <w:szCs w:val="18"/>
              </w:rPr>
            </w:pPr>
            <w:r w:rsidRPr="00976C0B">
              <w:rPr>
                <w:sz w:val="18"/>
                <w:szCs w:val="18"/>
              </w:rPr>
              <w:t>0</w:t>
            </w:r>
          </w:p>
        </w:tc>
        <w:tc>
          <w:tcPr>
            <w:tcW w:w="1426" w:type="dxa"/>
          </w:tcPr>
          <w:p w:rsidR="009802C0" w:rsidRPr="00976C0B" w:rsidRDefault="009802C0" w:rsidP="00961AB4">
            <w:pPr>
              <w:jc w:val="center"/>
              <w:rPr>
                <w:sz w:val="18"/>
                <w:szCs w:val="18"/>
              </w:rPr>
            </w:pPr>
            <w:r w:rsidRPr="00976C0B">
              <w:rPr>
                <w:sz w:val="18"/>
                <w:szCs w:val="18"/>
              </w:rPr>
              <w:t>0</w:t>
            </w:r>
          </w:p>
        </w:tc>
        <w:tc>
          <w:tcPr>
            <w:tcW w:w="1071" w:type="dxa"/>
          </w:tcPr>
          <w:p w:rsidR="009802C0" w:rsidRPr="00976C0B" w:rsidRDefault="009802C0" w:rsidP="00961AB4">
            <w:pPr>
              <w:jc w:val="center"/>
              <w:rPr>
                <w:sz w:val="18"/>
                <w:szCs w:val="18"/>
              </w:rPr>
            </w:pPr>
            <w:r w:rsidRPr="00976C0B">
              <w:rPr>
                <w:sz w:val="18"/>
                <w:szCs w:val="18"/>
              </w:rPr>
              <w:t>0</w:t>
            </w:r>
          </w:p>
        </w:tc>
        <w:tc>
          <w:tcPr>
            <w:tcW w:w="1071" w:type="dxa"/>
          </w:tcPr>
          <w:p w:rsidR="009802C0" w:rsidRPr="00976C0B" w:rsidRDefault="009802C0" w:rsidP="00961AB4">
            <w:pPr>
              <w:jc w:val="center"/>
              <w:rPr>
                <w:sz w:val="18"/>
                <w:szCs w:val="18"/>
              </w:rPr>
            </w:pPr>
            <w:r w:rsidRPr="00976C0B">
              <w:rPr>
                <w:sz w:val="18"/>
                <w:szCs w:val="18"/>
              </w:rPr>
              <w:t>0</w:t>
            </w:r>
          </w:p>
        </w:tc>
      </w:tr>
      <w:tr w:rsidR="009802C0" w:rsidRPr="00976C0B" w:rsidTr="00961AB4">
        <w:tc>
          <w:tcPr>
            <w:tcW w:w="1144" w:type="dxa"/>
          </w:tcPr>
          <w:p w:rsidR="009802C0" w:rsidRPr="00976C0B" w:rsidRDefault="009802C0" w:rsidP="00961AB4">
            <w:pPr>
              <w:jc w:val="center"/>
              <w:rPr>
                <w:sz w:val="18"/>
                <w:szCs w:val="18"/>
              </w:rPr>
            </w:pPr>
            <w:r w:rsidRPr="00976C0B">
              <w:rPr>
                <w:sz w:val="18"/>
                <w:szCs w:val="18"/>
              </w:rPr>
              <w:t>0</w:t>
            </w:r>
          </w:p>
        </w:tc>
        <w:tc>
          <w:tcPr>
            <w:tcW w:w="1144" w:type="dxa"/>
          </w:tcPr>
          <w:p w:rsidR="009802C0" w:rsidRPr="00976C0B" w:rsidRDefault="009802C0" w:rsidP="00961AB4">
            <w:pPr>
              <w:jc w:val="center"/>
              <w:rPr>
                <w:sz w:val="18"/>
                <w:szCs w:val="18"/>
              </w:rPr>
            </w:pPr>
            <w:r w:rsidRPr="00976C0B">
              <w:rPr>
                <w:sz w:val="18"/>
                <w:szCs w:val="18"/>
              </w:rPr>
              <w:t>0</w:t>
            </w:r>
          </w:p>
        </w:tc>
        <w:tc>
          <w:tcPr>
            <w:tcW w:w="1144" w:type="dxa"/>
          </w:tcPr>
          <w:p w:rsidR="009802C0" w:rsidRPr="00976C0B" w:rsidRDefault="009802C0" w:rsidP="00961AB4">
            <w:pPr>
              <w:jc w:val="center"/>
              <w:rPr>
                <w:sz w:val="18"/>
                <w:szCs w:val="18"/>
              </w:rPr>
            </w:pPr>
            <w:r w:rsidRPr="00976C0B">
              <w:rPr>
                <w:sz w:val="18"/>
                <w:szCs w:val="18"/>
              </w:rPr>
              <w:t>0</w:t>
            </w:r>
          </w:p>
        </w:tc>
        <w:tc>
          <w:tcPr>
            <w:tcW w:w="1144" w:type="dxa"/>
          </w:tcPr>
          <w:p w:rsidR="009802C0" w:rsidRPr="00976C0B" w:rsidRDefault="009802C0" w:rsidP="00961AB4">
            <w:pPr>
              <w:pStyle w:val="Corpsdetexte"/>
              <w:jc w:val="center"/>
              <w:rPr>
                <w:sz w:val="18"/>
                <w:szCs w:val="18"/>
              </w:rPr>
            </w:pPr>
            <m:oMathPara>
              <m:oMath>
                <m:sSub>
                  <m:sSubPr>
                    <m:ctrlPr>
                      <w:rPr>
                        <w:rFonts w:ascii="Cambria Math" w:hAnsi="Cambria Math"/>
                        <w:i/>
                        <w:iCs w:val="0"/>
                        <w:sz w:val="18"/>
                        <w:szCs w:val="18"/>
                      </w:rPr>
                    </m:ctrlPr>
                  </m:sSubPr>
                  <m:e>
                    <m:r>
                      <w:rPr>
                        <w:rFonts w:ascii="Cambria Math" w:hAnsi="Cambria Math"/>
                        <w:sz w:val="18"/>
                        <w:szCs w:val="18"/>
                        <w:lang w:val="el-GR"/>
                      </w:rPr>
                      <m:t>σ</m:t>
                    </m:r>
                  </m:e>
                  <m:sub>
                    <m:r>
                      <w:rPr>
                        <w:rFonts w:ascii="Cambria Math" w:hAnsi="Cambria Math"/>
                        <w:sz w:val="18"/>
                        <w:szCs w:val="18"/>
                      </w:rPr>
                      <m:t>c,</m:t>
                    </m:r>
                    <m:sPre>
                      <m:sPrePr>
                        <m:ctrlPr>
                          <w:rPr>
                            <w:rFonts w:ascii="Cambria Math" w:hAnsi="Cambria Math"/>
                            <w:i/>
                            <w:iCs w:val="0"/>
                            <w:sz w:val="18"/>
                            <w:szCs w:val="18"/>
                          </w:rPr>
                        </m:ctrlPr>
                      </m:sPrePr>
                      <m:sub>
                        <m:r>
                          <w:rPr>
                            <w:rFonts w:ascii="Cambria Math" w:hAnsi="Cambria Math"/>
                            <w:sz w:val="18"/>
                            <w:szCs w:val="18"/>
                          </w:rPr>
                          <m:t>94</m:t>
                        </m:r>
                      </m:sub>
                      <m:sup>
                        <m:r>
                          <w:rPr>
                            <w:rFonts w:ascii="Cambria Math" w:hAnsi="Cambria Math"/>
                            <w:sz w:val="18"/>
                            <w:szCs w:val="18"/>
                          </w:rPr>
                          <m:t>241</m:t>
                        </m:r>
                      </m:sup>
                      <m:e>
                        <m:r>
                          <w:rPr>
                            <w:rFonts w:ascii="Cambria Math" w:hAnsi="Cambria Math"/>
                            <w:sz w:val="18"/>
                            <w:szCs w:val="18"/>
                          </w:rPr>
                          <m:t>Pu</m:t>
                        </m:r>
                      </m:e>
                    </m:sPre>
                  </m:sub>
                </m:sSub>
                <m:r>
                  <w:rPr>
                    <w:rFonts w:ascii="Cambria Math" w:hAnsi="Cambria Math"/>
                    <w:sz w:val="18"/>
                    <w:szCs w:val="18"/>
                  </w:rPr>
                  <m:t>Φ</m:t>
                </m:r>
              </m:oMath>
            </m:oMathPara>
          </w:p>
        </w:tc>
        <w:tc>
          <w:tcPr>
            <w:tcW w:w="1144" w:type="dxa"/>
          </w:tcPr>
          <w:p w:rsidR="009802C0" w:rsidRPr="00976C0B" w:rsidRDefault="009802C0" w:rsidP="00961AB4">
            <w:pPr>
              <w:pStyle w:val="Corpsdetexte"/>
              <w:jc w:val="center"/>
              <w:rPr>
                <w:sz w:val="18"/>
                <w:szCs w:val="18"/>
              </w:rPr>
            </w:pPr>
            <m:oMathPara>
              <m:oMath>
                <m:r>
                  <w:rPr>
                    <w:rFonts w:ascii="Cambria Math" w:hAnsi="Cambria Math"/>
                    <w:sz w:val="18"/>
                    <w:szCs w:val="18"/>
                  </w:rPr>
                  <m:t>-</m:t>
                </m:r>
                <m:d>
                  <m:dPr>
                    <m:ctrlPr>
                      <w:rPr>
                        <w:rFonts w:ascii="Cambria Math" w:hAnsi="Cambria Math"/>
                        <w:i/>
                        <w:iCs w:val="0"/>
                        <w:sz w:val="18"/>
                        <w:szCs w:val="18"/>
                      </w:rPr>
                    </m:ctrlPr>
                  </m:dPr>
                  <m:e>
                    <m:sSub>
                      <m:sSubPr>
                        <m:ctrlPr>
                          <w:rPr>
                            <w:rFonts w:ascii="Cambria Math" w:hAnsi="Cambria Math"/>
                            <w:i/>
                            <w:iCs w:val="0"/>
                            <w:sz w:val="18"/>
                            <w:szCs w:val="18"/>
                          </w:rPr>
                        </m:ctrlPr>
                      </m:sSubPr>
                      <m:e>
                        <m:r>
                          <w:rPr>
                            <w:rFonts w:ascii="Cambria Math" w:hAnsi="Cambria Math"/>
                            <w:sz w:val="18"/>
                            <w:szCs w:val="18"/>
                            <w:lang w:val="el-GR"/>
                          </w:rPr>
                          <m:t>σ</m:t>
                        </m:r>
                      </m:e>
                      <m:sub>
                        <m:r>
                          <w:rPr>
                            <w:rFonts w:ascii="Cambria Math" w:hAnsi="Cambria Math"/>
                            <w:sz w:val="18"/>
                            <w:szCs w:val="18"/>
                          </w:rPr>
                          <m:t>a,</m:t>
                        </m:r>
                        <m:sPre>
                          <m:sPrePr>
                            <m:ctrlPr>
                              <w:rPr>
                                <w:rFonts w:ascii="Cambria Math" w:hAnsi="Cambria Math"/>
                                <w:i/>
                                <w:iCs w:val="0"/>
                                <w:sz w:val="18"/>
                                <w:szCs w:val="18"/>
                              </w:rPr>
                            </m:ctrlPr>
                          </m:sPrePr>
                          <m:sub>
                            <m:r>
                              <w:rPr>
                                <w:rFonts w:ascii="Cambria Math" w:hAnsi="Cambria Math"/>
                                <w:sz w:val="18"/>
                                <w:szCs w:val="18"/>
                              </w:rPr>
                              <m:t>94</m:t>
                            </m:r>
                          </m:sub>
                          <m:sup>
                            <m:r>
                              <w:rPr>
                                <w:rFonts w:ascii="Cambria Math" w:hAnsi="Cambria Math"/>
                                <w:sz w:val="18"/>
                                <w:szCs w:val="18"/>
                              </w:rPr>
                              <m:t>242</m:t>
                            </m:r>
                          </m:sup>
                          <m:e>
                            <m:r>
                              <w:rPr>
                                <w:rFonts w:ascii="Cambria Math" w:hAnsi="Cambria Math"/>
                                <w:sz w:val="18"/>
                                <w:szCs w:val="18"/>
                              </w:rPr>
                              <m:t>Pu</m:t>
                            </m:r>
                          </m:e>
                        </m:sPre>
                      </m:sub>
                    </m:sSub>
                    <m:r>
                      <w:rPr>
                        <w:rFonts w:ascii="Cambria Math" w:hAnsi="Cambria Math"/>
                        <w:sz w:val="18"/>
                        <w:szCs w:val="18"/>
                      </w:rPr>
                      <m:t>Φ+</m:t>
                    </m:r>
                    <m:sSub>
                      <m:sSubPr>
                        <m:ctrlPr>
                          <w:rPr>
                            <w:rFonts w:ascii="Cambria Math" w:hAnsi="Cambria Math"/>
                            <w:i/>
                            <w:iCs w:val="0"/>
                            <w:sz w:val="18"/>
                            <w:szCs w:val="18"/>
                          </w:rPr>
                        </m:ctrlPr>
                      </m:sSubPr>
                      <m:e>
                        <m:r>
                          <w:rPr>
                            <w:rFonts w:ascii="Cambria Math" w:hAnsi="Cambria Math"/>
                            <w:sz w:val="18"/>
                            <w:szCs w:val="18"/>
                          </w:rPr>
                          <m:t>λ</m:t>
                        </m:r>
                      </m:e>
                      <m:sub>
                        <m:sPre>
                          <m:sPrePr>
                            <m:ctrlPr>
                              <w:rPr>
                                <w:rFonts w:ascii="Cambria Math" w:hAnsi="Cambria Math"/>
                                <w:i/>
                                <w:iCs w:val="0"/>
                                <w:sz w:val="18"/>
                                <w:szCs w:val="18"/>
                              </w:rPr>
                            </m:ctrlPr>
                          </m:sPrePr>
                          <m:sub>
                            <m:r>
                              <w:rPr>
                                <w:rFonts w:ascii="Cambria Math" w:hAnsi="Cambria Math"/>
                                <w:sz w:val="18"/>
                                <w:szCs w:val="18"/>
                              </w:rPr>
                              <m:t>94</m:t>
                            </m:r>
                          </m:sub>
                          <m:sup>
                            <m:r>
                              <w:rPr>
                                <w:rFonts w:ascii="Cambria Math" w:hAnsi="Cambria Math"/>
                                <w:sz w:val="18"/>
                                <w:szCs w:val="18"/>
                              </w:rPr>
                              <m:t>242</m:t>
                            </m:r>
                          </m:sup>
                          <m:e>
                            <m:r>
                              <w:rPr>
                                <w:rFonts w:ascii="Cambria Math" w:hAnsi="Cambria Math"/>
                                <w:sz w:val="18"/>
                                <w:szCs w:val="18"/>
                              </w:rPr>
                              <m:t>Pu</m:t>
                            </m:r>
                          </m:e>
                        </m:sPre>
                      </m:sub>
                    </m:sSub>
                  </m:e>
                </m:d>
              </m:oMath>
            </m:oMathPara>
          </w:p>
        </w:tc>
        <w:tc>
          <w:tcPr>
            <w:tcW w:w="1426" w:type="dxa"/>
          </w:tcPr>
          <w:p w:rsidR="009802C0" w:rsidRPr="00976C0B" w:rsidRDefault="009802C0" w:rsidP="00961AB4">
            <w:pPr>
              <w:pStyle w:val="Corpsdetexte"/>
              <w:jc w:val="center"/>
              <w:rPr>
                <w:sz w:val="18"/>
                <w:szCs w:val="18"/>
              </w:rPr>
            </w:pPr>
            <m:oMathPara>
              <m:oMath>
                <m:r>
                  <w:rPr>
                    <w:rFonts w:ascii="Cambria Math" w:hAnsi="Cambria Math"/>
                    <w:sz w:val="18"/>
                    <w:szCs w:val="18"/>
                  </w:rPr>
                  <m:t xml:space="preserve">0.136 </m:t>
                </m:r>
                <m:sSub>
                  <m:sSubPr>
                    <m:ctrlPr>
                      <w:rPr>
                        <w:rFonts w:ascii="Cambria Math" w:hAnsi="Cambria Math"/>
                        <w:i/>
                        <w:iCs w:val="0"/>
                        <w:sz w:val="18"/>
                        <w:szCs w:val="18"/>
                      </w:rPr>
                    </m:ctrlPr>
                  </m:sSubPr>
                  <m:e>
                    <m:r>
                      <w:rPr>
                        <w:rFonts w:ascii="Cambria Math" w:hAnsi="Cambria Math"/>
                        <w:sz w:val="18"/>
                        <w:szCs w:val="18"/>
                        <w:lang w:val="el-GR"/>
                      </w:rPr>
                      <m:t>σ</m:t>
                    </m:r>
                  </m:e>
                  <m:sub>
                    <m:r>
                      <w:rPr>
                        <w:rFonts w:ascii="Cambria Math" w:hAnsi="Cambria Math"/>
                        <w:sz w:val="18"/>
                        <w:szCs w:val="18"/>
                      </w:rPr>
                      <m:t>c,</m:t>
                    </m:r>
                    <m:sPre>
                      <m:sPrePr>
                        <m:ctrlPr>
                          <w:rPr>
                            <w:rFonts w:ascii="Cambria Math" w:hAnsi="Cambria Math"/>
                            <w:i/>
                            <w:iCs w:val="0"/>
                            <w:sz w:val="18"/>
                            <w:szCs w:val="18"/>
                          </w:rPr>
                        </m:ctrlPr>
                      </m:sPrePr>
                      <m:sub>
                        <m:r>
                          <w:rPr>
                            <w:rFonts w:ascii="Cambria Math" w:hAnsi="Cambria Math"/>
                            <w:sz w:val="18"/>
                            <w:szCs w:val="18"/>
                          </w:rPr>
                          <m:t>95</m:t>
                        </m:r>
                      </m:sub>
                      <m:sup>
                        <m:r>
                          <w:rPr>
                            <w:rFonts w:ascii="Cambria Math" w:hAnsi="Cambria Math"/>
                            <w:sz w:val="18"/>
                            <w:szCs w:val="18"/>
                          </w:rPr>
                          <m:t>241</m:t>
                        </m:r>
                      </m:sup>
                      <m:e>
                        <m:r>
                          <w:rPr>
                            <w:rFonts w:ascii="Cambria Math" w:hAnsi="Cambria Math"/>
                            <w:sz w:val="18"/>
                            <w:szCs w:val="18"/>
                          </w:rPr>
                          <m:t>Am</m:t>
                        </m:r>
                      </m:e>
                    </m:sPre>
                  </m:sub>
                </m:sSub>
                <m:r>
                  <w:rPr>
                    <w:rFonts w:ascii="Cambria Math" w:hAnsi="Cambria Math"/>
                    <w:sz w:val="18"/>
                    <w:szCs w:val="18"/>
                  </w:rPr>
                  <m:t>Φ</m:t>
                </m:r>
              </m:oMath>
            </m:oMathPara>
          </w:p>
        </w:tc>
        <w:tc>
          <w:tcPr>
            <w:tcW w:w="1071" w:type="dxa"/>
          </w:tcPr>
          <w:p w:rsidR="009802C0" w:rsidRPr="00976C0B" w:rsidRDefault="009802C0" w:rsidP="00961AB4">
            <w:pPr>
              <w:jc w:val="center"/>
              <w:rPr>
                <w:sz w:val="18"/>
                <w:szCs w:val="18"/>
              </w:rPr>
            </w:pPr>
            <w:r w:rsidRPr="00976C0B">
              <w:rPr>
                <w:sz w:val="18"/>
                <w:szCs w:val="18"/>
              </w:rPr>
              <w:t>0</w:t>
            </w:r>
          </w:p>
        </w:tc>
        <w:tc>
          <w:tcPr>
            <w:tcW w:w="1071" w:type="dxa"/>
          </w:tcPr>
          <w:p w:rsidR="009802C0" w:rsidRPr="00976C0B" w:rsidRDefault="009802C0" w:rsidP="00961AB4">
            <w:pPr>
              <w:jc w:val="center"/>
              <w:rPr>
                <w:sz w:val="18"/>
                <w:szCs w:val="18"/>
              </w:rPr>
            </w:pPr>
            <w:r w:rsidRPr="00976C0B">
              <w:rPr>
                <w:sz w:val="18"/>
                <w:szCs w:val="18"/>
              </w:rPr>
              <w:t>0</w:t>
            </w:r>
          </w:p>
        </w:tc>
      </w:tr>
      <w:tr w:rsidR="009802C0" w:rsidRPr="00976C0B" w:rsidTr="00961AB4">
        <w:tc>
          <w:tcPr>
            <w:tcW w:w="1144" w:type="dxa"/>
          </w:tcPr>
          <w:p w:rsidR="009802C0" w:rsidRPr="00976C0B" w:rsidRDefault="009802C0" w:rsidP="00961AB4">
            <w:pPr>
              <w:jc w:val="center"/>
              <w:rPr>
                <w:sz w:val="18"/>
                <w:szCs w:val="18"/>
              </w:rPr>
            </w:pPr>
            <w:r w:rsidRPr="00976C0B">
              <w:rPr>
                <w:sz w:val="18"/>
                <w:szCs w:val="18"/>
              </w:rPr>
              <w:t>0</w:t>
            </w:r>
          </w:p>
        </w:tc>
        <w:tc>
          <w:tcPr>
            <w:tcW w:w="1144" w:type="dxa"/>
          </w:tcPr>
          <w:p w:rsidR="009802C0" w:rsidRPr="00976C0B" w:rsidRDefault="009802C0" w:rsidP="00961AB4">
            <w:pPr>
              <w:jc w:val="center"/>
              <w:rPr>
                <w:sz w:val="18"/>
                <w:szCs w:val="18"/>
              </w:rPr>
            </w:pPr>
            <w:r w:rsidRPr="00976C0B">
              <w:rPr>
                <w:sz w:val="18"/>
                <w:szCs w:val="18"/>
              </w:rPr>
              <w:t>0</w:t>
            </w:r>
          </w:p>
        </w:tc>
        <w:tc>
          <w:tcPr>
            <w:tcW w:w="1144" w:type="dxa"/>
          </w:tcPr>
          <w:p w:rsidR="009802C0" w:rsidRPr="00976C0B" w:rsidRDefault="009802C0" w:rsidP="00961AB4">
            <w:pPr>
              <w:jc w:val="center"/>
              <w:rPr>
                <w:sz w:val="18"/>
                <w:szCs w:val="18"/>
              </w:rPr>
            </w:pPr>
            <w:r w:rsidRPr="00976C0B">
              <w:rPr>
                <w:sz w:val="18"/>
                <w:szCs w:val="18"/>
              </w:rPr>
              <w:t>0</w:t>
            </w:r>
          </w:p>
        </w:tc>
        <w:tc>
          <w:tcPr>
            <w:tcW w:w="1144" w:type="dxa"/>
          </w:tcPr>
          <w:p w:rsidR="009802C0" w:rsidRPr="00976C0B" w:rsidRDefault="009802C0" w:rsidP="00961AB4">
            <w:pPr>
              <w:pStyle w:val="Corpsdetexte"/>
              <w:jc w:val="center"/>
              <w:rPr>
                <w:sz w:val="18"/>
                <w:szCs w:val="18"/>
              </w:rPr>
            </w:pPr>
            <m:oMathPara>
              <m:oMath>
                <m:sSub>
                  <m:sSubPr>
                    <m:ctrlPr>
                      <w:rPr>
                        <w:rFonts w:ascii="Cambria Math" w:eastAsiaTheme="minorHAnsi" w:hAnsi="Cambria Math" w:cstheme="minorBidi"/>
                        <w:i/>
                        <w:iCs w:val="0"/>
                        <w:sz w:val="18"/>
                        <w:szCs w:val="18"/>
                      </w:rPr>
                    </m:ctrlPr>
                  </m:sSubPr>
                  <m:e>
                    <m:r>
                      <w:rPr>
                        <w:rFonts w:ascii="Cambria Math" w:hAnsi="Cambria Math"/>
                        <w:sz w:val="18"/>
                        <w:szCs w:val="18"/>
                      </w:rPr>
                      <m:t>λ</m:t>
                    </m:r>
                  </m:e>
                  <m:sub>
                    <m:sPre>
                      <m:sPrePr>
                        <m:ctrlPr>
                          <w:rPr>
                            <w:rFonts w:ascii="Cambria Math" w:hAnsi="Cambria Math"/>
                            <w:i/>
                            <w:iCs w:val="0"/>
                            <w:sz w:val="18"/>
                            <w:szCs w:val="18"/>
                          </w:rPr>
                        </m:ctrlPr>
                      </m:sPrePr>
                      <m:sub>
                        <m:r>
                          <w:rPr>
                            <w:rFonts w:ascii="Cambria Math" w:hAnsi="Cambria Math"/>
                            <w:sz w:val="18"/>
                            <w:szCs w:val="18"/>
                          </w:rPr>
                          <m:t>94</m:t>
                        </m:r>
                      </m:sub>
                      <m:sup>
                        <m:r>
                          <w:rPr>
                            <w:rFonts w:ascii="Cambria Math" w:hAnsi="Cambria Math"/>
                            <w:sz w:val="18"/>
                            <w:szCs w:val="18"/>
                          </w:rPr>
                          <m:t>241</m:t>
                        </m:r>
                      </m:sup>
                      <m:e>
                        <m:r>
                          <w:rPr>
                            <w:rFonts w:ascii="Cambria Math" w:hAnsi="Cambria Math"/>
                            <w:sz w:val="18"/>
                            <w:szCs w:val="18"/>
                          </w:rPr>
                          <m:t>Pu</m:t>
                        </m:r>
                      </m:e>
                    </m:sPre>
                  </m:sub>
                </m:sSub>
              </m:oMath>
            </m:oMathPara>
          </w:p>
        </w:tc>
        <w:tc>
          <w:tcPr>
            <w:tcW w:w="1144" w:type="dxa"/>
          </w:tcPr>
          <w:p w:rsidR="009802C0" w:rsidRPr="00976C0B" w:rsidRDefault="009802C0" w:rsidP="00961AB4">
            <w:pPr>
              <w:pStyle w:val="Corpsdetexte"/>
              <w:jc w:val="center"/>
              <w:rPr>
                <w:sz w:val="18"/>
                <w:szCs w:val="18"/>
              </w:rPr>
            </w:pPr>
          </w:p>
        </w:tc>
        <w:tc>
          <w:tcPr>
            <w:tcW w:w="1426" w:type="dxa"/>
          </w:tcPr>
          <w:p w:rsidR="009802C0" w:rsidRPr="00976C0B" w:rsidRDefault="009802C0" w:rsidP="00961AB4">
            <w:pPr>
              <w:pStyle w:val="Corpsdetexte"/>
              <w:jc w:val="center"/>
              <w:rPr>
                <w:sz w:val="18"/>
                <w:szCs w:val="18"/>
              </w:rPr>
            </w:pPr>
            <m:oMathPara>
              <m:oMath>
                <m:r>
                  <w:rPr>
                    <w:rFonts w:ascii="Cambria Math" w:hAnsi="Cambria Math"/>
                    <w:sz w:val="18"/>
                    <w:szCs w:val="18"/>
                  </w:rPr>
                  <m:t>-</m:t>
                </m:r>
                <m:d>
                  <m:dPr>
                    <m:ctrlPr>
                      <w:rPr>
                        <w:rFonts w:ascii="Cambria Math" w:hAnsi="Cambria Math"/>
                        <w:i/>
                        <w:iCs w:val="0"/>
                        <w:sz w:val="18"/>
                        <w:szCs w:val="18"/>
                      </w:rPr>
                    </m:ctrlPr>
                  </m:dPr>
                  <m:e>
                    <m:sSub>
                      <m:sSubPr>
                        <m:ctrlPr>
                          <w:rPr>
                            <w:rFonts w:ascii="Cambria Math" w:hAnsi="Cambria Math"/>
                            <w:i/>
                            <w:iCs w:val="0"/>
                            <w:sz w:val="18"/>
                            <w:szCs w:val="18"/>
                          </w:rPr>
                        </m:ctrlPr>
                      </m:sSubPr>
                      <m:e>
                        <m:r>
                          <w:rPr>
                            <w:rFonts w:ascii="Cambria Math" w:hAnsi="Cambria Math"/>
                            <w:sz w:val="18"/>
                            <w:szCs w:val="18"/>
                            <w:lang w:val="el-GR"/>
                          </w:rPr>
                          <m:t>σ</m:t>
                        </m:r>
                      </m:e>
                      <m:sub>
                        <m:r>
                          <w:rPr>
                            <w:rFonts w:ascii="Cambria Math" w:hAnsi="Cambria Math"/>
                            <w:sz w:val="18"/>
                            <w:szCs w:val="18"/>
                          </w:rPr>
                          <m:t>a,</m:t>
                        </m:r>
                        <m:sPre>
                          <m:sPrePr>
                            <m:ctrlPr>
                              <w:rPr>
                                <w:rFonts w:ascii="Cambria Math" w:hAnsi="Cambria Math"/>
                                <w:i/>
                                <w:iCs w:val="0"/>
                                <w:sz w:val="18"/>
                                <w:szCs w:val="18"/>
                              </w:rPr>
                            </m:ctrlPr>
                          </m:sPrePr>
                          <m:sub>
                            <m:r>
                              <w:rPr>
                                <w:rFonts w:ascii="Cambria Math" w:hAnsi="Cambria Math"/>
                                <w:sz w:val="18"/>
                                <w:szCs w:val="18"/>
                              </w:rPr>
                              <m:t>95</m:t>
                            </m:r>
                          </m:sub>
                          <m:sup>
                            <m:r>
                              <w:rPr>
                                <w:rFonts w:ascii="Cambria Math" w:hAnsi="Cambria Math"/>
                                <w:sz w:val="18"/>
                                <w:szCs w:val="18"/>
                              </w:rPr>
                              <m:t>241</m:t>
                            </m:r>
                          </m:sup>
                          <m:e>
                            <m:r>
                              <w:rPr>
                                <w:rFonts w:ascii="Cambria Math" w:hAnsi="Cambria Math"/>
                                <w:sz w:val="18"/>
                                <w:szCs w:val="18"/>
                              </w:rPr>
                              <m:t>Am</m:t>
                            </m:r>
                          </m:e>
                        </m:sPre>
                      </m:sub>
                    </m:sSub>
                    <m:r>
                      <w:rPr>
                        <w:rFonts w:ascii="Cambria Math" w:hAnsi="Cambria Math"/>
                        <w:sz w:val="18"/>
                        <w:szCs w:val="18"/>
                      </w:rPr>
                      <m:t>Φ+</m:t>
                    </m:r>
                    <m:sSub>
                      <m:sSubPr>
                        <m:ctrlPr>
                          <w:rPr>
                            <w:rFonts w:ascii="Cambria Math" w:hAnsi="Cambria Math"/>
                            <w:i/>
                            <w:iCs w:val="0"/>
                            <w:sz w:val="18"/>
                            <w:szCs w:val="18"/>
                          </w:rPr>
                        </m:ctrlPr>
                      </m:sSubPr>
                      <m:e>
                        <m:r>
                          <w:rPr>
                            <w:rFonts w:ascii="Cambria Math" w:hAnsi="Cambria Math"/>
                            <w:sz w:val="18"/>
                            <w:szCs w:val="18"/>
                          </w:rPr>
                          <m:t>λ</m:t>
                        </m:r>
                      </m:e>
                      <m:sub>
                        <m:sPre>
                          <m:sPrePr>
                            <m:ctrlPr>
                              <w:rPr>
                                <w:rFonts w:ascii="Cambria Math" w:hAnsi="Cambria Math"/>
                                <w:i/>
                                <w:iCs w:val="0"/>
                                <w:sz w:val="18"/>
                                <w:szCs w:val="18"/>
                              </w:rPr>
                            </m:ctrlPr>
                          </m:sPrePr>
                          <m:sub>
                            <m:r>
                              <w:rPr>
                                <w:rFonts w:ascii="Cambria Math" w:hAnsi="Cambria Math"/>
                                <w:sz w:val="18"/>
                                <w:szCs w:val="18"/>
                              </w:rPr>
                              <m:t>95</m:t>
                            </m:r>
                          </m:sub>
                          <m:sup>
                            <m:r>
                              <w:rPr>
                                <w:rFonts w:ascii="Cambria Math" w:hAnsi="Cambria Math"/>
                                <w:sz w:val="18"/>
                                <w:szCs w:val="18"/>
                              </w:rPr>
                              <m:t>241</m:t>
                            </m:r>
                          </m:sup>
                          <m:e>
                            <m:r>
                              <w:rPr>
                                <w:rFonts w:ascii="Cambria Math" w:hAnsi="Cambria Math"/>
                                <w:sz w:val="18"/>
                                <w:szCs w:val="18"/>
                              </w:rPr>
                              <m:t>Am</m:t>
                            </m:r>
                          </m:e>
                        </m:sPre>
                      </m:sub>
                    </m:sSub>
                  </m:e>
                </m:d>
              </m:oMath>
            </m:oMathPara>
          </w:p>
        </w:tc>
        <w:tc>
          <w:tcPr>
            <w:tcW w:w="1071" w:type="dxa"/>
          </w:tcPr>
          <w:p w:rsidR="009802C0" w:rsidRPr="00976C0B" w:rsidRDefault="009802C0" w:rsidP="00961AB4">
            <w:pPr>
              <w:jc w:val="center"/>
              <w:rPr>
                <w:sz w:val="18"/>
                <w:szCs w:val="18"/>
              </w:rPr>
            </w:pPr>
            <w:r w:rsidRPr="00976C0B">
              <w:rPr>
                <w:sz w:val="18"/>
                <w:szCs w:val="18"/>
              </w:rPr>
              <w:t>0</w:t>
            </w:r>
          </w:p>
        </w:tc>
        <w:tc>
          <w:tcPr>
            <w:tcW w:w="1071" w:type="dxa"/>
          </w:tcPr>
          <w:p w:rsidR="009802C0" w:rsidRPr="00976C0B" w:rsidRDefault="009802C0" w:rsidP="00961AB4">
            <w:pPr>
              <w:jc w:val="center"/>
              <w:rPr>
                <w:sz w:val="18"/>
                <w:szCs w:val="18"/>
              </w:rPr>
            </w:pPr>
            <w:r w:rsidRPr="00976C0B">
              <w:rPr>
                <w:sz w:val="18"/>
                <w:szCs w:val="18"/>
              </w:rPr>
              <w:t>0</w:t>
            </w:r>
          </w:p>
        </w:tc>
      </w:tr>
      <w:tr w:rsidR="009802C0" w:rsidRPr="00976C0B" w:rsidTr="00961AB4">
        <w:tc>
          <w:tcPr>
            <w:tcW w:w="1144" w:type="dxa"/>
          </w:tcPr>
          <w:p w:rsidR="009802C0" w:rsidRPr="00976C0B" w:rsidRDefault="009802C0" w:rsidP="00961AB4">
            <w:pPr>
              <w:jc w:val="center"/>
              <w:rPr>
                <w:sz w:val="18"/>
                <w:szCs w:val="18"/>
              </w:rPr>
            </w:pPr>
            <w:r w:rsidRPr="00976C0B">
              <w:rPr>
                <w:sz w:val="18"/>
                <w:szCs w:val="18"/>
              </w:rPr>
              <w:t>0</w:t>
            </w:r>
          </w:p>
        </w:tc>
        <w:tc>
          <w:tcPr>
            <w:tcW w:w="1144" w:type="dxa"/>
          </w:tcPr>
          <w:p w:rsidR="009802C0" w:rsidRPr="00976C0B" w:rsidRDefault="009802C0" w:rsidP="00961AB4">
            <w:pPr>
              <w:pStyle w:val="Corpsdetexte"/>
              <w:jc w:val="center"/>
              <w:rPr>
                <w:sz w:val="18"/>
                <w:szCs w:val="18"/>
              </w:rPr>
            </w:pPr>
            <m:oMathPara>
              <m:oMath>
                <m:sSub>
                  <m:sSubPr>
                    <m:ctrlPr>
                      <w:rPr>
                        <w:rFonts w:ascii="Cambria Math" w:eastAsiaTheme="minorHAnsi" w:hAnsi="Cambria Math" w:cstheme="minorBidi"/>
                        <w:i/>
                        <w:iCs w:val="0"/>
                        <w:sz w:val="18"/>
                        <w:szCs w:val="18"/>
                      </w:rPr>
                    </m:ctrlPr>
                  </m:sSubPr>
                  <m:e>
                    <m:r>
                      <w:rPr>
                        <w:rFonts w:ascii="Cambria Math" w:hAnsi="Cambria Math"/>
                        <w:sz w:val="18"/>
                        <w:szCs w:val="18"/>
                      </w:rPr>
                      <m:t>λ</m:t>
                    </m:r>
                  </m:e>
                  <m:sub>
                    <m:sPre>
                      <m:sPrePr>
                        <m:ctrlPr>
                          <w:rPr>
                            <w:rFonts w:ascii="Cambria Math" w:hAnsi="Cambria Math"/>
                            <w:i/>
                            <w:iCs w:val="0"/>
                            <w:sz w:val="18"/>
                            <w:szCs w:val="18"/>
                          </w:rPr>
                        </m:ctrlPr>
                      </m:sPrePr>
                      <m:sub>
                        <m:r>
                          <w:rPr>
                            <w:rFonts w:ascii="Cambria Math" w:hAnsi="Cambria Math"/>
                            <w:sz w:val="18"/>
                            <w:szCs w:val="18"/>
                          </w:rPr>
                          <m:t>94</m:t>
                        </m:r>
                      </m:sub>
                      <m:sup>
                        <m:r>
                          <w:rPr>
                            <w:rFonts w:ascii="Cambria Math" w:hAnsi="Cambria Math"/>
                            <w:sz w:val="18"/>
                            <w:szCs w:val="18"/>
                          </w:rPr>
                          <m:t>239</m:t>
                        </m:r>
                      </m:sup>
                      <m:e>
                        <m:r>
                          <w:rPr>
                            <w:rFonts w:ascii="Cambria Math" w:hAnsi="Cambria Math"/>
                            <w:sz w:val="18"/>
                            <w:szCs w:val="18"/>
                          </w:rPr>
                          <m:t>Pu</m:t>
                        </m:r>
                      </m:e>
                    </m:sPre>
                  </m:sub>
                </m:sSub>
              </m:oMath>
            </m:oMathPara>
          </w:p>
        </w:tc>
        <w:tc>
          <w:tcPr>
            <w:tcW w:w="1144" w:type="dxa"/>
          </w:tcPr>
          <w:p w:rsidR="009802C0" w:rsidRPr="00976C0B" w:rsidRDefault="009802C0" w:rsidP="00961AB4">
            <w:pPr>
              <w:jc w:val="center"/>
              <w:rPr>
                <w:sz w:val="18"/>
                <w:szCs w:val="18"/>
              </w:rPr>
            </w:pPr>
            <w:r w:rsidRPr="00976C0B">
              <w:rPr>
                <w:sz w:val="18"/>
                <w:szCs w:val="18"/>
              </w:rPr>
              <w:t>0</w:t>
            </w:r>
          </w:p>
        </w:tc>
        <w:tc>
          <w:tcPr>
            <w:tcW w:w="1144" w:type="dxa"/>
          </w:tcPr>
          <w:p w:rsidR="009802C0" w:rsidRPr="00976C0B" w:rsidRDefault="009802C0" w:rsidP="00961AB4">
            <w:pPr>
              <w:jc w:val="center"/>
              <w:rPr>
                <w:sz w:val="18"/>
                <w:szCs w:val="18"/>
              </w:rPr>
            </w:pPr>
            <w:r w:rsidRPr="00976C0B">
              <w:rPr>
                <w:sz w:val="18"/>
                <w:szCs w:val="18"/>
              </w:rPr>
              <w:t>0</w:t>
            </w:r>
          </w:p>
        </w:tc>
        <w:tc>
          <w:tcPr>
            <w:tcW w:w="1144" w:type="dxa"/>
          </w:tcPr>
          <w:p w:rsidR="009802C0" w:rsidRPr="00976C0B" w:rsidRDefault="009802C0" w:rsidP="00961AB4">
            <w:pPr>
              <w:jc w:val="center"/>
              <w:rPr>
                <w:sz w:val="18"/>
                <w:szCs w:val="18"/>
              </w:rPr>
            </w:pPr>
            <w:r w:rsidRPr="00976C0B">
              <w:rPr>
                <w:sz w:val="18"/>
                <w:szCs w:val="18"/>
              </w:rPr>
              <w:t>0</w:t>
            </w:r>
          </w:p>
        </w:tc>
        <w:tc>
          <w:tcPr>
            <w:tcW w:w="1426" w:type="dxa"/>
          </w:tcPr>
          <w:p w:rsidR="009802C0" w:rsidRPr="00976C0B" w:rsidRDefault="009802C0" w:rsidP="00961AB4">
            <w:pPr>
              <w:jc w:val="center"/>
              <w:rPr>
                <w:sz w:val="18"/>
                <w:szCs w:val="18"/>
              </w:rPr>
            </w:pPr>
            <w:r w:rsidRPr="00976C0B">
              <w:rPr>
                <w:sz w:val="18"/>
                <w:szCs w:val="18"/>
              </w:rPr>
              <w:t>0</w:t>
            </w:r>
          </w:p>
        </w:tc>
        <w:tc>
          <w:tcPr>
            <w:tcW w:w="1071" w:type="dxa"/>
          </w:tcPr>
          <w:p w:rsidR="009802C0" w:rsidRPr="00976C0B" w:rsidRDefault="009802C0" w:rsidP="00961AB4">
            <w:pPr>
              <w:pStyle w:val="Corpsdetexte"/>
              <w:jc w:val="center"/>
              <w:rPr>
                <w:sz w:val="18"/>
                <w:szCs w:val="18"/>
              </w:rPr>
            </w:pPr>
            <m:oMathPara>
              <m:oMath>
                <m:r>
                  <w:rPr>
                    <w:rFonts w:ascii="Cambria Math" w:hAnsi="Cambria Math"/>
                    <w:sz w:val="18"/>
                    <w:szCs w:val="18"/>
                  </w:rPr>
                  <m:t>-</m:t>
                </m:r>
                <m:d>
                  <m:dPr>
                    <m:ctrlPr>
                      <w:rPr>
                        <w:rFonts w:ascii="Cambria Math" w:hAnsi="Cambria Math"/>
                        <w:i/>
                        <w:iCs w:val="0"/>
                        <w:sz w:val="18"/>
                        <w:szCs w:val="18"/>
                      </w:rPr>
                    </m:ctrlPr>
                  </m:dPr>
                  <m:e>
                    <m:sSub>
                      <m:sSubPr>
                        <m:ctrlPr>
                          <w:rPr>
                            <w:rFonts w:ascii="Cambria Math" w:hAnsi="Cambria Math"/>
                            <w:i/>
                            <w:iCs w:val="0"/>
                            <w:sz w:val="18"/>
                            <w:szCs w:val="18"/>
                          </w:rPr>
                        </m:ctrlPr>
                      </m:sSubPr>
                      <m:e>
                        <m:r>
                          <w:rPr>
                            <w:rFonts w:ascii="Cambria Math" w:hAnsi="Cambria Math"/>
                            <w:sz w:val="18"/>
                            <w:szCs w:val="18"/>
                            <w:lang w:val="el-GR"/>
                          </w:rPr>
                          <m:t>σ</m:t>
                        </m:r>
                      </m:e>
                      <m:sub>
                        <m:r>
                          <w:rPr>
                            <w:rFonts w:ascii="Cambria Math" w:hAnsi="Cambria Math"/>
                            <w:sz w:val="18"/>
                            <w:szCs w:val="18"/>
                          </w:rPr>
                          <m:t>a,</m:t>
                        </m:r>
                        <m:sPre>
                          <m:sPrePr>
                            <m:ctrlPr>
                              <w:rPr>
                                <w:rFonts w:ascii="Cambria Math" w:hAnsi="Cambria Math"/>
                                <w:i/>
                                <w:iCs w:val="0"/>
                                <w:sz w:val="18"/>
                                <w:szCs w:val="18"/>
                              </w:rPr>
                            </m:ctrlPr>
                          </m:sPrePr>
                          <m:sub>
                            <m:r>
                              <w:rPr>
                                <w:rFonts w:ascii="Cambria Math" w:hAnsi="Cambria Math"/>
                                <w:sz w:val="18"/>
                                <w:szCs w:val="18"/>
                              </w:rPr>
                              <m:t>92</m:t>
                            </m:r>
                          </m:sub>
                          <m:sup>
                            <m:r>
                              <w:rPr>
                                <w:rFonts w:ascii="Cambria Math" w:hAnsi="Cambria Math"/>
                                <w:sz w:val="18"/>
                                <w:szCs w:val="18"/>
                              </w:rPr>
                              <m:t>235</m:t>
                            </m:r>
                          </m:sup>
                          <m:e>
                            <m:r>
                              <w:rPr>
                                <w:rFonts w:ascii="Cambria Math" w:hAnsi="Cambria Math"/>
                                <w:sz w:val="18"/>
                                <w:szCs w:val="18"/>
                              </w:rPr>
                              <m:t>U</m:t>
                            </m:r>
                          </m:e>
                        </m:sPre>
                      </m:sub>
                    </m:sSub>
                    <m:r>
                      <w:rPr>
                        <w:rFonts w:ascii="Cambria Math" w:hAnsi="Cambria Math"/>
                        <w:sz w:val="18"/>
                        <w:szCs w:val="18"/>
                      </w:rPr>
                      <m:t>Φ+</m:t>
                    </m:r>
                    <m:sSub>
                      <m:sSubPr>
                        <m:ctrlPr>
                          <w:rPr>
                            <w:rFonts w:ascii="Cambria Math" w:hAnsi="Cambria Math"/>
                            <w:i/>
                            <w:iCs w:val="0"/>
                            <w:sz w:val="18"/>
                            <w:szCs w:val="18"/>
                          </w:rPr>
                        </m:ctrlPr>
                      </m:sSubPr>
                      <m:e>
                        <m:r>
                          <w:rPr>
                            <w:rFonts w:ascii="Cambria Math" w:hAnsi="Cambria Math"/>
                            <w:sz w:val="18"/>
                            <w:szCs w:val="18"/>
                          </w:rPr>
                          <m:t>λ</m:t>
                        </m:r>
                      </m:e>
                      <m:sub>
                        <m:sPre>
                          <m:sPrePr>
                            <m:ctrlPr>
                              <w:rPr>
                                <w:rFonts w:ascii="Cambria Math" w:hAnsi="Cambria Math"/>
                                <w:i/>
                                <w:iCs w:val="0"/>
                                <w:sz w:val="18"/>
                                <w:szCs w:val="18"/>
                              </w:rPr>
                            </m:ctrlPr>
                          </m:sPrePr>
                          <m:sub>
                            <m:r>
                              <w:rPr>
                                <w:rFonts w:ascii="Cambria Math" w:hAnsi="Cambria Math"/>
                                <w:sz w:val="18"/>
                                <w:szCs w:val="18"/>
                              </w:rPr>
                              <m:t>92</m:t>
                            </m:r>
                          </m:sub>
                          <m:sup>
                            <m:r>
                              <w:rPr>
                                <w:rFonts w:ascii="Cambria Math" w:hAnsi="Cambria Math"/>
                                <w:sz w:val="18"/>
                                <w:szCs w:val="18"/>
                              </w:rPr>
                              <m:t>235</m:t>
                            </m:r>
                          </m:sup>
                          <m:e>
                            <m:r>
                              <w:rPr>
                                <w:rFonts w:ascii="Cambria Math" w:hAnsi="Cambria Math"/>
                                <w:sz w:val="18"/>
                                <w:szCs w:val="18"/>
                              </w:rPr>
                              <m:t>U</m:t>
                            </m:r>
                          </m:e>
                        </m:sPre>
                      </m:sub>
                    </m:sSub>
                  </m:e>
                </m:d>
              </m:oMath>
            </m:oMathPara>
          </w:p>
        </w:tc>
        <w:tc>
          <w:tcPr>
            <w:tcW w:w="1071" w:type="dxa"/>
          </w:tcPr>
          <w:p w:rsidR="009802C0" w:rsidRPr="00976C0B" w:rsidRDefault="009802C0" w:rsidP="00961AB4">
            <w:pPr>
              <w:pStyle w:val="Corpsdetexte"/>
              <w:jc w:val="center"/>
              <w:rPr>
                <w:sz w:val="18"/>
                <w:szCs w:val="18"/>
              </w:rPr>
            </w:pPr>
            <w:r w:rsidRPr="00976C0B">
              <w:rPr>
                <w:sz w:val="18"/>
                <w:szCs w:val="18"/>
              </w:rPr>
              <w:t>0</w:t>
            </w:r>
          </w:p>
        </w:tc>
      </w:tr>
      <w:tr w:rsidR="009802C0" w:rsidRPr="00976C0B" w:rsidTr="00961AB4">
        <w:tc>
          <w:tcPr>
            <w:tcW w:w="1144" w:type="dxa"/>
          </w:tcPr>
          <w:p w:rsidR="009802C0" w:rsidRPr="00976C0B" w:rsidRDefault="009802C0" w:rsidP="00961AB4">
            <w:pPr>
              <w:jc w:val="center"/>
              <w:rPr>
                <w:sz w:val="18"/>
                <w:szCs w:val="18"/>
              </w:rPr>
            </w:pPr>
            <w:r w:rsidRPr="00976C0B">
              <w:rPr>
                <w:sz w:val="18"/>
                <w:szCs w:val="18"/>
              </w:rPr>
              <w:t>0</w:t>
            </w:r>
          </w:p>
        </w:tc>
        <w:tc>
          <w:tcPr>
            <w:tcW w:w="1144" w:type="dxa"/>
          </w:tcPr>
          <w:p w:rsidR="009802C0" w:rsidRPr="00976C0B" w:rsidRDefault="009802C0" w:rsidP="00961AB4">
            <w:pPr>
              <w:jc w:val="center"/>
              <w:rPr>
                <w:sz w:val="18"/>
                <w:szCs w:val="18"/>
              </w:rPr>
            </w:pPr>
            <w:r w:rsidRPr="00976C0B">
              <w:rPr>
                <w:sz w:val="18"/>
                <w:szCs w:val="18"/>
              </w:rPr>
              <w:t>0</w:t>
            </w:r>
          </w:p>
        </w:tc>
        <w:tc>
          <w:tcPr>
            <w:tcW w:w="1144" w:type="dxa"/>
          </w:tcPr>
          <w:p w:rsidR="009802C0" w:rsidRPr="00976C0B" w:rsidRDefault="009802C0" w:rsidP="00961AB4">
            <w:pPr>
              <w:jc w:val="center"/>
              <w:rPr>
                <w:sz w:val="18"/>
                <w:szCs w:val="18"/>
              </w:rPr>
            </w:pPr>
            <w:r w:rsidRPr="00976C0B">
              <w:rPr>
                <w:sz w:val="18"/>
                <w:szCs w:val="18"/>
              </w:rPr>
              <w:t>0</w:t>
            </w:r>
          </w:p>
        </w:tc>
        <w:tc>
          <w:tcPr>
            <w:tcW w:w="1144" w:type="dxa"/>
          </w:tcPr>
          <w:p w:rsidR="009802C0" w:rsidRPr="00976C0B" w:rsidRDefault="009802C0" w:rsidP="00961AB4">
            <w:pPr>
              <w:jc w:val="center"/>
              <w:rPr>
                <w:sz w:val="18"/>
                <w:szCs w:val="18"/>
              </w:rPr>
            </w:pPr>
            <w:r w:rsidRPr="00976C0B">
              <w:rPr>
                <w:sz w:val="18"/>
                <w:szCs w:val="18"/>
              </w:rPr>
              <w:t>0</w:t>
            </w:r>
          </w:p>
        </w:tc>
        <w:tc>
          <w:tcPr>
            <w:tcW w:w="1144" w:type="dxa"/>
          </w:tcPr>
          <w:p w:rsidR="009802C0" w:rsidRPr="00976C0B" w:rsidRDefault="009802C0" w:rsidP="00961AB4">
            <w:pPr>
              <w:pStyle w:val="Corpsdetexte"/>
              <w:jc w:val="center"/>
              <w:rPr>
                <w:sz w:val="18"/>
                <w:szCs w:val="18"/>
              </w:rPr>
            </w:pPr>
            <m:oMathPara>
              <m:oMath>
                <m:sSub>
                  <m:sSubPr>
                    <m:ctrlPr>
                      <w:rPr>
                        <w:rFonts w:ascii="Cambria Math" w:eastAsiaTheme="minorHAnsi" w:hAnsi="Cambria Math" w:cstheme="minorBidi"/>
                        <w:i/>
                        <w:iCs w:val="0"/>
                        <w:sz w:val="18"/>
                        <w:szCs w:val="18"/>
                      </w:rPr>
                    </m:ctrlPr>
                  </m:sSubPr>
                  <m:e>
                    <m:r>
                      <w:rPr>
                        <w:rFonts w:ascii="Cambria Math" w:hAnsi="Cambria Math"/>
                        <w:sz w:val="18"/>
                        <w:szCs w:val="18"/>
                      </w:rPr>
                      <m:t>λ</m:t>
                    </m:r>
                  </m:e>
                  <m:sub>
                    <m:sPre>
                      <m:sPrePr>
                        <m:ctrlPr>
                          <w:rPr>
                            <w:rFonts w:ascii="Cambria Math" w:hAnsi="Cambria Math"/>
                            <w:i/>
                            <w:iCs w:val="0"/>
                            <w:sz w:val="18"/>
                            <w:szCs w:val="18"/>
                          </w:rPr>
                        </m:ctrlPr>
                      </m:sPrePr>
                      <m:sub>
                        <m:r>
                          <w:rPr>
                            <w:rFonts w:ascii="Cambria Math" w:hAnsi="Cambria Math"/>
                            <w:sz w:val="18"/>
                            <w:szCs w:val="18"/>
                          </w:rPr>
                          <m:t>94</m:t>
                        </m:r>
                      </m:sub>
                      <m:sup>
                        <m:r>
                          <w:rPr>
                            <w:rFonts w:ascii="Cambria Math" w:hAnsi="Cambria Math"/>
                            <w:sz w:val="18"/>
                            <w:szCs w:val="18"/>
                          </w:rPr>
                          <m:t>242</m:t>
                        </m:r>
                      </m:sup>
                      <m:e>
                        <m:r>
                          <w:rPr>
                            <w:rFonts w:ascii="Cambria Math" w:hAnsi="Cambria Math"/>
                            <w:sz w:val="18"/>
                            <w:szCs w:val="18"/>
                          </w:rPr>
                          <m:t>Pu</m:t>
                        </m:r>
                      </m:e>
                    </m:sPre>
                  </m:sub>
                </m:sSub>
              </m:oMath>
            </m:oMathPara>
          </w:p>
        </w:tc>
        <w:tc>
          <w:tcPr>
            <w:tcW w:w="1426" w:type="dxa"/>
          </w:tcPr>
          <w:p w:rsidR="009802C0" w:rsidRPr="00976C0B" w:rsidRDefault="009802C0" w:rsidP="00961AB4">
            <w:pPr>
              <w:jc w:val="center"/>
              <w:rPr>
                <w:sz w:val="18"/>
                <w:szCs w:val="18"/>
              </w:rPr>
            </w:pPr>
            <w:r w:rsidRPr="00976C0B">
              <w:rPr>
                <w:sz w:val="18"/>
                <w:szCs w:val="18"/>
              </w:rPr>
              <w:t>0</w:t>
            </w:r>
          </w:p>
        </w:tc>
        <w:tc>
          <w:tcPr>
            <w:tcW w:w="1071" w:type="dxa"/>
          </w:tcPr>
          <w:p w:rsidR="009802C0" w:rsidRPr="00976C0B" w:rsidRDefault="009802C0" w:rsidP="00961AB4">
            <w:pPr>
              <w:jc w:val="center"/>
              <w:rPr>
                <w:sz w:val="18"/>
                <w:szCs w:val="18"/>
              </w:rPr>
            </w:pPr>
            <w:r w:rsidRPr="00976C0B">
              <w:rPr>
                <w:sz w:val="18"/>
                <w:szCs w:val="18"/>
              </w:rPr>
              <w:t>0</w:t>
            </w:r>
          </w:p>
        </w:tc>
        <w:tc>
          <w:tcPr>
            <w:tcW w:w="1071" w:type="dxa"/>
          </w:tcPr>
          <w:p w:rsidR="009802C0" w:rsidRPr="00976C0B" w:rsidRDefault="009802C0" w:rsidP="00961AB4">
            <w:pPr>
              <w:pStyle w:val="Corpsdetexte"/>
              <w:jc w:val="center"/>
              <w:rPr>
                <w:sz w:val="18"/>
                <w:szCs w:val="18"/>
              </w:rPr>
            </w:pPr>
            <m:oMathPara>
              <m:oMath>
                <m:r>
                  <w:rPr>
                    <w:rFonts w:ascii="Cambria Math" w:hAnsi="Cambria Math"/>
                    <w:sz w:val="18"/>
                    <w:szCs w:val="18"/>
                  </w:rPr>
                  <m:t>-</m:t>
                </m:r>
                <m:d>
                  <m:dPr>
                    <m:ctrlPr>
                      <w:rPr>
                        <w:rFonts w:ascii="Cambria Math" w:hAnsi="Cambria Math"/>
                        <w:i/>
                        <w:iCs w:val="0"/>
                        <w:sz w:val="18"/>
                        <w:szCs w:val="18"/>
                      </w:rPr>
                    </m:ctrlPr>
                  </m:dPr>
                  <m:e>
                    <m:sSub>
                      <m:sSubPr>
                        <m:ctrlPr>
                          <w:rPr>
                            <w:rFonts w:ascii="Cambria Math" w:hAnsi="Cambria Math"/>
                            <w:i/>
                            <w:iCs w:val="0"/>
                            <w:sz w:val="18"/>
                            <w:szCs w:val="18"/>
                          </w:rPr>
                        </m:ctrlPr>
                      </m:sSubPr>
                      <m:e>
                        <m:r>
                          <w:rPr>
                            <w:rFonts w:ascii="Cambria Math" w:hAnsi="Cambria Math"/>
                            <w:sz w:val="18"/>
                            <w:szCs w:val="18"/>
                            <w:lang w:val="el-GR"/>
                          </w:rPr>
                          <m:t>σ</m:t>
                        </m:r>
                      </m:e>
                      <m:sub>
                        <m:r>
                          <w:rPr>
                            <w:rFonts w:ascii="Cambria Math" w:hAnsi="Cambria Math"/>
                            <w:sz w:val="18"/>
                            <w:szCs w:val="18"/>
                          </w:rPr>
                          <m:t>a,</m:t>
                        </m:r>
                        <m:sPre>
                          <m:sPrePr>
                            <m:ctrlPr>
                              <w:rPr>
                                <w:rFonts w:ascii="Cambria Math" w:hAnsi="Cambria Math"/>
                                <w:i/>
                                <w:iCs w:val="0"/>
                                <w:sz w:val="18"/>
                                <w:szCs w:val="18"/>
                              </w:rPr>
                            </m:ctrlPr>
                          </m:sPrePr>
                          <m:sub>
                            <m:r>
                              <w:rPr>
                                <w:rFonts w:ascii="Cambria Math" w:hAnsi="Cambria Math"/>
                                <w:sz w:val="18"/>
                                <w:szCs w:val="18"/>
                              </w:rPr>
                              <m:t>92</m:t>
                            </m:r>
                          </m:sub>
                          <m:sup>
                            <m:r>
                              <w:rPr>
                                <w:rFonts w:ascii="Cambria Math" w:hAnsi="Cambria Math"/>
                                <w:sz w:val="18"/>
                                <w:szCs w:val="18"/>
                              </w:rPr>
                              <m:t>238</m:t>
                            </m:r>
                          </m:sup>
                          <m:e>
                            <m:r>
                              <w:rPr>
                                <w:rFonts w:ascii="Cambria Math" w:hAnsi="Cambria Math"/>
                                <w:sz w:val="18"/>
                                <w:szCs w:val="18"/>
                              </w:rPr>
                              <m:t>U</m:t>
                            </m:r>
                          </m:e>
                        </m:sPre>
                      </m:sub>
                    </m:sSub>
                    <m:r>
                      <w:rPr>
                        <w:rFonts w:ascii="Cambria Math" w:hAnsi="Cambria Math"/>
                        <w:sz w:val="18"/>
                        <w:szCs w:val="18"/>
                      </w:rPr>
                      <m:t>Φ+</m:t>
                    </m:r>
                    <m:sSub>
                      <m:sSubPr>
                        <m:ctrlPr>
                          <w:rPr>
                            <w:rFonts w:ascii="Cambria Math" w:hAnsi="Cambria Math"/>
                            <w:i/>
                            <w:iCs w:val="0"/>
                            <w:sz w:val="18"/>
                            <w:szCs w:val="18"/>
                          </w:rPr>
                        </m:ctrlPr>
                      </m:sSubPr>
                      <m:e>
                        <m:r>
                          <w:rPr>
                            <w:rFonts w:ascii="Cambria Math" w:hAnsi="Cambria Math"/>
                            <w:sz w:val="18"/>
                            <w:szCs w:val="18"/>
                          </w:rPr>
                          <m:t>λ</m:t>
                        </m:r>
                      </m:e>
                      <m:sub>
                        <m:sPre>
                          <m:sPrePr>
                            <m:ctrlPr>
                              <w:rPr>
                                <w:rFonts w:ascii="Cambria Math" w:hAnsi="Cambria Math"/>
                                <w:i/>
                                <w:iCs w:val="0"/>
                                <w:sz w:val="18"/>
                                <w:szCs w:val="18"/>
                              </w:rPr>
                            </m:ctrlPr>
                          </m:sPrePr>
                          <m:sub>
                            <m:r>
                              <w:rPr>
                                <w:rFonts w:ascii="Cambria Math" w:hAnsi="Cambria Math"/>
                                <w:sz w:val="18"/>
                                <w:szCs w:val="18"/>
                              </w:rPr>
                              <m:t>92</m:t>
                            </m:r>
                          </m:sub>
                          <m:sup>
                            <m:r>
                              <w:rPr>
                                <w:rFonts w:ascii="Cambria Math" w:hAnsi="Cambria Math"/>
                                <w:sz w:val="18"/>
                                <w:szCs w:val="18"/>
                              </w:rPr>
                              <m:t>238</m:t>
                            </m:r>
                          </m:sup>
                          <m:e>
                            <m:r>
                              <w:rPr>
                                <w:rFonts w:ascii="Cambria Math" w:hAnsi="Cambria Math"/>
                                <w:sz w:val="18"/>
                                <w:szCs w:val="18"/>
                              </w:rPr>
                              <m:t>U</m:t>
                            </m:r>
                          </m:e>
                        </m:sPre>
                      </m:sub>
                    </m:sSub>
                  </m:e>
                </m:d>
              </m:oMath>
            </m:oMathPara>
          </w:p>
        </w:tc>
      </w:tr>
    </w:tbl>
    <w:p w:rsidR="009802C0" w:rsidRDefault="009802C0" w:rsidP="003F66DC">
      <w:pPr>
        <w:pStyle w:val="Lgende"/>
      </w:pPr>
    </w:p>
    <w:p w:rsidR="003F66DC" w:rsidRPr="002C43EB" w:rsidRDefault="003F66DC" w:rsidP="003F66DC">
      <w:pPr>
        <w:pStyle w:val="Lgende"/>
      </w:pPr>
      <w:r w:rsidRPr="002C43EB">
        <w:t xml:space="preserve">Tableau </w:t>
      </w:r>
      <w:r>
        <w:fldChar w:fldCharType="begin"/>
      </w:r>
      <w:r>
        <w:instrText xml:space="preserve"> SEQ Tableau \* ARABIC </w:instrText>
      </w:r>
      <w:r>
        <w:fldChar w:fldCharType="separate"/>
      </w:r>
      <w:r>
        <w:rPr>
          <w:noProof/>
        </w:rPr>
        <w:t>2</w:t>
      </w:r>
      <w:r>
        <w:fldChar w:fldCharType="end"/>
      </w:r>
      <w:bookmarkEnd w:id="116"/>
      <w:r w:rsidRPr="002C43EB">
        <w:t xml:space="preserve"> : </w:t>
      </w:r>
      <w:r>
        <w:t>Expression de la matrice d’évolution</w:t>
      </w:r>
    </w:p>
    <w:p w:rsidR="00976C0B" w:rsidRDefault="00976C0B" w:rsidP="00CF723D">
      <w:pPr>
        <w:pStyle w:val="Corpsdetexte"/>
      </w:pPr>
    </w:p>
    <w:p w:rsidR="00E6302A" w:rsidRPr="00C8610C" w:rsidRDefault="00E6302A" w:rsidP="00CF723D">
      <w:pPr>
        <w:pStyle w:val="Corpsdetexte"/>
      </w:pPr>
    </w:p>
    <w:p w:rsidR="008F2CEB" w:rsidRDefault="001D0656" w:rsidP="00104FA7">
      <w:pPr>
        <w:pStyle w:val="Titre2"/>
      </w:pPr>
      <w:r>
        <w:t>METHODE ALTERNATIVES</w:t>
      </w:r>
    </w:p>
    <w:p w:rsidR="001D0656" w:rsidRDefault="001D0656" w:rsidP="00104FA7">
      <w:pPr>
        <w:pStyle w:val="Corpsdetexte"/>
      </w:pPr>
    </w:p>
    <w:p w:rsidR="001D0656" w:rsidRDefault="001D0656" w:rsidP="00EC3102">
      <w:pPr>
        <w:pStyle w:val="Titre3"/>
      </w:pPr>
      <w:r>
        <w:t>Runge kutta</w:t>
      </w:r>
    </w:p>
    <w:p w:rsidR="001D0656" w:rsidRDefault="001D0656" w:rsidP="00EC3102">
      <w:pPr>
        <w:pStyle w:val="Titre3"/>
        <w:numPr>
          <w:ilvl w:val="0"/>
          <w:numId w:val="0"/>
        </w:numPr>
        <w:ind w:left="1844"/>
      </w:pPr>
    </w:p>
    <w:p w:rsidR="001D0656" w:rsidRDefault="001D0656" w:rsidP="001D0656">
      <w:pPr>
        <w:rPr>
          <w:rFonts w:asciiTheme="minorHAnsi" w:hAnsiTheme="minorHAnsi" w:cstheme="minorHAnsi"/>
          <w:sz w:val="24"/>
          <w:szCs w:val="24"/>
        </w:rPr>
      </w:pPr>
      <w:r w:rsidRPr="0030404D">
        <w:rPr>
          <w:rFonts w:asciiTheme="minorHAnsi" w:hAnsiTheme="minorHAnsi" w:cstheme="minorHAnsi"/>
          <w:sz w:val="24"/>
          <w:szCs w:val="24"/>
        </w:rPr>
        <w:t xml:space="preserve">La résolution de l’équation de Bateman se fait par une </w:t>
      </w:r>
      <w:r>
        <w:rPr>
          <w:rFonts w:asciiTheme="minorHAnsi" w:hAnsiTheme="minorHAnsi" w:cstheme="minorHAnsi"/>
          <w:sz w:val="24"/>
          <w:szCs w:val="24"/>
        </w:rPr>
        <w:t>méthode numérique</w:t>
      </w:r>
      <w:r w:rsidRPr="0030404D">
        <w:rPr>
          <w:rFonts w:asciiTheme="minorHAnsi" w:hAnsiTheme="minorHAnsi" w:cstheme="minorHAnsi"/>
          <w:sz w:val="24"/>
          <w:szCs w:val="24"/>
        </w:rPr>
        <w:t xml:space="preserve"> appelée méthode de Runge </w:t>
      </w:r>
      <w:proofErr w:type="spellStart"/>
      <w:r w:rsidRPr="0030404D">
        <w:rPr>
          <w:rFonts w:asciiTheme="minorHAnsi" w:hAnsiTheme="minorHAnsi" w:cstheme="minorHAnsi"/>
          <w:sz w:val="24"/>
          <w:szCs w:val="24"/>
        </w:rPr>
        <w:t>Kutta</w:t>
      </w:r>
      <w:proofErr w:type="spellEnd"/>
      <w:r w:rsidRPr="0030404D">
        <w:rPr>
          <w:rFonts w:asciiTheme="minorHAnsi" w:hAnsiTheme="minorHAnsi" w:cstheme="minorHAnsi"/>
          <w:sz w:val="24"/>
          <w:szCs w:val="24"/>
        </w:rPr>
        <w:t>.</w:t>
      </w:r>
      <w:r>
        <w:rPr>
          <w:rFonts w:asciiTheme="minorHAnsi" w:hAnsiTheme="minorHAnsi" w:cstheme="minorHAnsi"/>
          <w:sz w:val="24"/>
          <w:szCs w:val="24"/>
        </w:rPr>
        <w:t xml:space="preserve"> Cette méthode comporte plusieurs ordres, l’ordre 1 (RK1), l’ordre 2 (RK2) et l’ordre 4 (RK4). L’application du premier ordre est utilisée dans cette étude.</w:t>
      </w:r>
      <w:r w:rsidRPr="0030404D">
        <w:rPr>
          <w:rFonts w:asciiTheme="minorHAnsi" w:hAnsiTheme="minorHAnsi" w:cstheme="minorHAnsi"/>
          <w:sz w:val="24"/>
          <w:szCs w:val="24"/>
        </w:rPr>
        <w:t xml:space="preserve"> </w:t>
      </w:r>
    </w:p>
    <w:p w:rsidR="001D0656" w:rsidRDefault="001D0656" w:rsidP="001D0656">
      <w:pPr>
        <w:rPr>
          <w:rFonts w:asciiTheme="minorHAnsi" w:hAnsiTheme="minorHAnsi" w:cstheme="minorHAnsi"/>
          <w:sz w:val="24"/>
          <w:szCs w:val="24"/>
        </w:rPr>
      </w:pPr>
    </w:p>
    <w:p w:rsidR="001D0656" w:rsidRPr="0030404D" w:rsidRDefault="001D0656" w:rsidP="001D0656">
      <w:pPr>
        <w:rPr>
          <w:rFonts w:asciiTheme="minorHAnsi" w:hAnsiTheme="minorHAnsi" w:cstheme="minorHAnsi"/>
          <w:color w:val="000000"/>
          <w:sz w:val="24"/>
          <w:szCs w:val="24"/>
          <w:shd w:val="clear" w:color="auto" w:fill="FFFFFF"/>
        </w:rPr>
      </w:pPr>
      <w:r w:rsidRPr="0030404D">
        <w:rPr>
          <w:rFonts w:asciiTheme="minorHAnsi" w:hAnsiTheme="minorHAnsi" w:cstheme="minorHAnsi"/>
          <w:color w:val="000000"/>
          <w:sz w:val="24"/>
          <w:szCs w:val="24"/>
          <w:shd w:val="clear" w:color="auto" w:fill="FFFFFF"/>
        </w:rPr>
        <w:t>La méthode RK1 est la suivante : un pas d’itération</w:t>
      </w:r>
      <w:r>
        <w:rPr>
          <w:rFonts w:asciiTheme="minorHAnsi" w:hAnsiTheme="minorHAnsi" w:cstheme="minorHAnsi"/>
          <w:color w:val="000000"/>
          <w:sz w:val="24"/>
          <w:szCs w:val="24"/>
          <w:shd w:val="clear" w:color="auto" w:fill="FFFFFF"/>
        </w:rPr>
        <w:t xml:space="preserve"> est utilisé</w:t>
      </w:r>
      <w:r w:rsidRPr="0030404D">
        <w:rPr>
          <w:rFonts w:asciiTheme="minorHAnsi" w:hAnsiTheme="minorHAnsi" w:cstheme="minorHAnsi"/>
          <w:color w:val="000000"/>
          <w:sz w:val="24"/>
          <w:szCs w:val="24"/>
          <w:shd w:val="clear" w:color="auto" w:fill="FFFFFF"/>
        </w:rPr>
        <w:t xml:space="preserve"> pour calculer le pas suivant</w:t>
      </w:r>
      <w:r>
        <w:rPr>
          <w:rFonts w:asciiTheme="minorHAnsi" w:hAnsiTheme="minorHAnsi" w:cstheme="minorHAnsi"/>
          <w:color w:val="000000"/>
          <w:sz w:val="24"/>
          <w:szCs w:val="24"/>
          <w:shd w:val="clear" w:color="auto" w:fill="FFFFFF"/>
        </w:rPr>
        <w:t>, ensuite, le calcul est réitéré en prenant</w:t>
      </w:r>
      <w:r w:rsidRPr="0030404D">
        <w:rPr>
          <w:rFonts w:asciiTheme="minorHAnsi" w:hAnsiTheme="minorHAnsi" w:cstheme="minorHAnsi"/>
          <w:color w:val="000000"/>
          <w:sz w:val="24"/>
          <w:szCs w:val="24"/>
          <w:shd w:val="clear" w:color="auto" w:fill="FFFFFF"/>
        </w:rPr>
        <w:t xml:space="preserve"> le résultat précédant avec le pas de temps suivant pour calculer le nouveau résultat.</w:t>
      </w:r>
      <w:r>
        <w:rPr>
          <w:rFonts w:asciiTheme="minorHAnsi" w:hAnsiTheme="minorHAnsi" w:cstheme="minorHAnsi"/>
          <w:color w:val="000000"/>
          <w:sz w:val="24"/>
          <w:szCs w:val="24"/>
          <w:shd w:val="clear" w:color="auto" w:fill="FFFFFF"/>
        </w:rPr>
        <w:t xml:space="preserve"> </w:t>
      </w:r>
      <w:r w:rsidRPr="0030404D">
        <w:rPr>
          <w:rFonts w:asciiTheme="minorHAnsi" w:hAnsiTheme="minorHAnsi" w:cstheme="minorHAnsi"/>
          <w:color w:val="000000"/>
          <w:sz w:val="24"/>
          <w:szCs w:val="24"/>
          <w:shd w:val="clear" w:color="auto" w:fill="FFFFFF"/>
        </w:rPr>
        <w:t xml:space="preserve"> </w:t>
      </w:r>
      <w:r>
        <w:rPr>
          <w:rFonts w:asciiTheme="minorHAnsi" w:hAnsiTheme="minorHAnsi" w:cstheme="minorHAnsi"/>
          <w:color w:val="000000"/>
          <w:sz w:val="24"/>
          <w:szCs w:val="24"/>
          <w:shd w:val="clear" w:color="auto" w:fill="FFFFFF"/>
        </w:rPr>
        <w:t>L’itération est réalisée jusqu’à ce que le temps voulu soit atteint.</w:t>
      </w:r>
    </w:p>
    <w:p w:rsidR="001D0656" w:rsidRPr="0030404D" w:rsidRDefault="001D0656" w:rsidP="001D0656">
      <w:pPr>
        <w:rPr>
          <w:rFonts w:asciiTheme="minorHAnsi" w:hAnsiTheme="minorHAnsi" w:cstheme="minorHAnsi"/>
          <w:color w:val="000000"/>
          <w:sz w:val="24"/>
          <w:szCs w:val="24"/>
          <w:shd w:val="clear" w:color="auto" w:fill="FFFFFF"/>
        </w:rPr>
      </w:pPr>
    </w:p>
    <w:p w:rsidR="001D0656" w:rsidRPr="0030404D" w:rsidRDefault="001D0656" w:rsidP="001D0656">
      <w:pPr>
        <w:rPr>
          <w:rFonts w:asciiTheme="minorHAnsi" w:hAnsiTheme="minorHAnsi" w:cstheme="minorHAnsi"/>
          <w:color w:val="000000"/>
          <w:sz w:val="24"/>
          <w:szCs w:val="24"/>
          <w:shd w:val="clear" w:color="auto" w:fill="FFFFFF"/>
        </w:rPr>
      </w:pPr>
      <w:r w:rsidRPr="0030404D">
        <w:rPr>
          <w:rFonts w:asciiTheme="minorHAnsi" w:hAnsiTheme="minorHAnsi" w:cstheme="minorHAnsi"/>
          <w:color w:val="000000"/>
          <w:sz w:val="24"/>
          <w:szCs w:val="24"/>
          <w:shd w:val="clear" w:color="auto" w:fill="FFFFFF"/>
        </w:rPr>
        <w:t>L’équation utilisée est la suivante :</w:t>
      </w:r>
    </w:p>
    <w:p w:rsidR="001D0656" w:rsidRPr="0030404D" w:rsidRDefault="001D0656" w:rsidP="001D0656">
      <w:pPr>
        <w:rPr>
          <w:rFonts w:asciiTheme="minorHAnsi" w:hAnsiTheme="minorHAnsi" w:cstheme="minorHAnsi"/>
          <w:color w:val="000000"/>
          <w:sz w:val="24"/>
          <w:szCs w:val="24"/>
          <w:shd w:val="clear" w:color="auto" w:fill="FFFFFF"/>
        </w:rPr>
      </w:pPr>
    </w:p>
    <w:p w:rsidR="001D0656" w:rsidRPr="00084194" w:rsidRDefault="00FC25CF" w:rsidP="001D0656">
      <w:pPr>
        <w:jc w:val="center"/>
        <w:rPr>
          <w:rFonts w:asciiTheme="minorHAnsi" w:hAnsiTheme="minorHAnsi" w:cstheme="minorHAnsi"/>
          <w:color w:val="000000"/>
          <w:sz w:val="24"/>
          <w:szCs w:val="24"/>
          <w:shd w:val="clear" w:color="auto" w:fill="FFFFFF"/>
        </w:rPr>
      </w:pPr>
      <m:oMathPara>
        <m:oMath>
          <m:sSub>
            <m:sSubPr>
              <m:ctrlPr>
                <w:rPr>
                  <w:rFonts w:ascii="Cambria Math" w:hAnsi="Cambria Math" w:cstheme="minorHAnsi"/>
                  <w:color w:val="000000"/>
                  <w:sz w:val="24"/>
                  <w:szCs w:val="24"/>
                  <w:shd w:val="clear" w:color="auto" w:fill="FFFFFF"/>
                </w:rPr>
              </m:ctrlPr>
            </m:sSubPr>
            <m:e>
              <m:r>
                <m:rPr>
                  <m:sty m:val="p"/>
                </m:rPr>
                <w:rPr>
                  <w:rFonts w:ascii="Cambria Math" w:hAnsi="Cambria Math" w:cstheme="minorHAnsi"/>
                  <w:color w:val="000000"/>
                  <w:sz w:val="24"/>
                  <w:szCs w:val="24"/>
                  <w:shd w:val="clear" w:color="auto" w:fill="FFFFFF"/>
                </w:rPr>
                <m:t>Y</m:t>
              </m:r>
            </m:e>
            <m:sub>
              <m:r>
                <w:rPr>
                  <w:rFonts w:ascii="Cambria Math" w:hAnsi="Cambria Math" w:cstheme="minorHAnsi"/>
                  <w:color w:val="000000"/>
                  <w:sz w:val="24"/>
                  <w:szCs w:val="24"/>
                  <w:shd w:val="clear" w:color="auto" w:fill="FFFFFF"/>
                </w:rPr>
                <m:t>(i+1)</m:t>
              </m:r>
            </m:sub>
          </m:sSub>
          <m:r>
            <m:rPr>
              <m:sty m:val="p"/>
            </m:rPr>
            <w:rPr>
              <w:rFonts w:ascii="Cambria Math" w:hAnsi="Cambria Math" w:cstheme="minorHAnsi"/>
              <w:color w:val="000000"/>
              <w:sz w:val="24"/>
              <w:szCs w:val="24"/>
              <w:shd w:val="clear" w:color="auto" w:fill="FFFFFF"/>
            </w:rPr>
            <m:t xml:space="preserve">= </m:t>
          </m:r>
          <m:sSub>
            <m:sSubPr>
              <m:ctrlPr>
                <w:rPr>
                  <w:rFonts w:ascii="Cambria Math" w:hAnsi="Cambria Math" w:cstheme="minorHAnsi"/>
                  <w:color w:val="000000"/>
                  <w:sz w:val="24"/>
                  <w:szCs w:val="24"/>
                  <w:shd w:val="clear" w:color="auto" w:fill="FFFFFF"/>
                </w:rPr>
              </m:ctrlPr>
            </m:sSubPr>
            <m:e>
              <m:r>
                <w:rPr>
                  <w:rFonts w:ascii="Cambria Math" w:hAnsi="Cambria Math" w:cstheme="minorHAnsi"/>
                  <w:color w:val="000000"/>
                  <w:sz w:val="24"/>
                  <w:szCs w:val="24"/>
                  <w:shd w:val="clear" w:color="auto" w:fill="FFFFFF"/>
                </w:rPr>
                <m:t>Y</m:t>
              </m:r>
            </m:e>
            <m:sub>
              <m:r>
                <w:rPr>
                  <w:rFonts w:ascii="Cambria Math" w:hAnsi="Cambria Math" w:cstheme="minorHAnsi"/>
                  <w:color w:val="000000"/>
                  <w:sz w:val="24"/>
                  <w:szCs w:val="24"/>
                  <w:shd w:val="clear" w:color="auto" w:fill="FFFFFF"/>
                </w:rPr>
                <m:t>(i)</m:t>
              </m:r>
            </m:sub>
          </m:sSub>
          <m:r>
            <m:rPr>
              <m:sty m:val="p"/>
            </m:rPr>
            <w:rPr>
              <w:rFonts w:ascii="Cambria Math" w:hAnsi="Cambria Math" w:cstheme="minorHAnsi"/>
              <w:color w:val="000000"/>
              <w:sz w:val="24"/>
              <w:szCs w:val="24"/>
              <w:shd w:val="clear" w:color="auto" w:fill="FFFFFF"/>
            </w:rPr>
            <m:t xml:space="preserve"> + h</m:t>
          </m:r>
          <m:sSub>
            <m:sSubPr>
              <m:ctrlPr>
                <w:rPr>
                  <w:rFonts w:ascii="Cambria Math" w:hAnsi="Cambria Math" w:cstheme="minorHAnsi"/>
                  <w:color w:val="000000"/>
                  <w:sz w:val="24"/>
                  <w:szCs w:val="24"/>
                  <w:shd w:val="clear" w:color="auto" w:fill="FFFFFF"/>
                </w:rPr>
              </m:ctrlPr>
            </m:sSubPr>
            <m:e>
              <m:r>
                <w:rPr>
                  <w:rFonts w:ascii="Cambria Math" w:hAnsi="Cambria Math" w:cstheme="minorHAnsi"/>
                  <w:color w:val="000000"/>
                  <w:sz w:val="24"/>
                  <w:szCs w:val="24"/>
                  <w:shd w:val="clear" w:color="auto" w:fill="FFFFFF"/>
                </w:rPr>
                <m:t>f</m:t>
              </m:r>
            </m:e>
            <m:sub>
              <m:r>
                <w:rPr>
                  <w:rFonts w:ascii="Cambria Math" w:hAnsi="Cambria Math" w:cstheme="minorHAnsi"/>
                  <w:color w:val="000000"/>
                  <w:sz w:val="24"/>
                  <w:szCs w:val="24"/>
                  <w:shd w:val="clear" w:color="auto" w:fill="FFFFFF"/>
                </w:rPr>
                <m:t>(t,</m:t>
              </m:r>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Y</m:t>
                  </m:r>
                </m:e>
                <m:sub>
                  <m:r>
                    <w:rPr>
                      <w:rFonts w:ascii="Cambria Math" w:hAnsi="Cambria Math" w:cstheme="minorHAnsi"/>
                      <w:color w:val="000000"/>
                      <w:sz w:val="24"/>
                      <w:szCs w:val="24"/>
                      <w:shd w:val="clear" w:color="auto" w:fill="FFFFFF"/>
                    </w:rPr>
                    <m:t>i</m:t>
                  </m:r>
                </m:sub>
              </m:sSub>
              <m:r>
                <w:rPr>
                  <w:rFonts w:ascii="Cambria Math" w:hAnsi="Cambria Math" w:cstheme="minorHAnsi"/>
                  <w:color w:val="000000"/>
                  <w:sz w:val="24"/>
                  <w:szCs w:val="24"/>
                  <w:shd w:val="clear" w:color="auto" w:fill="FFFFFF"/>
                </w:rPr>
                <m:t>)</m:t>
              </m:r>
            </m:sub>
          </m:sSub>
        </m:oMath>
      </m:oMathPara>
    </w:p>
    <w:p w:rsidR="001D0656" w:rsidRPr="0030404D" w:rsidRDefault="001D0656" w:rsidP="001D0656">
      <w:pPr>
        <w:rPr>
          <w:rFonts w:asciiTheme="minorHAnsi" w:hAnsiTheme="minorHAnsi" w:cstheme="minorHAnsi"/>
          <w:color w:val="000000"/>
          <w:sz w:val="24"/>
          <w:szCs w:val="24"/>
          <w:shd w:val="clear" w:color="auto" w:fill="FFFFFF"/>
        </w:rPr>
      </w:pPr>
    </w:p>
    <w:p w:rsidR="001D0656" w:rsidRPr="00B20A81" w:rsidRDefault="001D0656" w:rsidP="001D0656">
      <w:pPr>
        <w:numPr>
          <w:ilvl w:val="0"/>
          <w:numId w:val="18"/>
        </w:numPr>
        <w:rPr>
          <w:rFonts w:asciiTheme="minorHAnsi" w:hAnsiTheme="minorHAnsi" w:cstheme="minorHAnsi"/>
          <w:color w:val="000000"/>
          <w:sz w:val="24"/>
          <w:szCs w:val="24"/>
          <w:shd w:val="clear" w:color="auto" w:fill="FFFFFF"/>
        </w:rPr>
      </w:pPr>
      <w:r w:rsidRPr="00B20A81">
        <w:rPr>
          <w:rFonts w:asciiTheme="minorHAnsi" w:hAnsiTheme="minorHAnsi" w:cstheme="minorHAnsi"/>
          <w:color w:val="000000"/>
          <w:sz w:val="24"/>
          <w:szCs w:val="24"/>
          <w:shd w:val="clear" w:color="auto" w:fill="FFFFFF"/>
        </w:rPr>
        <w:t>h est le pas d’itération.</w:t>
      </w:r>
    </w:p>
    <w:p w:rsidR="001D0656" w:rsidRPr="00B20A81" w:rsidRDefault="00FC25CF" w:rsidP="001D0656">
      <w:pPr>
        <w:numPr>
          <w:ilvl w:val="0"/>
          <w:numId w:val="18"/>
        </w:numPr>
        <w:rPr>
          <w:rFonts w:asciiTheme="minorHAnsi" w:hAnsiTheme="minorHAnsi" w:cstheme="minorHAnsi"/>
          <w:color w:val="000000"/>
          <w:sz w:val="24"/>
          <w:szCs w:val="24"/>
          <w:shd w:val="clear" w:color="auto" w:fill="FFFFFF"/>
        </w:rPr>
      </w:pPr>
      <m:oMath>
        <m:sSub>
          <m:sSubPr>
            <m:ctrlPr>
              <w:rPr>
                <w:rFonts w:ascii="Cambria Math" w:hAnsi="Cambria Math" w:cstheme="minorHAnsi"/>
                <w:iCs/>
                <w:color w:val="000000"/>
                <w:sz w:val="24"/>
                <w:szCs w:val="24"/>
                <w:shd w:val="clear" w:color="auto" w:fill="FFFFFF"/>
              </w:rPr>
            </m:ctrlPr>
          </m:sSubPr>
          <m:e>
            <m:r>
              <m:rPr>
                <m:sty m:val="p"/>
              </m:rPr>
              <w:rPr>
                <w:rFonts w:ascii="Cambria Math" w:hAnsi="Cambria Math" w:cstheme="minorHAnsi"/>
                <w:color w:val="000000"/>
                <w:sz w:val="24"/>
                <w:szCs w:val="24"/>
                <w:shd w:val="clear" w:color="auto" w:fill="FFFFFF"/>
              </w:rPr>
              <m:t>Y</m:t>
            </m:r>
          </m:e>
          <m:sub>
            <m:r>
              <m:rPr>
                <m:sty m:val="p"/>
              </m:rPr>
              <w:rPr>
                <w:rFonts w:ascii="Cambria Math" w:hAnsi="Cambria Math" w:cstheme="minorHAnsi"/>
                <w:color w:val="000000"/>
                <w:sz w:val="24"/>
                <w:szCs w:val="24"/>
                <w:shd w:val="clear" w:color="auto" w:fill="FFFFFF"/>
              </w:rPr>
              <m:t>(i)</m:t>
            </m:r>
          </m:sub>
        </m:sSub>
      </m:oMath>
      <w:r w:rsidR="001D0656" w:rsidRPr="00B20A81">
        <w:rPr>
          <w:rFonts w:asciiTheme="minorHAnsi" w:hAnsiTheme="minorHAnsi" w:cstheme="minorHAnsi"/>
          <w:color w:val="000000"/>
          <w:sz w:val="24"/>
          <w:szCs w:val="24"/>
          <w:shd w:val="clear" w:color="auto" w:fill="FFFFFF"/>
        </w:rPr>
        <w:t xml:space="preserve"> est le vecteur des concentrations de noyaux lourds à l’instant i</w:t>
      </w:r>
    </w:p>
    <w:p w:rsidR="001D0656" w:rsidRPr="00B20A81" w:rsidRDefault="001D0656" w:rsidP="001D0656">
      <w:pPr>
        <w:numPr>
          <w:ilvl w:val="0"/>
          <w:numId w:val="18"/>
        </w:numPr>
        <w:rPr>
          <w:rFonts w:asciiTheme="minorHAnsi" w:hAnsiTheme="minorHAnsi" w:cstheme="minorHAnsi"/>
          <w:color w:val="000000"/>
          <w:sz w:val="24"/>
          <w:szCs w:val="24"/>
          <w:shd w:val="clear" w:color="auto" w:fill="FFFFFF"/>
        </w:rPr>
      </w:pPr>
      <w:r w:rsidRPr="0085500C">
        <w:rPr>
          <w:rFonts w:asciiTheme="minorHAnsi" w:hAnsiTheme="minorHAnsi" w:cstheme="minorHAnsi"/>
          <w:noProof/>
          <w:color w:val="000000"/>
          <w:sz w:val="24"/>
          <w:szCs w:val="24"/>
          <w:shd w:val="clear" w:color="auto" w:fill="FFFFFF"/>
          <w:lang w:eastAsia="fr-FR"/>
        </w:rPr>
        <mc:AlternateContent>
          <mc:Choice Requires="wps">
            <w:drawing>
              <wp:anchor distT="0" distB="0" distL="114300" distR="114300" simplePos="0" relativeHeight="251702272" behindDoc="0" locked="0" layoutInCell="1" allowOverlap="1" wp14:anchorId="08FED51A" wp14:editId="3341FBDF">
                <wp:simplePos x="0" y="0"/>
                <wp:positionH relativeFrom="column">
                  <wp:posOffset>2446655</wp:posOffset>
                </wp:positionH>
                <wp:positionV relativeFrom="paragraph">
                  <wp:posOffset>207645</wp:posOffset>
                </wp:positionV>
                <wp:extent cx="3923665" cy="3604260"/>
                <wp:effectExtent l="0" t="0" r="0" b="0"/>
                <wp:wrapNone/>
                <wp:docPr id="63" name="Rectangle 4"/>
                <wp:cNvGraphicFramePr/>
                <a:graphic xmlns:a="http://schemas.openxmlformats.org/drawingml/2006/main">
                  <a:graphicData uri="http://schemas.microsoft.com/office/word/2010/wordprocessingShape">
                    <wps:wsp>
                      <wps:cNvSpPr/>
                      <wps:spPr>
                        <a:xfrm>
                          <a:off x="0" y="0"/>
                          <a:ext cx="3923665" cy="3604260"/>
                        </a:xfrm>
                        <a:prstGeom prst="rect">
                          <a:avLst/>
                        </a:prstGeom>
                      </wps:spPr>
                      <wps:txbx>
                        <w:txbxContent>
                          <w:p w:rsidR="00FC25CF" w:rsidRPr="00903D15" w:rsidRDefault="00FC25CF" w:rsidP="001D0656">
                            <w:pPr>
                              <w:pStyle w:val="NormalWeb"/>
                              <w:spacing w:before="0" w:beforeAutospacing="0" w:after="0" w:afterAutospacing="0"/>
                              <w:textAlignment w:val="baseline"/>
                              <w:rPr>
                                <w:iCs/>
                                <w:color w:val="000000" w:themeColor="text1"/>
                                <w:kern w:val="24"/>
                              </w:rPr>
                            </w:pPr>
                            <m:oMathPara>
                              <m:oMathParaPr>
                                <m:jc m:val="centerGroup"/>
                              </m:oMathParaPr>
                              <m:oMath>
                                <m:r>
                                  <w:rPr>
                                    <w:rFonts w:ascii="Cambria Math" w:hAnsi="Cambria Math" w:cs="Arial"/>
                                    <w:color w:val="000000" w:themeColor="text1"/>
                                    <w:kern w:val="24"/>
                                  </w:rPr>
                                  <m:t>f</m:t>
                                </m:r>
                                <m:d>
                                  <m:dPr>
                                    <m:ctrlPr>
                                      <w:rPr>
                                        <w:rFonts w:ascii="Cambria Math" w:hAnsi="Cambria Math" w:cs="Arial"/>
                                        <w:i/>
                                        <w:iCs/>
                                        <w:color w:val="000000" w:themeColor="text1"/>
                                        <w:kern w:val="24"/>
                                      </w:rPr>
                                    </m:ctrlPr>
                                  </m:dPr>
                                  <m:e>
                                    <m:r>
                                      <w:rPr>
                                        <w:rFonts w:ascii="Cambria Math" w:hAnsi="Cambria Math" w:cs="Arial"/>
                                        <w:color w:val="000000" w:themeColor="text1"/>
                                        <w:kern w:val="24"/>
                                      </w:rPr>
                                      <m:t>t,y(i)</m:t>
                                    </m:r>
                                  </m:e>
                                </m:d>
                                <m:r>
                                  <w:rPr>
                                    <w:rFonts w:ascii="Cambria Math" w:hAnsi="Cambria Math" w:cs="Arial"/>
                                    <w:color w:val="000000" w:themeColor="text1"/>
                                    <w:kern w:val="24"/>
                                  </w:rPr>
                                  <m:t>=</m:t>
                                </m:r>
                                <m:sSub>
                                  <m:sSubPr>
                                    <m:ctrlPr>
                                      <w:rPr>
                                        <w:rFonts w:ascii="Cambria Math" w:hAnsi="Cambria Math" w:cs="Arial"/>
                                        <w:i/>
                                        <w:iCs/>
                                        <w:color w:val="000000" w:themeColor="text1"/>
                                        <w:kern w:val="24"/>
                                      </w:rPr>
                                    </m:ctrlPr>
                                  </m:sSubPr>
                                  <m:e>
                                    <m:d>
                                      <m:dPr>
                                        <m:ctrlPr>
                                          <w:rPr>
                                            <w:rFonts w:ascii="Cambria Math" w:hAnsi="Cambria Math" w:cs="Arial"/>
                                            <w:i/>
                                            <w:iCs/>
                                            <w:color w:val="000000" w:themeColor="text1"/>
                                            <w:kern w:val="24"/>
                                          </w:rPr>
                                        </m:ctrlPr>
                                      </m:dPr>
                                      <m:e>
                                        <m:eqArr>
                                          <m:eqArrPr>
                                            <m:ctrlPr>
                                              <w:rPr>
                                                <w:rFonts w:ascii="Cambria Math" w:hAnsi="Cambria Math" w:cs="Arial"/>
                                                <w:i/>
                                                <w:iCs/>
                                                <w:color w:val="000000" w:themeColor="text1"/>
                                                <w:kern w:val="24"/>
                                              </w:rPr>
                                            </m:ctrlPr>
                                          </m:eqArrPr>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Pu238</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Pu239</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Pu240</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Pu241</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Pu242</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Am241</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U238</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U235</m:t>
                                                    </m:r>
                                                  </m:sub>
                                                </m:sSub>
                                              </m:num>
                                              <m:den>
                                                <m:r>
                                                  <w:rPr>
                                                    <w:rFonts w:ascii="Cambria Math" w:hAnsi="Cambria Math" w:cs="Arial"/>
                                                    <w:color w:val="000000" w:themeColor="text1"/>
                                                    <w:kern w:val="24"/>
                                                  </w:rPr>
                                                  <m:t>dt</m:t>
                                                </m:r>
                                              </m:den>
                                            </m:f>
                                          </m:e>
                                        </m:eqArr>
                                      </m:e>
                                    </m:d>
                                  </m:e>
                                  <m:sub>
                                    <m:r>
                                      <w:rPr>
                                        <w:rFonts w:ascii="Cambria Math" w:hAnsi="Cambria Math" w:cs="Arial"/>
                                        <w:color w:val="000000" w:themeColor="text1"/>
                                        <w:kern w:val="24"/>
                                      </w:rPr>
                                      <m:t>t=t</m:t>
                                    </m:r>
                                    <m:r>
                                      <w:rPr>
                                        <w:rFonts w:ascii="Cambria Math" w:hAnsi="Cambria Math" w:cs="Arial"/>
                                        <w:color w:val="000000" w:themeColor="text1"/>
                                        <w:kern w:val="24"/>
                                      </w:rPr>
                                      <m:t>i</m:t>
                                    </m:r>
                                  </m:sub>
                                </m:sSub>
                              </m:oMath>
                            </m:oMathPara>
                          </w:p>
                          <w:p w:rsidR="00FC25CF" w:rsidRDefault="00FC25CF" w:rsidP="001D0656">
                            <w:pPr>
                              <w:pStyle w:val="NormalWeb"/>
                              <w:spacing w:before="0" w:beforeAutospacing="0" w:after="0" w:afterAutospacing="0"/>
                              <w:textAlignment w:val="baseline"/>
                              <w:rPr>
                                <w:iCs/>
                                <w:color w:val="000000" w:themeColor="text1"/>
                                <w:kern w:val="24"/>
                              </w:rPr>
                            </w:pPr>
                          </w:p>
                          <w:p w:rsidR="00FC25CF" w:rsidRPr="00B20A81" w:rsidRDefault="00FC25CF" w:rsidP="001D0656">
                            <w:pPr>
                              <w:pStyle w:val="NormalWeb"/>
                              <w:spacing w:before="0" w:beforeAutospacing="0" w:after="0" w:afterAutospacing="0"/>
                              <w:textAlignment w:val="baseline"/>
                              <w:rPr>
                                <w:iCs/>
                                <w:color w:val="000000" w:themeColor="text1"/>
                                <w:kern w:val="24"/>
                              </w:rPr>
                            </w:pPr>
                          </w:p>
                          <w:p w:rsidR="00FC25CF" w:rsidRDefault="00FC25CF" w:rsidP="001D0656">
                            <w:pPr>
                              <w:pStyle w:val="NormalWeb"/>
                              <w:spacing w:before="0" w:beforeAutospacing="0" w:after="0" w:afterAutospacing="0"/>
                              <w:textAlignment w:val="baseline"/>
                            </w:pPr>
                          </w:p>
                        </w:txbxContent>
                      </wps:txbx>
                      <wps:bodyPr wrap="square">
                        <a:noAutofit/>
                      </wps:bodyPr>
                    </wps:wsp>
                  </a:graphicData>
                </a:graphic>
                <wp14:sizeRelV relativeFrom="margin">
                  <wp14:pctHeight>0</wp14:pctHeight>
                </wp14:sizeRelV>
              </wp:anchor>
            </w:drawing>
          </mc:Choice>
          <mc:Fallback>
            <w:pict>
              <v:rect id="Rectangle 4" o:spid="_x0000_s1029" style="position:absolute;left:0;text-align:left;margin-left:192.65pt;margin-top:16.35pt;width:308.95pt;height:283.8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" filled="f" stroked="f">
                <v:textbox>
                  <w:txbxContent>
                    <w:p w:rsidR="00FC25CF" w:rsidRPr="00903D15" w:rsidRDefault="00FC25CF" w:rsidP="001D0656">
                      <w:pPr>
                        <w:pStyle w:val="NormalWeb"/>
                        <w:spacing w:before="0" w:beforeAutospacing="0" w:after="0" w:afterAutospacing="0"/>
                        <w:textAlignment w:val="baseline"/>
                        <w:rPr>
                          <w:iCs/>
                          <w:color w:val="000000" w:themeColor="text1"/>
                          <w:kern w:val="24"/>
                        </w:rPr>
                      </w:pPr>
                      <m:oMathPara>
                        <m:oMathParaPr>
                          <m:jc m:val="centerGroup"/>
                        </m:oMathParaPr>
                        <m:oMath>
                          <m:r>
                            <w:rPr>
                              <w:rFonts w:ascii="Cambria Math" w:hAnsi="Cambria Math" w:cs="Arial"/>
                              <w:color w:val="000000" w:themeColor="text1"/>
                              <w:kern w:val="24"/>
                            </w:rPr>
                            <m:t>f</m:t>
                          </m:r>
                          <m:d>
                            <m:dPr>
                              <m:ctrlPr>
                                <w:rPr>
                                  <w:rFonts w:ascii="Cambria Math" w:hAnsi="Cambria Math" w:cs="Arial"/>
                                  <w:i/>
                                  <w:iCs/>
                                  <w:color w:val="000000" w:themeColor="text1"/>
                                  <w:kern w:val="24"/>
                                </w:rPr>
                              </m:ctrlPr>
                            </m:dPr>
                            <m:e>
                              <m:r>
                                <w:rPr>
                                  <w:rFonts w:ascii="Cambria Math" w:hAnsi="Cambria Math" w:cs="Arial"/>
                                  <w:color w:val="000000" w:themeColor="text1"/>
                                  <w:kern w:val="24"/>
                                </w:rPr>
                                <m:t>t,y(i)</m:t>
                              </m:r>
                            </m:e>
                          </m:d>
                          <m:r>
                            <w:rPr>
                              <w:rFonts w:ascii="Cambria Math" w:hAnsi="Cambria Math" w:cs="Arial"/>
                              <w:color w:val="000000" w:themeColor="text1"/>
                              <w:kern w:val="24"/>
                            </w:rPr>
                            <m:t>=</m:t>
                          </m:r>
                          <m:sSub>
                            <m:sSubPr>
                              <m:ctrlPr>
                                <w:rPr>
                                  <w:rFonts w:ascii="Cambria Math" w:hAnsi="Cambria Math" w:cs="Arial"/>
                                  <w:i/>
                                  <w:iCs/>
                                  <w:color w:val="000000" w:themeColor="text1"/>
                                  <w:kern w:val="24"/>
                                </w:rPr>
                              </m:ctrlPr>
                            </m:sSubPr>
                            <m:e>
                              <m:d>
                                <m:dPr>
                                  <m:ctrlPr>
                                    <w:rPr>
                                      <w:rFonts w:ascii="Cambria Math" w:hAnsi="Cambria Math" w:cs="Arial"/>
                                      <w:i/>
                                      <w:iCs/>
                                      <w:color w:val="000000" w:themeColor="text1"/>
                                      <w:kern w:val="24"/>
                                    </w:rPr>
                                  </m:ctrlPr>
                                </m:dPr>
                                <m:e>
                                  <m:eqArr>
                                    <m:eqArrPr>
                                      <m:ctrlPr>
                                        <w:rPr>
                                          <w:rFonts w:ascii="Cambria Math" w:hAnsi="Cambria Math" w:cs="Arial"/>
                                          <w:i/>
                                          <w:iCs/>
                                          <w:color w:val="000000" w:themeColor="text1"/>
                                          <w:kern w:val="24"/>
                                        </w:rPr>
                                      </m:ctrlPr>
                                    </m:eqArrPr>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Pu238</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Pu239</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Pu240</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Pu241</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Pu242</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Am241</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U238</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U235</m:t>
                                              </m:r>
                                            </m:sub>
                                          </m:sSub>
                                        </m:num>
                                        <m:den>
                                          <m:r>
                                            <w:rPr>
                                              <w:rFonts w:ascii="Cambria Math" w:hAnsi="Cambria Math" w:cs="Arial"/>
                                              <w:color w:val="000000" w:themeColor="text1"/>
                                              <w:kern w:val="24"/>
                                            </w:rPr>
                                            <m:t>dt</m:t>
                                          </m:r>
                                        </m:den>
                                      </m:f>
                                    </m:e>
                                  </m:eqArr>
                                </m:e>
                              </m:d>
                            </m:e>
                            <m:sub>
                              <m:r>
                                <w:rPr>
                                  <w:rFonts w:ascii="Cambria Math" w:hAnsi="Cambria Math" w:cs="Arial"/>
                                  <w:color w:val="000000" w:themeColor="text1"/>
                                  <w:kern w:val="24"/>
                                </w:rPr>
                                <m:t>t=t</m:t>
                              </m:r>
                              <m:r>
                                <w:rPr>
                                  <w:rFonts w:ascii="Cambria Math" w:hAnsi="Cambria Math" w:cs="Arial"/>
                                  <w:color w:val="000000" w:themeColor="text1"/>
                                  <w:kern w:val="24"/>
                                </w:rPr>
                                <m:t>i</m:t>
                              </m:r>
                            </m:sub>
                          </m:sSub>
                        </m:oMath>
                      </m:oMathPara>
                    </w:p>
                    <w:p w:rsidR="00FC25CF" w:rsidRDefault="00FC25CF" w:rsidP="001D0656">
                      <w:pPr>
                        <w:pStyle w:val="NormalWeb"/>
                        <w:spacing w:before="0" w:beforeAutospacing="0" w:after="0" w:afterAutospacing="0"/>
                        <w:textAlignment w:val="baseline"/>
                        <w:rPr>
                          <w:iCs/>
                          <w:color w:val="000000" w:themeColor="text1"/>
                          <w:kern w:val="24"/>
                        </w:rPr>
                      </w:pPr>
                    </w:p>
                    <w:p w:rsidR="00FC25CF" w:rsidRPr="00B20A81" w:rsidRDefault="00FC25CF" w:rsidP="001D0656">
                      <w:pPr>
                        <w:pStyle w:val="NormalWeb"/>
                        <w:spacing w:before="0" w:beforeAutospacing="0" w:after="0" w:afterAutospacing="0"/>
                        <w:textAlignment w:val="baseline"/>
                        <w:rPr>
                          <w:iCs/>
                          <w:color w:val="000000" w:themeColor="text1"/>
                          <w:kern w:val="24"/>
                        </w:rPr>
                      </w:pPr>
                    </w:p>
                    <w:p w:rsidR="00FC25CF" w:rsidRDefault="00FC25CF" w:rsidP="001D0656">
                      <w:pPr>
                        <w:pStyle w:val="NormalWeb"/>
                        <w:spacing w:before="0" w:beforeAutospacing="0" w:after="0" w:afterAutospacing="0"/>
                        <w:textAlignment w:val="baseline"/>
                      </w:pPr>
                    </w:p>
                  </w:txbxContent>
                </v:textbox>
              </v:rect>
            </w:pict>
          </mc:Fallback>
        </mc:AlternateContent>
      </w:r>
      <m:oMath>
        <m:sSub>
          <m:sSubPr>
            <m:ctrlPr>
              <w:rPr>
                <w:rFonts w:ascii="Cambria Math" w:hAnsi="Cambria Math" w:cstheme="minorHAnsi"/>
                <w:iCs/>
                <w:color w:val="000000"/>
                <w:sz w:val="24"/>
                <w:szCs w:val="24"/>
                <w:shd w:val="clear" w:color="auto" w:fill="FFFFFF"/>
              </w:rPr>
            </m:ctrlPr>
          </m:sSubPr>
          <m:e>
            <m:r>
              <m:rPr>
                <m:sty m:val="p"/>
              </m:rPr>
              <w:rPr>
                <w:rFonts w:ascii="Cambria Math" w:hAnsi="Cambria Math" w:cstheme="minorHAnsi"/>
                <w:color w:val="000000"/>
                <w:sz w:val="24"/>
                <w:szCs w:val="24"/>
                <w:shd w:val="clear" w:color="auto" w:fill="FFFFFF"/>
              </w:rPr>
              <m:t>f</m:t>
            </m:r>
          </m:e>
          <m:sub>
            <m:r>
              <m:rPr>
                <m:sty m:val="p"/>
              </m:rPr>
              <w:rPr>
                <w:rFonts w:ascii="Cambria Math" w:hAnsi="Cambria Math" w:cstheme="minorHAnsi"/>
                <w:color w:val="000000"/>
                <w:sz w:val="24"/>
                <w:szCs w:val="24"/>
                <w:shd w:val="clear" w:color="auto" w:fill="FFFFFF"/>
              </w:rPr>
              <m:t>(t,</m:t>
            </m:r>
            <m:sSub>
              <m:sSubPr>
                <m:ctrlPr>
                  <w:rPr>
                    <w:rFonts w:ascii="Cambria Math" w:hAnsi="Cambria Math" w:cstheme="minorHAnsi"/>
                    <w:iCs/>
                    <w:color w:val="000000"/>
                    <w:sz w:val="24"/>
                    <w:szCs w:val="24"/>
                    <w:shd w:val="clear" w:color="auto" w:fill="FFFFFF"/>
                  </w:rPr>
                </m:ctrlPr>
              </m:sSubPr>
              <m:e>
                <m:r>
                  <m:rPr>
                    <m:sty m:val="p"/>
                  </m:rPr>
                  <w:rPr>
                    <w:rFonts w:ascii="Cambria Math" w:hAnsi="Cambria Math" w:cstheme="minorHAnsi"/>
                    <w:color w:val="000000"/>
                    <w:sz w:val="24"/>
                    <w:szCs w:val="24"/>
                    <w:shd w:val="clear" w:color="auto" w:fill="FFFFFF"/>
                  </w:rPr>
                  <m:t>y</m:t>
                </m:r>
              </m:e>
              <m:sub>
                <m:r>
                  <m:rPr>
                    <m:sty m:val="p"/>
                  </m:rPr>
                  <w:rPr>
                    <w:rFonts w:ascii="Cambria Math" w:hAnsi="Cambria Math" w:cstheme="minorHAnsi"/>
                    <w:color w:val="000000"/>
                    <w:sz w:val="24"/>
                    <w:szCs w:val="24"/>
                    <w:shd w:val="clear" w:color="auto" w:fill="FFFFFF"/>
                  </w:rPr>
                  <m:t>(i)</m:t>
                </m:r>
              </m:sub>
            </m:sSub>
            <m:r>
              <m:rPr>
                <m:sty m:val="p"/>
              </m:rPr>
              <w:rPr>
                <w:rFonts w:ascii="Cambria Math" w:hAnsi="Cambria Math" w:cstheme="minorHAnsi"/>
                <w:color w:val="000000"/>
                <w:sz w:val="24"/>
                <w:szCs w:val="24"/>
                <w:shd w:val="clear" w:color="auto" w:fill="FFFFFF"/>
              </w:rPr>
              <m:t>)</m:t>
            </m:r>
          </m:sub>
        </m:sSub>
      </m:oMath>
      <w:r w:rsidRPr="00B20A81">
        <w:rPr>
          <w:rFonts w:asciiTheme="minorHAnsi" w:hAnsiTheme="minorHAnsi" w:cstheme="minorHAnsi"/>
          <w:color w:val="000000"/>
          <w:sz w:val="24"/>
          <w:szCs w:val="24"/>
          <w:shd w:val="clear" w:color="auto" w:fill="FFFFFF"/>
        </w:rPr>
        <w:t xml:space="preserve"> la fonction </w:t>
      </w:r>
      <m:oMath>
        <m:f>
          <m:fPr>
            <m:ctrlPr>
              <w:rPr>
                <w:rFonts w:ascii="Cambria Math" w:hAnsi="Cambria Math" w:cstheme="minorHAnsi"/>
                <w:iCs/>
                <w:color w:val="000000"/>
                <w:sz w:val="24"/>
                <w:szCs w:val="24"/>
                <w:shd w:val="clear" w:color="auto" w:fill="FFFFFF"/>
              </w:rPr>
            </m:ctrlPr>
          </m:fPr>
          <m:num>
            <m:sSub>
              <m:sSubPr>
                <m:ctrlPr>
                  <w:rPr>
                    <w:rFonts w:ascii="Cambria Math" w:hAnsi="Cambria Math" w:cstheme="minorHAnsi"/>
                    <w:iCs/>
                    <w:color w:val="000000"/>
                    <w:sz w:val="24"/>
                    <w:szCs w:val="24"/>
                    <w:shd w:val="clear" w:color="auto" w:fill="FFFFFF"/>
                  </w:rPr>
                </m:ctrlPr>
              </m:sSubPr>
              <m:e>
                <m:r>
                  <m:rPr>
                    <m:sty m:val="p"/>
                  </m:rPr>
                  <w:rPr>
                    <w:rFonts w:ascii="Cambria Math" w:hAnsi="Cambria Math" w:cstheme="minorHAnsi"/>
                    <w:color w:val="000000"/>
                    <w:sz w:val="24"/>
                    <w:szCs w:val="24"/>
                    <w:shd w:val="clear" w:color="auto" w:fill="FFFFFF"/>
                  </w:rPr>
                  <m:t>dy</m:t>
                </m:r>
              </m:e>
              <m:sub>
                <m:r>
                  <m:rPr>
                    <m:sty m:val="p"/>
                  </m:rPr>
                  <w:rPr>
                    <w:rFonts w:ascii="Cambria Math" w:hAnsi="Cambria Math" w:cstheme="minorHAnsi"/>
                    <w:color w:val="000000"/>
                    <w:sz w:val="24"/>
                    <w:szCs w:val="24"/>
                    <w:shd w:val="clear" w:color="auto" w:fill="FFFFFF"/>
                  </w:rPr>
                  <m:t>(i)</m:t>
                </m:r>
              </m:sub>
            </m:sSub>
          </m:num>
          <m:den>
            <m:r>
              <m:rPr>
                <m:sty m:val="p"/>
              </m:rPr>
              <w:rPr>
                <w:rFonts w:ascii="Cambria Math" w:hAnsi="Cambria Math" w:cstheme="minorHAnsi"/>
                <w:color w:val="000000"/>
                <w:sz w:val="24"/>
                <w:szCs w:val="24"/>
                <w:shd w:val="clear" w:color="auto" w:fill="FFFFFF"/>
              </w:rPr>
              <m:t>dt</m:t>
            </m:r>
          </m:den>
        </m:f>
      </m:oMath>
    </w:p>
    <w:p w:rsidR="001D0656"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 xml:space="preserve">Rapportée à l’étude, </w:t>
      </w:r>
      <m:oMath>
        <m:sSub>
          <m:sSubPr>
            <m:ctrlPr>
              <w:rPr>
                <w:rFonts w:ascii="Cambria Math" w:hAnsi="Cambria Math" w:cstheme="minorHAnsi"/>
                <w:i/>
                <w:iCs/>
                <w:color w:val="000000"/>
                <w:sz w:val="24"/>
                <w:szCs w:val="24"/>
                <w:shd w:val="clear" w:color="auto" w:fill="FFFFFF"/>
              </w:rPr>
            </m:ctrlPr>
          </m:sSubPr>
          <m:e>
            <m:r>
              <w:rPr>
                <w:rFonts w:ascii="Cambria Math" w:hAnsi="Cambria Math" w:cstheme="minorHAnsi"/>
                <w:color w:val="000000"/>
                <w:sz w:val="24"/>
                <w:szCs w:val="24"/>
                <w:shd w:val="clear" w:color="auto" w:fill="FFFFFF"/>
              </w:rPr>
              <m:t>y</m:t>
            </m:r>
          </m:e>
          <m:sub>
            <m:r>
              <w:rPr>
                <w:rFonts w:ascii="Cambria Math" w:hAnsi="Cambria Math" w:cstheme="minorHAnsi"/>
                <w:color w:val="000000"/>
                <w:sz w:val="24"/>
                <w:szCs w:val="24"/>
                <w:shd w:val="clear" w:color="auto" w:fill="FFFFFF"/>
              </w:rPr>
              <m:t>(i)</m:t>
            </m:r>
          </m:sub>
        </m:sSub>
      </m:oMath>
      <w:r>
        <w:rPr>
          <w:rFonts w:asciiTheme="minorHAnsi" w:hAnsiTheme="minorHAnsi" w:cstheme="minorHAnsi"/>
          <w:iCs/>
          <w:color w:val="000000"/>
          <w:sz w:val="24"/>
          <w:szCs w:val="24"/>
          <w:shd w:val="clear" w:color="auto" w:fill="FFFFFF"/>
        </w:rPr>
        <w:t xml:space="preserve"> et </w:t>
      </w:r>
      <m:oMath>
        <m:sSub>
          <m:sSubPr>
            <m:ctrlPr>
              <w:rPr>
                <w:rFonts w:ascii="Cambria Math" w:hAnsi="Cambria Math" w:cstheme="minorHAnsi"/>
                <w:iCs/>
                <w:color w:val="000000"/>
                <w:sz w:val="24"/>
                <w:szCs w:val="24"/>
                <w:shd w:val="clear" w:color="auto" w:fill="FFFFFF"/>
              </w:rPr>
            </m:ctrlPr>
          </m:sSubPr>
          <m:e>
            <m:r>
              <m:rPr>
                <m:sty m:val="p"/>
              </m:rPr>
              <w:rPr>
                <w:rFonts w:ascii="Cambria Math" w:hAnsi="Cambria Math" w:cstheme="minorHAnsi"/>
                <w:color w:val="000000"/>
                <w:sz w:val="24"/>
                <w:szCs w:val="24"/>
                <w:shd w:val="clear" w:color="auto" w:fill="FFFFFF"/>
              </w:rPr>
              <m:t>f</m:t>
            </m:r>
          </m:e>
          <m:sub>
            <m:r>
              <m:rPr>
                <m:sty m:val="p"/>
              </m:rPr>
              <w:rPr>
                <w:rFonts w:ascii="Cambria Math" w:hAnsi="Cambria Math" w:cstheme="minorHAnsi"/>
                <w:color w:val="000000"/>
                <w:sz w:val="24"/>
                <w:szCs w:val="24"/>
                <w:shd w:val="clear" w:color="auto" w:fill="FFFFFF"/>
              </w:rPr>
              <m:t>(t,</m:t>
            </m:r>
            <m:sSub>
              <m:sSubPr>
                <m:ctrlPr>
                  <w:rPr>
                    <w:rFonts w:ascii="Cambria Math" w:hAnsi="Cambria Math" w:cstheme="minorHAnsi"/>
                    <w:iCs/>
                    <w:color w:val="000000"/>
                    <w:sz w:val="24"/>
                    <w:szCs w:val="24"/>
                    <w:shd w:val="clear" w:color="auto" w:fill="FFFFFF"/>
                  </w:rPr>
                </m:ctrlPr>
              </m:sSubPr>
              <m:e>
                <m:r>
                  <m:rPr>
                    <m:sty m:val="p"/>
                  </m:rPr>
                  <w:rPr>
                    <w:rFonts w:ascii="Cambria Math" w:hAnsi="Cambria Math" w:cstheme="minorHAnsi"/>
                    <w:color w:val="000000"/>
                    <w:sz w:val="24"/>
                    <w:szCs w:val="24"/>
                    <w:shd w:val="clear" w:color="auto" w:fill="FFFFFF"/>
                  </w:rPr>
                  <m:t>y</m:t>
                </m:r>
              </m:e>
              <m:sub>
                <m:r>
                  <m:rPr>
                    <m:sty m:val="p"/>
                  </m:rPr>
                  <w:rPr>
                    <w:rFonts w:ascii="Cambria Math" w:hAnsi="Cambria Math" w:cstheme="minorHAnsi"/>
                    <w:color w:val="000000"/>
                    <w:sz w:val="24"/>
                    <w:szCs w:val="24"/>
                    <w:shd w:val="clear" w:color="auto" w:fill="FFFFFF"/>
                  </w:rPr>
                  <m:t>(i)</m:t>
                </m:r>
              </m:sub>
            </m:sSub>
            <m:r>
              <m:rPr>
                <m:sty m:val="p"/>
              </m:rPr>
              <w:rPr>
                <w:rFonts w:ascii="Cambria Math" w:hAnsi="Cambria Math" w:cstheme="minorHAnsi"/>
                <w:color w:val="000000"/>
                <w:sz w:val="24"/>
                <w:szCs w:val="24"/>
                <w:shd w:val="clear" w:color="auto" w:fill="FFFFFF"/>
              </w:rPr>
              <m:t>)</m:t>
            </m:r>
          </m:sub>
        </m:sSub>
      </m:oMath>
      <w:r>
        <w:rPr>
          <w:rFonts w:asciiTheme="minorHAnsi" w:hAnsiTheme="minorHAnsi" w:cstheme="minorHAnsi"/>
          <w:iCs/>
          <w:color w:val="000000"/>
          <w:sz w:val="24"/>
          <w:szCs w:val="24"/>
          <w:shd w:val="clear" w:color="auto" w:fill="FFFFFF"/>
        </w:rPr>
        <w:t xml:space="preserve"> deviennent :</w:t>
      </w:r>
    </w:p>
    <w:p w:rsidR="001D0656"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r w:rsidRPr="0085500C">
        <w:rPr>
          <w:rFonts w:asciiTheme="minorHAnsi" w:hAnsiTheme="minorHAnsi" w:cstheme="minorHAnsi"/>
          <w:noProof/>
          <w:color w:val="000000"/>
          <w:sz w:val="24"/>
          <w:szCs w:val="24"/>
          <w:shd w:val="clear" w:color="auto" w:fill="FFFFFF"/>
          <w:lang w:eastAsia="fr-FR"/>
        </w:rPr>
        <mc:AlternateContent>
          <mc:Choice Requires="wps">
            <w:drawing>
              <wp:anchor distT="0" distB="0" distL="114300" distR="114300" simplePos="0" relativeHeight="251701248" behindDoc="0" locked="0" layoutInCell="1" allowOverlap="1" wp14:anchorId="0568610C" wp14:editId="105FC455">
                <wp:simplePos x="0" y="0"/>
                <wp:positionH relativeFrom="column">
                  <wp:posOffset>99060</wp:posOffset>
                </wp:positionH>
                <wp:positionV relativeFrom="paragraph">
                  <wp:posOffset>53044</wp:posOffset>
                </wp:positionV>
                <wp:extent cx="2604135" cy="1881505"/>
                <wp:effectExtent l="0" t="0" r="0" b="0"/>
                <wp:wrapNone/>
                <wp:docPr id="6" name="Rectangle 5"/>
                <wp:cNvGraphicFramePr/>
                <a:graphic xmlns:a="http://schemas.openxmlformats.org/drawingml/2006/main">
                  <a:graphicData uri="http://schemas.microsoft.com/office/word/2010/wordprocessingShape">
                    <wps:wsp>
                      <wps:cNvSpPr/>
                      <wps:spPr>
                        <a:xfrm>
                          <a:off x="0" y="0"/>
                          <a:ext cx="2604135" cy="1881505"/>
                        </a:xfrm>
                        <a:prstGeom prst="rect">
                          <a:avLst/>
                        </a:prstGeom>
                      </wps:spPr>
                      <wps:txbx>
                        <w:txbxContent>
                          <w:p w:rsidR="00FC25CF" w:rsidRPr="00B20A81" w:rsidRDefault="00FC25CF" w:rsidP="001D0656">
                            <w:pPr>
                              <w:pStyle w:val="NormalWeb"/>
                              <w:spacing w:before="0" w:beforeAutospacing="0" w:after="0" w:afterAutospacing="0"/>
                              <w:textAlignment w:val="baseline"/>
                              <w:rPr>
                                <w:sz w:val="22"/>
                              </w:rPr>
                            </w:pPr>
                            <m:oMathPara>
                              <m:oMathParaPr>
                                <m:jc m:val="centerGroup"/>
                              </m:oMathParaPr>
                              <m:oMath>
                                <m:r>
                                  <w:rPr>
                                    <w:rFonts w:ascii="Cambria Math" w:hAnsi="Cambria Math" w:cs="Arial"/>
                                    <w:color w:val="000000" w:themeColor="text1"/>
                                    <w:kern w:val="24"/>
                                    <w:szCs w:val="28"/>
                                  </w:rPr>
                                  <m:t>y</m:t>
                                </m:r>
                                <m:d>
                                  <m:dPr>
                                    <m:ctrlPr>
                                      <w:rPr>
                                        <w:rFonts w:ascii="Cambria Math" w:hAnsi="Cambria Math" w:cs="Arial"/>
                                        <w:i/>
                                        <w:iCs/>
                                        <w:color w:val="000000" w:themeColor="text1"/>
                                        <w:kern w:val="24"/>
                                        <w:position w:val="-7"/>
                                        <w:szCs w:val="28"/>
                                        <w:vertAlign w:val="subscript"/>
                                      </w:rPr>
                                    </m:ctrlPr>
                                  </m:dPr>
                                  <m:e>
                                    <m:r>
                                      <w:rPr>
                                        <w:rFonts w:ascii="Cambria Math" w:hAnsi="Cambria Math" w:cs="Arial"/>
                                        <w:color w:val="000000" w:themeColor="text1"/>
                                        <w:kern w:val="24"/>
                                        <w:szCs w:val="28"/>
                                      </w:rPr>
                                      <m:t>i</m:t>
                                    </m:r>
                                  </m:e>
                                </m:d>
                                <m:r>
                                  <w:rPr>
                                    <w:rFonts w:ascii="Cambria Math" w:hAnsi="Cambria Math" w:cs="Arial"/>
                                    <w:color w:val="000000" w:themeColor="text1"/>
                                    <w:kern w:val="24"/>
                                    <w:szCs w:val="28"/>
                                  </w:rPr>
                                  <m:t>=</m:t>
                                </m:r>
                                <m:sSub>
                                  <m:sSubPr>
                                    <m:ctrlPr>
                                      <w:rPr>
                                        <w:rFonts w:ascii="Cambria Math" w:hAnsi="Cambria Math" w:cs="Arial"/>
                                        <w:i/>
                                        <w:iCs/>
                                        <w:color w:val="000000" w:themeColor="text1"/>
                                        <w:kern w:val="24"/>
                                        <w:szCs w:val="28"/>
                                      </w:rPr>
                                    </m:ctrlPr>
                                  </m:sSubPr>
                                  <m:e>
                                    <m:d>
                                      <m:dPr>
                                        <m:ctrlPr>
                                          <w:rPr>
                                            <w:rFonts w:ascii="Cambria Math" w:hAnsi="Cambria Math" w:cs="Arial"/>
                                            <w:i/>
                                            <w:iCs/>
                                            <w:color w:val="000000" w:themeColor="text1"/>
                                            <w:kern w:val="24"/>
                                            <w:szCs w:val="28"/>
                                          </w:rPr>
                                        </m:ctrlPr>
                                      </m:dPr>
                                      <m:e>
                                        <m:eqArr>
                                          <m:eqArrPr>
                                            <m:ctrlPr>
                                              <w:rPr>
                                                <w:rFonts w:ascii="Cambria Math" w:hAnsi="Cambria Math" w:cs="Arial"/>
                                                <w:i/>
                                                <w:iCs/>
                                                <w:color w:val="000000" w:themeColor="text1"/>
                                                <w:kern w:val="24"/>
                                                <w:szCs w:val="28"/>
                                              </w:rPr>
                                            </m:ctrlPr>
                                          </m:eqArrPr>
                                          <m:e>
                                            <m:f>
                                              <m:fPr>
                                                <m:type m:val="noBar"/>
                                                <m:ctrlPr>
                                                  <w:rPr>
                                                    <w:rFonts w:ascii="Cambria Math" w:hAnsi="Cambria Math" w:cs="Arial"/>
                                                    <w:i/>
                                                    <w:iCs/>
                                                    <w:color w:val="000000" w:themeColor="text1"/>
                                                    <w:kern w:val="24"/>
                                                    <w:szCs w:val="28"/>
                                                  </w:rPr>
                                                </m:ctrlPr>
                                              </m:fPr>
                                              <m:num>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u238</m:t>
                                                </m:r>
                                              </m:num>
                                              <m:den>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Pu239</m:t>
                                                </m:r>
                                              </m:den>
                                            </m:f>
                                          </m:e>
                                          <m:e>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Pu240</m:t>
                                            </m:r>
                                          </m:e>
                                          <m:e>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Pu241</m:t>
                                            </m:r>
                                          </m:e>
                                          <m:e>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Pu242</m:t>
                                            </m:r>
                                          </m:e>
                                          <m:e>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Am241</m:t>
                                            </m:r>
                                          </m:e>
                                          <m:e>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U238</m:t>
                                            </m:r>
                                          </m:e>
                                          <m:e>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U235</m:t>
                                            </m:r>
                                          </m:e>
                                        </m:eqArr>
                                      </m:e>
                                    </m:d>
                                  </m:e>
                                  <m:sub>
                                    <m:r>
                                      <w:rPr>
                                        <w:rFonts w:ascii="Cambria Math" w:hAnsi="Cambria Math" w:cs="Arial"/>
                                        <w:color w:val="000000" w:themeColor="text1"/>
                                        <w:kern w:val="24"/>
                                        <w:szCs w:val="28"/>
                                      </w:rPr>
                                      <m:t>t=ti</m:t>
                                    </m:r>
                                  </m:sub>
                                </m:sSub>
                              </m:oMath>
                            </m:oMathPara>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id="Rectangle 5" o:spid="_x0000_s1030" style="position:absolute;margin-left:7.8pt;margin-top:4.2pt;width:205.05pt;height:148.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" filled="f" stroked="f">
                <v:textbox>
                  <w:txbxContent>
                    <w:p w:rsidR="00FC25CF" w:rsidRPr="00B20A81" w:rsidRDefault="00FC25CF" w:rsidP="001D0656">
                      <w:pPr>
                        <w:pStyle w:val="NormalWeb"/>
                        <w:spacing w:before="0" w:beforeAutospacing="0" w:after="0" w:afterAutospacing="0"/>
                        <w:textAlignment w:val="baseline"/>
                        <w:rPr>
                          <w:sz w:val="22"/>
                        </w:rPr>
                      </w:pPr>
                      <m:oMathPara>
                        <m:oMathParaPr>
                          <m:jc m:val="centerGroup"/>
                        </m:oMathParaPr>
                        <m:oMath>
                          <m:r>
                            <w:rPr>
                              <w:rFonts w:ascii="Cambria Math" w:hAnsi="Cambria Math" w:cs="Arial"/>
                              <w:color w:val="000000" w:themeColor="text1"/>
                              <w:kern w:val="24"/>
                              <w:szCs w:val="28"/>
                            </w:rPr>
                            <m:t>y</m:t>
                          </m:r>
                          <m:d>
                            <m:dPr>
                              <m:ctrlPr>
                                <w:rPr>
                                  <w:rFonts w:ascii="Cambria Math" w:hAnsi="Cambria Math" w:cs="Arial"/>
                                  <w:i/>
                                  <w:iCs/>
                                  <w:color w:val="000000" w:themeColor="text1"/>
                                  <w:kern w:val="24"/>
                                  <w:position w:val="-7"/>
                                  <w:szCs w:val="28"/>
                                  <w:vertAlign w:val="subscript"/>
                                </w:rPr>
                              </m:ctrlPr>
                            </m:dPr>
                            <m:e>
                              <m:r>
                                <w:rPr>
                                  <w:rFonts w:ascii="Cambria Math" w:hAnsi="Cambria Math" w:cs="Arial"/>
                                  <w:color w:val="000000" w:themeColor="text1"/>
                                  <w:kern w:val="24"/>
                                  <w:szCs w:val="28"/>
                                </w:rPr>
                                <m:t>i</m:t>
                              </m:r>
                            </m:e>
                          </m:d>
                          <m:r>
                            <w:rPr>
                              <w:rFonts w:ascii="Cambria Math" w:hAnsi="Cambria Math" w:cs="Arial"/>
                              <w:color w:val="000000" w:themeColor="text1"/>
                              <w:kern w:val="24"/>
                              <w:szCs w:val="28"/>
                            </w:rPr>
                            <m:t>=</m:t>
                          </m:r>
                          <m:sSub>
                            <m:sSubPr>
                              <m:ctrlPr>
                                <w:rPr>
                                  <w:rFonts w:ascii="Cambria Math" w:hAnsi="Cambria Math" w:cs="Arial"/>
                                  <w:i/>
                                  <w:iCs/>
                                  <w:color w:val="000000" w:themeColor="text1"/>
                                  <w:kern w:val="24"/>
                                  <w:szCs w:val="28"/>
                                </w:rPr>
                              </m:ctrlPr>
                            </m:sSubPr>
                            <m:e>
                              <m:d>
                                <m:dPr>
                                  <m:ctrlPr>
                                    <w:rPr>
                                      <w:rFonts w:ascii="Cambria Math" w:hAnsi="Cambria Math" w:cs="Arial"/>
                                      <w:i/>
                                      <w:iCs/>
                                      <w:color w:val="000000" w:themeColor="text1"/>
                                      <w:kern w:val="24"/>
                                      <w:szCs w:val="28"/>
                                    </w:rPr>
                                  </m:ctrlPr>
                                </m:dPr>
                                <m:e>
                                  <m:eqArr>
                                    <m:eqArrPr>
                                      <m:ctrlPr>
                                        <w:rPr>
                                          <w:rFonts w:ascii="Cambria Math" w:hAnsi="Cambria Math" w:cs="Arial"/>
                                          <w:i/>
                                          <w:iCs/>
                                          <w:color w:val="000000" w:themeColor="text1"/>
                                          <w:kern w:val="24"/>
                                          <w:szCs w:val="28"/>
                                        </w:rPr>
                                      </m:ctrlPr>
                                    </m:eqArrPr>
                                    <m:e>
                                      <m:f>
                                        <m:fPr>
                                          <m:type m:val="noBar"/>
                                          <m:ctrlPr>
                                            <w:rPr>
                                              <w:rFonts w:ascii="Cambria Math" w:hAnsi="Cambria Math" w:cs="Arial"/>
                                              <w:i/>
                                              <w:iCs/>
                                              <w:color w:val="000000" w:themeColor="text1"/>
                                              <w:kern w:val="24"/>
                                              <w:szCs w:val="28"/>
                                            </w:rPr>
                                          </m:ctrlPr>
                                        </m:fPr>
                                        <m:num>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u238</m:t>
                                          </m:r>
                                        </m:num>
                                        <m:den>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Pu239</m:t>
                                          </m:r>
                                        </m:den>
                                      </m:f>
                                    </m:e>
                                    <m:e>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Pu240</m:t>
                                      </m:r>
                                    </m:e>
                                    <m:e>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Pu241</m:t>
                                      </m:r>
                                    </m:e>
                                    <m:e>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Pu242</m:t>
                                      </m:r>
                                    </m:e>
                                    <m:e>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Am241</m:t>
                                      </m:r>
                                    </m:e>
                                    <m:e>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U238</m:t>
                                      </m:r>
                                    </m:e>
                                    <m:e>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U235</m:t>
                                      </m:r>
                                    </m:e>
                                  </m:eqArr>
                                </m:e>
                              </m:d>
                            </m:e>
                            <m:sub>
                              <m:r>
                                <w:rPr>
                                  <w:rFonts w:ascii="Cambria Math" w:hAnsi="Cambria Math" w:cs="Arial"/>
                                  <w:color w:val="000000" w:themeColor="text1"/>
                                  <w:kern w:val="24"/>
                                  <w:szCs w:val="28"/>
                                </w:rPr>
                                <m:t>t=ti</m:t>
                              </m:r>
                            </m:sub>
                          </m:sSub>
                        </m:oMath>
                      </m:oMathPara>
                    </w:p>
                  </w:txbxContent>
                </v:textbox>
              </v:rect>
            </w:pict>
          </mc:Fallback>
        </mc:AlternateContent>
      </w:r>
    </w:p>
    <w:p w:rsidR="001D0656"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 xml:space="preserve">Le pas de temps est d’un mois pour le modèle d’épuisement avec flux soit, en secondes : </w:t>
      </w:r>
    </w:p>
    <w:p w:rsidR="001D0656" w:rsidRPr="00084194" w:rsidRDefault="001D0656" w:rsidP="001D0656">
      <w:pPr>
        <w:rPr>
          <w:rFonts w:asciiTheme="minorHAnsi" w:hAnsiTheme="minorHAnsi" w:cstheme="minorHAnsi"/>
          <w:color w:val="000000"/>
          <w:sz w:val="22"/>
          <w:szCs w:val="24"/>
          <w:shd w:val="clear" w:color="auto" w:fill="FFFFFF"/>
        </w:rPr>
      </w:pPr>
    </w:p>
    <w:p w:rsidR="001D0656" w:rsidRPr="00084194" w:rsidRDefault="00084194" w:rsidP="001D0656">
      <w:pPr>
        <w:rPr>
          <w:rFonts w:ascii="Liberation Sans" w:hAnsi="Liberation Sans"/>
          <w:color w:val="000000"/>
          <w:sz w:val="22"/>
          <w:szCs w:val="22"/>
          <w:lang w:eastAsia="fr-FR"/>
        </w:rPr>
      </w:pPr>
      <m:oMathPara>
        <m:oMath>
          <m:r>
            <w:rPr>
              <w:rFonts w:ascii="Cambria Math" w:hAnsi="Cambria Math" w:cstheme="minorHAnsi"/>
              <w:color w:val="000000"/>
              <w:sz w:val="24"/>
              <w:szCs w:val="24"/>
              <w:shd w:val="clear" w:color="auto" w:fill="FFFFFF"/>
            </w:rPr>
            <m:t>h=</m:t>
          </m:r>
          <m:r>
            <w:rPr>
              <w:rFonts w:ascii="Cambria Math" w:hAnsi="Cambria Math" w:cstheme="minorHAnsi"/>
              <w:color w:val="000000"/>
              <w:sz w:val="24"/>
              <w:szCs w:val="24"/>
              <w:shd w:val="clear" w:color="auto" w:fill="FFFFFF"/>
            </w:rPr>
            <m:t>3600*24*30</m:t>
          </m:r>
        </m:oMath>
      </m:oMathPara>
    </w:p>
    <w:p w:rsidR="001D0656"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lastRenderedPageBreak/>
        <w:t>Pour le modèle d’épuisement sans flux, le pas de temps est d’un an soit en secondes :</w:t>
      </w:r>
    </w:p>
    <w:p w:rsidR="001D0656" w:rsidRPr="00084194" w:rsidRDefault="001D0656" w:rsidP="001D0656">
      <w:pPr>
        <w:rPr>
          <w:rFonts w:asciiTheme="minorHAnsi" w:hAnsiTheme="minorHAnsi" w:cstheme="minorHAnsi"/>
          <w:color w:val="000000"/>
          <w:sz w:val="22"/>
          <w:szCs w:val="24"/>
          <w:shd w:val="clear" w:color="auto" w:fill="FFFFFF"/>
        </w:rPr>
      </w:pPr>
    </w:p>
    <w:p w:rsidR="001D0656" w:rsidRPr="00084194" w:rsidRDefault="001D0656" w:rsidP="001D0656">
      <w:pPr>
        <w:rPr>
          <w:rFonts w:asciiTheme="minorHAnsi" w:hAnsiTheme="minorHAnsi" w:cstheme="minorHAnsi"/>
          <w:color w:val="000000"/>
          <w:sz w:val="22"/>
          <w:szCs w:val="24"/>
          <w:shd w:val="clear" w:color="auto" w:fill="FFFFFF"/>
        </w:rPr>
      </w:pPr>
      <m:oMathPara>
        <m:oMath>
          <m:r>
            <w:rPr>
              <w:rFonts w:ascii="Cambria Math" w:hAnsi="Cambria Math" w:cstheme="minorHAnsi"/>
              <w:color w:val="000000"/>
              <w:sz w:val="24"/>
              <w:szCs w:val="24"/>
              <w:shd w:val="clear" w:color="auto" w:fill="FFFFFF"/>
            </w:rPr>
            <m:t>h=</m:t>
          </m:r>
          <m:r>
            <w:rPr>
              <w:rFonts w:ascii="Cambria Math" w:hAnsi="Cambria Math" w:cstheme="minorHAnsi"/>
              <w:color w:val="000000"/>
              <w:sz w:val="24"/>
              <w:szCs w:val="24"/>
              <w:shd w:val="clear" w:color="auto" w:fill="FFFFFF"/>
            </w:rPr>
            <m:t>3600*24*365</m:t>
          </m:r>
        </m:oMath>
      </m:oMathPara>
    </w:p>
    <w:p w:rsidR="001D0656"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La différence de pas de temps entre les deux modèles résulte du fait que dans le modèle d’épuisement sans flux, un pas de temps plus important est nécessaire car l’équation dépend des  périodes de demi-vie qui sont relativement élevées d’où la nécessité d’avoir un temps long pour l’exploitation des résultats. En revanche, soumis à un flux neutronique il n’y a pas nécessité d’avoir une durée élevée pour observer les effets sur la composition du combustible.</w:t>
      </w:r>
    </w:p>
    <w:p w:rsidR="001D0656"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 xml:space="preserve">Application de l’équation Runge </w:t>
      </w:r>
      <w:proofErr w:type="spellStart"/>
      <w:r>
        <w:rPr>
          <w:rFonts w:asciiTheme="minorHAnsi" w:hAnsiTheme="minorHAnsi" w:cstheme="minorHAnsi"/>
          <w:color w:val="000000"/>
          <w:sz w:val="24"/>
          <w:szCs w:val="24"/>
          <w:shd w:val="clear" w:color="auto" w:fill="FFFFFF"/>
        </w:rPr>
        <w:t>Kutta</w:t>
      </w:r>
      <w:proofErr w:type="spellEnd"/>
      <w:r>
        <w:rPr>
          <w:rFonts w:asciiTheme="minorHAnsi" w:hAnsiTheme="minorHAnsi" w:cstheme="minorHAnsi"/>
          <w:color w:val="000000"/>
          <w:sz w:val="24"/>
          <w:szCs w:val="24"/>
          <w:shd w:val="clear" w:color="auto" w:fill="FFFFFF"/>
        </w:rPr>
        <w:t xml:space="preserve"> (RK1) au modèle d’épuisement sans flux : avec un exemple d’équation pour l’isotope Pu239 :</w:t>
      </w:r>
    </w:p>
    <w:p w:rsidR="001D0656" w:rsidRDefault="001D0656" w:rsidP="001D0656">
      <w:pPr>
        <w:rPr>
          <w:rFonts w:asciiTheme="minorHAnsi" w:hAnsiTheme="minorHAnsi" w:cstheme="minorHAnsi"/>
          <w:color w:val="000000"/>
          <w:sz w:val="24"/>
          <w:szCs w:val="24"/>
          <w:shd w:val="clear" w:color="auto" w:fill="FFFFFF"/>
        </w:rPr>
      </w:pPr>
    </w:p>
    <w:p w:rsidR="001D0656" w:rsidRPr="00084194" w:rsidRDefault="00FC25CF" w:rsidP="001D0656">
      <w:pPr>
        <w:rPr>
          <w:rFonts w:asciiTheme="minorHAnsi" w:hAnsiTheme="minorHAnsi" w:cstheme="minorHAnsi"/>
          <w:iCs/>
          <w:color w:val="000000"/>
          <w:sz w:val="24"/>
          <w:szCs w:val="24"/>
          <w:shd w:val="clear" w:color="auto" w:fill="FFFFFF"/>
        </w:rPr>
      </w:pPr>
      <m:oMathPara>
        <m:oMath>
          <m:sSub>
            <m:sSubPr>
              <m:ctrlPr>
                <w:rPr>
                  <w:rFonts w:ascii="Cambria Math" w:hAnsi="Cambria Math" w:cstheme="minorHAnsi"/>
                  <w:i/>
                  <w:iCs/>
                  <w:color w:val="000000"/>
                  <w:sz w:val="24"/>
                  <w:szCs w:val="24"/>
                  <w:shd w:val="clear" w:color="auto" w:fill="FFFFFF"/>
                </w:rPr>
              </m:ctrlPr>
            </m:sSubPr>
            <m:e>
              <m:r>
                <w:rPr>
                  <w:rFonts w:ascii="Cambria Math" w:hAnsi="Cambria Math" w:cstheme="minorHAnsi"/>
                  <w:color w:val="000000"/>
                  <w:sz w:val="24"/>
                  <w:szCs w:val="24"/>
                  <w:shd w:val="clear" w:color="auto" w:fill="FFFFFF"/>
                </w:rPr>
                <m:t>f</m:t>
              </m:r>
            </m:e>
            <m:sub>
              <m:r>
                <w:rPr>
                  <w:rFonts w:ascii="Cambria Math" w:hAnsi="Cambria Math" w:cstheme="minorHAnsi"/>
                  <w:color w:val="000000"/>
                  <w:sz w:val="24"/>
                  <w:szCs w:val="24"/>
                  <w:shd w:val="clear" w:color="auto" w:fill="FFFFFF"/>
                </w:rPr>
                <m:t>(t,</m:t>
              </m:r>
              <m:sSub>
                <m:sSubPr>
                  <m:ctrlPr>
                    <w:rPr>
                      <w:rFonts w:ascii="Cambria Math" w:hAnsi="Cambria Math" w:cstheme="minorHAnsi"/>
                      <w:i/>
                      <w:iCs/>
                      <w:color w:val="000000"/>
                      <w:sz w:val="24"/>
                      <w:szCs w:val="24"/>
                      <w:shd w:val="clear" w:color="auto" w:fill="FFFFFF"/>
                    </w:rPr>
                  </m:ctrlPr>
                </m:sSubPr>
                <m:e>
                  <m:r>
                    <w:rPr>
                      <w:rFonts w:ascii="Cambria Math" w:hAnsi="Cambria Math" w:cstheme="minorHAnsi"/>
                      <w:color w:val="000000"/>
                      <w:sz w:val="24"/>
                      <w:szCs w:val="24"/>
                      <w:shd w:val="clear" w:color="auto" w:fill="FFFFFF"/>
                    </w:rPr>
                    <m:t>y</m:t>
                  </m:r>
                </m:e>
                <m:sub>
                  <m:r>
                    <w:rPr>
                      <w:rFonts w:ascii="Cambria Math" w:hAnsi="Cambria Math" w:cstheme="minorHAnsi"/>
                      <w:color w:val="000000"/>
                      <w:sz w:val="24"/>
                      <w:szCs w:val="24"/>
                      <w:shd w:val="clear" w:color="auto" w:fill="FFFFFF"/>
                    </w:rPr>
                    <m:t>(i)</m:t>
                  </m:r>
                </m:sub>
              </m:sSub>
              <m:r>
                <w:rPr>
                  <w:rFonts w:ascii="Cambria Math" w:hAnsi="Cambria Math" w:cstheme="minorHAnsi"/>
                  <w:color w:val="000000"/>
                  <w:sz w:val="24"/>
                  <w:szCs w:val="24"/>
                  <w:shd w:val="clear" w:color="auto" w:fill="FFFFFF"/>
                </w:rPr>
                <m:t>)</m:t>
              </m:r>
            </m:sub>
          </m:sSub>
          <m:r>
            <w:rPr>
              <w:rFonts w:ascii="Cambria Math" w:hAnsi="Cambria Math" w:cstheme="minorHAnsi"/>
              <w:color w:val="000000"/>
              <w:sz w:val="24"/>
              <w:szCs w:val="24"/>
              <w:shd w:val="clear" w:color="auto" w:fill="FFFFFF"/>
            </w:rPr>
            <m:t>=-λ[Pu239]</m:t>
          </m:r>
        </m:oMath>
      </m:oMathPara>
    </w:p>
    <w:p w:rsidR="001D0656" w:rsidRPr="00084194" w:rsidRDefault="001D0656" w:rsidP="001D0656">
      <w:pPr>
        <w:rPr>
          <w:rFonts w:asciiTheme="minorHAnsi" w:hAnsiTheme="minorHAnsi" w:cstheme="minorHAnsi"/>
          <w:iCs/>
          <w:color w:val="000000"/>
          <w:sz w:val="24"/>
          <w:szCs w:val="24"/>
          <w:shd w:val="clear" w:color="auto" w:fill="FFFFFF"/>
        </w:rPr>
      </w:pPr>
    </w:p>
    <w:p w:rsidR="001D0656" w:rsidRPr="00084194" w:rsidRDefault="00FC25CF" w:rsidP="001D0656">
      <w:pPr>
        <w:rPr>
          <w:rFonts w:asciiTheme="minorHAnsi" w:hAnsiTheme="minorHAnsi" w:cstheme="minorHAnsi"/>
          <w:color w:val="000000"/>
          <w:sz w:val="24"/>
          <w:szCs w:val="24"/>
          <w:shd w:val="clear" w:color="auto" w:fill="FFFFFF"/>
        </w:rPr>
      </w:pPr>
      <m:oMathPara>
        <m:oMath>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[Pu239]</m:t>
              </m:r>
            </m:e>
            <m:sub>
              <m:r>
                <w:rPr>
                  <w:rFonts w:ascii="Cambria Math" w:hAnsi="Cambria Math" w:cstheme="minorHAnsi"/>
                  <w:color w:val="000000"/>
                  <w:sz w:val="24"/>
                  <w:szCs w:val="24"/>
                  <w:shd w:val="clear" w:color="auto" w:fill="FFFFFF"/>
                </w:rPr>
                <m:t>i+1</m:t>
              </m:r>
            </m:sub>
          </m:sSub>
          <m:r>
            <w:rPr>
              <w:rFonts w:ascii="Cambria Math" w:hAnsi="Cambria Math" w:cstheme="minorHAnsi"/>
              <w:color w:val="000000"/>
              <w:sz w:val="24"/>
              <w:szCs w:val="24"/>
              <w:shd w:val="clear" w:color="auto" w:fill="FFFFFF"/>
            </w:rPr>
            <m:t>=</m:t>
          </m:r>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[Pu239]</m:t>
              </m:r>
            </m:e>
            <m:sub>
              <m:r>
                <w:rPr>
                  <w:rFonts w:ascii="Cambria Math" w:hAnsi="Cambria Math" w:cstheme="minorHAnsi"/>
                  <w:color w:val="000000"/>
                  <w:sz w:val="24"/>
                  <w:szCs w:val="24"/>
                  <w:shd w:val="clear" w:color="auto" w:fill="FFFFFF"/>
                </w:rPr>
                <m:t>i</m:t>
              </m:r>
            </m:sub>
          </m:sSub>
          <m:r>
            <w:rPr>
              <w:rFonts w:ascii="Cambria Math" w:hAnsi="Cambria Math" w:cstheme="minorHAnsi"/>
              <w:color w:val="000000"/>
              <w:sz w:val="24"/>
              <w:szCs w:val="24"/>
              <w:shd w:val="clear" w:color="auto" w:fill="FFFFFF"/>
            </w:rPr>
            <m:t>+h</m:t>
          </m:r>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(-[Pu239]</m:t>
              </m:r>
            </m:e>
            <m:sub>
              <m:r>
                <w:rPr>
                  <w:rFonts w:ascii="Cambria Math" w:hAnsi="Cambria Math" w:cstheme="minorHAnsi"/>
                  <w:color w:val="000000"/>
                  <w:sz w:val="24"/>
                  <w:szCs w:val="24"/>
                  <w:shd w:val="clear" w:color="auto" w:fill="FFFFFF"/>
                </w:rPr>
                <m:t>i</m:t>
              </m:r>
            </m:sub>
          </m:sSub>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λ</m:t>
              </m:r>
            </m:e>
            <m:sub>
              <m:r>
                <w:rPr>
                  <w:rFonts w:ascii="Cambria Math" w:hAnsi="Cambria Math" w:cstheme="minorHAnsi"/>
                  <w:color w:val="000000"/>
                  <w:sz w:val="24"/>
                  <w:szCs w:val="24"/>
                  <w:shd w:val="clear" w:color="auto" w:fill="FFFFFF"/>
                </w:rPr>
                <m:t>Pu239</m:t>
              </m:r>
            </m:sub>
          </m:sSub>
          <m:r>
            <w:rPr>
              <w:rFonts w:ascii="Cambria Math" w:hAnsi="Cambria Math" w:cstheme="minorHAnsi"/>
              <w:color w:val="000000"/>
              <w:sz w:val="24"/>
              <w:szCs w:val="24"/>
              <w:shd w:val="clear" w:color="auto" w:fill="FFFFFF"/>
            </w:rPr>
            <m:t>)</m:t>
          </m:r>
        </m:oMath>
      </m:oMathPara>
    </w:p>
    <w:p w:rsidR="001D0656"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Pour les noyaux U235, U238 et Am241, ils sont issus de la désintégration du Pu239, Pu242 et Pu241 respectivement donc le terme de décroissance de ces derniers s’ajoute. Voici un exemple d’équation pour le noyau Am241:</w:t>
      </w:r>
    </w:p>
    <w:p w:rsidR="001D0656" w:rsidRPr="00084194" w:rsidRDefault="001D0656" w:rsidP="001D0656">
      <w:pPr>
        <w:rPr>
          <w:rFonts w:asciiTheme="minorHAnsi" w:hAnsiTheme="minorHAnsi" w:cstheme="minorHAnsi"/>
          <w:color w:val="000000"/>
          <w:sz w:val="24"/>
          <w:szCs w:val="24"/>
          <w:shd w:val="clear" w:color="auto" w:fill="FFFFFF"/>
        </w:rPr>
      </w:pPr>
    </w:p>
    <w:p w:rsidR="001D0656" w:rsidRPr="00084194" w:rsidRDefault="00FC25CF" w:rsidP="001D0656">
      <w:pPr>
        <w:rPr>
          <w:rFonts w:asciiTheme="minorHAnsi" w:hAnsiTheme="minorHAnsi" w:cstheme="minorHAnsi"/>
          <w:color w:val="000000"/>
          <w:sz w:val="24"/>
          <w:szCs w:val="24"/>
          <w:shd w:val="clear" w:color="auto" w:fill="FFFFFF"/>
        </w:rPr>
      </w:pPr>
      <m:oMathPara>
        <m:oMath>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[Am241]</m:t>
              </m:r>
            </m:e>
            <m:sub>
              <m:r>
                <w:rPr>
                  <w:rFonts w:ascii="Cambria Math" w:hAnsi="Cambria Math" w:cstheme="minorHAnsi"/>
                  <w:color w:val="000000"/>
                  <w:sz w:val="24"/>
                  <w:szCs w:val="24"/>
                  <w:shd w:val="clear" w:color="auto" w:fill="FFFFFF"/>
                </w:rPr>
                <m:t>i+1</m:t>
              </m:r>
            </m:sub>
          </m:sSub>
          <m:r>
            <w:rPr>
              <w:rFonts w:ascii="Cambria Math" w:hAnsi="Cambria Math" w:cstheme="minorHAnsi"/>
              <w:color w:val="000000"/>
              <w:sz w:val="24"/>
              <w:szCs w:val="24"/>
              <w:shd w:val="clear" w:color="auto" w:fill="FFFFFF"/>
            </w:rPr>
            <m:t>=</m:t>
          </m:r>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[Am239]</m:t>
              </m:r>
            </m:e>
            <m:sub>
              <m:r>
                <w:rPr>
                  <w:rFonts w:ascii="Cambria Math" w:hAnsi="Cambria Math" w:cstheme="minorHAnsi"/>
                  <w:color w:val="000000"/>
                  <w:sz w:val="24"/>
                  <w:szCs w:val="24"/>
                  <w:shd w:val="clear" w:color="auto" w:fill="FFFFFF"/>
                </w:rPr>
                <m:t>i</m:t>
              </m:r>
            </m:sub>
          </m:sSub>
          <m:r>
            <w:rPr>
              <w:rFonts w:ascii="Cambria Math" w:hAnsi="Cambria Math" w:cstheme="minorHAnsi"/>
              <w:color w:val="000000"/>
              <w:sz w:val="24"/>
              <w:szCs w:val="24"/>
              <w:shd w:val="clear" w:color="auto" w:fill="FFFFFF"/>
            </w:rPr>
            <m:t>+h</m:t>
          </m:r>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(-[Am241]</m:t>
              </m:r>
            </m:e>
            <m:sub>
              <m:r>
                <w:rPr>
                  <w:rFonts w:ascii="Cambria Math" w:hAnsi="Cambria Math" w:cstheme="minorHAnsi"/>
                  <w:color w:val="000000"/>
                  <w:sz w:val="24"/>
                  <w:szCs w:val="24"/>
                  <w:shd w:val="clear" w:color="auto" w:fill="FFFFFF"/>
                </w:rPr>
                <m:t>i</m:t>
              </m:r>
            </m:sub>
          </m:sSub>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λ</m:t>
              </m:r>
            </m:e>
            <m:sub>
              <m:r>
                <w:rPr>
                  <w:rFonts w:ascii="Cambria Math" w:hAnsi="Cambria Math" w:cstheme="minorHAnsi"/>
                  <w:color w:val="000000"/>
                  <w:sz w:val="24"/>
                  <w:szCs w:val="24"/>
                  <w:shd w:val="clear" w:color="auto" w:fill="FFFFFF"/>
                </w:rPr>
                <m:t>Am241</m:t>
              </m:r>
            </m:sub>
          </m:sSub>
          <m:r>
            <w:rPr>
              <w:rFonts w:ascii="Cambria Math" w:hAnsi="Cambria Math" w:cstheme="minorHAnsi"/>
              <w:color w:val="000000"/>
              <w:sz w:val="24"/>
              <w:szCs w:val="24"/>
              <w:shd w:val="clear" w:color="auto" w:fill="FFFFFF"/>
            </w:rPr>
            <m:t>)-h</m:t>
          </m:r>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(-[Pu239]</m:t>
              </m:r>
            </m:e>
            <m:sub>
              <m:r>
                <w:rPr>
                  <w:rFonts w:ascii="Cambria Math" w:hAnsi="Cambria Math" w:cstheme="minorHAnsi"/>
                  <w:color w:val="000000"/>
                  <w:sz w:val="24"/>
                  <w:szCs w:val="24"/>
                  <w:shd w:val="clear" w:color="auto" w:fill="FFFFFF"/>
                </w:rPr>
                <m:t>i</m:t>
              </m:r>
            </m:sub>
          </m:sSub>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λ</m:t>
              </m:r>
            </m:e>
            <m:sub>
              <m:r>
                <w:rPr>
                  <w:rFonts w:ascii="Cambria Math" w:hAnsi="Cambria Math" w:cstheme="minorHAnsi"/>
                  <w:color w:val="000000"/>
                  <w:sz w:val="24"/>
                  <w:szCs w:val="24"/>
                  <w:shd w:val="clear" w:color="auto" w:fill="FFFFFF"/>
                </w:rPr>
                <m:t>Pu239</m:t>
              </m:r>
            </m:sub>
          </m:sSub>
          <m:r>
            <w:rPr>
              <w:rFonts w:ascii="Cambria Math" w:hAnsi="Cambria Math" w:cstheme="minorHAnsi"/>
              <w:color w:val="000000"/>
              <w:sz w:val="24"/>
              <w:szCs w:val="24"/>
              <w:shd w:val="clear" w:color="auto" w:fill="FFFFFF"/>
            </w:rPr>
            <m:t>)</m:t>
          </m:r>
        </m:oMath>
      </m:oMathPara>
    </w:p>
    <w:p w:rsidR="001D0656" w:rsidRPr="00084194" w:rsidRDefault="001D0656" w:rsidP="001D0656">
      <w:pPr>
        <w:rPr>
          <w:rFonts w:asciiTheme="minorHAnsi" w:hAnsiTheme="minorHAnsi" w:cstheme="minorHAnsi"/>
          <w:color w:val="000000"/>
          <w:sz w:val="24"/>
          <w:szCs w:val="24"/>
          <w:shd w:val="clear" w:color="auto" w:fill="FFFFFF"/>
        </w:rPr>
      </w:pPr>
    </w:p>
    <w:p w:rsidR="001D0656" w:rsidRPr="00084194" w:rsidRDefault="001D0656" w:rsidP="001D0656">
      <w:pPr>
        <w:rPr>
          <w:rFonts w:asciiTheme="minorHAnsi" w:hAnsiTheme="minorHAnsi" w:cstheme="minorHAnsi"/>
          <w:color w:val="000000"/>
          <w:sz w:val="24"/>
          <w:szCs w:val="24"/>
          <w:shd w:val="clear" w:color="auto" w:fill="FFFFFF"/>
        </w:rPr>
      </w:pPr>
    </w:p>
    <w:p w:rsidR="001D0656" w:rsidRPr="00084194" w:rsidRDefault="001D0656" w:rsidP="001D0656">
      <w:pPr>
        <w:rPr>
          <w:rFonts w:asciiTheme="minorHAnsi" w:hAnsiTheme="minorHAnsi" w:cstheme="minorHAnsi"/>
          <w:color w:val="000000"/>
          <w:sz w:val="24"/>
          <w:szCs w:val="24"/>
          <w:shd w:val="clear" w:color="auto" w:fill="FFFFFF"/>
        </w:rPr>
      </w:pPr>
      <w:r w:rsidRPr="00084194">
        <w:rPr>
          <w:rFonts w:asciiTheme="minorHAnsi" w:hAnsiTheme="minorHAnsi" w:cstheme="minorHAnsi"/>
          <w:color w:val="000000"/>
          <w:sz w:val="24"/>
          <w:szCs w:val="24"/>
          <w:shd w:val="clear" w:color="auto" w:fill="FFFFFF"/>
        </w:rPr>
        <w:t xml:space="preserve">Application de l’équation Runge </w:t>
      </w:r>
      <w:proofErr w:type="spellStart"/>
      <w:r w:rsidRPr="00084194">
        <w:rPr>
          <w:rFonts w:asciiTheme="minorHAnsi" w:hAnsiTheme="minorHAnsi" w:cstheme="minorHAnsi"/>
          <w:color w:val="000000"/>
          <w:sz w:val="24"/>
          <w:szCs w:val="24"/>
          <w:shd w:val="clear" w:color="auto" w:fill="FFFFFF"/>
        </w:rPr>
        <w:t>Kutta</w:t>
      </w:r>
      <w:proofErr w:type="spellEnd"/>
      <w:r w:rsidRPr="00084194">
        <w:rPr>
          <w:rFonts w:asciiTheme="minorHAnsi" w:hAnsiTheme="minorHAnsi" w:cstheme="minorHAnsi"/>
          <w:color w:val="000000"/>
          <w:sz w:val="24"/>
          <w:szCs w:val="24"/>
          <w:shd w:val="clear" w:color="auto" w:fill="FFFFFF"/>
        </w:rPr>
        <w:t xml:space="preserve"> (RK1) au modèle d’épuisement avec flux :</w:t>
      </w:r>
    </w:p>
    <w:p w:rsidR="001D0656" w:rsidRPr="00084194" w:rsidRDefault="001D0656" w:rsidP="001D0656">
      <w:pPr>
        <w:rPr>
          <w:rFonts w:asciiTheme="minorHAnsi" w:hAnsiTheme="minorHAnsi" w:cstheme="minorHAnsi"/>
          <w:color w:val="000000"/>
          <w:sz w:val="24"/>
          <w:szCs w:val="24"/>
          <w:shd w:val="clear" w:color="auto" w:fill="FFFFFF"/>
        </w:rPr>
      </w:pPr>
    </w:p>
    <w:p w:rsidR="001D0656" w:rsidRPr="00084194" w:rsidRDefault="00FC25CF" w:rsidP="001D0656">
      <w:pPr>
        <w:rPr>
          <w:rFonts w:asciiTheme="minorHAnsi" w:hAnsiTheme="minorHAnsi" w:cstheme="minorHAnsi"/>
          <w:color w:val="000000"/>
          <w:sz w:val="24"/>
          <w:szCs w:val="24"/>
          <w:shd w:val="clear" w:color="auto" w:fill="FFFFFF"/>
        </w:rPr>
      </w:pPr>
      <m:oMathPara>
        <m:oMathParaPr>
          <m:jc m:val="center"/>
        </m:oMathParaPr>
        <m:oMath>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[Pu239]</m:t>
              </m:r>
            </m:e>
            <m:sub>
              <m:r>
                <w:rPr>
                  <w:rFonts w:ascii="Cambria Math" w:hAnsi="Cambria Math" w:cstheme="minorHAnsi"/>
                  <w:color w:val="000000"/>
                  <w:sz w:val="24"/>
                  <w:szCs w:val="24"/>
                  <w:shd w:val="clear" w:color="auto" w:fill="FFFFFF"/>
                </w:rPr>
                <m:t>i+1</m:t>
              </m:r>
            </m:sub>
          </m:sSub>
          <m:r>
            <w:rPr>
              <w:rFonts w:ascii="Cambria Math" w:hAnsi="Cambria Math" w:cstheme="minorHAnsi"/>
              <w:color w:val="000000"/>
              <w:sz w:val="24"/>
              <w:szCs w:val="24"/>
              <w:shd w:val="clear" w:color="auto" w:fill="FFFFFF"/>
            </w:rPr>
            <m:t>=</m:t>
          </m:r>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[Pu239]</m:t>
              </m:r>
            </m:e>
            <m:sub>
              <m:r>
                <w:rPr>
                  <w:rFonts w:ascii="Cambria Math" w:hAnsi="Cambria Math" w:cstheme="minorHAnsi"/>
                  <w:color w:val="000000"/>
                  <w:sz w:val="24"/>
                  <w:szCs w:val="24"/>
                  <w:shd w:val="clear" w:color="auto" w:fill="FFFFFF"/>
                </w:rPr>
                <m:t>i</m:t>
              </m:r>
            </m:sub>
          </m:sSub>
          <m:r>
            <w:rPr>
              <w:rFonts w:ascii="Cambria Math" w:hAnsi="Cambria Math" w:cstheme="minorHAnsi"/>
              <w:color w:val="000000"/>
              <w:sz w:val="24"/>
              <w:szCs w:val="24"/>
              <w:shd w:val="clear" w:color="auto" w:fill="FFFFFF"/>
            </w:rPr>
            <m:t>+h</m:t>
          </m:r>
          <m:d>
            <m:dPr>
              <m:ctrlPr>
                <w:rPr>
                  <w:rFonts w:ascii="Cambria Math" w:hAnsi="Cambria Math" w:cstheme="minorHAnsi"/>
                  <w:i/>
                  <w:color w:val="000000"/>
                  <w:sz w:val="24"/>
                  <w:szCs w:val="24"/>
                  <w:shd w:val="clear" w:color="auto" w:fill="FFFFFF"/>
                </w:rPr>
              </m:ctrlPr>
            </m:dPr>
            <m:e>
              <m:r>
                <w:rPr>
                  <w:rFonts w:ascii="Cambria Math" w:hAnsi="Cambria Math" w:cstheme="minorHAnsi"/>
                  <w:color w:val="000000"/>
                  <w:sz w:val="24"/>
                  <w:szCs w:val="24"/>
                  <w:shd w:val="clear" w:color="auto" w:fill="FFFFFF"/>
                </w:rPr>
                <m:t>-</m:t>
              </m:r>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σ</m:t>
                  </m:r>
                </m:e>
                <m:sub>
                  <m:r>
                    <w:rPr>
                      <w:rFonts w:ascii="Cambria Math" w:hAnsi="Cambria Math" w:cstheme="minorHAnsi"/>
                      <w:color w:val="000000"/>
                      <w:sz w:val="24"/>
                      <w:szCs w:val="24"/>
                      <w:shd w:val="clear" w:color="auto" w:fill="FFFFFF"/>
                    </w:rPr>
                    <m:t>a</m:t>
                  </m:r>
                  <m:d>
                    <m:dPr>
                      <m:ctrlPr>
                        <w:rPr>
                          <w:rFonts w:ascii="Cambria Math" w:hAnsi="Cambria Math" w:cstheme="minorHAnsi"/>
                          <w:i/>
                          <w:color w:val="000000"/>
                          <w:sz w:val="24"/>
                          <w:szCs w:val="24"/>
                          <w:shd w:val="clear" w:color="auto" w:fill="FFFFFF"/>
                        </w:rPr>
                      </m:ctrlPr>
                    </m:dPr>
                    <m:e>
                      <m:r>
                        <w:rPr>
                          <w:rFonts w:ascii="Cambria Math" w:hAnsi="Cambria Math" w:cstheme="minorHAnsi"/>
                          <w:color w:val="000000"/>
                          <w:sz w:val="24"/>
                          <w:szCs w:val="24"/>
                          <w:shd w:val="clear" w:color="auto" w:fill="FFFFFF"/>
                        </w:rPr>
                        <m:t>Pu239</m:t>
                      </m:r>
                    </m:e>
                  </m:d>
                </m:sub>
              </m:sSub>
              <m:r>
                <w:rPr>
                  <w:rFonts w:ascii="Cambria Math" w:hAnsi="Cambria Math" w:cstheme="minorHAnsi"/>
                  <w:color w:val="000000"/>
                  <w:sz w:val="24"/>
                  <w:szCs w:val="24"/>
                  <w:shd w:val="clear" w:color="auto" w:fill="FFFFFF"/>
                </w:rPr>
                <m:t>Φ</m:t>
              </m:r>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C</m:t>
                  </m:r>
                </m:e>
                <m:sub>
                  <m:f>
                    <m:fPr>
                      <m:type m:val="lin"/>
                      <m:ctrlPr>
                        <w:rPr>
                          <w:rFonts w:ascii="Cambria Math" w:hAnsi="Cambria Math" w:cstheme="minorHAnsi"/>
                          <w:i/>
                          <w:color w:val="000000"/>
                          <w:sz w:val="24"/>
                          <w:szCs w:val="24"/>
                          <w:shd w:val="clear" w:color="auto" w:fill="FFFFFF"/>
                        </w:rPr>
                      </m:ctrlPr>
                    </m:fPr>
                    <m:num>
                      <m:r>
                        <w:rPr>
                          <w:rFonts w:ascii="Cambria Math" w:hAnsi="Cambria Math" w:cstheme="minorHAnsi"/>
                          <w:color w:val="000000"/>
                          <w:sz w:val="24"/>
                          <w:szCs w:val="24"/>
                          <w:shd w:val="clear" w:color="auto" w:fill="FFFFFF"/>
                        </w:rPr>
                        <m:t>barn</m:t>
                      </m:r>
                    </m:num>
                    <m:den>
                      <m:r>
                        <w:rPr>
                          <w:rFonts w:ascii="Cambria Math" w:hAnsi="Cambria Math" w:cstheme="minorHAnsi"/>
                          <w:color w:val="000000"/>
                          <w:sz w:val="24"/>
                          <w:szCs w:val="24"/>
                          <w:shd w:val="clear" w:color="auto" w:fill="FFFFFF"/>
                        </w:rPr>
                        <m:t>cm</m:t>
                      </m:r>
                    </m:den>
                  </m:f>
                </m:sub>
              </m:sSub>
              <m:r>
                <w:rPr>
                  <w:rFonts w:ascii="Cambria Math" w:hAnsi="Cambria Math" w:cstheme="minorHAnsi"/>
                  <w:color w:val="000000"/>
                  <w:sz w:val="24"/>
                  <w:szCs w:val="24"/>
                  <w:shd w:val="clear" w:color="auto" w:fill="FFFFFF"/>
                </w:rPr>
                <m:t>+</m:t>
              </m:r>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λ</m:t>
                  </m:r>
                </m:e>
                <m:sub>
                  <m:r>
                    <w:rPr>
                      <w:rFonts w:ascii="Cambria Math" w:hAnsi="Cambria Math" w:cstheme="minorHAnsi"/>
                      <w:color w:val="000000"/>
                      <w:sz w:val="24"/>
                      <w:szCs w:val="24"/>
                      <w:shd w:val="clear" w:color="auto" w:fill="FFFFFF"/>
                    </w:rPr>
                    <m:t>Pu239</m:t>
                  </m:r>
                </m:sub>
              </m:sSub>
            </m:e>
          </m:d>
          <m:sSub>
            <m:sSubPr>
              <m:ctrlPr>
                <w:rPr>
                  <w:rFonts w:ascii="Cambria Math" w:hAnsi="Cambria Math" w:cstheme="minorHAnsi"/>
                  <w:i/>
                  <w:color w:val="000000"/>
                  <w:sz w:val="24"/>
                  <w:szCs w:val="24"/>
                  <w:shd w:val="clear" w:color="auto" w:fill="FFFFFF"/>
                </w:rPr>
              </m:ctrlPr>
            </m:sSubPr>
            <m:e>
              <m:d>
                <m:dPr>
                  <m:begChr m:val="["/>
                  <m:endChr m:val="]"/>
                  <m:ctrlPr>
                    <w:rPr>
                      <w:rFonts w:ascii="Cambria Math" w:hAnsi="Cambria Math" w:cstheme="minorHAnsi"/>
                      <w:i/>
                      <w:color w:val="000000"/>
                      <w:sz w:val="24"/>
                      <w:szCs w:val="24"/>
                      <w:shd w:val="clear" w:color="auto" w:fill="FFFFFF"/>
                    </w:rPr>
                  </m:ctrlPr>
                </m:dPr>
                <m:e>
                  <m:r>
                    <w:rPr>
                      <w:rFonts w:ascii="Cambria Math" w:hAnsi="Cambria Math" w:cstheme="minorHAnsi"/>
                      <w:color w:val="000000"/>
                      <w:sz w:val="24"/>
                      <w:szCs w:val="24"/>
                      <w:shd w:val="clear" w:color="auto" w:fill="FFFFFF"/>
                    </w:rPr>
                    <m:t>Pu239</m:t>
                  </m:r>
                </m:e>
              </m:d>
            </m:e>
            <m:sub>
              <m:r>
                <w:rPr>
                  <w:rFonts w:ascii="Cambria Math" w:hAnsi="Cambria Math" w:cstheme="minorHAnsi"/>
                  <w:color w:val="000000"/>
                  <w:sz w:val="24"/>
                  <w:szCs w:val="24"/>
                  <w:shd w:val="clear" w:color="auto" w:fill="FFFFFF"/>
                </w:rPr>
                <m:t>i</m:t>
              </m:r>
            </m:sub>
          </m:sSub>
          <m:r>
            <w:rPr>
              <w:rFonts w:ascii="Cambria Math" w:hAnsi="Cambria Math" w:cstheme="minorHAnsi"/>
              <w:color w:val="000000"/>
              <w:sz w:val="24"/>
              <w:szCs w:val="24"/>
              <w:shd w:val="clear" w:color="auto" w:fill="FFFFFF"/>
            </w:rPr>
            <m:t>+</m:t>
          </m:r>
          <m:d>
            <m:dPr>
              <m:ctrlPr>
                <w:rPr>
                  <w:rFonts w:ascii="Cambria Math" w:hAnsi="Cambria Math" w:cstheme="minorHAnsi"/>
                  <w:i/>
                  <w:color w:val="000000"/>
                  <w:sz w:val="24"/>
                  <w:szCs w:val="24"/>
                  <w:shd w:val="clear" w:color="auto" w:fill="FFFFFF"/>
                </w:rPr>
              </m:ctrlPr>
            </m:dPr>
            <m:e>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σ</m:t>
                  </m:r>
                </m:e>
                <m:sub>
                  <m:r>
                    <w:rPr>
                      <w:rFonts w:ascii="Cambria Math" w:hAnsi="Cambria Math" w:cstheme="minorHAnsi"/>
                      <w:color w:val="000000"/>
                      <w:sz w:val="24"/>
                      <w:szCs w:val="24"/>
                      <w:shd w:val="clear" w:color="auto" w:fill="FFFFFF"/>
                    </w:rPr>
                    <m:t>c</m:t>
                  </m:r>
                  <m:d>
                    <m:dPr>
                      <m:ctrlPr>
                        <w:rPr>
                          <w:rFonts w:ascii="Cambria Math" w:hAnsi="Cambria Math" w:cstheme="minorHAnsi"/>
                          <w:i/>
                          <w:color w:val="000000"/>
                          <w:sz w:val="24"/>
                          <w:szCs w:val="24"/>
                          <w:shd w:val="clear" w:color="auto" w:fill="FFFFFF"/>
                        </w:rPr>
                      </m:ctrlPr>
                    </m:dPr>
                    <m:e>
                      <m:r>
                        <w:rPr>
                          <w:rFonts w:ascii="Cambria Math" w:hAnsi="Cambria Math" w:cstheme="minorHAnsi"/>
                          <w:color w:val="000000"/>
                          <w:sz w:val="24"/>
                          <w:szCs w:val="24"/>
                          <w:shd w:val="clear" w:color="auto" w:fill="FFFFFF"/>
                        </w:rPr>
                        <m:t>Pu238</m:t>
                      </m:r>
                    </m:e>
                  </m:d>
                </m:sub>
              </m:sSub>
              <m:r>
                <w:rPr>
                  <w:rFonts w:ascii="Cambria Math" w:hAnsi="Cambria Math" w:cstheme="minorHAnsi"/>
                  <w:color w:val="000000"/>
                  <w:sz w:val="24"/>
                  <w:szCs w:val="24"/>
                  <w:shd w:val="clear" w:color="auto" w:fill="FFFFFF"/>
                </w:rPr>
                <m:t>Φ</m:t>
              </m:r>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C</m:t>
                  </m:r>
                </m:e>
                <m:sub>
                  <m:f>
                    <m:fPr>
                      <m:type m:val="lin"/>
                      <m:ctrlPr>
                        <w:rPr>
                          <w:rFonts w:ascii="Cambria Math" w:hAnsi="Cambria Math" w:cstheme="minorHAnsi"/>
                          <w:i/>
                          <w:color w:val="000000"/>
                          <w:sz w:val="24"/>
                          <w:szCs w:val="24"/>
                          <w:shd w:val="clear" w:color="auto" w:fill="FFFFFF"/>
                        </w:rPr>
                      </m:ctrlPr>
                    </m:fPr>
                    <m:num>
                      <m:r>
                        <w:rPr>
                          <w:rFonts w:ascii="Cambria Math" w:hAnsi="Cambria Math" w:cstheme="minorHAnsi"/>
                          <w:color w:val="000000"/>
                          <w:sz w:val="24"/>
                          <w:szCs w:val="24"/>
                          <w:shd w:val="clear" w:color="auto" w:fill="FFFFFF"/>
                        </w:rPr>
                        <m:t>barn</m:t>
                      </m:r>
                    </m:num>
                    <m:den>
                      <m:r>
                        <w:rPr>
                          <w:rFonts w:ascii="Cambria Math" w:hAnsi="Cambria Math" w:cstheme="minorHAnsi"/>
                          <w:color w:val="000000"/>
                          <w:sz w:val="24"/>
                          <w:szCs w:val="24"/>
                          <w:shd w:val="clear" w:color="auto" w:fill="FFFFFF"/>
                        </w:rPr>
                        <m:t>cm</m:t>
                      </m:r>
                    </m:den>
                  </m:f>
                </m:sub>
              </m:sSub>
              <m:r>
                <w:rPr>
                  <w:rFonts w:ascii="Cambria Math" w:hAnsi="Cambria Math" w:cstheme="minorHAnsi"/>
                  <w:color w:val="000000"/>
                  <w:sz w:val="24"/>
                  <w:szCs w:val="24"/>
                  <w:shd w:val="clear" w:color="auto" w:fill="FFFFFF"/>
                </w:rPr>
                <m:t>+</m:t>
              </m:r>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λ</m:t>
                  </m:r>
                </m:e>
                <m:sub>
                  <m:r>
                    <w:rPr>
                      <w:rFonts w:ascii="Cambria Math" w:hAnsi="Cambria Math" w:cstheme="minorHAnsi"/>
                      <w:color w:val="000000"/>
                      <w:sz w:val="24"/>
                      <w:szCs w:val="24"/>
                      <w:shd w:val="clear" w:color="auto" w:fill="FFFFFF"/>
                    </w:rPr>
                    <m:t>Pu238</m:t>
                  </m:r>
                </m:sub>
              </m:sSub>
            </m:e>
          </m:d>
          <m:sSub>
            <m:sSubPr>
              <m:ctrlPr>
                <w:rPr>
                  <w:rFonts w:ascii="Cambria Math" w:hAnsi="Cambria Math" w:cstheme="minorHAnsi"/>
                  <w:i/>
                  <w:color w:val="000000"/>
                  <w:sz w:val="24"/>
                  <w:szCs w:val="24"/>
                  <w:shd w:val="clear" w:color="auto" w:fill="FFFFFF"/>
                </w:rPr>
              </m:ctrlPr>
            </m:sSubPr>
            <m:e>
              <m:d>
                <m:dPr>
                  <m:begChr m:val="["/>
                  <m:endChr m:val="]"/>
                  <m:ctrlPr>
                    <w:rPr>
                      <w:rFonts w:ascii="Cambria Math" w:hAnsi="Cambria Math" w:cstheme="minorHAnsi"/>
                      <w:i/>
                      <w:color w:val="000000"/>
                      <w:sz w:val="24"/>
                      <w:szCs w:val="24"/>
                      <w:shd w:val="clear" w:color="auto" w:fill="FFFFFF"/>
                    </w:rPr>
                  </m:ctrlPr>
                </m:dPr>
                <m:e>
                  <m:r>
                    <w:rPr>
                      <w:rFonts w:ascii="Cambria Math" w:hAnsi="Cambria Math" w:cstheme="minorHAnsi"/>
                      <w:color w:val="000000"/>
                      <w:sz w:val="24"/>
                      <w:szCs w:val="24"/>
                      <w:shd w:val="clear" w:color="auto" w:fill="FFFFFF"/>
                    </w:rPr>
                    <m:t>Pu238</m:t>
                  </m:r>
                </m:e>
              </m:d>
            </m:e>
            <m:sub>
              <m:r>
                <w:rPr>
                  <w:rFonts w:ascii="Cambria Math" w:hAnsi="Cambria Math" w:cstheme="minorHAnsi"/>
                  <w:color w:val="000000"/>
                  <w:sz w:val="24"/>
                  <w:szCs w:val="24"/>
                  <w:shd w:val="clear" w:color="auto" w:fill="FFFFFF"/>
                </w:rPr>
                <m:t>i</m:t>
              </m:r>
            </m:sub>
          </m:sSub>
          <m:r>
            <w:rPr>
              <w:rFonts w:ascii="Cambria Math" w:hAnsi="Cambria Math" w:cstheme="minorHAnsi"/>
              <w:color w:val="000000"/>
              <w:sz w:val="24"/>
              <w:szCs w:val="24"/>
              <w:shd w:val="clear" w:color="auto" w:fill="FFFFFF"/>
            </w:rPr>
            <m:t>+(</m:t>
          </m:r>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σ</m:t>
              </m:r>
            </m:e>
            <m:sub>
              <m:r>
                <w:rPr>
                  <w:rFonts w:ascii="Cambria Math" w:hAnsi="Cambria Math" w:cstheme="minorHAnsi"/>
                  <w:color w:val="000000"/>
                  <w:sz w:val="24"/>
                  <w:szCs w:val="24"/>
                  <w:shd w:val="clear" w:color="auto" w:fill="FFFFFF"/>
                </w:rPr>
                <m:t>c</m:t>
              </m:r>
              <m:d>
                <m:dPr>
                  <m:ctrlPr>
                    <w:rPr>
                      <w:rFonts w:ascii="Cambria Math" w:hAnsi="Cambria Math" w:cstheme="minorHAnsi"/>
                      <w:i/>
                      <w:color w:val="000000"/>
                      <w:sz w:val="24"/>
                      <w:szCs w:val="24"/>
                      <w:shd w:val="clear" w:color="auto" w:fill="FFFFFF"/>
                    </w:rPr>
                  </m:ctrlPr>
                </m:dPr>
                <m:e>
                  <m:r>
                    <w:rPr>
                      <w:rFonts w:ascii="Cambria Math" w:hAnsi="Cambria Math" w:cstheme="minorHAnsi"/>
                      <w:color w:val="000000"/>
                      <w:sz w:val="24"/>
                      <w:szCs w:val="24"/>
                      <w:shd w:val="clear" w:color="auto" w:fill="FFFFFF"/>
                    </w:rPr>
                    <m:t>U238</m:t>
                  </m:r>
                </m:e>
              </m:d>
            </m:sub>
          </m:sSub>
          <m:r>
            <w:rPr>
              <w:rFonts w:ascii="Cambria Math" w:hAnsi="Cambria Math" w:cstheme="minorHAnsi"/>
              <w:color w:val="000000"/>
              <w:sz w:val="24"/>
              <w:szCs w:val="24"/>
              <w:shd w:val="clear" w:color="auto" w:fill="FFFFFF"/>
            </w:rPr>
            <m:t>Φ</m:t>
          </m:r>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C</m:t>
              </m:r>
            </m:e>
            <m:sub>
              <m:f>
                <m:fPr>
                  <m:type m:val="lin"/>
                  <m:ctrlPr>
                    <w:rPr>
                      <w:rFonts w:ascii="Cambria Math" w:hAnsi="Cambria Math" w:cstheme="minorHAnsi"/>
                      <w:i/>
                      <w:color w:val="000000"/>
                      <w:sz w:val="24"/>
                      <w:szCs w:val="24"/>
                      <w:shd w:val="clear" w:color="auto" w:fill="FFFFFF"/>
                    </w:rPr>
                  </m:ctrlPr>
                </m:fPr>
                <m:num>
                  <m:r>
                    <w:rPr>
                      <w:rFonts w:ascii="Cambria Math" w:hAnsi="Cambria Math" w:cstheme="minorHAnsi"/>
                      <w:color w:val="000000"/>
                      <w:sz w:val="24"/>
                      <w:szCs w:val="24"/>
                      <w:shd w:val="clear" w:color="auto" w:fill="FFFFFF"/>
                    </w:rPr>
                    <m:t>barn</m:t>
                  </m:r>
                </m:num>
                <m:den>
                  <m:r>
                    <w:rPr>
                      <w:rFonts w:ascii="Cambria Math" w:hAnsi="Cambria Math" w:cstheme="minorHAnsi"/>
                      <w:color w:val="000000"/>
                      <w:sz w:val="24"/>
                      <w:szCs w:val="24"/>
                      <w:shd w:val="clear" w:color="auto" w:fill="FFFFFF"/>
                    </w:rPr>
                    <m:t>cm</m:t>
                  </m:r>
                </m:den>
              </m:f>
            </m:sub>
          </m:sSub>
          <m:r>
            <w:rPr>
              <w:rFonts w:ascii="Cambria Math" w:hAnsi="Cambria Math" w:cstheme="minorHAnsi"/>
              <w:color w:val="000000"/>
              <w:sz w:val="24"/>
              <w:szCs w:val="24"/>
              <w:shd w:val="clear" w:color="auto" w:fill="FFFFFF"/>
            </w:rPr>
            <m:t>+</m:t>
          </m:r>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λ</m:t>
              </m:r>
            </m:e>
            <m:sub>
              <m:r>
                <w:rPr>
                  <w:rFonts w:ascii="Cambria Math" w:hAnsi="Cambria Math" w:cstheme="minorHAnsi"/>
                  <w:color w:val="000000"/>
                  <w:sz w:val="24"/>
                  <w:szCs w:val="24"/>
                  <w:shd w:val="clear" w:color="auto" w:fill="FFFFFF"/>
                </w:rPr>
                <m:t>U238</m:t>
              </m:r>
            </m:sub>
          </m:sSub>
          <m:r>
            <w:rPr>
              <w:rFonts w:ascii="Cambria Math" w:hAnsi="Cambria Math" w:cstheme="minorHAnsi"/>
              <w:color w:val="000000"/>
              <w:sz w:val="24"/>
              <w:szCs w:val="24"/>
              <w:shd w:val="clear" w:color="auto" w:fill="FFFFFF"/>
            </w:rPr>
            <m:t>)</m:t>
          </m:r>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[U238]</m:t>
              </m:r>
            </m:e>
            <m:sub>
              <m:r>
                <w:rPr>
                  <w:rFonts w:ascii="Cambria Math" w:hAnsi="Cambria Math" w:cstheme="minorHAnsi"/>
                  <w:color w:val="000000"/>
                  <w:sz w:val="24"/>
                  <w:szCs w:val="24"/>
                  <w:shd w:val="clear" w:color="auto" w:fill="FFFFFF"/>
                </w:rPr>
                <m:t>i</m:t>
              </m:r>
            </m:sub>
          </m:sSub>
        </m:oMath>
      </m:oMathPara>
    </w:p>
    <w:p w:rsidR="001D0656" w:rsidRPr="00B12095"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p>
    <w:p w:rsidR="001D0656" w:rsidRPr="00B20A81" w:rsidRDefault="00FC25CF" w:rsidP="001D0656">
      <w:pPr>
        <w:numPr>
          <w:ilvl w:val="0"/>
          <w:numId w:val="18"/>
        </w:numPr>
        <w:rPr>
          <w:rFonts w:asciiTheme="minorHAnsi" w:hAnsiTheme="minorHAnsi" w:cstheme="minorHAnsi"/>
          <w:color w:val="000000"/>
          <w:sz w:val="24"/>
          <w:szCs w:val="24"/>
          <w:shd w:val="clear" w:color="auto" w:fill="FFFFFF"/>
        </w:rPr>
      </w:pPr>
      <m:oMath>
        <m:sSub>
          <m:sSubPr>
            <m:ctrlPr>
              <w:rPr>
                <w:rFonts w:ascii="Cambria Math" w:hAnsi="Cambria Math" w:cstheme="minorHAnsi"/>
                <w:color w:val="000000"/>
                <w:sz w:val="24"/>
                <w:szCs w:val="24"/>
                <w:shd w:val="clear" w:color="auto" w:fill="FFFFFF"/>
              </w:rPr>
            </m:ctrlPr>
          </m:sSubPr>
          <m:e>
            <m:r>
              <m:rPr>
                <m:sty m:val="p"/>
              </m:rPr>
              <w:rPr>
                <w:rFonts w:ascii="Cambria Math" w:hAnsi="Cambria Math" w:cstheme="minorHAnsi"/>
                <w:color w:val="000000"/>
                <w:sz w:val="24"/>
                <w:szCs w:val="24"/>
                <w:shd w:val="clear" w:color="auto" w:fill="FFFFFF"/>
              </w:rPr>
              <m:t>σ</m:t>
            </m:r>
          </m:e>
          <m:sub>
            <m:r>
              <m:rPr>
                <m:sty m:val="p"/>
              </m:rPr>
              <w:rPr>
                <w:rFonts w:ascii="Cambria Math" w:hAnsi="Cambria Math" w:cstheme="minorHAnsi"/>
                <w:color w:val="000000"/>
                <w:sz w:val="24"/>
                <w:szCs w:val="24"/>
                <w:shd w:val="clear" w:color="auto" w:fill="FFFFFF"/>
              </w:rPr>
              <m:t>a</m:t>
            </m:r>
            <m:d>
              <m:dPr>
                <m:ctrlPr>
                  <w:rPr>
                    <w:rFonts w:ascii="Cambria Math" w:hAnsi="Cambria Math" w:cstheme="minorHAnsi"/>
                    <w:color w:val="000000"/>
                    <w:sz w:val="24"/>
                    <w:szCs w:val="24"/>
                    <w:shd w:val="clear" w:color="auto" w:fill="FFFFFF"/>
                  </w:rPr>
                </m:ctrlPr>
              </m:dPr>
              <m:e>
                <m:r>
                  <m:rPr>
                    <m:sty m:val="p"/>
                  </m:rPr>
                  <w:rPr>
                    <w:rFonts w:ascii="Cambria Math" w:hAnsi="Cambria Math" w:cstheme="minorHAnsi"/>
                    <w:color w:val="000000"/>
                    <w:sz w:val="24"/>
                    <w:szCs w:val="24"/>
                    <w:shd w:val="clear" w:color="auto" w:fill="FFFFFF"/>
                  </w:rPr>
                  <m:t>Pu239</m:t>
                </m:r>
              </m:e>
            </m:d>
          </m:sub>
        </m:sSub>
      </m:oMath>
      <w:r w:rsidR="001D0656" w:rsidRPr="00B20A81">
        <w:rPr>
          <w:rFonts w:asciiTheme="minorHAnsi" w:hAnsiTheme="minorHAnsi" w:cstheme="minorHAnsi"/>
          <w:color w:val="000000"/>
          <w:sz w:val="24"/>
          <w:szCs w:val="24"/>
          <w:shd w:val="clear" w:color="auto" w:fill="FFFFFF"/>
        </w:rPr>
        <w:t xml:space="preserve"> est la section efficace d’absorption du Pu239.</w:t>
      </w:r>
    </w:p>
    <w:p w:rsidR="001D0656" w:rsidRPr="00B20A81" w:rsidRDefault="00FC25CF" w:rsidP="001D0656">
      <w:pPr>
        <w:numPr>
          <w:ilvl w:val="0"/>
          <w:numId w:val="18"/>
        </w:numPr>
        <w:rPr>
          <w:rFonts w:asciiTheme="minorHAnsi" w:hAnsiTheme="minorHAnsi" w:cstheme="minorHAnsi"/>
          <w:color w:val="000000"/>
          <w:sz w:val="24"/>
          <w:szCs w:val="24"/>
          <w:shd w:val="clear" w:color="auto" w:fill="FFFFFF"/>
        </w:rPr>
      </w:pPr>
      <m:oMath>
        <m:sSub>
          <m:sSubPr>
            <m:ctrlPr>
              <w:rPr>
                <w:rFonts w:ascii="Cambria Math" w:hAnsi="Cambria Math" w:cstheme="minorHAnsi"/>
                <w:color w:val="000000"/>
                <w:sz w:val="24"/>
                <w:szCs w:val="24"/>
                <w:shd w:val="clear" w:color="auto" w:fill="FFFFFF"/>
              </w:rPr>
            </m:ctrlPr>
          </m:sSubPr>
          <m:e>
            <m:r>
              <m:rPr>
                <m:sty m:val="p"/>
              </m:rPr>
              <w:rPr>
                <w:rFonts w:ascii="Cambria Math" w:hAnsi="Cambria Math" w:cstheme="minorHAnsi"/>
                <w:color w:val="000000"/>
                <w:sz w:val="24"/>
                <w:szCs w:val="24"/>
                <w:shd w:val="clear" w:color="auto" w:fill="FFFFFF"/>
              </w:rPr>
              <m:t>σ</m:t>
            </m:r>
          </m:e>
          <m:sub>
            <m:r>
              <m:rPr>
                <m:sty m:val="p"/>
              </m:rPr>
              <w:rPr>
                <w:rFonts w:ascii="Cambria Math" w:hAnsi="Cambria Math" w:cstheme="minorHAnsi"/>
                <w:color w:val="000000"/>
                <w:sz w:val="24"/>
                <w:szCs w:val="24"/>
                <w:shd w:val="clear" w:color="auto" w:fill="FFFFFF"/>
              </w:rPr>
              <m:t>c</m:t>
            </m:r>
            <m:d>
              <m:dPr>
                <m:ctrlPr>
                  <w:rPr>
                    <w:rFonts w:ascii="Cambria Math" w:hAnsi="Cambria Math" w:cstheme="minorHAnsi"/>
                    <w:color w:val="000000"/>
                    <w:sz w:val="24"/>
                    <w:szCs w:val="24"/>
                    <w:shd w:val="clear" w:color="auto" w:fill="FFFFFF"/>
                  </w:rPr>
                </m:ctrlPr>
              </m:dPr>
              <m:e>
                <m:r>
                  <m:rPr>
                    <m:sty m:val="p"/>
                  </m:rPr>
                  <w:rPr>
                    <w:rFonts w:ascii="Cambria Math" w:hAnsi="Cambria Math" w:cstheme="minorHAnsi"/>
                    <w:color w:val="000000"/>
                    <w:sz w:val="24"/>
                    <w:szCs w:val="24"/>
                    <w:shd w:val="clear" w:color="auto" w:fill="FFFFFF"/>
                  </w:rPr>
                  <m:t>Pu238</m:t>
                </m:r>
              </m:e>
            </m:d>
          </m:sub>
        </m:sSub>
      </m:oMath>
      <w:r w:rsidR="001D0656" w:rsidRPr="00B20A81">
        <w:rPr>
          <w:rFonts w:asciiTheme="minorHAnsi" w:hAnsiTheme="minorHAnsi" w:cstheme="minorHAnsi"/>
          <w:color w:val="000000"/>
          <w:sz w:val="24"/>
          <w:szCs w:val="24"/>
          <w:shd w:val="clear" w:color="auto" w:fill="FFFFFF"/>
        </w:rPr>
        <w:t xml:space="preserve"> et </w:t>
      </w:r>
      <m:oMath>
        <m:sSub>
          <m:sSubPr>
            <m:ctrlPr>
              <w:rPr>
                <w:rFonts w:ascii="Cambria Math" w:hAnsi="Cambria Math" w:cstheme="minorHAnsi"/>
                <w:color w:val="000000"/>
                <w:sz w:val="24"/>
                <w:szCs w:val="24"/>
                <w:shd w:val="clear" w:color="auto" w:fill="FFFFFF"/>
              </w:rPr>
            </m:ctrlPr>
          </m:sSubPr>
          <m:e>
            <m:r>
              <m:rPr>
                <m:sty m:val="p"/>
              </m:rPr>
              <w:rPr>
                <w:rFonts w:ascii="Cambria Math" w:hAnsi="Cambria Math" w:cstheme="minorHAnsi"/>
                <w:color w:val="000000"/>
                <w:sz w:val="24"/>
                <w:szCs w:val="24"/>
                <w:shd w:val="clear" w:color="auto" w:fill="FFFFFF"/>
              </w:rPr>
              <m:t>σ</m:t>
            </m:r>
          </m:e>
          <m:sub>
            <m:r>
              <m:rPr>
                <m:sty m:val="p"/>
              </m:rPr>
              <w:rPr>
                <w:rFonts w:ascii="Cambria Math" w:hAnsi="Cambria Math" w:cstheme="minorHAnsi"/>
                <w:color w:val="000000"/>
                <w:sz w:val="24"/>
                <w:szCs w:val="24"/>
                <w:shd w:val="clear" w:color="auto" w:fill="FFFFFF"/>
              </w:rPr>
              <m:t>c</m:t>
            </m:r>
            <m:d>
              <m:dPr>
                <m:ctrlPr>
                  <w:rPr>
                    <w:rFonts w:ascii="Cambria Math" w:hAnsi="Cambria Math" w:cstheme="minorHAnsi"/>
                    <w:color w:val="000000"/>
                    <w:sz w:val="24"/>
                    <w:szCs w:val="24"/>
                    <w:shd w:val="clear" w:color="auto" w:fill="FFFFFF"/>
                  </w:rPr>
                </m:ctrlPr>
              </m:dPr>
              <m:e>
                <m:r>
                  <m:rPr>
                    <m:sty m:val="p"/>
                  </m:rPr>
                  <w:rPr>
                    <w:rFonts w:ascii="Cambria Math" w:hAnsi="Cambria Math" w:cstheme="minorHAnsi"/>
                    <w:color w:val="000000"/>
                    <w:sz w:val="24"/>
                    <w:szCs w:val="24"/>
                    <w:shd w:val="clear" w:color="auto" w:fill="FFFFFF"/>
                  </w:rPr>
                  <m:t>U238</m:t>
                </m:r>
              </m:e>
            </m:d>
          </m:sub>
        </m:sSub>
      </m:oMath>
      <w:r w:rsidR="001D0656" w:rsidRPr="00B20A81">
        <w:rPr>
          <w:rFonts w:asciiTheme="minorHAnsi" w:hAnsiTheme="minorHAnsi" w:cstheme="minorHAnsi"/>
          <w:color w:val="000000"/>
          <w:sz w:val="24"/>
          <w:szCs w:val="24"/>
          <w:shd w:val="clear" w:color="auto" w:fill="FFFFFF"/>
        </w:rPr>
        <w:t xml:space="preserve"> sont les sections efficaces de capture du Pu238 et de l’U238.</w:t>
      </w:r>
    </w:p>
    <w:p w:rsidR="001D0656" w:rsidRPr="00B20A81" w:rsidRDefault="001D0656" w:rsidP="001D0656">
      <w:pPr>
        <w:numPr>
          <w:ilvl w:val="0"/>
          <w:numId w:val="18"/>
        </w:numPr>
        <w:rPr>
          <w:rFonts w:asciiTheme="minorHAnsi" w:hAnsiTheme="minorHAnsi" w:cstheme="minorHAnsi"/>
          <w:color w:val="000000"/>
          <w:sz w:val="24"/>
          <w:szCs w:val="24"/>
          <w:shd w:val="clear" w:color="auto" w:fill="FFFFFF"/>
        </w:rPr>
      </w:pPr>
      <m:oMath>
        <m:r>
          <m:rPr>
            <m:sty m:val="p"/>
          </m:rPr>
          <w:rPr>
            <w:rFonts w:ascii="Cambria Math" w:hAnsi="Cambria Math" w:cstheme="minorHAnsi"/>
            <w:color w:val="000000"/>
            <w:sz w:val="24"/>
            <w:szCs w:val="24"/>
            <w:shd w:val="clear" w:color="auto" w:fill="FFFFFF"/>
          </w:rPr>
          <m:t>Φ</m:t>
        </m:r>
      </m:oMath>
      <w:r w:rsidRPr="00B20A81">
        <w:rPr>
          <w:rFonts w:asciiTheme="minorHAnsi" w:hAnsiTheme="minorHAnsi" w:cstheme="minorHAnsi"/>
          <w:color w:val="000000"/>
          <w:sz w:val="24"/>
          <w:szCs w:val="24"/>
          <w:shd w:val="clear" w:color="auto" w:fill="FFFFFF"/>
        </w:rPr>
        <w:t xml:space="preserve"> est le flux neutronique. Il s’exprime en neutrons/</w:t>
      </w:r>
      <m:oMath>
        <m:sSup>
          <m:sSupPr>
            <m:ctrlPr>
              <w:rPr>
                <w:rFonts w:ascii="Cambria Math" w:hAnsi="Cambria Math" w:cstheme="minorHAnsi"/>
                <w:color w:val="000000"/>
                <w:sz w:val="24"/>
                <w:szCs w:val="24"/>
                <w:shd w:val="clear" w:color="auto" w:fill="FFFFFF"/>
              </w:rPr>
            </m:ctrlPr>
          </m:sSupPr>
          <m:e>
            <m:r>
              <m:rPr>
                <m:sty m:val="p"/>
              </m:rPr>
              <w:rPr>
                <w:rFonts w:ascii="Cambria Math" w:hAnsi="Cambria Math" w:cstheme="minorHAnsi"/>
                <w:color w:val="000000"/>
                <w:sz w:val="24"/>
                <w:szCs w:val="24"/>
                <w:shd w:val="clear" w:color="auto" w:fill="FFFFFF"/>
              </w:rPr>
              <m:t>cm</m:t>
            </m:r>
          </m:e>
          <m:sup>
            <m:r>
              <m:rPr>
                <m:sty m:val="p"/>
              </m:rPr>
              <w:rPr>
                <w:rFonts w:ascii="Cambria Math" w:hAnsi="Cambria Math" w:cstheme="minorHAnsi"/>
                <w:color w:val="000000"/>
                <w:sz w:val="24"/>
                <w:szCs w:val="24"/>
                <w:shd w:val="clear" w:color="auto" w:fill="FFFFFF"/>
              </w:rPr>
              <m:t>2</m:t>
            </m:r>
          </m:sup>
        </m:sSup>
      </m:oMath>
      <w:r w:rsidRPr="00B20A81">
        <w:rPr>
          <w:rFonts w:asciiTheme="minorHAnsi" w:hAnsiTheme="minorHAnsi" w:cstheme="minorHAnsi"/>
          <w:color w:val="000000"/>
          <w:sz w:val="24"/>
          <w:szCs w:val="24"/>
          <w:shd w:val="clear" w:color="auto" w:fill="FFFFFF"/>
        </w:rPr>
        <w:t>/s.</w:t>
      </w:r>
    </w:p>
    <w:p w:rsidR="001D0656" w:rsidRPr="00B20A81" w:rsidRDefault="001D0656" w:rsidP="001D0656">
      <w:pPr>
        <w:numPr>
          <w:ilvl w:val="0"/>
          <w:numId w:val="18"/>
        </w:numPr>
        <w:rPr>
          <w:rFonts w:asciiTheme="minorHAnsi" w:hAnsiTheme="minorHAnsi" w:cstheme="minorHAnsi"/>
          <w:color w:val="000000"/>
          <w:sz w:val="24"/>
          <w:szCs w:val="24"/>
          <w:shd w:val="clear" w:color="auto" w:fill="FFFFFF"/>
        </w:rPr>
      </w:pPr>
      <w:r w:rsidRPr="00B20A81">
        <w:rPr>
          <w:rFonts w:ascii="Lucida Sans Unicode" w:hAnsi="Lucida Sans Unicode" w:cs="Lucida Sans Unicode"/>
          <w:color w:val="000000"/>
          <w:sz w:val="24"/>
          <w:szCs w:val="24"/>
          <w:shd w:val="clear" w:color="auto" w:fill="FFFFFF"/>
        </w:rPr>
        <w:t>λ</w:t>
      </w:r>
      <w:r w:rsidRPr="00B20A81">
        <w:rPr>
          <w:rFonts w:asciiTheme="minorHAnsi" w:hAnsiTheme="minorHAnsi" w:cstheme="minorHAnsi"/>
          <w:color w:val="000000"/>
          <w:sz w:val="24"/>
          <w:szCs w:val="24"/>
          <w:shd w:val="clear" w:color="auto" w:fill="FFFFFF"/>
        </w:rPr>
        <w:t xml:space="preserve"> est la décroissance radioactive. Son unité est</w:t>
      </w:r>
      <m:oMath>
        <m:r>
          <m:rPr>
            <m:sty m:val="p"/>
          </m:rPr>
          <w:rPr>
            <w:rFonts w:ascii="Cambria Math" w:hAnsi="Cambria Math" w:cstheme="minorHAnsi"/>
            <w:color w:val="000000"/>
            <w:sz w:val="24"/>
            <w:szCs w:val="24"/>
            <w:shd w:val="clear" w:color="auto" w:fill="FFFFFF"/>
          </w:rPr>
          <m:t xml:space="preserve"> </m:t>
        </m:r>
        <m:sSup>
          <m:sSupPr>
            <m:ctrlPr>
              <w:rPr>
                <w:rFonts w:ascii="Cambria Math" w:hAnsi="Cambria Math" w:cstheme="minorHAnsi"/>
                <w:color w:val="000000"/>
                <w:sz w:val="24"/>
                <w:szCs w:val="24"/>
                <w:shd w:val="clear" w:color="auto" w:fill="FFFFFF"/>
              </w:rPr>
            </m:ctrlPr>
          </m:sSupPr>
          <m:e>
            <m:r>
              <m:rPr>
                <m:sty m:val="p"/>
              </m:rPr>
              <w:rPr>
                <w:rFonts w:ascii="Cambria Math" w:hAnsi="Cambria Math" w:cstheme="minorHAnsi"/>
                <w:color w:val="000000"/>
                <w:sz w:val="24"/>
                <w:szCs w:val="24"/>
                <w:shd w:val="clear" w:color="auto" w:fill="FFFFFF"/>
              </w:rPr>
              <m:t>s</m:t>
            </m:r>
          </m:e>
          <m:sup>
            <m:r>
              <m:rPr>
                <m:sty m:val="p"/>
              </m:rPr>
              <w:rPr>
                <w:rFonts w:ascii="Cambria Math" w:hAnsi="Cambria Math" w:cstheme="minorHAnsi"/>
                <w:color w:val="000000"/>
                <w:sz w:val="24"/>
                <w:szCs w:val="24"/>
                <w:shd w:val="clear" w:color="auto" w:fill="FFFFFF"/>
              </w:rPr>
              <m:t>-1</m:t>
            </m:r>
          </m:sup>
        </m:sSup>
      </m:oMath>
      <w:r w:rsidRPr="00B20A81">
        <w:rPr>
          <w:rFonts w:asciiTheme="minorHAnsi" w:hAnsiTheme="minorHAnsi" w:cstheme="minorHAnsi"/>
          <w:color w:val="000000"/>
          <w:sz w:val="24"/>
          <w:szCs w:val="24"/>
          <w:shd w:val="clear" w:color="auto" w:fill="FFFFFF"/>
        </w:rPr>
        <w:t>.</w:t>
      </w:r>
    </w:p>
    <w:p w:rsidR="001D0656" w:rsidRPr="00B20A81" w:rsidRDefault="00FC25CF" w:rsidP="001D0656">
      <w:pPr>
        <w:numPr>
          <w:ilvl w:val="0"/>
          <w:numId w:val="18"/>
        </w:numPr>
        <w:rPr>
          <w:rFonts w:asciiTheme="minorHAnsi" w:hAnsiTheme="minorHAnsi" w:cstheme="minorHAnsi"/>
          <w:color w:val="000000"/>
          <w:sz w:val="24"/>
          <w:szCs w:val="24"/>
          <w:shd w:val="clear" w:color="auto" w:fill="FFFFFF"/>
        </w:rPr>
      </w:pPr>
      <m:oMath>
        <m:sSub>
          <m:sSubPr>
            <m:ctrlPr>
              <w:rPr>
                <w:rFonts w:ascii="Cambria Math" w:hAnsi="Cambria Math" w:cstheme="minorHAnsi"/>
                <w:color w:val="000000"/>
                <w:sz w:val="24"/>
                <w:szCs w:val="24"/>
                <w:shd w:val="clear" w:color="auto" w:fill="FFFFFF"/>
              </w:rPr>
            </m:ctrlPr>
          </m:sSubPr>
          <m:e>
            <m:r>
              <m:rPr>
                <m:sty m:val="p"/>
              </m:rPr>
              <w:rPr>
                <w:rFonts w:ascii="Cambria Math" w:hAnsi="Cambria Math" w:cstheme="minorHAnsi"/>
                <w:color w:val="000000"/>
                <w:sz w:val="24"/>
                <w:szCs w:val="24"/>
                <w:shd w:val="clear" w:color="auto" w:fill="FFFFFF"/>
              </w:rPr>
              <m:t>C</m:t>
            </m:r>
          </m:e>
          <m:sub>
            <m:f>
              <m:fPr>
                <m:type m:val="lin"/>
                <m:ctrlPr>
                  <w:rPr>
                    <w:rFonts w:ascii="Cambria Math" w:hAnsi="Cambria Math" w:cstheme="minorHAnsi"/>
                    <w:color w:val="000000"/>
                    <w:sz w:val="24"/>
                    <w:szCs w:val="24"/>
                    <w:shd w:val="clear" w:color="auto" w:fill="FFFFFF"/>
                  </w:rPr>
                </m:ctrlPr>
              </m:fPr>
              <m:num>
                <m:r>
                  <m:rPr>
                    <m:sty m:val="p"/>
                  </m:rPr>
                  <w:rPr>
                    <w:rFonts w:ascii="Cambria Math" w:hAnsi="Cambria Math" w:cstheme="minorHAnsi"/>
                    <w:color w:val="000000"/>
                    <w:sz w:val="24"/>
                    <w:szCs w:val="24"/>
                    <w:shd w:val="clear" w:color="auto" w:fill="FFFFFF"/>
                  </w:rPr>
                  <m:t>barn</m:t>
                </m:r>
              </m:num>
              <m:den>
                <m:r>
                  <m:rPr>
                    <m:sty m:val="p"/>
                  </m:rPr>
                  <w:rPr>
                    <w:rFonts w:ascii="Cambria Math" w:hAnsi="Cambria Math" w:cstheme="minorHAnsi"/>
                    <w:color w:val="000000"/>
                    <w:sz w:val="24"/>
                    <w:szCs w:val="24"/>
                    <w:shd w:val="clear" w:color="auto" w:fill="FFFFFF"/>
                  </w:rPr>
                  <m:t>cm</m:t>
                </m:r>
              </m:den>
            </m:f>
          </m:sub>
        </m:sSub>
      </m:oMath>
      <w:r w:rsidR="001D0656" w:rsidRPr="00B20A81">
        <w:rPr>
          <w:rFonts w:asciiTheme="minorHAnsi" w:hAnsiTheme="minorHAnsi" w:cstheme="minorHAnsi"/>
          <w:color w:val="000000"/>
          <w:sz w:val="24"/>
          <w:szCs w:val="24"/>
          <w:shd w:val="clear" w:color="auto" w:fill="FFFFFF"/>
        </w:rPr>
        <w:t xml:space="preserve"> est la conversion barn en cm. En effet, la section efficace s’exprimant en barn, il est nécessaire de la convertir en cm. Un barn est de l’ordre de </w:t>
      </w:r>
      <m:oMath>
        <m:sSup>
          <m:sSupPr>
            <m:ctrlPr>
              <w:rPr>
                <w:rFonts w:ascii="Cambria Math" w:hAnsi="Cambria Math" w:cstheme="minorHAnsi"/>
                <w:color w:val="000000"/>
                <w:sz w:val="24"/>
                <w:szCs w:val="24"/>
                <w:shd w:val="clear" w:color="auto" w:fill="FFFFFF"/>
              </w:rPr>
            </m:ctrlPr>
          </m:sSupPr>
          <m:e>
            <m:r>
              <m:rPr>
                <m:sty m:val="p"/>
              </m:rPr>
              <w:rPr>
                <w:rFonts w:ascii="Cambria Math" w:hAnsi="Cambria Math" w:cstheme="minorHAnsi"/>
                <w:color w:val="000000"/>
                <w:sz w:val="24"/>
                <w:szCs w:val="24"/>
                <w:shd w:val="clear" w:color="auto" w:fill="FFFFFF"/>
              </w:rPr>
              <m:t>10</m:t>
            </m:r>
          </m:e>
          <m:sup>
            <m:r>
              <m:rPr>
                <m:sty m:val="p"/>
              </m:rPr>
              <w:rPr>
                <w:rFonts w:ascii="Cambria Math" w:hAnsi="Cambria Math" w:cstheme="minorHAnsi"/>
                <w:color w:val="000000"/>
                <w:sz w:val="24"/>
                <w:szCs w:val="24"/>
                <w:shd w:val="clear" w:color="auto" w:fill="FFFFFF"/>
              </w:rPr>
              <m:t>-24</m:t>
            </m:r>
          </m:sup>
        </m:sSup>
      </m:oMath>
      <w:r w:rsidR="001D0656" w:rsidRPr="00B20A81">
        <w:rPr>
          <w:rFonts w:asciiTheme="minorHAnsi" w:hAnsiTheme="minorHAnsi" w:cstheme="minorHAnsi"/>
          <w:color w:val="000000"/>
          <w:sz w:val="24"/>
          <w:szCs w:val="24"/>
          <w:shd w:val="clear" w:color="auto" w:fill="FFFFFF"/>
        </w:rPr>
        <w:t xml:space="preserve">cm. </w:t>
      </w:r>
    </w:p>
    <w:p w:rsidR="001D0656" w:rsidRDefault="001D0656" w:rsidP="001D0656">
      <w:pPr>
        <w:rPr>
          <w:rFonts w:asciiTheme="minorHAnsi" w:hAnsiTheme="minorHAnsi" w:cstheme="minorHAnsi"/>
          <w:color w:val="000000"/>
          <w:sz w:val="24"/>
          <w:szCs w:val="24"/>
          <w:shd w:val="clear" w:color="auto" w:fill="FFFFFF"/>
        </w:rPr>
      </w:pPr>
    </w:p>
    <w:p w:rsidR="001D0656" w:rsidRPr="001D0656" w:rsidRDefault="001D0656" w:rsidP="00104FA7">
      <w:pPr>
        <w:pStyle w:val="Titre2"/>
        <w:numPr>
          <w:ilvl w:val="0"/>
          <w:numId w:val="0"/>
        </w:numPr>
        <w:ind w:left="360"/>
      </w:pPr>
    </w:p>
    <w:p w:rsidR="00420D37" w:rsidRDefault="001D0656" w:rsidP="00EC3102">
      <w:pPr>
        <w:pStyle w:val="Titre3"/>
      </w:pPr>
      <w:r>
        <w:t>Méthode à l’ordre 5</w:t>
      </w:r>
    </w:p>
    <w:p w:rsidR="00C23503" w:rsidRDefault="00C23503" w:rsidP="00EC3102">
      <w:pPr>
        <w:pStyle w:val="Titre3"/>
        <w:numPr>
          <w:ilvl w:val="0"/>
          <w:numId w:val="0"/>
        </w:numPr>
        <w:ind w:left="1844"/>
      </w:pPr>
    </w:p>
    <w:p w:rsidR="00C23503" w:rsidRDefault="00C23503" w:rsidP="00EC3102">
      <w:pPr>
        <w:pStyle w:val="Titre3"/>
        <w:numPr>
          <w:ilvl w:val="0"/>
          <w:numId w:val="0"/>
        </w:numPr>
      </w:pPr>
    </w:p>
    <w:p w:rsidR="001D0656" w:rsidRPr="00420D37" w:rsidRDefault="001D0656" w:rsidP="00EC3102">
      <w:pPr>
        <w:pStyle w:val="Titre3"/>
      </w:pPr>
      <w:r>
        <w:t>simplification du problème à valeur propre</w:t>
      </w:r>
    </w:p>
    <w:p w:rsidR="008F2CEB" w:rsidRDefault="008F2CEB" w:rsidP="00104FA7">
      <w:pPr>
        <w:pStyle w:val="Corpsdetexte"/>
      </w:pPr>
    </w:p>
    <w:p w:rsidR="008F2CEB" w:rsidRPr="00084194" w:rsidRDefault="00FC25CF" w:rsidP="00CF723D">
      <w:pPr>
        <w:pStyle w:val="Corpsdetexte"/>
      </w:pPr>
      <m:oMathPara>
        <m:oMath>
          <m:f>
            <m:fPr>
              <m:ctrlPr>
                <w:rPr>
                  <w:rFonts w:ascii="Cambria Math" w:hAnsi="Cambria Math"/>
                </w:rPr>
              </m:ctrlPr>
            </m:fPr>
            <m:num>
              <m:r>
                <w:rPr>
                  <w:rFonts w:ascii="Cambria Math" w:hAnsi="Cambria Math"/>
                </w:rPr>
                <m:t>d</m:t>
              </m:r>
              <m:r>
                <m:rPr>
                  <m:sty m:val="p"/>
                </m:rPr>
                <w:rPr>
                  <w:rFonts w:ascii="Cambria Math" w:hAnsi="Cambria Math"/>
                </w:rPr>
                <m:t>[</m:t>
              </m:r>
              <m:r>
                <w:rPr>
                  <w:rFonts w:ascii="Cambria Math" w:hAnsi="Cambria Math"/>
                </w:rPr>
                <m:t>Pu</m:t>
              </m:r>
              <m:r>
                <m:rPr>
                  <m:sty m:val="p"/>
                </m:rPr>
                <w:rPr>
                  <w:rFonts w:ascii="Cambria Math" w:hAnsi="Cambria Math"/>
                </w:rPr>
                <m:t>239]</m:t>
              </m:r>
            </m:num>
            <m:den>
              <m:r>
                <w:rPr>
                  <w:rFonts w:ascii="Cambria Math" w:hAnsi="Cambria Math"/>
                </w:rPr>
                <m:t>dt</m:t>
              </m:r>
            </m:den>
          </m:f>
          <m:r>
            <m:rPr>
              <m:sty m:val="p"/>
            </m:rPr>
            <w:rPr>
              <w:rFonts w:ascii="Cambria Math" w:hAnsi="Cambria Math"/>
            </w:rPr>
            <m:t>=-</m:t>
          </m:r>
          <m:r>
            <w:rPr>
              <w:rFonts w:ascii="Cambria Math" w:hAnsi="Cambria Math"/>
            </w:rPr>
            <m:t>Φ</m:t>
          </m:r>
          <m:sSub>
            <m:sSubPr>
              <m:ctrlPr>
                <w:rPr>
                  <w:rFonts w:ascii="Cambria Math" w:hAnsi="Cambria Math"/>
                </w:rPr>
              </m:ctrlPr>
            </m:sSubPr>
            <m:e>
              <m:r>
                <w:rPr>
                  <w:rFonts w:ascii="Cambria Math" w:hAnsi="Cambria Math"/>
                </w:rPr>
                <m:t>σ</m:t>
              </m:r>
            </m:e>
            <m:sub>
              <m:r>
                <w:rPr>
                  <w:rFonts w:ascii="Cambria Math" w:hAnsi="Cambria Math"/>
                </w:rPr>
                <m:t>a</m:t>
              </m:r>
            </m:sub>
          </m:sSub>
          <m:d>
            <m:dPr>
              <m:begChr m:val="["/>
              <m:endChr m:val="]"/>
              <m:ctrlPr>
                <w:rPr>
                  <w:rFonts w:ascii="Cambria Math" w:hAnsi="Cambria Math"/>
                </w:rPr>
              </m:ctrlPr>
            </m:dPr>
            <m:e>
              <m:r>
                <w:rPr>
                  <w:rFonts w:ascii="Cambria Math" w:hAnsi="Cambria Math"/>
                </w:rPr>
                <m:t>Pu</m:t>
              </m:r>
              <m:r>
                <m:rPr>
                  <m:sty m:val="p"/>
                </m:rPr>
                <w:rPr>
                  <w:rFonts w:ascii="Cambria Math" w:hAnsi="Cambria Math"/>
                </w:rPr>
                <m:t>239</m:t>
              </m:r>
            </m:e>
          </m:d>
          <m:r>
            <m:rPr>
              <m:sty m:val="p"/>
            </m:rPr>
            <w:rPr>
              <w:rFonts w:ascii="Cambria Math" w:hAnsi="Cambria Math"/>
            </w:rPr>
            <m:t>+</m:t>
          </m:r>
          <m:r>
            <w:rPr>
              <w:rFonts w:ascii="Cambria Math" w:hAnsi="Cambria Math"/>
            </w:rPr>
            <m:t>Φ</m:t>
          </m:r>
          <m:sSub>
            <m:sSubPr>
              <m:ctrlPr>
                <w:rPr>
                  <w:rFonts w:ascii="Cambria Math" w:hAnsi="Cambria Math"/>
                </w:rPr>
              </m:ctrlPr>
            </m:sSubPr>
            <m:e>
              <m:r>
                <w:rPr>
                  <w:rFonts w:ascii="Cambria Math" w:hAnsi="Cambria Math"/>
                </w:rPr>
                <m:t>σ</m:t>
              </m:r>
            </m:e>
            <m:sub>
              <m:r>
                <w:rPr>
                  <w:rFonts w:ascii="Cambria Math" w:hAnsi="Cambria Math"/>
                </w:rPr>
                <m:t>c</m:t>
              </m:r>
            </m:sub>
          </m:sSub>
          <m:r>
            <m:rPr>
              <m:sty m:val="p"/>
            </m:rPr>
            <w:rPr>
              <w:rFonts w:ascii="Cambria Math" w:hAnsi="Cambria Math"/>
            </w:rPr>
            <m:t>[</m:t>
          </m:r>
          <m:r>
            <w:rPr>
              <w:rFonts w:ascii="Cambria Math" w:hAnsi="Cambria Math"/>
            </w:rPr>
            <m:t>U</m:t>
          </m:r>
          <m:r>
            <m:rPr>
              <m:sty m:val="p"/>
            </m:rPr>
            <w:rPr>
              <w:rFonts w:ascii="Cambria Math" w:hAnsi="Cambria Math"/>
            </w:rPr>
            <m:t>238]</m:t>
          </m:r>
        </m:oMath>
      </m:oMathPara>
    </w:p>
    <w:p w:rsidR="00337A9E" w:rsidRPr="00084194" w:rsidRDefault="00337A9E" w:rsidP="00CF723D">
      <w:pPr>
        <w:pStyle w:val="Corpsdetexte"/>
      </w:pPr>
    </w:p>
    <w:p w:rsidR="00337A9E" w:rsidRPr="00084194" w:rsidRDefault="00FC25CF" w:rsidP="00CF723D">
      <w:pPr>
        <w:pStyle w:val="Corpsdetexte"/>
      </w:pPr>
      <m:oMathPara>
        <m:oMath>
          <m:f>
            <m:fPr>
              <m:ctrlPr>
                <w:rPr>
                  <w:rFonts w:ascii="Cambria Math" w:hAnsi="Cambria Math"/>
                </w:rPr>
              </m:ctrlPr>
            </m:fPr>
            <m:num>
              <m:r>
                <w:rPr>
                  <w:rFonts w:ascii="Cambria Math" w:hAnsi="Cambria Math"/>
                </w:rPr>
                <m:t>dPu</m:t>
              </m:r>
              <m:r>
                <m:rPr>
                  <m:sty m:val="p"/>
                </m:rPr>
                <w:rPr>
                  <w:rFonts w:ascii="Cambria Math" w:hAnsi="Cambria Math"/>
                </w:rPr>
                <m:t>239</m:t>
              </m:r>
            </m:num>
            <m:den>
              <m:r>
                <w:rPr>
                  <w:rFonts w:ascii="Cambria Math" w:hAnsi="Cambria Math"/>
                </w:rPr>
                <m:t>dt</m:t>
              </m:r>
            </m:den>
          </m:f>
          <m:r>
            <m:rPr>
              <m:sty m:val="p"/>
            </m:rPr>
            <w:rPr>
              <w:rFonts w:ascii="Cambria Math" w:hAnsi="Cambria Math"/>
            </w:rPr>
            <m:t>=-</m:t>
          </m:r>
          <m:d>
            <m:dPr>
              <m:ctrlPr>
                <w:rPr>
                  <w:rFonts w:ascii="Cambria Math" w:hAnsi="Cambria Math"/>
                </w:rPr>
              </m:ctrlPr>
            </m:dPr>
            <m:e>
              <m:r>
                <w:rPr>
                  <w:rFonts w:ascii="Cambria Math" w:hAnsi="Cambria Math"/>
                </w:rPr>
                <m:t>λ</m:t>
              </m:r>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aPu</m:t>
                  </m:r>
                  <m:r>
                    <m:rPr>
                      <m:sty m:val="p"/>
                    </m:rPr>
                    <w:rPr>
                      <w:rFonts w:ascii="Cambria Math" w:hAnsi="Cambria Math"/>
                    </w:rPr>
                    <m:t>239</m:t>
                  </m:r>
                </m:sub>
              </m:sSub>
              <m:r>
                <w:rPr>
                  <w:rFonts w:ascii="Cambria Math" w:hAnsi="Cambria Math"/>
                </w:rPr>
                <m:t>Φ</m:t>
              </m:r>
            </m:e>
          </m:d>
          <m:d>
            <m:dPr>
              <m:begChr m:val="["/>
              <m:endChr m:val="]"/>
              <m:ctrlPr>
                <w:rPr>
                  <w:rFonts w:ascii="Cambria Math" w:hAnsi="Cambria Math"/>
                </w:rPr>
              </m:ctrlPr>
            </m:dPr>
            <m:e>
              <m:r>
                <w:rPr>
                  <w:rFonts w:ascii="Cambria Math" w:hAnsi="Cambria Math"/>
                </w:rPr>
                <m:t>Pu</m:t>
              </m:r>
              <m:r>
                <m:rPr>
                  <m:sty m:val="p"/>
                </m:rPr>
                <w:rPr>
                  <w:rFonts w:ascii="Cambria Math" w:hAnsi="Cambria Math"/>
                </w:rPr>
                <m:t>239</m:t>
              </m:r>
            </m:e>
          </m:d>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cU</m:t>
              </m:r>
              <m:r>
                <m:rPr>
                  <m:sty m:val="p"/>
                </m:rPr>
                <w:rPr>
                  <w:rFonts w:ascii="Cambria Math" w:hAnsi="Cambria Math"/>
                </w:rPr>
                <m:t>238</m:t>
              </m:r>
            </m:sub>
          </m:sSub>
          <m:r>
            <w:rPr>
              <w:rFonts w:ascii="Cambria Math" w:hAnsi="Cambria Math"/>
            </w:rPr>
            <m:t>Φ</m:t>
          </m:r>
          <m:r>
            <m:rPr>
              <m:sty m:val="p"/>
            </m:rPr>
            <w:rPr>
              <w:rFonts w:ascii="Cambria Math" w:hAnsi="Cambria Math"/>
            </w:rPr>
            <m:t>[</m:t>
          </m:r>
          <m:r>
            <w:rPr>
              <w:rFonts w:ascii="Cambria Math" w:hAnsi="Cambria Math"/>
            </w:rPr>
            <m:t>U</m:t>
          </m:r>
          <m:r>
            <m:rPr>
              <m:sty m:val="p"/>
            </m:rPr>
            <w:rPr>
              <w:rFonts w:ascii="Cambria Math" w:hAnsi="Cambria Math"/>
            </w:rPr>
            <m:t>238]</m:t>
          </m:r>
        </m:oMath>
      </m:oMathPara>
    </w:p>
    <w:p w:rsidR="00337A9E" w:rsidRPr="00084194" w:rsidRDefault="00337A9E" w:rsidP="00CF723D">
      <w:pPr>
        <w:pStyle w:val="Corpsdetexte"/>
      </w:pPr>
    </w:p>
    <w:p w:rsidR="00337A9E" w:rsidRPr="00084194" w:rsidRDefault="00337A9E" w:rsidP="00CF723D">
      <w:pPr>
        <w:pStyle w:val="Corpsdetexte"/>
      </w:pPr>
      <w:r w:rsidRPr="00084194">
        <w:t>On pose :</w:t>
      </w:r>
    </w:p>
    <w:p w:rsidR="00337A9E" w:rsidRPr="00084194" w:rsidRDefault="00337A9E" w:rsidP="00CF723D">
      <w:pPr>
        <w:pStyle w:val="Corpsdetexte"/>
      </w:pPr>
    </w:p>
    <w:p w:rsidR="00337A9E" w:rsidRPr="00084194" w:rsidRDefault="00337A9E" w:rsidP="00CF723D">
      <w:pPr>
        <w:pStyle w:val="Corpsdetexte"/>
      </w:pPr>
      <m:oMathPara>
        <m:oMath>
          <m:r>
            <w:rPr>
              <w:rFonts w:ascii="Cambria Math" w:hAnsi="Cambria Math"/>
            </w:rPr>
            <m:t>α</m:t>
          </m:r>
          <m:r>
            <m:rPr>
              <m:sty m:val="p"/>
            </m:rPr>
            <w:rPr>
              <w:rFonts w:ascii="Cambria Math" w:hAnsi="Cambria Math"/>
            </w:rPr>
            <m:t>=-</m:t>
          </m:r>
          <m:r>
            <w:rPr>
              <w:rFonts w:ascii="Cambria Math" w:hAnsi="Cambria Math"/>
            </w:rPr>
            <m:t>λ</m:t>
          </m:r>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aPu</m:t>
              </m:r>
              <m:r>
                <m:rPr>
                  <m:sty m:val="p"/>
                </m:rPr>
                <w:rPr>
                  <w:rFonts w:ascii="Cambria Math" w:hAnsi="Cambria Math"/>
                </w:rPr>
                <m:t>239</m:t>
              </m:r>
            </m:sub>
          </m:sSub>
          <m:r>
            <w:rPr>
              <w:rFonts w:ascii="Cambria Math" w:hAnsi="Cambria Math"/>
            </w:rPr>
            <m:t>Φ</m:t>
          </m:r>
        </m:oMath>
      </m:oMathPara>
    </w:p>
    <w:p w:rsidR="00337A9E" w:rsidRPr="00084194" w:rsidRDefault="00337A9E" w:rsidP="00CF723D">
      <w:pPr>
        <w:pStyle w:val="Corpsdetexte"/>
      </w:pPr>
      <m:oMathPara>
        <m:oMath>
          <m:r>
            <w:rPr>
              <w:rFonts w:ascii="Cambria Math" w:hAnsi="Cambria Math"/>
            </w:rPr>
            <m:t>β</m:t>
          </m:r>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cU</m:t>
              </m:r>
              <m:r>
                <m:rPr>
                  <m:sty m:val="p"/>
                </m:rPr>
                <w:rPr>
                  <w:rFonts w:ascii="Cambria Math" w:hAnsi="Cambria Math"/>
                </w:rPr>
                <m:t>238</m:t>
              </m:r>
            </m:sub>
          </m:sSub>
          <m:r>
            <w:rPr>
              <w:rFonts w:ascii="Cambria Math" w:hAnsi="Cambria Math"/>
            </w:rPr>
            <m:t>Φ</m:t>
          </m:r>
        </m:oMath>
      </m:oMathPara>
    </w:p>
    <w:p w:rsidR="00337A9E" w:rsidRPr="00084194" w:rsidRDefault="00337A9E" w:rsidP="00CF723D">
      <w:pPr>
        <w:pStyle w:val="Corpsdetexte"/>
      </w:pPr>
      <m:oMathPara>
        <m:oMath>
          <m:r>
            <w:rPr>
              <w:rFonts w:ascii="Cambria Math" w:hAnsi="Cambria Math"/>
            </w:rPr>
            <m:t>γ</m:t>
          </m:r>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aU</m:t>
              </m:r>
              <m:r>
                <m:rPr>
                  <m:sty m:val="p"/>
                </m:rPr>
                <w:rPr>
                  <w:rFonts w:ascii="Cambria Math" w:hAnsi="Cambria Math"/>
                </w:rPr>
                <m:t>238</m:t>
              </m:r>
            </m:sub>
          </m:sSub>
          <m:r>
            <w:rPr>
              <w:rFonts w:ascii="Cambria Math" w:hAnsi="Cambria Math"/>
            </w:rPr>
            <m:t>Φ</m:t>
          </m:r>
        </m:oMath>
      </m:oMathPara>
    </w:p>
    <w:p w:rsidR="004028B9" w:rsidRPr="00084194" w:rsidRDefault="004028B9" w:rsidP="00CF723D">
      <w:pPr>
        <w:pStyle w:val="Corpsdetexte"/>
      </w:pPr>
    </w:p>
    <w:p w:rsidR="004028B9" w:rsidRPr="00084194" w:rsidRDefault="004028B9" w:rsidP="00CF723D">
      <w:pPr>
        <w:pStyle w:val="Corpsdetexte"/>
      </w:pPr>
      <w:r w:rsidRPr="00084194">
        <w:t>La solution est de la forme :</w:t>
      </w:r>
    </w:p>
    <w:p w:rsidR="004028B9" w:rsidRPr="00084194" w:rsidRDefault="004028B9" w:rsidP="00CF723D">
      <w:pPr>
        <w:pStyle w:val="Corpsdetexte"/>
      </w:pPr>
    </w:p>
    <w:p w:rsidR="004028B9" w:rsidRPr="00084194" w:rsidRDefault="00FC25CF" w:rsidP="00CF723D">
      <w:pPr>
        <w:pStyle w:val="Corpsdetexte"/>
      </w:pPr>
      <m:oMathPara>
        <m:oMath>
          <m:d>
            <m:dPr>
              <m:begChr m:val="["/>
              <m:endChr m:val="]"/>
              <m:ctrlPr>
                <w:rPr>
                  <w:rFonts w:ascii="Cambria Math" w:hAnsi="Cambria Math"/>
                </w:rPr>
              </m:ctrlPr>
            </m:dPr>
            <m:e>
              <m:r>
                <w:rPr>
                  <w:rFonts w:ascii="Cambria Math" w:hAnsi="Cambria Math"/>
                </w:rPr>
                <m:t>Pu</m:t>
              </m:r>
              <m:r>
                <m:rPr>
                  <m:sty m:val="p"/>
                </m:rPr>
                <w:rPr>
                  <w:rFonts w:ascii="Cambria Math" w:hAnsi="Cambria Math"/>
                </w:rPr>
                <m:t>239</m:t>
              </m:r>
            </m:e>
          </m:d>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αt</m:t>
              </m:r>
            </m:sup>
          </m:sSup>
          <m:r>
            <m:rPr>
              <m:sty m:val="p"/>
            </m:rPr>
            <w:rPr>
              <w:rFonts w:ascii="Cambria Math" w:hAnsi="Cambria Math"/>
            </w:rPr>
            <m:t>+</m:t>
          </m:r>
          <m:r>
            <w:rPr>
              <w:rFonts w:ascii="Cambria Math" w:hAnsi="Cambria Math"/>
            </w:rPr>
            <m:t>sol</m:t>
          </m:r>
          <m:r>
            <m:rPr>
              <m:sty m:val="p"/>
            </m:rPr>
            <w:rPr>
              <w:rFonts w:ascii="Cambria Math" w:hAnsi="Cambria Math"/>
            </w:rPr>
            <m:t xml:space="preserve"> </m:t>
          </m:r>
          <m:r>
            <w:rPr>
              <w:rFonts w:ascii="Cambria Math" w:hAnsi="Cambria Math"/>
            </w:rPr>
            <m:t>p</m:t>
          </m:r>
        </m:oMath>
      </m:oMathPara>
    </w:p>
    <w:p w:rsidR="00C2316B" w:rsidRPr="00084194" w:rsidRDefault="00C2316B" w:rsidP="00CF723D">
      <w:pPr>
        <w:pStyle w:val="Corpsdetexte"/>
      </w:pPr>
    </w:p>
    <w:p w:rsidR="00C2316B" w:rsidRPr="00084194" w:rsidRDefault="00C2316B" w:rsidP="00CF723D">
      <w:pPr>
        <w:pStyle w:val="Corpsdetexte"/>
      </w:pPr>
      <w:r w:rsidRPr="00084194">
        <w:t>On c</w:t>
      </w:r>
      <w:r w:rsidR="00D22E5B" w:rsidRPr="00084194">
        <w:t>herche la solution particulière :</w:t>
      </w:r>
    </w:p>
    <w:p w:rsidR="00C2316B" w:rsidRPr="00084194" w:rsidRDefault="00C2316B" w:rsidP="00CF723D">
      <w:pPr>
        <w:pStyle w:val="Corpsdetexte"/>
      </w:pPr>
    </w:p>
    <w:p w:rsidR="00C2316B" w:rsidRPr="00084194" w:rsidRDefault="00C2316B" w:rsidP="00CF723D">
      <w:pPr>
        <w:pStyle w:val="Corpsdetexte"/>
      </w:pPr>
      <m:oMathPara>
        <m:oMath>
          <m:r>
            <w:rPr>
              <w:rFonts w:ascii="Cambria Math" w:hAnsi="Cambria Math"/>
            </w:rPr>
            <m:t>sol</m:t>
          </m:r>
          <m:r>
            <m:rPr>
              <m:sty m:val="p"/>
            </m:rPr>
            <w:rPr>
              <w:rFonts w:ascii="Cambria Math" w:hAnsi="Cambria Math"/>
            </w:rPr>
            <m:t xml:space="preserve"> </m:t>
          </m:r>
          <m:r>
            <w:rPr>
              <w:rFonts w:ascii="Cambria Math" w:hAnsi="Cambria Math"/>
            </w:rPr>
            <m:t>p</m:t>
          </m:r>
          <m:r>
            <m:rPr>
              <m:sty m:val="p"/>
            </m:rPr>
            <w:rPr>
              <w:rFonts w:ascii="Cambria Math" w:hAnsi="Cambria Math"/>
            </w:rPr>
            <m:t>=</m:t>
          </m:r>
          <m:r>
            <w:rPr>
              <w:rFonts w:ascii="Cambria Math" w:hAnsi="Cambria Math"/>
            </w:rPr>
            <m:t>B</m:t>
          </m:r>
          <m:d>
            <m:dPr>
              <m:ctrlPr>
                <w:rPr>
                  <w:rFonts w:ascii="Cambria Math" w:hAnsi="Cambria Math"/>
                </w:rPr>
              </m:ctrlPr>
            </m:dPr>
            <m:e>
              <m:r>
                <w:rPr>
                  <w:rFonts w:ascii="Cambria Math" w:hAnsi="Cambria Math"/>
                </w:rPr>
                <m:t>t</m:t>
              </m:r>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αt</m:t>
              </m:r>
            </m:sup>
          </m:sSup>
        </m:oMath>
      </m:oMathPara>
    </w:p>
    <w:p w:rsidR="00C2316B" w:rsidRPr="00084194" w:rsidRDefault="00C2316B" w:rsidP="00CF723D">
      <w:pPr>
        <w:pStyle w:val="Corpsdetexte"/>
      </w:pPr>
    </w:p>
    <w:p w:rsidR="00D22E5B" w:rsidRPr="00084194" w:rsidRDefault="00C2316B" w:rsidP="00CF723D">
      <w:pPr>
        <w:pStyle w:val="Corpsdetexte"/>
      </w:pPr>
      <w:r w:rsidRPr="00084194">
        <w:t>On dérive :</w:t>
      </w:r>
    </w:p>
    <w:p w:rsidR="00C2316B" w:rsidRPr="00084194" w:rsidRDefault="00EC3032" w:rsidP="00CF723D">
      <w:pPr>
        <w:pStyle w:val="Corpsdetexte"/>
      </w:pPr>
      <w:r w:rsidRPr="00084194">
        <w:rPr>
          <w:noProof/>
        </w:rPr>
        <mc:AlternateContent>
          <mc:Choice Requires="wps">
            <w:drawing>
              <wp:anchor distT="0" distB="0" distL="114300" distR="114300" simplePos="0" relativeHeight="251688960" behindDoc="0" locked="0" layoutInCell="1" allowOverlap="1" wp14:anchorId="44FBA27B" wp14:editId="04952BF8">
                <wp:simplePos x="0" y="0"/>
                <wp:positionH relativeFrom="column">
                  <wp:posOffset>3181985</wp:posOffset>
                </wp:positionH>
                <wp:positionV relativeFrom="paragraph">
                  <wp:posOffset>210820</wp:posOffset>
                </wp:positionV>
                <wp:extent cx="467360" cy="393065"/>
                <wp:effectExtent l="0" t="0" r="27940" b="26035"/>
                <wp:wrapNone/>
                <wp:docPr id="62" name="Connecteur droit 62"/>
                <wp:cNvGraphicFramePr/>
                <a:graphic xmlns:a="http://schemas.openxmlformats.org/drawingml/2006/main">
                  <a:graphicData uri="http://schemas.microsoft.com/office/word/2010/wordprocessingShape">
                    <wps:wsp>
                      <wps:cNvCnPr/>
                      <wps:spPr>
                        <a:xfrm flipV="1">
                          <a:off x="0" y="0"/>
                          <a:ext cx="467360" cy="3930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62"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5pt,16.6pt" to="287.35pt,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" strokecolor="black [3040]"/>
            </w:pict>
          </mc:Fallback>
        </mc:AlternateContent>
      </w:r>
      <w:r w:rsidRPr="00084194">
        <w:rPr>
          <w:noProof/>
        </w:rPr>
        <mc:AlternateContent>
          <mc:Choice Requires="wps">
            <w:drawing>
              <wp:anchor distT="0" distB="0" distL="114300" distR="114300" simplePos="0" relativeHeight="251686912" behindDoc="0" locked="0" layoutInCell="1" allowOverlap="1" wp14:anchorId="69C4700E" wp14:editId="300BB44F">
                <wp:simplePos x="0" y="0"/>
                <wp:positionH relativeFrom="column">
                  <wp:posOffset>2395220</wp:posOffset>
                </wp:positionH>
                <wp:positionV relativeFrom="paragraph">
                  <wp:posOffset>200025</wp:posOffset>
                </wp:positionV>
                <wp:extent cx="487680" cy="403860"/>
                <wp:effectExtent l="0" t="0" r="26670" b="34290"/>
                <wp:wrapNone/>
                <wp:docPr id="61" name="Connecteur droit 61"/>
                <wp:cNvGraphicFramePr/>
                <a:graphic xmlns:a="http://schemas.openxmlformats.org/drawingml/2006/main">
                  <a:graphicData uri="http://schemas.microsoft.com/office/word/2010/wordprocessingShape">
                    <wps:wsp>
                      <wps:cNvCnPr/>
                      <wps:spPr>
                        <a:xfrm flipV="1">
                          <a:off x="0" y="0"/>
                          <a:ext cx="487680" cy="403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61"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6pt,15.75pt" to="227pt,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" strokecolor="black [3040]"/>
            </w:pict>
          </mc:Fallback>
        </mc:AlternateContent>
      </w:r>
    </w:p>
    <w:p w:rsidR="00C2316B" w:rsidRPr="00084194" w:rsidRDefault="00FC25CF" w:rsidP="00CF723D">
      <w:pPr>
        <w:pStyle w:val="Corpsdetexte"/>
      </w:pPr>
      <m:oMathPara>
        <m:oMath>
          <m:f>
            <m:fPr>
              <m:ctrlPr>
                <w:rPr>
                  <w:rFonts w:ascii="Cambria Math" w:hAnsi="Cambria Math"/>
                </w:rPr>
              </m:ctrlPr>
            </m:fPr>
            <m:num>
              <m:r>
                <w:rPr>
                  <w:rFonts w:ascii="Cambria Math" w:hAnsi="Cambria Math"/>
                </w:rPr>
                <m:t>dB</m:t>
              </m:r>
            </m:num>
            <m:den>
              <m:r>
                <w:rPr>
                  <w:rFonts w:ascii="Cambria Math" w:hAnsi="Cambria Math"/>
                </w:rPr>
                <m:t>dt</m:t>
              </m:r>
            </m:den>
          </m:f>
          <m:r>
            <m:rPr>
              <m:sty m:val="p"/>
            </m:rP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αt</m:t>
                  </m:r>
                </m:sup>
              </m:sSup>
            </m:sup>
          </m:sSup>
          <m:r>
            <m:rPr>
              <m:sty m:val="p"/>
            </m:rPr>
            <w:rPr>
              <w:rFonts w:ascii="Cambria Math" w:hAnsi="Cambria Math"/>
            </w:rPr>
            <m:t>-</m:t>
          </m:r>
          <m:r>
            <w:rPr>
              <w:rFonts w:ascii="Cambria Math" w:hAnsi="Cambria Math"/>
            </w:rPr>
            <m:t>αB</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αt</m:t>
              </m:r>
            </m:sup>
          </m:sSup>
          <m:r>
            <m:rPr>
              <m:sty m:val="p"/>
            </m:rPr>
            <w:rPr>
              <w:rFonts w:ascii="Cambria Math" w:hAnsi="Cambria Math"/>
            </w:rPr>
            <m:t>=-</m:t>
          </m:r>
          <m:r>
            <w:rPr>
              <w:rFonts w:ascii="Cambria Math" w:hAnsi="Cambria Math"/>
            </w:rPr>
            <m:t>αB</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αt</m:t>
              </m:r>
            </m:sup>
          </m:sSup>
          <m:r>
            <m:rPr>
              <m:sty m:val="p"/>
            </m:rPr>
            <w:rPr>
              <w:rFonts w:ascii="Cambria Math" w:hAnsi="Cambria Math"/>
            </w:rPr>
            <m:t>+</m:t>
          </m:r>
          <m:r>
            <w:rPr>
              <w:rFonts w:ascii="Cambria Math" w:hAnsi="Cambria Math"/>
            </w:rPr>
            <m:t>β</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γt</m:t>
              </m:r>
            </m:sup>
          </m:sSup>
        </m:oMath>
      </m:oMathPara>
    </w:p>
    <w:p w:rsidR="00C2316B" w:rsidRPr="00084194" w:rsidRDefault="00C2316B" w:rsidP="00CF723D">
      <w:pPr>
        <w:pStyle w:val="Corpsdetexte"/>
      </w:pPr>
      <m:oMathPara>
        <m:oMath>
          <m:r>
            <w:rPr>
              <w:rFonts w:ascii="Cambria Math" w:hAnsi="Cambria Math"/>
            </w:rPr>
            <m:t>B</m:t>
          </m:r>
          <m:r>
            <m:rPr>
              <m:sty m:val="p"/>
            </m:rPr>
            <w:rPr>
              <w:rFonts w:ascii="Cambria Math" w:hAnsi="Cambria Math"/>
            </w:rPr>
            <m:t>=-</m:t>
          </m:r>
          <m:f>
            <m:fPr>
              <m:ctrlPr>
                <w:rPr>
                  <w:rFonts w:ascii="Cambria Math" w:hAnsi="Cambria Math"/>
                </w:rPr>
              </m:ctrlPr>
            </m:fPr>
            <m:num>
              <m:r>
                <w:rPr>
                  <w:rFonts w:ascii="Cambria Math" w:hAnsi="Cambria Math"/>
                </w:rPr>
                <m:t>β</m:t>
              </m:r>
              <m:sSup>
                <m:sSupPr>
                  <m:ctrlPr>
                    <w:rPr>
                      <w:rFonts w:ascii="Cambria Math" w:hAnsi="Cambria Math"/>
                    </w:rPr>
                  </m:ctrlPr>
                </m:sSupPr>
                <m:e>
                  <m:r>
                    <w:rPr>
                      <w:rFonts w:ascii="Cambria Math" w:hAnsi="Cambria Math"/>
                    </w:rPr>
                    <m:t>e</m:t>
                  </m:r>
                </m:e>
                <m:sup>
                  <m:r>
                    <m:rPr>
                      <m:sty m:val="p"/>
                    </m:rPr>
                    <w:rPr>
                      <w:rFonts w:ascii="Cambria Math" w:hAnsi="Cambria Math"/>
                    </w:rPr>
                    <m:t>-</m:t>
                  </m:r>
                  <m:d>
                    <m:dPr>
                      <m:ctrlPr>
                        <w:rPr>
                          <w:rFonts w:ascii="Cambria Math" w:hAnsi="Cambria Math"/>
                        </w:rPr>
                      </m:ctrlPr>
                    </m:dPr>
                    <m:e>
                      <m:r>
                        <w:rPr>
                          <w:rFonts w:ascii="Cambria Math" w:hAnsi="Cambria Math"/>
                        </w:rPr>
                        <m:t>γ</m:t>
                      </m:r>
                      <m:r>
                        <m:rPr>
                          <m:sty m:val="p"/>
                        </m:rPr>
                        <w:rPr>
                          <w:rFonts w:ascii="Cambria Math" w:hAnsi="Cambria Math"/>
                        </w:rPr>
                        <m:t>-</m:t>
                      </m:r>
                      <m:r>
                        <w:rPr>
                          <w:rFonts w:ascii="Cambria Math" w:hAnsi="Cambria Math"/>
                        </w:rPr>
                        <m:t>α</m:t>
                      </m:r>
                    </m:e>
                  </m:d>
                  <m:r>
                    <w:rPr>
                      <w:rFonts w:ascii="Cambria Math" w:hAnsi="Cambria Math"/>
                    </w:rPr>
                    <m:t>t</m:t>
                  </m:r>
                </m:sup>
              </m:sSup>
            </m:num>
            <m:den>
              <m:r>
                <w:rPr>
                  <w:rFonts w:ascii="Cambria Math" w:hAnsi="Cambria Math"/>
                </w:rPr>
                <m:t>γ</m:t>
              </m:r>
              <m:r>
                <m:rPr>
                  <m:sty m:val="p"/>
                </m:rPr>
                <w:rPr>
                  <w:rFonts w:ascii="Cambria Math" w:hAnsi="Cambria Math"/>
                </w:rPr>
                <m:t>-</m:t>
              </m:r>
              <m:r>
                <w:rPr>
                  <w:rFonts w:ascii="Cambria Math" w:hAnsi="Cambria Math"/>
                </w:rPr>
                <m:t>α</m:t>
              </m:r>
            </m:den>
          </m:f>
        </m:oMath>
      </m:oMathPara>
    </w:p>
    <w:p w:rsidR="00C2316B" w:rsidRPr="00084194" w:rsidRDefault="00C2316B" w:rsidP="00CF723D">
      <w:pPr>
        <w:pStyle w:val="Corpsdetexte"/>
      </w:pPr>
    </w:p>
    <w:p w:rsidR="00C2316B" w:rsidRPr="00084194" w:rsidRDefault="00D22E5B" w:rsidP="00CF723D">
      <w:pPr>
        <w:pStyle w:val="Corpsdetexte"/>
      </w:pPr>
      <w:r w:rsidRPr="00084194">
        <w:t>En injectant dans notre équation initiale, on obtient :</w:t>
      </w:r>
    </w:p>
    <w:p w:rsidR="00D22E5B" w:rsidRPr="00084194" w:rsidRDefault="00D22E5B" w:rsidP="00CF723D">
      <w:pPr>
        <w:pStyle w:val="Corpsdetexte"/>
      </w:pPr>
    </w:p>
    <w:p w:rsidR="00C2316B" w:rsidRPr="00084194" w:rsidRDefault="00FC25CF" w:rsidP="00CF723D">
      <w:pPr>
        <w:pStyle w:val="Corpsdetexte"/>
      </w:pPr>
      <m:oMathPara>
        <m:oMath>
          <m:d>
            <m:dPr>
              <m:begChr m:val="["/>
              <m:endChr m:val="]"/>
              <m:ctrlPr>
                <w:rPr>
                  <w:rFonts w:ascii="Cambria Math" w:hAnsi="Cambria Math"/>
                </w:rPr>
              </m:ctrlPr>
            </m:dPr>
            <m:e>
              <m:r>
                <w:rPr>
                  <w:rFonts w:ascii="Cambria Math" w:hAnsi="Cambria Math"/>
                </w:rPr>
                <m:t>P</m:t>
              </m:r>
              <m:r>
                <w:rPr>
                  <w:rFonts w:ascii="Cambria Math" w:hAnsi="Cambria Math"/>
                </w:rPr>
                <m:t>u</m:t>
              </m:r>
              <m:r>
                <m:rPr>
                  <m:sty m:val="p"/>
                </m:rPr>
                <w:rPr>
                  <w:rFonts w:ascii="Cambria Math" w:hAnsi="Cambria Math"/>
                </w:rPr>
                <m:t>239</m:t>
              </m:r>
            </m:e>
          </m:d>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αt</m:t>
              </m:r>
            </m:sup>
          </m:sSup>
          <m:r>
            <m:rPr>
              <m:sty m:val="p"/>
            </m:rPr>
            <w:rPr>
              <w:rFonts w:ascii="Cambria Math" w:hAnsi="Cambria Math"/>
            </w:rPr>
            <m:t>-</m:t>
          </m:r>
          <m:f>
            <m:fPr>
              <m:ctrlPr>
                <w:rPr>
                  <w:rFonts w:ascii="Cambria Math" w:hAnsi="Cambria Math"/>
                </w:rPr>
              </m:ctrlPr>
            </m:fPr>
            <m:num>
              <m:r>
                <w:rPr>
                  <w:rFonts w:ascii="Cambria Math" w:hAnsi="Cambria Math"/>
                </w:rPr>
                <m:t>β</m:t>
              </m:r>
              <m:sSup>
                <m:sSupPr>
                  <m:ctrlPr>
                    <w:rPr>
                      <w:rFonts w:ascii="Cambria Math" w:hAnsi="Cambria Math"/>
                    </w:rPr>
                  </m:ctrlPr>
                </m:sSupPr>
                <m:e>
                  <m:r>
                    <w:rPr>
                      <w:rFonts w:ascii="Cambria Math" w:hAnsi="Cambria Math"/>
                    </w:rPr>
                    <m:t>e</m:t>
                  </m:r>
                </m:e>
                <m:sup>
                  <m:r>
                    <m:rPr>
                      <m:sty m:val="p"/>
                    </m:rPr>
                    <w:rPr>
                      <w:rFonts w:ascii="Cambria Math" w:hAnsi="Cambria Math"/>
                    </w:rPr>
                    <m:t>-</m:t>
                  </m:r>
                  <m:d>
                    <m:dPr>
                      <m:ctrlPr>
                        <w:rPr>
                          <w:rFonts w:ascii="Cambria Math" w:hAnsi="Cambria Math"/>
                        </w:rPr>
                      </m:ctrlPr>
                    </m:dPr>
                    <m:e>
                      <m:r>
                        <w:rPr>
                          <w:rFonts w:ascii="Cambria Math" w:hAnsi="Cambria Math"/>
                        </w:rPr>
                        <m:t>γ</m:t>
                      </m:r>
                      <m:r>
                        <m:rPr>
                          <m:sty m:val="p"/>
                        </m:rPr>
                        <w:rPr>
                          <w:rFonts w:ascii="Cambria Math" w:hAnsi="Cambria Math"/>
                        </w:rPr>
                        <m:t>-</m:t>
                      </m:r>
                      <m:r>
                        <w:rPr>
                          <w:rFonts w:ascii="Cambria Math" w:hAnsi="Cambria Math"/>
                        </w:rPr>
                        <m:t>α</m:t>
                      </m:r>
                    </m:e>
                  </m:d>
                  <m:r>
                    <w:rPr>
                      <w:rFonts w:ascii="Cambria Math" w:hAnsi="Cambria Math"/>
                    </w:rPr>
                    <m:t>t</m:t>
                  </m:r>
                </m:sup>
              </m:sSup>
            </m:num>
            <m:den>
              <m:r>
                <w:rPr>
                  <w:rFonts w:ascii="Cambria Math" w:hAnsi="Cambria Math"/>
                </w:rPr>
                <m:t>γ</m:t>
              </m:r>
              <m:r>
                <m:rPr>
                  <m:sty m:val="p"/>
                </m:rPr>
                <w:rPr>
                  <w:rFonts w:ascii="Cambria Math" w:hAnsi="Cambria Math"/>
                </w:rPr>
                <m:t>-</m:t>
              </m:r>
              <m:r>
                <w:rPr>
                  <w:rFonts w:ascii="Cambria Math" w:hAnsi="Cambria Math"/>
                </w:rPr>
                <m:t>α</m:t>
              </m:r>
            </m:den>
          </m:f>
        </m:oMath>
      </m:oMathPara>
    </w:p>
    <w:p w:rsidR="00D74498" w:rsidRPr="00084194" w:rsidRDefault="00D74498" w:rsidP="00CF723D">
      <w:pPr>
        <w:pStyle w:val="Corpsdetexte"/>
      </w:pPr>
    </w:p>
    <w:p w:rsidR="00D74498" w:rsidRPr="00084194" w:rsidRDefault="00D74498" w:rsidP="00CF723D">
      <w:pPr>
        <w:pStyle w:val="Corpsdetexte"/>
      </w:pPr>
    </w:p>
    <w:p w:rsidR="00D74498" w:rsidRPr="00084194" w:rsidRDefault="00CB61FA" w:rsidP="00CF723D">
      <w:pPr>
        <w:pStyle w:val="Corpsdetexte"/>
      </w:pPr>
      <w:r w:rsidRPr="00084194">
        <w:t>A t=0, on a</w:t>
      </w:r>
      <w:r w:rsidR="00D74498" w:rsidRPr="00084194">
        <w:t> :</w:t>
      </w:r>
    </w:p>
    <w:p w:rsidR="00D22E5B" w:rsidRPr="00084194" w:rsidRDefault="00D22E5B" w:rsidP="00CF723D">
      <w:pPr>
        <w:pStyle w:val="Corpsdetexte"/>
      </w:pPr>
      <m:oMathPara>
        <m:oMath>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t>
              </m:r>
              <m:r>
                <w:rPr>
                  <w:rFonts w:ascii="Cambria Math" w:hAnsi="Cambria Math"/>
                </w:rPr>
                <m:t>Pu</m:t>
              </m:r>
              <m:r>
                <m:rPr>
                  <m:sty m:val="p"/>
                </m:rPr>
                <w:rPr>
                  <w:rFonts w:ascii="Cambria Math" w:hAnsi="Cambria Math"/>
                </w:rPr>
                <m:t>239]</m:t>
              </m:r>
            </m:e>
            <m:sub>
              <m:r>
                <m:rPr>
                  <m:sty m:val="p"/>
                </m:rPr>
                <w:rPr>
                  <w:rFonts w:ascii="Cambria Math" w:hAnsi="Cambria Math"/>
                </w:rPr>
                <m:t>0</m:t>
              </m:r>
            </m:sub>
          </m:sSub>
          <m:r>
            <m:rPr>
              <m:sty m:val="p"/>
            </m:rPr>
            <w:rPr>
              <w:rFonts w:ascii="Cambria Math" w:hAnsi="Cambria Math"/>
            </w:rPr>
            <m:t>+</m:t>
          </m:r>
          <m:f>
            <m:fPr>
              <m:ctrlPr>
                <w:rPr>
                  <w:rFonts w:ascii="Cambria Math" w:hAnsi="Cambria Math"/>
                </w:rPr>
              </m:ctrlPr>
            </m:fPr>
            <m:num>
              <m:r>
                <w:rPr>
                  <w:rFonts w:ascii="Cambria Math" w:hAnsi="Cambria Math"/>
                </w:rPr>
                <m:t>β</m:t>
              </m:r>
            </m:num>
            <m:den>
              <m:r>
                <w:rPr>
                  <w:rFonts w:ascii="Cambria Math" w:hAnsi="Cambria Math"/>
                </w:rPr>
                <m:t>γ</m:t>
              </m:r>
              <m:r>
                <m:rPr>
                  <m:sty m:val="p"/>
                </m:rPr>
                <w:rPr>
                  <w:rFonts w:ascii="Cambria Math" w:hAnsi="Cambria Math"/>
                </w:rPr>
                <m:t>-</m:t>
              </m:r>
              <m:r>
                <w:rPr>
                  <w:rFonts w:ascii="Cambria Math" w:hAnsi="Cambria Math"/>
                </w:rPr>
                <m:t>α</m:t>
              </m:r>
            </m:den>
          </m:f>
        </m:oMath>
      </m:oMathPara>
    </w:p>
    <w:p w:rsidR="00C2316B" w:rsidRPr="00084194" w:rsidRDefault="00C2316B" w:rsidP="00CF723D">
      <w:pPr>
        <w:pStyle w:val="Corpsdetexte"/>
      </w:pPr>
    </w:p>
    <w:p w:rsidR="00D22E5B" w:rsidRDefault="00D22E5B" w:rsidP="00CF723D">
      <w:pPr>
        <w:pStyle w:val="Corpsdetexte"/>
      </w:pPr>
    </w:p>
    <w:p w:rsidR="00E6302A" w:rsidRDefault="00E6302A" w:rsidP="00CF723D">
      <w:pPr>
        <w:pStyle w:val="Corpsdetexte"/>
      </w:pPr>
    </w:p>
    <w:p w:rsidR="00E6302A" w:rsidRDefault="00E6302A" w:rsidP="00CF723D">
      <w:pPr>
        <w:pStyle w:val="Corpsdetexte"/>
      </w:pPr>
    </w:p>
    <w:p w:rsidR="00C2316B" w:rsidRPr="00C2316B" w:rsidRDefault="00C2316B" w:rsidP="00CF723D">
      <w:pPr>
        <w:pStyle w:val="Corpsdetexte"/>
      </w:pPr>
    </w:p>
    <w:p w:rsidR="00D22E5B" w:rsidRPr="00D22E5B" w:rsidRDefault="001D0656" w:rsidP="00104FA7">
      <w:pPr>
        <w:pStyle w:val="Titre2"/>
      </w:pPr>
      <w:r>
        <w:lastRenderedPageBreak/>
        <w:t>application</w:t>
      </w:r>
    </w:p>
    <w:p w:rsidR="007D535F" w:rsidRDefault="001D0656" w:rsidP="00EC3102">
      <w:pPr>
        <w:pStyle w:val="Titre3"/>
      </w:pPr>
      <w:r>
        <w:t>Présentation de Superphénix</w:t>
      </w:r>
    </w:p>
    <w:p w:rsidR="004473F2" w:rsidRPr="00C23503" w:rsidRDefault="004473F2" w:rsidP="001E7737">
      <w:pPr>
        <w:pStyle w:val="Corpsdetexte"/>
      </w:pPr>
    </w:p>
    <w:p w:rsidR="00A46421" w:rsidRPr="00C23503" w:rsidRDefault="001436C8" w:rsidP="001E7737">
      <w:pPr>
        <w:pStyle w:val="Corpsdetexte"/>
      </w:pPr>
      <w:r w:rsidRPr="00C23503">
        <w:t>Le cas appliqué à cette étude est un combustible issu du réacteur à neutrons rapides Superphénix. Le combustible envisagé est un</w:t>
      </w:r>
      <w:r w:rsidR="00A46421" w:rsidRPr="00C23503">
        <w:t xml:space="preserve"> vecteur</w:t>
      </w:r>
      <w:r w:rsidRPr="00C23503">
        <w:t xml:space="preserve"> Pu </w:t>
      </w:r>
      <w:proofErr w:type="spellStart"/>
      <w:r w:rsidRPr="00C23503">
        <w:t>composé</w:t>
      </w:r>
      <w:proofErr w:type="spellEnd"/>
      <w:r w:rsidRPr="00C23503">
        <w:t xml:space="preserve"> de plutonium.</w:t>
      </w:r>
      <w:r w:rsidR="00A46421" w:rsidRPr="00C23503">
        <w:t xml:space="preserve"> On appelle vecteur Pu le vecteur représentatif des différents isotopes du Plutonium en cœur allant de Pu238 à Pu242 incluant également l’Am241. L’Am241 est compris dans le combustible car il issu du Pu241 par décroissance naturelle </w:t>
      </w:r>
      <w:r w:rsidR="00A46421" w:rsidRPr="00C23503">
        <w:rPr>
          <w:rFonts w:ascii="Cambria Math" w:hAnsi="Cambria Math" w:cs="Cambria Math"/>
        </w:rPr>
        <w:t>𝛽</w:t>
      </w:r>
      <w:r w:rsidR="00A46421" w:rsidRPr="00C23503">
        <w:t xml:space="preserve">- ce qui le rend donc indissociable du vecteur Pu. </w:t>
      </w:r>
    </w:p>
    <w:p w:rsidR="00A46421" w:rsidRPr="00C23503" w:rsidRDefault="00A46421" w:rsidP="00CF723D">
      <w:pPr>
        <w:pStyle w:val="Corpsdetexte"/>
      </w:pPr>
    </w:p>
    <w:p w:rsidR="00A46421" w:rsidRPr="00C23503" w:rsidRDefault="00A46421" w:rsidP="00CF723D">
      <w:pPr>
        <w:pStyle w:val="Corpsdetexte"/>
      </w:pPr>
      <w:r w:rsidRPr="00C23503">
        <w:t xml:space="preserve">Le cœur de </w:t>
      </w:r>
      <w:proofErr w:type="spellStart"/>
      <w:r w:rsidRPr="00C23503">
        <w:t>SuperPhénix</w:t>
      </w:r>
      <w:proofErr w:type="spellEnd"/>
      <w:r w:rsidRPr="00C23503">
        <w:t xml:space="preserve"> utilisait comme combustible un mélange composé de 85% d’uranium﻿ (majoritairement l’U238 qui est fertile) et de 15% de plutonium﻿﻿. Il y avait environ 5 tonnes de plutonium﻿﻿ 239 dans le cœur de </w:t>
      </w:r>
      <w:proofErr w:type="spellStart"/>
      <w:r w:rsidRPr="00C23503">
        <w:t>SuperPhénix</w:t>
      </w:r>
      <w:proofErr w:type="spellEnd"/>
      <w:r w:rsidRPr="00C23503">
        <w:t>. La composition exacte du combustible est la suivante :</w:t>
      </w:r>
    </w:p>
    <w:p w:rsidR="00A46421" w:rsidRPr="00F67FF3" w:rsidRDefault="00A46421" w:rsidP="00CF723D">
      <w:pPr>
        <w:pStyle w:val="Corpsdetexte"/>
      </w:pPr>
    </w:p>
    <w:p w:rsidR="00A46421" w:rsidRDefault="00A46421" w:rsidP="00CF723D">
      <w:pPr>
        <w:pStyle w:val="Corpsdetexte"/>
      </w:pPr>
    </w:p>
    <w:tbl>
      <w:tblPr>
        <w:tblStyle w:val="Tramemoyenne1-Accent1"/>
        <w:tblW w:w="0" w:type="auto"/>
        <w:jc w:val="center"/>
        <w:tblLook w:val="04A0" w:firstRow="1" w:lastRow="0" w:firstColumn="1" w:lastColumn="0" w:noHBand="0" w:noVBand="1"/>
      </w:tblPr>
      <w:tblGrid>
        <w:gridCol w:w="2302"/>
        <w:gridCol w:w="2302"/>
      </w:tblGrid>
      <w:tr w:rsidR="00A46421" w:rsidTr="00A4642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A46421" w:rsidRPr="000B4797" w:rsidRDefault="00A46421" w:rsidP="00104FA7">
            <w:pPr>
              <w:pStyle w:val="Corpsdetexte"/>
            </w:pPr>
            <w:r w:rsidRPr="000B4797">
              <w:t>Noyaux</w:t>
            </w:r>
          </w:p>
        </w:tc>
        <w:tc>
          <w:tcPr>
            <w:tcW w:w="2302" w:type="dxa"/>
            <w:tcBorders>
              <w:top w:val="single" w:sz="4" w:space="0" w:color="auto"/>
              <w:left w:val="single" w:sz="4" w:space="0" w:color="auto"/>
              <w:bottom w:val="single" w:sz="4" w:space="0" w:color="auto"/>
              <w:right w:val="single" w:sz="4" w:space="0" w:color="auto"/>
            </w:tcBorders>
          </w:tcPr>
          <w:p w:rsidR="00A46421" w:rsidRPr="000B4797" w:rsidRDefault="00A46421" w:rsidP="00104FA7">
            <w:pPr>
              <w:pStyle w:val="Corpsdetexte"/>
              <w:cnfStyle w:val="100000000000" w:firstRow="1" w:lastRow="0" w:firstColumn="0" w:lastColumn="0" w:oddVBand="0" w:evenVBand="0" w:oddHBand="0" w:evenHBand="0" w:firstRowFirstColumn="0" w:firstRowLastColumn="0" w:lastRowFirstColumn="0" w:lastRowLastColumn="0"/>
            </w:pPr>
            <w:r w:rsidRPr="000B4797">
              <w:tab/>
            </w:r>
            <w:r w:rsidRPr="000B4797">
              <w:tab/>
              <w:t>%</w:t>
            </w:r>
            <w:proofErr w:type="spellStart"/>
            <w:r w:rsidRPr="000B4797">
              <w:t>wt</w:t>
            </w:r>
            <w:proofErr w:type="spellEnd"/>
          </w:p>
        </w:tc>
      </w:tr>
      <w:tr w:rsidR="00A46421" w:rsidTr="00A464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A46421" w:rsidRPr="000B4797" w:rsidRDefault="00A46421" w:rsidP="00104FA7">
            <w:pPr>
              <w:pStyle w:val="Corpsdetexte"/>
            </w:pPr>
            <w:r w:rsidRPr="000B4797">
              <w:t>Pu238</w:t>
            </w:r>
          </w:p>
        </w:tc>
        <w:tc>
          <w:tcPr>
            <w:tcW w:w="2302" w:type="dxa"/>
            <w:tcBorders>
              <w:top w:val="single" w:sz="4" w:space="0" w:color="auto"/>
              <w:left w:val="single" w:sz="4" w:space="0" w:color="auto"/>
              <w:bottom w:val="single" w:sz="4" w:space="0" w:color="auto"/>
              <w:right w:val="single" w:sz="4" w:space="0" w:color="auto"/>
            </w:tcBorders>
          </w:tcPr>
          <w:p w:rsidR="00A46421" w:rsidRPr="000B4797" w:rsidRDefault="00A46421" w:rsidP="00104FA7">
            <w:pPr>
              <w:pStyle w:val="Corpsdetexte"/>
              <w:cnfStyle w:val="000000100000" w:firstRow="0" w:lastRow="0" w:firstColumn="0" w:lastColumn="0" w:oddVBand="0" w:evenVBand="0" w:oddHBand="1" w:evenHBand="0" w:firstRowFirstColumn="0" w:firstRowLastColumn="0" w:lastRowFirstColumn="0" w:lastRowLastColumn="0"/>
            </w:pPr>
            <w:r w:rsidRPr="000B4797">
              <w:t>0,38</w:t>
            </w:r>
          </w:p>
        </w:tc>
      </w:tr>
      <w:tr w:rsidR="00A46421" w:rsidTr="00A4642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A46421" w:rsidRPr="000B4797" w:rsidRDefault="00A46421" w:rsidP="00104FA7">
            <w:pPr>
              <w:pStyle w:val="Corpsdetexte"/>
            </w:pPr>
            <w:r w:rsidRPr="000B4797">
              <w:t>Pu239</w:t>
            </w:r>
          </w:p>
        </w:tc>
        <w:tc>
          <w:tcPr>
            <w:tcW w:w="2302" w:type="dxa"/>
            <w:tcBorders>
              <w:top w:val="single" w:sz="4" w:space="0" w:color="auto"/>
              <w:left w:val="single" w:sz="4" w:space="0" w:color="auto"/>
              <w:bottom w:val="single" w:sz="4" w:space="0" w:color="auto"/>
              <w:right w:val="single" w:sz="4" w:space="0" w:color="auto"/>
            </w:tcBorders>
          </w:tcPr>
          <w:p w:rsidR="00A46421" w:rsidRPr="000B4797" w:rsidRDefault="00A46421" w:rsidP="00104FA7">
            <w:pPr>
              <w:pStyle w:val="Corpsdetexte"/>
              <w:cnfStyle w:val="000000010000" w:firstRow="0" w:lastRow="0" w:firstColumn="0" w:lastColumn="0" w:oddVBand="0" w:evenVBand="0" w:oddHBand="0" w:evenHBand="1" w:firstRowFirstColumn="0" w:firstRowLastColumn="0" w:lastRowFirstColumn="0" w:lastRowLastColumn="0"/>
            </w:pPr>
            <w:r w:rsidRPr="000B4797">
              <w:t>69,08</w:t>
            </w:r>
          </w:p>
        </w:tc>
      </w:tr>
      <w:tr w:rsidR="00A46421" w:rsidTr="00A464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A46421" w:rsidRPr="000B4797" w:rsidRDefault="00A46421" w:rsidP="00104FA7">
            <w:pPr>
              <w:pStyle w:val="Corpsdetexte"/>
            </w:pPr>
            <w:r w:rsidRPr="000B4797">
              <w:t>Pu240</w:t>
            </w:r>
          </w:p>
        </w:tc>
        <w:tc>
          <w:tcPr>
            <w:tcW w:w="2302" w:type="dxa"/>
            <w:tcBorders>
              <w:top w:val="single" w:sz="4" w:space="0" w:color="auto"/>
              <w:left w:val="single" w:sz="4" w:space="0" w:color="auto"/>
              <w:bottom w:val="single" w:sz="4" w:space="0" w:color="auto"/>
              <w:right w:val="single" w:sz="4" w:space="0" w:color="auto"/>
            </w:tcBorders>
          </w:tcPr>
          <w:p w:rsidR="00A46421" w:rsidRPr="000B4797" w:rsidRDefault="00A46421" w:rsidP="00104FA7">
            <w:pPr>
              <w:pStyle w:val="Corpsdetexte"/>
              <w:cnfStyle w:val="000000100000" w:firstRow="0" w:lastRow="0" w:firstColumn="0" w:lastColumn="0" w:oddVBand="0" w:evenVBand="0" w:oddHBand="1" w:evenHBand="0" w:firstRowFirstColumn="0" w:firstRowLastColumn="0" w:lastRowFirstColumn="0" w:lastRowLastColumn="0"/>
            </w:pPr>
            <w:r w:rsidRPr="000B4797">
              <w:t>23,04</w:t>
            </w:r>
          </w:p>
        </w:tc>
      </w:tr>
      <w:tr w:rsidR="00A46421" w:rsidTr="00A4642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A46421" w:rsidRPr="000B4797" w:rsidRDefault="00A46421" w:rsidP="00104FA7">
            <w:pPr>
              <w:pStyle w:val="Corpsdetexte"/>
            </w:pPr>
            <w:r w:rsidRPr="000B4797">
              <w:t>Pu241</w:t>
            </w:r>
          </w:p>
        </w:tc>
        <w:tc>
          <w:tcPr>
            <w:tcW w:w="2302" w:type="dxa"/>
            <w:tcBorders>
              <w:top w:val="single" w:sz="4" w:space="0" w:color="auto"/>
              <w:left w:val="single" w:sz="4" w:space="0" w:color="auto"/>
              <w:bottom w:val="single" w:sz="4" w:space="0" w:color="auto"/>
              <w:right w:val="single" w:sz="4" w:space="0" w:color="auto"/>
            </w:tcBorders>
          </w:tcPr>
          <w:p w:rsidR="00A46421" w:rsidRPr="000B4797" w:rsidRDefault="00A46421" w:rsidP="00104FA7">
            <w:pPr>
              <w:pStyle w:val="Corpsdetexte"/>
              <w:cnfStyle w:val="000000010000" w:firstRow="0" w:lastRow="0" w:firstColumn="0" w:lastColumn="0" w:oddVBand="0" w:evenVBand="0" w:oddHBand="0" w:evenHBand="1" w:firstRowFirstColumn="0" w:firstRowLastColumn="0" w:lastRowFirstColumn="0" w:lastRowLastColumn="0"/>
            </w:pPr>
            <w:r w:rsidRPr="000B4797">
              <w:t>4,82</w:t>
            </w:r>
          </w:p>
        </w:tc>
      </w:tr>
      <w:tr w:rsidR="00A46421" w:rsidTr="00A464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A46421" w:rsidRPr="000B4797" w:rsidRDefault="00A46421" w:rsidP="00104FA7">
            <w:pPr>
              <w:pStyle w:val="Corpsdetexte"/>
            </w:pPr>
            <w:r w:rsidRPr="000B4797">
              <w:t>Pu242</w:t>
            </w:r>
          </w:p>
        </w:tc>
        <w:tc>
          <w:tcPr>
            <w:tcW w:w="2302" w:type="dxa"/>
            <w:tcBorders>
              <w:top w:val="single" w:sz="4" w:space="0" w:color="auto"/>
              <w:left w:val="single" w:sz="4" w:space="0" w:color="auto"/>
              <w:bottom w:val="single" w:sz="4" w:space="0" w:color="auto"/>
              <w:right w:val="single" w:sz="4" w:space="0" w:color="auto"/>
            </w:tcBorders>
          </w:tcPr>
          <w:p w:rsidR="00A46421" w:rsidRPr="000B4797" w:rsidRDefault="00A46421" w:rsidP="00104FA7">
            <w:pPr>
              <w:pStyle w:val="Corpsdetexte"/>
              <w:cnfStyle w:val="000000100000" w:firstRow="0" w:lastRow="0" w:firstColumn="0" w:lastColumn="0" w:oddVBand="0" w:evenVBand="0" w:oddHBand="1" w:evenHBand="0" w:firstRowFirstColumn="0" w:firstRowLastColumn="0" w:lastRowFirstColumn="0" w:lastRowLastColumn="0"/>
            </w:pPr>
            <w:r w:rsidRPr="000B4797">
              <w:t>1,64</w:t>
            </w:r>
          </w:p>
        </w:tc>
      </w:tr>
      <w:tr w:rsidR="00A46421" w:rsidTr="00A4642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A46421" w:rsidRPr="000B4797" w:rsidRDefault="00A46421" w:rsidP="00104FA7">
            <w:pPr>
              <w:pStyle w:val="Corpsdetexte"/>
            </w:pPr>
            <w:r w:rsidRPr="000B4797">
              <w:t>Am241</w:t>
            </w:r>
          </w:p>
        </w:tc>
        <w:tc>
          <w:tcPr>
            <w:tcW w:w="2302" w:type="dxa"/>
            <w:tcBorders>
              <w:top w:val="single" w:sz="4" w:space="0" w:color="auto"/>
              <w:left w:val="single" w:sz="4" w:space="0" w:color="auto"/>
              <w:bottom w:val="single" w:sz="4" w:space="0" w:color="auto"/>
              <w:right w:val="single" w:sz="4" w:space="0" w:color="auto"/>
            </w:tcBorders>
          </w:tcPr>
          <w:p w:rsidR="00A46421" w:rsidRPr="000B4797" w:rsidRDefault="00A46421" w:rsidP="00104FA7">
            <w:pPr>
              <w:pStyle w:val="Corpsdetexte"/>
              <w:cnfStyle w:val="000000010000" w:firstRow="0" w:lastRow="0" w:firstColumn="0" w:lastColumn="0" w:oddVBand="0" w:evenVBand="0" w:oddHBand="0" w:evenHBand="1" w:firstRowFirstColumn="0" w:firstRowLastColumn="0" w:lastRowFirstColumn="0" w:lastRowLastColumn="0"/>
            </w:pPr>
            <w:r w:rsidRPr="000B4797">
              <w:t>1,04</w:t>
            </w:r>
          </w:p>
        </w:tc>
      </w:tr>
      <w:tr w:rsidR="00A46421" w:rsidTr="00A464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A46421" w:rsidRPr="000B4797" w:rsidRDefault="00A46421" w:rsidP="00104FA7">
            <w:pPr>
              <w:pStyle w:val="Corpsdetexte"/>
            </w:pPr>
            <w:r w:rsidRPr="000B4797">
              <w:t>U238</w:t>
            </w:r>
          </w:p>
        </w:tc>
        <w:tc>
          <w:tcPr>
            <w:tcW w:w="2302" w:type="dxa"/>
            <w:tcBorders>
              <w:top w:val="single" w:sz="4" w:space="0" w:color="auto"/>
              <w:left w:val="single" w:sz="4" w:space="0" w:color="auto"/>
              <w:bottom w:val="single" w:sz="4" w:space="0" w:color="auto"/>
              <w:right w:val="single" w:sz="4" w:space="0" w:color="auto"/>
            </w:tcBorders>
          </w:tcPr>
          <w:p w:rsidR="00A46421" w:rsidRPr="000B4797" w:rsidRDefault="00A46421" w:rsidP="00104FA7">
            <w:pPr>
              <w:pStyle w:val="Corpsdetexte"/>
              <w:cnfStyle w:val="000000100000" w:firstRow="0" w:lastRow="0" w:firstColumn="0" w:lastColumn="0" w:oddVBand="0" w:evenVBand="0" w:oddHBand="1" w:evenHBand="0" w:firstRowFirstColumn="0" w:firstRowLastColumn="0" w:lastRowFirstColumn="0" w:lastRowLastColumn="0"/>
            </w:pPr>
            <w:r w:rsidRPr="000B4797">
              <w:t>99,48</w:t>
            </w:r>
          </w:p>
        </w:tc>
      </w:tr>
      <w:tr w:rsidR="00A46421" w:rsidTr="00A4642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A46421" w:rsidRPr="000B4797" w:rsidRDefault="00A46421" w:rsidP="00104FA7">
            <w:pPr>
              <w:pStyle w:val="Corpsdetexte"/>
            </w:pPr>
            <w:r w:rsidRPr="000B4797">
              <w:t>U235</w:t>
            </w:r>
          </w:p>
        </w:tc>
        <w:tc>
          <w:tcPr>
            <w:tcW w:w="2302" w:type="dxa"/>
            <w:tcBorders>
              <w:top w:val="single" w:sz="4" w:space="0" w:color="auto"/>
              <w:left w:val="single" w:sz="4" w:space="0" w:color="auto"/>
              <w:bottom w:val="single" w:sz="4" w:space="0" w:color="auto"/>
              <w:right w:val="single" w:sz="4" w:space="0" w:color="auto"/>
            </w:tcBorders>
          </w:tcPr>
          <w:p w:rsidR="00A46421" w:rsidRPr="000B4797" w:rsidRDefault="00A46421" w:rsidP="00104FA7">
            <w:pPr>
              <w:pStyle w:val="Corpsdetexte"/>
              <w:cnfStyle w:val="000000010000" w:firstRow="0" w:lastRow="0" w:firstColumn="0" w:lastColumn="0" w:oddVBand="0" w:evenVBand="0" w:oddHBand="0" w:evenHBand="1" w:firstRowFirstColumn="0" w:firstRowLastColumn="0" w:lastRowFirstColumn="0" w:lastRowLastColumn="0"/>
            </w:pPr>
            <w:r w:rsidRPr="000B4797">
              <w:t>0,52</w:t>
            </w:r>
          </w:p>
        </w:tc>
      </w:tr>
    </w:tbl>
    <w:p w:rsidR="00A46421" w:rsidRPr="00EA1826" w:rsidRDefault="00A46421" w:rsidP="00104FA7">
      <w:pPr>
        <w:pStyle w:val="Lgende"/>
      </w:pPr>
      <w:r w:rsidRPr="00EA1826">
        <w:t xml:space="preserve"> Tableau </w:t>
      </w:r>
      <w:r>
        <w:fldChar w:fldCharType="begin"/>
      </w:r>
      <w:r>
        <w:instrText xml:space="preserve"> SEQ Tableau \* ARABIC </w:instrText>
      </w:r>
      <w:r>
        <w:fldChar w:fldCharType="separate"/>
      </w:r>
      <w:r w:rsidR="00AE3E76">
        <w:rPr>
          <w:noProof/>
        </w:rPr>
        <w:t>4</w:t>
      </w:r>
      <w:r>
        <w:fldChar w:fldCharType="end"/>
      </w:r>
      <w:r w:rsidRPr="00EA1826">
        <w:t> : Composition du vecteur Pu</w:t>
      </w:r>
    </w:p>
    <w:p w:rsidR="00A46421" w:rsidRPr="00D81C86" w:rsidRDefault="00A46421" w:rsidP="00104FA7">
      <w:pPr>
        <w:pStyle w:val="Corpsdetexte"/>
      </w:pPr>
    </w:p>
    <w:p w:rsidR="00A46421" w:rsidRDefault="00A46421" w:rsidP="00CF723D">
      <w:pPr>
        <w:pStyle w:val="Corpsdetexte"/>
        <w:rPr>
          <w:color w:val="252525"/>
        </w:rPr>
      </w:pPr>
      <w:r>
        <w:t xml:space="preserve">Une des particularités de </w:t>
      </w:r>
      <w:proofErr w:type="spellStart"/>
      <w:r>
        <w:t>SuperPhénix</w:t>
      </w:r>
      <w:proofErr w:type="spellEnd"/>
      <w:r>
        <w:t xml:space="preserve"> est la surgénération. La surgénération est </w:t>
      </w:r>
      <w:r w:rsidRPr="00D81C86">
        <w:t>très intéressante et recherché</w:t>
      </w:r>
      <w:r>
        <w:t>e</w:t>
      </w:r>
      <w:r w:rsidRPr="00D81C86">
        <w:t xml:space="preserve"> dans les réacteurs à neutrons rapides. </w:t>
      </w:r>
      <w:r>
        <w:t>C’</w:t>
      </w:r>
      <w:r w:rsidRPr="00D81C86">
        <w:t>est un processus qui permet de produire plus de matières fissiles que d’</w:t>
      </w:r>
      <w:r>
        <w:t xml:space="preserve">en consommer en utilisant l’uranium 238 qui est fertile. En effet, soumis à un flux neutronique rapide, l’uranium va capturer un neutron pour se transformer en plutonium 239 qui est fissile, en émettant deux particules beta. </w:t>
      </w:r>
      <w:r w:rsidRPr="00F67FF3">
        <w:rPr>
          <w:color w:val="252525"/>
        </w:rPr>
        <w:t>De plus, une enveloppe d’ur</w:t>
      </w:r>
      <w:r>
        <w:rPr>
          <w:color w:val="252525"/>
        </w:rPr>
        <w:t>anium﻿ 238 est</w:t>
      </w:r>
      <w:r w:rsidRPr="00F67FF3">
        <w:rPr>
          <w:color w:val="252525"/>
        </w:rPr>
        <w:t xml:space="preserve"> placée autour du cœur. C’est cette envelo</w:t>
      </w:r>
      <w:r>
        <w:rPr>
          <w:color w:val="252525"/>
        </w:rPr>
        <w:t>ppe d’uranium﻿ 238 qui permet</w:t>
      </w:r>
      <w:r w:rsidRPr="00F67FF3">
        <w:rPr>
          <w:color w:val="252525"/>
        </w:rPr>
        <w:t xml:space="preserve"> la surgénération</w:t>
      </w:r>
      <w:r>
        <w:rPr>
          <w:color w:val="252525"/>
        </w:rPr>
        <w:t xml:space="preserve"> et va donc parvenir à la production de plutonium 239</w:t>
      </w:r>
      <w:r w:rsidRPr="00F67FF3">
        <w:rPr>
          <w:color w:val="252525"/>
        </w:rPr>
        <w:t>.</w:t>
      </w:r>
      <w:r>
        <w:rPr>
          <w:color w:val="252525"/>
        </w:rPr>
        <w:t xml:space="preserve"> Cependant, dans cette étude, l’enveloppe n’est pas prise en compte dans les calculs. Ce travail est axé sur l’étude du cœur.</w:t>
      </w:r>
    </w:p>
    <w:p w:rsidR="00A46421" w:rsidRDefault="00A46421" w:rsidP="00CF723D">
      <w:pPr>
        <w:pStyle w:val="Corpsdetexte"/>
      </w:pPr>
    </w:p>
    <w:p w:rsidR="00A46421" w:rsidRDefault="00A46421" w:rsidP="00CF723D">
      <w:pPr>
        <w:pStyle w:val="Corpsdetexte"/>
      </w:pPr>
      <w:r>
        <w:t>Ainsi, grâce à la surgénération, le réacteur peut potentiellement fonctionner et produire de l’énergie  pendant une trentaine d’années sans rechargement de combustible.</w:t>
      </w:r>
    </w:p>
    <w:p w:rsidR="00A46421" w:rsidRDefault="00A46421" w:rsidP="00CF723D">
      <w:pPr>
        <w:pStyle w:val="Corpsdetexte"/>
      </w:pPr>
    </w:p>
    <w:p w:rsidR="00A46421" w:rsidRDefault="00A46421" w:rsidP="00CF723D">
      <w:pPr>
        <w:pStyle w:val="Corpsdetexte"/>
      </w:pPr>
      <w:r>
        <w:lastRenderedPageBreak/>
        <w:t xml:space="preserve">Le réacteur </w:t>
      </w:r>
      <w:proofErr w:type="spellStart"/>
      <w:r>
        <w:t>SuperPhénix</w:t>
      </w:r>
      <w:proofErr w:type="spellEnd"/>
      <w:r>
        <w:t xml:space="preserve"> possède une puissance thermique nominale de 3000 MW et une disponibilité de 75%. La puissance thermique effective du réacteur est :</w:t>
      </w:r>
    </w:p>
    <w:p w:rsidR="00A46421" w:rsidRPr="001F5494" w:rsidRDefault="00FC25CF" w:rsidP="00CF723D">
      <w:pPr>
        <w:pStyle w:val="Corpsdetexte"/>
      </w:pPr>
      <m:oMathPara>
        <m:oMath>
          <m:sSub>
            <m:sSubPr>
              <m:ctrlPr>
                <w:rPr>
                  <w:rFonts w:ascii="Cambria Math" w:hAnsi="Cambria Math"/>
                </w:rPr>
              </m:ctrlPr>
            </m:sSubPr>
            <m:e>
              <m:r>
                <w:rPr>
                  <w:rFonts w:ascii="Cambria Math" w:hAnsi="Cambria Math"/>
                </w:rPr>
                <m:t>P</m:t>
              </m:r>
            </m:e>
            <m:sub>
              <m:r>
                <w:rPr>
                  <w:rFonts w:ascii="Cambria Math" w:hAnsi="Cambria Math"/>
                </w:rPr>
                <m:t>th</m:t>
              </m:r>
              <m:r>
                <m:rPr>
                  <m:sty m:val="p"/>
                </m:rPr>
                <w:rPr>
                  <w:rFonts w:ascii="Cambria Math" w:hAnsi="Cambria Math"/>
                </w:rPr>
                <m:t xml:space="preserve"> </m:t>
              </m:r>
              <m:r>
                <w:rPr>
                  <w:rFonts w:ascii="Cambria Math" w:hAnsi="Cambria Math"/>
                </w:rPr>
                <m:t>eff</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th</m:t>
              </m:r>
              <m:r>
                <m:rPr>
                  <m:sty m:val="p"/>
                </m:rPr>
                <w:rPr>
                  <w:rFonts w:ascii="Cambria Math" w:hAnsi="Cambria Math"/>
                </w:rPr>
                <m:t xml:space="preserve"> </m:t>
              </m:r>
              <m:r>
                <w:rPr>
                  <w:rFonts w:ascii="Cambria Math" w:hAnsi="Cambria Math"/>
                </w:rPr>
                <m:t>nom</m:t>
              </m:r>
            </m:sub>
          </m:sSub>
          <m:r>
            <m:rPr>
              <m:sty m:val="p"/>
            </m:rPr>
            <w:rPr>
              <w:rFonts w:ascii="Cambria Math" w:hAnsi="Cambria Math"/>
            </w:rPr>
            <m:t>×</m:t>
          </m:r>
          <m:r>
            <w:rPr>
              <w:rFonts w:ascii="Cambria Math" w:hAnsi="Cambria Math"/>
            </w:rPr>
            <m:t>T</m:t>
          </m:r>
          <m:r>
            <w:rPr>
              <w:rFonts w:ascii="Cambria Math" w:hAnsi="Cambria Math"/>
            </w:rPr>
            <m:t>aux</m:t>
          </m:r>
          <m:r>
            <m:rPr>
              <m:sty m:val="p"/>
            </m:rPr>
            <w:rPr>
              <w:rFonts w:ascii="Cambria Math" w:hAnsi="Cambria Math"/>
            </w:rPr>
            <m:t xml:space="preserve"> </m:t>
          </m:r>
          <m:r>
            <w:rPr>
              <w:rFonts w:ascii="Cambria Math" w:hAnsi="Cambria Math"/>
            </w:rPr>
            <m:t>de</m:t>
          </m:r>
          <m:r>
            <m:rPr>
              <m:sty m:val="p"/>
            </m:rPr>
            <w:rPr>
              <w:rFonts w:ascii="Cambria Math" w:hAnsi="Cambria Math"/>
            </w:rPr>
            <m:t xml:space="preserve"> </m:t>
          </m:r>
          <m:r>
            <w:rPr>
              <w:rFonts w:ascii="Cambria Math" w:hAnsi="Cambria Math"/>
            </w:rPr>
            <m:t>disponibilit</m:t>
          </m:r>
          <m:r>
            <m:rPr>
              <m:sty m:val="p"/>
            </m:rPr>
            <w:rPr>
              <w:rFonts w:ascii="Cambria Math" w:hAnsi="Cambria Math"/>
            </w:rPr>
            <m:t>é</m:t>
          </m:r>
        </m:oMath>
      </m:oMathPara>
    </w:p>
    <w:p w:rsidR="009476C8" w:rsidRPr="009476C8" w:rsidRDefault="009476C8" w:rsidP="009476C8">
      <w:pPr>
        <w:pStyle w:val="Corpsdetexte"/>
      </w:pPr>
      <w:r w:rsidRPr="00EA1826">
        <w:t xml:space="preserve">Le flux neutronique </w:t>
      </w:r>
      <w:r>
        <w:t xml:space="preserve">est proportionnel à cette puissance thermique effective </w:t>
      </w:r>
      <w:r w:rsidRPr="00EA1826">
        <w:t>:</w:t>
      </w:r>
    </w:p>
    <w:p w:rsidR="009476C8" w:rsidRPr="00084194" w:rsidRDefault="009476C8" w:rsidP="009476C8">
      <w:pPr>
        <w:pStyle w:val="Corpsdetexte"/>
      </w:pPr>
      <m:oMathPara>
        <m:oMath>
          <m:r>
            <w:rPr>
              <w:rFonts w:ascii="Cambria Math" w:hAnsi="Cambria Math"/>
            </w:rPr>
            <m:t>Φ</m:t>
          </m:r>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e>
                <m:sub>
                  <m:r>
                    <w:rPr>
                      <w:rFonts w:ascii="Cambria Math" w:hAnsi="Cambria Math"/>
                    </w:rPr>
                    <m:t>fiss</m:t>
                  </m:r>
                </m:sub>
              </m:sSub>
            </m:num>
            <m:den>
              <m:sSub>
                <m:sSubPr>
                  <m:ctrlPr>
                    <w:rPr>
                      <w:rFonts w:ascii="Cambria Math" w:hAnsi="Cambria Math"/>
                      <w:i/>
                    </w:rPr>
                  </m:ctrlPr>
                </m:sSubPr>
                <m:e>
                  <m:r>
                    <w:rPr>
                      <w:rFonts w:ascii="Cambria Math" w:hAnsi="Cambria Math"/>
                    </w:rPr>
                    <m:t>Σ</m:t>
                  </m:r>
                </m:e>
                <m:sub>
                  <m:r>
                    <w:rPr>
                      <w:rFonts w:ascii="Cambria Math" w:hAnsi="Cambria Math"/>
                    </w:rPr>
                    <m:t>fiss</m:t>
                  </m:r>
                </m:sub>
              </m:sSub>
            </m:den>
          </m:f>
          <m:r>
            <m:rPr>
              <m:sty m:val="p"/>
            </m:rPr>
            <w:rPr>
              <w:rFonts w:ascii="Cambria Math" w:hAnsi="Cambria Math"/>
            </w:rPr>
            <m:t>=</m:t>
          </m:r>
          <m:f>
            <m:fPr>
              <m:ctrlPr>
                <w:rPr>
                  <w:rFonts w:ascii="Cambria Math" w:hAnsi="Cambria Math"/>
                </w:rPr>
              </m:ctrlPr>
            </m:fPr>
            <m:num>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vol</m:t>
                      </m:r>
                    </m:sub>
                  </m:sSub>
                </m:num>
                <m:den>
                  <m:sSub>
                    <m:sSubPr>
                      <m:ctrlPr>
                        <w:rPr>
                          <w:rFonts w:ascii="Cambria Math" w:hAnsi="Cambria Math"/>
                        </w:rPr>
                      </m:ctrlPr>
                    </m:sSubPr>
                    <m:e>
                      <m:r>
                        <w:rPr>
                          <w:rFonts w:ascii="Cambria Math" w:hAnsi="Cambria Math"/>
                        </w:rPr>
                        <m:t>E</m:t>
                      </m:r>
                    </m:e>
                    <m:sub>
                      <m:r>
                        <w:rPr>
                          <w:rFonts w:ascii="Cambria Math" w:hAnsi="Cambria Math"/>
                        </w:rPr>
                        <m:t>fiss</m:t>
                      </m:r>
                    </m:sub>
                  </m:sSub>
                </m:den>
              </m:f>
            </m:num>
            <m:den>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σ</m:t>
                      </m:r>
                    </m:e>
                    <m:sub>
                      <m:r>
                        <w:rPr>
                          <w:rFonts w:ascii="Cambria Math" w:hAnsi="Cambria Math"/>
                        </w:rPr>
                        <m:t>f,i</m:t>
                      </m:r>
                    </m:sub>
                  </m:sSub>
                  <m:sSub>
                    <m:sSubPr>
                      <m:ctrlPr>
                        <w:rPr>
                          <w:rFonts w:ascii="Cambria Math" w:hAnsi="Cambria Math"/>
                        </w:rPr>
                      </m:ctrlPr>
                    </m:sSubPr>
                    <m:e>
                      <m:r>
                        <w:rPr>
                          <w:rFonts w:ascii="Cambria Math" w:hAnsi="Cambria Math"/>
                        </w:rPr>
                        <m:t>N</m:t>
                      </m:r>
                    </m:e>
                    <m:sub>
                      <m:r>
                        <w:rPr>
                          <w:rFonts w:ascii="Cambria Math" w:hAnsi="Cambria Math"/>
                        </w:rPr>
                        <m:t>i</m:t>
                      </m:r>
                    </m:sub>
                  </m:sSub>
                </m:e>
              </m:nary>
            </m:den>
          </m:f>
        </m:oMath>
      </m:oMathPara>
    </w:p>
    <w:p w:rsidR="009476C8" w:rsidRPr="00F2471D" w:rsidRDefault="009476C8" w:rsidP="00104FA7">
      <w:pPr>
        <w:pStyle w:val="Listepuces"/>
      </w:pPr>
      <m:oMath>
        <m:r>
          <w:rPr>
            <w:rFonts w:ascii="Cambria Math" w:hAnsi="Cambria Math"/>
          </w:rPr>
          <m:t>Φ</m:t>
        </m:r>
      </m:oMath>
      <w:r>
        <w:t xml:space="preserve"> : le flux </w:t>
      </w:r>
      <w:r w:rsidRPr="00F2471D">
        <w:t>en n/cm</w:t>
      </w:r>
      <w:r>
        <w:t>²</w:t>
      </w:r>
      <w:r w:rsidRPr="00F2471D">
        <w:t>/s</w:t>
      </w:r>
    </w:p>
    <w:p w:rsidR="009476C8" w:rsidRPr="00F2471D" w:rsidRDefault="009476C8" w:rsidP="00104FA7">
      <w:pPr>
        <w:pStyle w:val="Listepuces"/>
      </w:pPr>
      <m:oMath>
        <m:sSub>
          <m:sSubPr>
            <m:ctrlPr>
              <w:rPr>
                <w:rFonts w:ascii="Cambria Math" w:eastAsia="Times New Roman" w:hAnsi="Cambria Math" w:cstheme="minorHAnsi"/>
                <w:i/>
                <w:iCs/>
              </w:rPr>
            </m:ctrlPr>
          </m:sSubPr>
          <m:e>
            <m:r>
              <w:rPr>
                <w:rFonts w:ascii="Cambria Math" w:hAnsi="Cambria Math"/>
              </w:rPr>
              <m:t>Σ</m:t>
            </m:r>
          </m:e>
          <m:sub>
            <m:r>
              <w:rPr>
                <w:rFonts w:ascii="Cambria Math" w:hAnsi="Cambria Math"/>
              </w:rPr>
              <m:t>fiss</m:t>
            </m:r>
          </m:sub>
        </m:sSub>
      </m:oMath>
      <w:r>
        <w:t xml:space="preserve"> : la section macroscopique de fission du combustible </w:t>
      </w:r>
      <w:r w:rsidRPr="00F2471D">
        <w:t xml:space="preserve">en </w:t>
      </w:r>
      <m:oMath>
        <m:sSup>
          <m:sSupPr>
            <m:ctrlPr>
              <w:rPr>
                <w:rFonts w:ascii="Cambria Math" w:hAnsi="Cambria Math"/>
              </w:rPr>
            </m:ctrlPr>
          </m:sSupPr>
          <m:e>
            <m:r>
              <w:rPr>
                <w:rFonts w:ascii="Cambria Math" w:hAnsi="Cambria Math"/>
              </w:rPr>
              <m:t>cm</m:t>
            </m:r>
          </m:e>
          <m:sup>
            <m:r>
              <m:rPr>
                <m:sty m:val="p"/>
              </m:rPr>
              <w:rPr>
                <w:rFonts w:ascii="Cambria Math" w:hAnsi="Cambria Math"/>
              </w:rPr>
              <m:t>-1</m:t>
            </m:r>
          </m:sup>
        </m:sSup>
      </m:oMath>
    </w:p>
    <w:p w:rsidR="009476C8" w:rsidRDefault="009476C8" w:rsidP="00104FA7">
      <w:pPr>
        <w:pStyle w:val="Listepuces"/>
      </w:pPr>
      <m:oMath>
        <m:sSub>
          <m:sSubPr>
            <m:ctrlPr>
              <w:rPr>
                <w:rFonts w:ascii="Cambria Math" w:eastAsia="Times New Roman" w:hAnsi="Cambria Math" w:cstheme="minorHAnsi"/>
                <w:i/>
                <w:iCs/>
              </w:rPr>
            </m:ctrlPr>
          </m:sSubPr>
          <m:e>
            <m:r>
              <w:rPr>
                <w:rFonts w:ascii="Cambria Math" w:hAnsi="Cambria Math"/>
              </w:rPr>
              <m:t>T</m:t>
            </m:r>
          </m:e>
          <m:sub>
            <m:r>
              <w:rPr>
                <w:rFonts w:ascii="Cambria Math" w:hAnsi="Cambria Math"/>
              </w:rPr>
              <m:t>fiss</m:t>
            </m:r>
          </m:sub>
        </m:sSub>
      </m:oMath>
      <w:r>
        <w:t xml:space="preserve"> : le taux de fission </w:t>
      </w:r>
      <w:r w:rsidRPr="00F2471D">
        <w:t xml:space="preserve">en </w:t>
      </w:r>
      <w:r>
        <w:t>fissions/</w:t>
      </w:r>
      <m:oMath>
        <m:f>
          <m:fPr>
            <m:type m:val="lin"/>
            <m:ctrlPr>
              <w:rPr>
                <w:rFonts w:ascii="Cambria Math" w:hAnsi="Cambria Math"/>
              </w:rPr>
            </m:ctrlPr>
          </m:fPr>
          <m:num>
            <m:sSup>
              <m:sSupPr>
                <m:ctrlPr>
                  <w:rPr>
                    <w:rFonts w:ascii="Cambria Math" w:hAnsi="Cambria Math"/>
                  </w:rPr>
                </m:ctrlPr>
              </m:sSupPr>
              <m:e>
                <m:r>
                  <w:rPr>
                    <w:rFonts w:ascii="Cambria Math" w:hAnsi="Cambria Math"/>
                  </w:rPr>
                  <m:t>cm</m:t>
                </m:r>
              </m:e>
              <m:sup>
                <m:r>
                  <m:rPr>
                    <m:sty m:val="p"/>
                  </m:rPr>
                  <w:rPr>
                    <w:rFonts w:ascii="Cambria Math" w:hAnsi="Cambria Math"/>
                  </w:rPr>
                  <m:t>3</m:t>
                </m:r>
              </m:sup>
            </m:sSup>
          </m:num>
          <m:den>
            <m:r>
              <w:rPr>
                <w:rFonts w:ascii="Cambria Math" w:hAnsi="Cambria Math"/>
              </w:rPr>
              <m:t>s</m:t>
            </m:r>
          </m:den>
        </m:f>
      </m:oMath>
    </w:p>
    <w:p w:rsidR="009476C8" w:rsidRPr="00952320" w:rsidRDefault="009476C8" w:rsidP="00104FA7">
      <w:pPr>
        <w:pStyle w:val="Listepuces"/>
      </w:pPr>
      <m:oMath>
        <m:sSub>
          <m:sSubPr>
            <m:ctrlPr>
              <w:rPr>
                <w:rFonts w:ascii="Cambria Math" w:hAnsi="Cambria Math"/>
                <w:i/>
              </w:rPr>
            </m:ctrlPr>
          </m:sSubPr>
          <m:e>
            <m:r>
              <w:rPr>
                <w:rFonts w:ascii="Cambria Math" w:hAnsi="Cambria Math"/>
              </w:rPr>
              <m:t>P</m:t>
            </m:r>
          </m:e>
          <m:sub>
            <m:r>
              <w:rPr>
                <w:rFonts w:ascii="Cambria Math" w:hAnsi="Cambria Math"/>
              </w:rPr>
              <m:t>vol</m:t>
            </m:r>
          </m:sub>
        </m:sSub>
      </m:oMath>
      <w:r>
        <w:t xml:space="preserve"> : </w:t>
      </w:r>
      <w:r w:rsidRPr="00952320">
        <w:t xml:space="preserve">la puissance thermique </w:t>
      </w:r>
      <w:r>
        <w:t xml:space="preserve">volumique, dans le cas de notre modélisation de </w:t>
      </w:r>
      <w:proofErr w:type="spellStart"/>
      <w:r>
        <w:t>SuperPhénix</w:t>
      </w:r>
      <w:proofErr w:type="spellEnd"/>
      <w:r>
        <w:t>, elle vaut : 561,9 W/cm</w:t>
      </w:r>
      <w:r w:rsidRPr="00104FA7">
        <w:rPr>
          <w:vertAlign w:val="superscript"/>
        </w:rPr>
        <w:t>3</w:t>
      </w:r>
    </w:p>
    <w:p w:rsidR="009476C8" w:rsidRPr="00104FA7" w:rsidRDefault="009476C8" w:rsidP="00104FA7">
      <w:pPr>
        <w:pStyle w:val="Listepuces"/>
        <w:rPr>
          <w:rFonts w:eastAsia="Times New Roman" w:cstheme="minorHAnsi"/>
        </w:rPr>
      </w:pPr>
      <m:oMath>
        <m:sSub>
          <m:sSubPr>
            <m:ctrlPr>
              <w:rPr>
                <w:rFonts w:ascii="Cambria Math" w:hAnsi="Cambria Math"/>
                <w:i/>
              </w:rPr>
            </m:ctrlPr>
          </m:sSubPr>
          <m:e>
            <m:r>
              <w:rPr>
                <w:rFonts w:ascii="Cambria Math" w:hAnsi="Cambria Math"/>
              </w:rPr>
              <m:t>E</m:t>
            </m:r>
          </m:e>
          <m:sub>
            <m:r>
              <w:rPr>
                <w:rFonts w:ascii="Cambria Math" w:hAnsi="Cambria Math"/>
              </w:rPr>
              <m:t>fiss</m:t>
            </m:r>
          </m:sub>
        </m:sSub>
      </m:oMath>
      <w:r>
        <w:t xml:space="preserve"> : </w:t>
      </w:r>
      <w:r w:rsidRPr="00952320">
        <w:t xml:space="preserve">l’énergie libérée par la fission d’un noyau lourd. </w:t>
      </w:r>
      <w:r>
        <w:t>Pour simplifier, on la prend égale à</w:t>
      </w:r>
      <w:r w:rsidRPr="00952320">
        <w:t xml:space="preserve"> 200 MeV.</w:t>
      </w:r>
    </w:p>
    <w:p w:rsidR="009476C8" w:rsidRPr="003E162E" w:rsidRDefault="009476C8" w:rsidP="00104FA7">
      <w:pPr>
        <w:pStyle w:val="Listepuces"/>
      </w:pPr>
      <m:oMath>
        <m:sSub>
          <m:sSubPr>
            <m:ctrlPr>
              <w:rPr>
                <w:rFonts w:ascii="Cambria Math" w:hAnsi="Cambria Math"/>
                <w:i/>
              </w:rPr>
            </m:ctrlPr>
          </m:sSubPr>
          <m:e>
            <m:r>
              <w:rPr>
                <w:rFonts w:ascii="Cambria Math" w:hAnsi="Cambria Math"/>
              </w:rPr>
              <m:t>σ</m:t>
            </m:r>
          </m:e>
          <m:sub>
            <m:r>
              <w:rPr>
                <w:rFonts w:ascii="Cambria Math" w:hAnsi="Cambria Math"/>
              </w:rPr>
              <m:t>f</m:t>
            </m:r>
            <m:r>
              <w:rPr>
                <w:rFonts w:ascii="Cambria Math" w:hAnsi="Cambria Math"/>
              </w:rPr>
              <m:t>,i</m:t>
            </m:r>
          </m:sub>
        </m:sSub>
      </m:oMath>
      <w:r>
        <w:t xml:space="preserve"> : </w:t>
      </w:r>
      <w:r w:rsidRPr="003E162E">
        <w:t xml:space="preserve">la section efficace </w:t>
      </w:r>
      <w:r>
        <w:t xml:space="preserve">microscopique </w:t>
      </w:r>
      <w:r w:rsidRPr="003E162E">
        <w:t xml:space="preserve">de fission du noyau </w:t>
      </w:r>
      <w:r>
        <w:t>i, en cm</w:t>
      </w:r>
      <w:r w:rsidRPr="00104FA7">
        <w:rPr>
          <w:vertAlign w:val="superscript"/>
        </w:rPr>
        <w:t>2</w:t>
      </w:r>
    </w:p>
    <w:p w:rsidR="009476C8" w:rsidRPr="003E162E" w:rsidRDefault="009476C8" w:rsidP="00104FA7">
      <w:pPr>
        <w:pStyle w:val="Listepuces"/>
      </w:pP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 </w:t>
      </w:r>
      <w:r w:rsidRPr="003E162E">
        <w:t xml:space="preserve">la concentration du noyau </w:t>
      </w:r>
      <w:r>
        <w:t>i en noyau/cm</w:t>
      </w:r>
      <w:r w:rsidRPr="00104FA7">
        <w:rPr>
          <w:vertAlign w:val="superscript"/>
        </w:rPr>
        <w:t>3</w:t>
      </w:r>
    </w:p>
    <w:p w:rsidR="009476C8" w:rsidRPr="00B20A81" w:rsidRDefault="009476C8" w:rsidP="009476C8">
      <w:pPr>
        <w:pStyle w:val="Corpsdetexte"/>
      </w:pPr>
    </w:p>
    <w:p w:rsidR="00A46421" w:rsidRDefault="00A46421" w:rsidP="009476C8">
      <w:pPr>
        <w:pStyle w:val="Corpsdetexte"/>
      </w:pPr>
      <w:r>
        <w:t xml:space="preserve"> </w:t>
      </w:r>
      <w:r w:rsidR="009476C8">
        <w:t xml:space="preserve">La </w:t>
      </w:r>
      <w:r>
        <w:t xml:space="preserve">cellule de combustible </w:t>
      </w:r>
      <w:proofErr w:type="spellStart"/>
      <w:r>
        <w:t>SuperPhénix</w:t>
      </w:r>
      <w:proofErr w:type="spellEnd"/>
      <w:r>
        <w:t> </w:t>
      </w:r>
      <w:r w:rsidR="009476C8">
        <w:t xml:space="preserve">est illustrée dans la </w:t>
      </w:r>
      <w:r w:rsidR="009476C8">
        <w:fldChar w:fldCharType="begin"/>
      </w:r>
      <w:r w:rsidR="009476C8">
        <w:instrText xml:space="preserve"> REF _Ref396760350 \h </w:instrText>
      </w:r>
      <w:r w:rsidR="009476C8">
        <w:fldChar w:fldCharType="separate"/>
      </w:r>
      <w:r w:rsidR="00AE3E76" w:rsidRPr="000B4797">
        <w:t xml:space="preserve">Figure </w:t>
      </w:r>
      <w:r w:rsidR="00AE3E76">
        <w:rPr>
          <w:noProof/>
        </w:rPr>
        <w:t>4</w:t>
      </w:r>
      <w:r w:rsidR="009476C8">
        <w:fldChar w:fldCharType="end"/>
      </w:r>
      <w:r>
        <w:t>:</w:t>
      </w:r>
    </w:p>
    <w:p w:rsidR="009476C8" w:rsidRDefault="009476C8" w:rsidP="00104FA7">
      <w:pPr>
        <w:pStyle w:val="Corpsdetexte"/>
        <w:jc w:val="center"/>
      </w:pPr>
      <w:r w:rsidRPr="009476C8">
        <w:drawing>
          <wp:inline distT="0" distB="0" distL="0" distR="0" wp14:anchorId="4C1111C4" wp14:editId="45E36897">
            <wp:extent cx="4235624" cy="22860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241234" cy="2289028"/>
                    </a:xfrm>
                    <a:prstGeom prst="rect">
                      <a:avLst/>
                    </a:prstGeom>
                    <a:noFill/>
                    <a:ln>
                      <a:noFill/>
                    </a:ln>
                  </pic:spPr>
                </pic:pic>
              </a:graphicData>
            </a:graphic>
          </wp:inline>
        </w:drawing>
      </w:r>
    </w:p>
    <w:p w:rsidR="00A46421" w:rsidRPr="000B4797" w:rsidRDefault="00A46421" w:rsidP="00104FA7">
      <w:pPr>
        <w:pStyle w:val="Lgende"/>
      </w:pPr>
      <w:bookmarkStart w:id="118" w:name="_Ref396760350"/>
      <w:r w:rsidRPr="000B4797">
        <w:t xml:space="preserve">Figure </w:t>
      </w:r>
      <w:r w:rsidRPr="000B4797">
        <w:fldChar w:fldCharType="begin"/>
      </w:r>
      <w:r w:rsidRPr="000B4797">
        <w:instrText xml:space="preserve"> SEQ Figure \* ARABIC </w:instrText>
      </w:r>
      <w:r w:rsidRPr="000B4797">
        <w:fldChar w:fldCharType="separate"/>
      </w:r>
      <w:r w:rsidR="00AE3E76">
        <w:rPr>
          <w:noProof/>
        </w:rPr>
        <w:t>4</w:t>
      </w:r>
      <w:r w:rsidRPr="000B4797">
        <w:fldChar w:fldCharType="end"/>
      </w:r>
      <w:bookmarkEnd w:id="118"/>
      <w:r w:rsidRPr="000B4797">
        <w:t xml:space="preserve"> : </w:t>
      </w:r>
      <w:r w:rsidR="009476C8">
        <w:t>Illustration d’une cellule c</w:t>
      </w:r>
      <w:r w:rsidRPr="000B4797">
        <w:t xml:space="preserve">ombustible </w:t>
      </w:r>
      <w:proofErr w:type="spellStart"/>
      <w:r w:rsidRPr="000B4797">
        <w:t>SuperPhénix</w:t>
      </w:r>
      <w:proofErr w:type="spellEnd"/>
    </w:p>
    <w:p w:rsidR="00A46421" w:rsidRDefault="00A46421" w:rsidP="00104FA7">
      <w:pPr>
        <w:pStyle w:val="Corpsdetexte"/>
      </w:pPr>
    </w:p>
    <w:p w:rsidR="00A46421" w:rsidRDefault="00A46421" w:rsidP="00CF723D">
      <w:pPr>
        <w:pStyle w:val="Corpsdetexte"/>
      </w:pPr>
      <w:r>
        <w:t>La masse du combustible est un mélange de dioxyde d’uranium et de dioxyde de plutonium. Sa masse est de 36000 kg avec un enrichissement</w:t>
      </w:r>
      <w:r w:rsidR="00E4607B">
        <w:t xml:space="preserve"> massique</w:t>
      </w:r>
      <w:r>
        <w:t xml:space="preserve">, </w:t>
      </w:r>
      <w:proofErr w:type="spellStart"/>
      <w:r w:rsidR="00624533">
        <w:t>E</w:t>
      </w:r>
      <w:r w:rsidRPr="00104FA7">
        <w:rPr>
          <w:vertAlign w:val="subscript"/>
        </w:rPr>
        <w:t>%wt</w:t>
      </w:r>
      <w:proofErr w:type="spellEnd"/>
      <w:r>
        <w:t xml:space="preserve">, en plutonium de 15,78%. </w:t>
      </w:r>
    </w:p>
    <w:p w:rsidR="00A46421" w:rsidRDefault="00A46421" w:rsidP="00CF723D">
      <w:pPr>
        <w:pStyle w:val="Corpsdetexte"/>
      </w:pPr>
      <w:r>
        <w:t xml:space="preserve">On en déduit donc la masse en </w:t>
      </w:r>
      <w:r w:rsidRPr="00593D87">
        <w:t>Pu</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t xml:space="preserve"> et en U</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t xml:space="preserve"> qui vaut : </w:t>
      </w:r>
    </w:p>
    <w:p w:rsidR="00A46421" w:rsidRDefault="00A46421" w:rsidP="00CF723D">
      <w:pPr>
        <w:pStyle w:val="Corpsdetexte"/>
      </w:pPr>
    </w:p>
    <w:p w:rsidR="00A46421" w:rsidRPr="001F5494" w:rsidRDefault="00FC25CF" w:rsidP="00CF723D">
      <w:pPr>
        <w:pStyle w:val="Corpsdetexte"/>
      </w:pPr>
      <m:oMathPara>
        <m:oMath>
          <m:sSub>
            <m:sSubPr>
              <m:ctrlPr>
                <w:rPr>
                  <w:rFonts w:ascii="Cambria Math" w:hAnsi="Cambria Math"/>
                </w:rPr>
              </m:ctrlPr>
            </m:sSubPr>
            <m:e>
              <m:r>
                <w:rPr>
                  <w:rFonts w:ascii="Cambria Math" w:hAnsi="Cambria Math"/>
                </w:rPr>
                <m:t>m</m:t>
              </m:r>
            </m:e>
            <m:sub>
              <m:r>
                <w:rPr>
                  <w:rFonts w:ascii="Cambria Math" w:hAnsi="Cambria Math"/>
                </w:rPr>
                <m:t>Pu</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comb</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m:t>
              </m:r>
              <m:r>
                <w:rPr>
                  <w:rFonts w:ascii="Cambria Math" w:hAnsi="Cambria Math"/>
                </w:rPr>
                <m:t>wt</m:t>
              </m:r>
            </m:sub>
          </m:sSub>
        </m:oMath>
      </m:oMathPara>
    </w:p>
    <w:p w:rsidR="00A46421" w:rsidRPr="001F5494" w:rsidRDefault="00FC25CF" w:rsidP="00CF723D">
      <w:pPr>
        <w:pStyle w:val="Corpsdetexte"/>
      </w:pPr>
      <m:oMathPara>
        <m:oMath>
          <m:sSub>
            <m:sSubPr>
              <m:ctrlPr>
                <w:rPr>
                  <w:rFonts w:ascii="Cambria Math" w:hAnsi="Cambria Math"/>
                </w:rPr>
              </m:ctrlPr>
            </m:sSubPr>
            <m:e>
              <m:r>
                <w:rPr>
                  <w:rFonts w:ascii="Cambria Math" w:hAnsi="Cambria Math"/>
                </w:rPr>
                <m:t>m</m:t>
              </m:r>
            </m:e>
            <m:sub>
              <m:r>
                <w:rPr>
                  <w:rFonts w:ascii="Cambria Math" w:hAnsi="Cambria Math"/>
                </w:rPr>
                <m:t>U</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sub>
          </m:sSub>
          <m:r>
            <m:rPr>
              <m:sty m:val="p"/>
            </m:rPr>
            <w:rPr>
              <w:rFonts w:ascii="Cambria Math" w:hAnsi="Cambria Math"/>
            </w:rPr>
            <m:t>=</m:t>
          </m:r>
          <m:d>
            <m:dPr>
              <m:ctrlPr>
                <w:rPr>
                  <w:rFonts w:ascii="Cambria Math" w:hAnsi="Cambria Math"/>
                </w:rPr>
              </m:ctrlPr>
            </m:dPr>
            <m:e>
              <m:r>
                <m:rPr>
                  <m:sty m:val="p"/>
                </m:rPr>
                <w:rPr>
                  <w:rFonts w:ascii="Cambria Math" w:hAnsi="Cambria Math"/>
                </w:rPr>
                <m:t>100-%</m:t>
              </m:r>
              <m:r>
                <w:rPr>
                  <w:rFonts w:ascii="Cambria Math" w:hAnsi="Cambria Math"/>
                </w:rPr>
                <m:t>wt</m:t>
              </m:r>
            </m:e>
          </m:d>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comb</m:t>
              </m:r>
            </m:sub>
          </m:sSub>
        </m:oMath>
      </m:oMathPara>
    </w:p>
    <w:p w:rsidR="00A46421" w:rsidRDefault="00A46421" w:rsidP="00CF723D">
      <w:pPr>
        <w:pStyle w:val="Corpsdetexte"/>
      </w:pPr>
    </w:p>
    <w:p w:rsidR="00A46421" w:rsidRDefault="00A46421" w:rsidP="00CF723D">
      <w:pPr>
        <w:pStyle w:val="Corpsdetexte"/>
      </w:pPr>
      <w:r w:rsidRPr="00FC005D">
        <w:t>La densité en U</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t xml:space="preserve"> et en </w:t>
      </w:r>
      <w:r w:rsidRPr="00FC005D">
        <w:t>Pu</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t xml:space="preserve"> est respectivement 10,97 g/</w:t>
      </w:r>
      <m:oMath>
        <m:sSup>
          <m:sSupPr>
            <m:ctrlPr>
              <w:rPr>
                <w:rFonts w:ascii="Cambria Math" w:hAnsi="Cambria Math"/>
                <w:i/>
              </w:rPr>
            </m:ctrlPr>
          </m:sSupPr>
          <m:e>
            <m:r>
              <w:rPr>
                <w:rFonts w:ascii="Cambria Math" w:hAnsi="Cambria Math"/>
              </w:rPr>
              <m:t>cm</m:t>
            </m:r>
          </m:e>
          <m:sup>
            <m:r>
              <w:rPr>
                <w:rFonts w:ascii="Cambria Math" w:hAnsi="Cambria Math"/>
              </w:rPr>
              <m:t>3</m:t>
            </m:r>
          </m:sup>
        </m:sSup>
      </m:oMath>
      <w:r>
        <w:t xml:space="preserve"> et 11,50 g/</w:t>
      </w:r>
      <m:oMath>
        <m:sSup>
          <m:sSupPr>
            <m:ctrlPr>
              <w:rPr>
                <w:rFonts w:ascii="Cambria Math" w:hAnsi="Cambria Math"/>
                <w:i/>
              </w:rPr>
            </m:ctrlPr>
          </m:sSupPr>
          <m:e>
            <m:r>
              <w:rPr>
                <w:rFonts w:ascii="Cambria Math" w:hAnsi="Cambria Math"/>
              </w:rPr>
              <m:t>cm</m:t>
            </m:r>
          </m:e>
          <m:sup>
            <m:r>
              <w:rPr>
                <w:rFonts w:ascii="Cambria Math" w:hAnsi="Cambria Math"/>
              </w:rPr>
              <m:t>3</m:t>
            </m:r>
          </m:sup>
        </m:sSup>
      </m:oMath>
      <w:r>
        <w:t>. La densité en U/Pu</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t xml:space="preserve"> est :</w:t>
      </w:r>
    </w:p>
    <w:p w:rsidR="00A46421" w:rsidRDefault="00A46421" w:rsidP="00CF723D">
      <w:pPr>
        <w:pStyle w:val="Corpsdetexte"/>
      </w:pPr>
    </w:p>
    <w:p w:rsidR="00A46421" w:rsidRPr="001F5494" w:rsidRDefault="00FC25CF" w:rsidP="00CF723D">
      <w:pPr>
        <w:pStyle w:val="Corpsdetexte"/>
      </w:pPr>
      <m:oMathPara>
        <m:oMath>
          <m:sSub>
            <m:sSubPr>
              <m:ctrlPr>
                <w:rPr>
                  <w:rFonts w:ascii="Cambria Math" w:hAnsi="Cambria Math"/>
                </w:rPr>
              </m:ctrlPr>
            </m:sSubPr>
            <m:e>
              <m:r>
                <w:rPr>
                  <w:rFonts w:ascii="Cambria Math" w:hAnsi="Cambria Math"/>
                </w:rPr>
                <m:t>d</m:t>
              </m:r>
            </m:e>
            <m:sub>
              <m:r>
                <m:rPr>
                  <m:sty m:val="p"/>
                </m:rPr>
                <w:rPr>
                  <w:rFonts w:ascii="Cambria Math" w:hAnsi="Cambria Math"/>
                </w:rPr>
                <m:t>U/Pu</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sub>
          </m:sSub>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U</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sub>
          </m:sSub>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15,78</m:t>
                  </m:r>
                </m:num>
                <m:den>
                  <m:r>
                    <m:rPr>
                      <m:sty m:val="p"/>
                    </m:rPr>
                    <w:rPr>
                      <w:rFonts w:ascii="Cambria Math" w:hAnsi="Cambria Math"/>
                    </w:rPr>
                    <m:t>100</m:t>
                  </m:r>
                </m:den>
              </m:f>
            </m:e>
          </m:d>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Pu</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sub>
          </m:sSub>
          <m:d>
            <m:dPr>
              <m:ctrlPr>
                <w:rPr>
                  <w:rFonts w:ascii="Cambria Math" w:hAnsi="Cambria Math"/>
                </w:rPr>
              </m:ctrlPr>
            </m:dPr>
            <m:e>
              <m:f>
                <m:fPr>
                  <m:ctrlPr>
                    <w:rPr>
                      <w:rFonts w:ascii="Cambria Math" w:hAnsi="Cambria Math"/>
                    </w:rPr>
                  </m:ctrlPr>
                </m:fPr>
                <m:num>
                  <m:r>
                    <m:rPr>
                      <m:sty m:val="p"/>
                    </m:rPr>
                    <w:rPr>
                      <w:rFonts w:ascii="Cambria Math" w:hAnsi="Cambria Math"/>
                    </w:rPr>
                    <m:t>15,78</m:t>
                  </m:r>
                </m:num>
                <m:den>
                  <m:r>
                    <m:rPr>
                      <m:sty m:val="p"/>
                    </m:rPr>
                    <w:rPr>
                      <w:rFonts w:ascii="Cambria Math" w:hAnsi="Cambria Math"/>
                    </w:rPr>
                    <m:t>100</m:t>
                  </m:r>
                </m:den>
              </m:f>
            </m:e>
          </m:d>
        </m:oMath>
      </m:oMathPara>
    </w:p>
    <w:p w:rsidR="00A46421" w:rsidRDefault="00A46421" w:rsidP="00CF723D">
      <w:pPr>
        <w:pStyle w:val="Corpsdetexte"/>
      </w:pPr>
    </w:p>
    <w:p w:rsidR="00A46421" w:rsidRPr="00B20A81" w:rsidRDefault="00A46421" w:rsidP="00CF723D">
      <w:pPr>
        <w:pStyle w:val="Corpsdetexte"/>
      </w:pPr>
    </w:p>
    <w:p w:rsidR="00A46421" w:rsidRDefault="00A46421" w:rsidP="00CF723D">
      <w:pPr>
        <w:pStyle w:val="Corpsdetexte"/>
      </w:pPr>
    </w:p>
    <w:p w:rsidR="00A46421" w:rsidRDefault="00A46421" w:rsidP="00CF723D">
      <w:pPr>
        <w:pStyle w:val="Corpsdetexte"/>
      </w:pPr>
      <w:r>
        <w:t>La fraction de ce combustible est de 0,81. La densité du combustible est donc :</w:t>
      </w:r>
    </w:p>
    <w:p w:rsidR="00A46421" w:rsidRPr="001F5494" w:rsidRDefault="00A46421" w:rsidP="00CF723D">
      <w:pPr>
        <w:pStyle w:val="Corpsdetexte"/>
      </w:pPr>
    </w:p>
    <w:p w:rsidR="00A46421" w:rsidRPr="001F5494" w:rsidRDefault="00FC25CF" w:rsidP="00CF723D">
      <w:pPr>
        <w:pStyle w:val="Corpsdetexte"/>
      </w:pPr>
      <m:oMathPara>
        <m:oMath>
          <m:sSub>
            <m:sSubPr>
              <m:ctrlPr>
                <w:rPr>
                  <w:rFonts w:ascii="Cambria Math" w:hAnsi="Cambria Math"/>
                </w:rPr>
              </m:ctrlPr>
            </m:sSubPr>
            <m:e>
              <m:r>
                <w:rPr>
                  <w:rFonts w:ascii="Cambria Math" w:hAnsi="Cambria Math"/>
                </w:rPr>
                <m:t>d</m:t>
              </m:r>
            </m:e>
            <m:sub>
              <m:r>
                <w:rPr>
                  <w:rFonts w:ascii="Cambria Math" w:hAnsi="Cambria Math"/>
                </w:rPr>
                <m:t>comb</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U/Pu</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sub>
          </m:sSub>
          <m:r>
            <m:rPr>
              <m:sty m:val="p"/>
            </m:rPr>
            <w:rPr>
              <w:rFonts w:ascii="Cambria Math" w:hAnsi="Cambria Math"/>
            </w:rPr>
            <m:t>×</m:t>
          </m:r>
          <m:r>
            <w:rPr>
              <w:rFonts w:ascii="Cambria Math" w:hAnsi="Cambria Math"/>
            </w:rPr>
            <m:t>fraction</m:t>
          </m:r>
          <m:r>
            <m:rPr>
              <m:sty m:val="p"/>
            </m:rPr>
            <w:rPr>
              <w:rFonts w:ascii="Cambria Math" w:hAnsi="Cambria Math"/>
            </w:rPr>
            <m:t xml:space="preserve"> </m:t>
          </m:r>
          <m:r>
            <w:rPr>
              <w:rFonts w:ascii="Cambria Math" w:hAnsi="Cambria Math"/>
            </w:rPr>
            <m:t>comb</m:t>
          </m:r>
        </m:oMath>
      </m:oMathPara>
    </w:p>
    <w:p w:rsidR="00A46421" w:rsidRPr="00F05038" w:rsidRDefault="00A46421" w:rsidP="00CF723D">
      <w:pPr>
        <w:pStyle w:val="Corpsdetexte"/>
      </w:pPr>
    </w:p>
    <w:p w:rsidR="00A46421" w:rsidRDefault="00A46421" w:rsidP="00CF723D">
      <w:pPr>
        <w:pStyle w:val="Corpsdetexte"/>
      </w:pPr>
      <w:r w:rsidRPr="00F05038">
        <w:t>Cependant</w:t>
      </w:r>
      <w:r>
        <w:t>, le dioxygène n’est pas pris en compte dans les prochains calculs car il n’intervient pas dans les réactions nucléaires. Il est nécessaire de recalculer les masses de plutonium et d’uranium pur à l’aide de cette formule :</w:t>
      </w:r>
    </w:p>
    <w:p w:rsidR="00A46421" w:rsidRPr="001F1445" w:rsidRDefault="00FC25CF" w:rsidP="00CF723D">
      <w:pPr>
        <w:pStyle w:val="Corpsdetexte"/>
      </w:pPr>
      <m:oMathPara>
        <m:oMath>
          <m:sSub>
            <m:sSubPr>
              <m:ctrlPr>
                <w:rPr>
                  <w:rFonts w:ascii="Cambria Math" w:hAnsi="Cambria Math"/>
                </w:rPr>
              </m:ctrlPr>
            </m:sSubPr>
            <m:e>
              <m:r>
                <w:rPr>
                  <w:rFonts w:ascii="Cambria Math" w:hAnsi="Cambria Math"/>
                </w:rPr>
                <m:t>m</m:t>
              </m:r>
            </m:e>
            <m:sub>
              <m:r>
                <w:rPr>
                  <w:rFonts w:ascii="Cambria Math" w:hAnsi="Cambria Math"/>
                </w:rPr>
                <m:t>Pu</m:t>
              </m:r>
            </m:sub>
          </m:sSub>
          <m:r>
            <m:rPr>
              <m:sty m:val="p"/>
            </m:rP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Pu</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sub>
                  </m:sSub>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m:rPr>
                              <m:sty m:val="p"/>
                            </m:rPr>
                            <w:rPr>
                              <w:rFonts w:ascii="Cambria Math" w:hAnsi="Cambria Math"/>
                            </w:rPr>
                            <m:t>(%</m:t>
                          </m:r>
                          <m:r>
                            <w:rPr>
                              <w:rFonts w:ascii="Cambria Math" w:hAnsi="Cambria Math"/>
                            </w:rPr>
                            <m:t>wt</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M</m:t>
                          </m:r>
                          <m:r>
                            <m:rPr>
                              <m:sty m:val="p"/>
                            </m:rPr>
                            <w:rPr>
                              <w:rFonts w:ascii="Cambria Math" w:hAnsi="Cambria Math"/>
                            </w:rPr>
                            <m:t>)</m:t>
                          </m:r>
                        </m:e>
                        <m:sub>
                          <m:r>
                            <w:rPr>
                              <w:rFonts w:ascii="Cambria Math" w:hAnsi="Cambria Math"/>
                            </w:rPr>
                            <m:t>i</m:t>
                          </m:r>
                        </m:sub>
                      </m:sSub>
                    </m:e>
                  </m:nary>
                </m:num>
                <m:den>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m:rPr>
                              <m:sty m:val="p"/>
                            </m:rPr>
                            <w:rPr>
                              <w:rFonts w:ascii="Cambria Math" w:hAnsi="Cambria Math"/>
                            </w:rPr>
                            <m:t>(%</m:t>
                          </m:r>
                          <m:r>
                            <w:rPr>
                              <w:rFonts w:ascii="Cambria Math" w:hAnsi="Cambria Math"/>
                            </w:rPr>
                            <m:t>wt</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m:t>
                      </m:r>
                    </m:e>
                  </m:nary>
                  <m:r>
                    <m:rPr>
                      <m:sty m:val="p"/>
                    </m:rPr>
                    <w:rPr>
                      <w:rFonts w:ascii="Cambria Math" w:hAnsi="Cambria Math"/>
                    </w:rPr>
                    <m:t>+</m:t>
                  </m:r>
                  <m:sSub>
                    <m:sSubPr>
                      <m:ctrlPr>
                        <w:rPr>
                          <w:rFonts w:ascii="Cambria Math" w:hAnsi="Cambria Math"/>
                        </w:rPr>
                      </m:ctrlPr>
                    </m:sSubPr>
                    <m:e>
                      <m:r>
                        <w:rPr>
                          <w:rFonts w:ascii="Cambria Math" w:hAnsi="Cambria Math"/>
                        </w:rPr>
                        <m:t>M</m:t>
                      </m:r>
                    </m:e>
                    <m:sub>
                      <m:sSub>
                        <m:sSubPr>
                          <m:ctrlPr>
                            <w:rPr>
                              <w:rFonts w:ascii="Cambria Math" w:hAnsi="Cambria Math"/>
                            </w:rPr>
                          </m:ctrlPr>
                        </m:sSubPr>
                        <m:e>
                          <m:r>
                            <w:rPr>
                              <w:rFonts w:ascii="Cambria Math" w:hAnsi="Cambria Math"/>
                            </w:rPr>
                            <m:t>O</m:t>
                          </m:r>
                        </m:e>
                        <m:sub>
                          <m:r>
                            <m:rPr>
                              <m:sty m:val="p"/>
                            </m:rPr>
                            <w:rPr>
                              <w:rFonts w:ascii="Cambria Math" w:hAnsi="Cambria Math"/>
                            </w:rPr>
                            <m:t>2</m:t>
                          </m:r>
                        </m:sub>
                      </m:sSub>
                    </m:sub>
                  </m:sSub>
                </m:den>
              </m:f>
            </m:e>
          </m:d>
        </m:oMath>
      </m:oMathPara>
    </w:p>
    <w:p w:rsidR="00A46421" w:rsidRPr="00891BC7" w:rsidRDefault="00FC25CF" w:rsidP="00CF723D">
      <w:pPr>
        <w:pStyle w:val="Corpsdetexte"/>
      </w:pPr>
      <m:oMathPara>
        <m:oMath>
          <m:sSub>
            <m:sSubPr>
              <m:ctrlPr>
                <w:rPr>
                  <w:rFonts w:ascii="Cambria Math" w:hAnsi="Cambria Math"/>
                </w:rPr>
              </m:ctrlPr>
            </m:sSubPr>
            <m:e>
              <m:r>
                <w:rPr>
                  <w:rFonts w:ascii="Cambria Math" w:hAnsi="Cambria Math"/>
                </w:rPr>
                <m:t>m</m:t>
              </m:r>
            </m:e>
            <m:sub>
              <m:r>
                <w:rPr>
                  <w:rFonts w:ascii="Cambria Math" w:hAnsi="Cambria Math"/>
                </w:rPr>
                <m:t>U</m:t>
              </m:r>
            </m:sub>
          </m:sSub>
          <m:r>
            <m:rPr>
              <m:sty m:val="p"/>
            </m:rP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U</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sub>
                  </m:sSub>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m:rPr>
                              <m:sty m:val="p"/>
                            </m:rPr>
                            <w:rPr>
                              <w:rFonts w:ascii="Cambria Math" w:hAnsi="Cambria Math"/>
                            </w:rPr>
                            <m:t>%</m:t>
                          </m:r>
                          <m:r>
                            <w:rPr>
                              <w:rFonts w:ascii="Cambria Math" w:hAnsi="Cambria Math"/>
                            </w:rPr>
                            <m:t>wt</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e>
                  </m:nary>
                </m:num>
                <m:den>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m:rPr>
                              <m:sty m:val="p"/>
                            </m:rPr>
                            <w:rPr>
                              <w:rFonts w:ascii="Cambria Math" w:hAnsi="Cambria Math"/>
                            </w:rPr>
                            <m:t>%</m:t>
                          </m:r>
                          <m:r>
                            <w:rPr>
                              <w:rFonts w:ascii="Cambria Math" w:hAnsi="Cambria Math"/>
                            </w:rPr>
                            <m:t>wt</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e>
                  </m:nary>
                  <m:r>
                    <m:rPr>
                      <m:sty m:val="p"/>
                    </m:rPr>
                    <w:rPr>
                      <w:rFonts w:ascii="Cambria Math" w:hAnsi="Cambria Math"/>
                    </w:rPr>
                    <m:t>+</m:t>
                  </m:r>
                  <m:sSub>
                    <m:sSubPr>
                      <m:ctrlPr>
                        <w:rPr>
                          <w:rFonts w:ascii="Cambria Math" w:hAnsi="Cambria Math"/>
                        </w:rPr>
                      </m:ctrlPr>
                    </m:sSubPr>
                    <m:e>
                      <m:r>
                        <w:rPr>
                          <w:rFonts w:ascii="Cambria Math" w:hAnsi="Cambria Math"/>
                        </w:rPr>
                        <m:t>M</m:t>
                      </m:r>
                    </m:e>
                    <m:sub>
                      <m:sSub>
                        <m:sSubPr>
                          <m:ctrlPr>
                            <w:rPr>
                              <w:rFonts w:ascii="Cambria Math" w:hAnsi="Cambria Math"/>
                            </w:rPr>
                          </m:ctrlPr>
                        </m:sSubPr>
                        <m:e>
                          <m:r>
                            <w:rPr>
                              <w:rFonts w:ascii="Cambria Math" w:hAnsi="Cambria Math"/>
                            </w:rPr>
                            <m:t>O</m:t>
                          </m:r>
                        </m:e>
                        <m:sub>
                          <m:r>
                            <m:rPr>
                              <m:sty m:val="p"/>
                            </m:rPr>
                            <w:rPr>
                              <w:rFonts w:ascii="Cambria Math" w:hAnsi="Cambria Math"/>
                            </w:rPr>
                            <m:t>2</m:t>
                          </m:r>
                        </m:sub>
                      </m:sSub>
                    </m:sub>
                  </m:sSub>
                </m:den>
              </m:f>
            </m:e>
          </m:d>
        </m:oMath>
      </m:oMathPara>
    </w:p>
    <w:p w:rsidR="00A46421" w:rsidRDefault="00A46421" w:rsidP="00CF723D">
      <w:pPr>
        <w:pStyle w:val="Corpsdetexte"/>
      </w:pPr>
      <w:r>
        <w:t>Le volume du combustible peut être calculé à l’aide de cette formule :</w:t>
      </w:r>
    </w:p>
    <w:p w:rsidR="00A46421" w:rsidRDefault="00A46421" w:rsidP="00CF723D">
      <w:pPr>
        <w:pStyle w:val="Corpsdetexte"/>
      </w:pPr>
    </w:p>
    <w:p w:rsidR="00A46421" w:rsidRPr="00EC3032" w:rsidRDefault="00FC25CF" w:rsidP="00CF723D">
      <w:pPr>
        <w:pStyle w:val="Corpsdetexte"/>
      </w:pPr>
      <m:oMathPara>
        <m:oMath>
          <m:sSub>
            <m:sSubPr>
              <m:ctrlPr>
                <w:rPr>
                  <w:rFonts w:ascii="Cambria Math" w:hAnsi="Cambria Math"/>
                </w:rPr>
              </m:ctrlPr>
            </m:sSubPr>
            <m:e>
              <m:r>
                <w:rPr>
                  <w:rFonts w:ascii="Cambria Math" w:hAnsi="Cambria Math"/>
                </w:rPr>
                <m:t>V</m:t>
              </m:r>
            </m:e>
            <m:sub>
              <m:r>
                <w:rPr>
                  <w:rFonts w:ascii="Cambria Math" w:hAnsi="Cambria Math"/>
                </w:rPr>
                <m:t>comb</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comb</m:t>
                  </m:r>
                </m:sub>
              </m:sSub>
            </m:num>
            <m:den>
              <m:sSub>
                <m:sSubPr>
                  <m:ctrlPr>
                    <w:rPr>
                      <w:rFonts w:ascii="Cambria Math" w:hAnsi="Cambria Math"/>
                    </w:rPr>
                  </m:ctrlPr>
                </m:sSubPr>
                <m:e>
                  <m:r>
                    <w:rPr>
                      <w:rFonts w:ascii="Cambria Math" w:hAnsi="Cambria Math"/>
                    </w:rPr>
                    <m:t>d</m:t>
                  </m:r>
                </m:e>
                <m:sub>
                  <m:r>
                    <w:rPr>
                      <w:rFonts w:ascii="Cambria Math" w:hAnsi="Cambria Math"/>
                    </w:rPr>
                    <m:t>comb</m:t>
                  </m:r>
                </m:sub>
              </m:sSub>
            </m:den>
          </m:f>
          <m:sSup>
            <m:sSupPr>
              <m:ctrlPr>
                <w:rPr>
                  <w:rFonts w:ascii="Cambria Math" w:hAnsi="Cambria Math"/>
                </w:rPr>
              </m:ctrlPr>
            </m:sSupPr>
            <m:e>
              <m:r>
                <m:rPr>
                  <m:sty m:val="p"/>
                </m:rPr>
                <w:rPr>
                  <w:rFonts w:ascii="Cambria Math" w:hAnsi="Cambria Math"/>
                </w:rPr>
                <m:t>1.10</m:t>
              </m:r>
            </m:e>
            <m:sup>
              <m:r>
                <m:rPr>
                  <m:sty m:val="p"/>
                </m:rPr>
                <w:rPr>
                  <w:rFonts w:ascii="Cambria Math" w:hAnsi="Cambria Math"/>
                </w:rPr>
                <m:t>3</m:t>
              </m:r>
            </m:sup>
          </m:sSup>
        </m:oMath>
      </m:oMathPara>
    </w:p>
    <w:p w:rsidR="00A46421" w:rsidRPr="00EC3032" w:rsidRDefault="00A46421" w:rsidP="00CF723D">
      <w:pPr>
        <w:pStyle w:val="Corpsdetexte"/>
      </w:pPr>
    </w:p>
    <w:p w:rsidR="00A46421" w:rsidRPr="009C1D73" w:rsidRDefault="00A46421" w:rsidP="00CF723D">
      <w:pPr>
        <w:pStyle w:val="Corpsdetexte"/>
      </w:pPr>
    </w:p>
    <w:p w:rsidR="00A46421" w:rsidRDefault="00A46421" w:rsidP="00CF723D">
      <w:pPr>
        <w:pStyle w:val="Corpsdetexte"/>
      </w:pPr>
      <w:r>
        <w:t>Le volume permet ensuite de calculer la concentration en atomes par centimètre cube à l’aide de la relation :</w:t>
      </w:r>
    </w:p>
    <w:p w:rsidR="00A46421" w:rsidRDefault="00A46421" w:rsidP="00CF723D">
      <w:pPr>
        <w:pStyle w:val="Corpsdetexte"/>
      </w:pPr>
    </w:p>
    <w:p w:rsidR="00A46421" w:rsidRPr="009C1D73" w:rsidRDefault="00FC25CF" w:rsidP="00CF723D">
      <w:pPr>
        <w:pStyle w:val="Corpsdetexte"/>
      </w:pPr>
      <m:oMathPara>
        <m:oMath>
          <m:sSub>
            <m:sSubPr>
              <m:ctrlPr>
                <w:rPr>
                  <w:rFonts w:ascii="Cambria Math" w:hAnsi="Cambria Math"/>
                </w:rPr>
              </m:ctrlPr>
            </m:sSubPr>
            <m:e>
              <m:r>
                <w:rPr>
                  <w:rFonts w:ascii="Cambria Math" w:hAnsi="Cambria Math"/>
                </w:rPr>
                <m:t>N</m:t>
              </m:r>
            </m:e>
            <m:sub>
              <m:r>
                <w:rPr>
                  <w:rFonts w:ascii="Cambria Math" w:hAnsi="Cambria Math"/>
                </w:rPr>
                <m:t>at</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f>
                    <m:fPr>
                      <m:type m:val="skw"/>
                      <m:ctrlPr>
                        <w:rPr>
                          <w:rFonts w:ascii="Cambria Math" w:hAnsi="Cambria Math"/>
                        </w:rPr>
                      </m:ctrlPr>
                    </m:fPr>
                    <m:num>
                      <m:r>
                        <w:rPr>
                          <w:rFonts w:ascii="Cambria Math" w:hAnsi="Cambria Math"/>
                        </w:rPr>
                        <m:t>m</m:t>
                      </m:r>
                    </m:num>
                    <m:den>
                      <m:r>
                        <w:rPr>
                          <w:rFonts w:ascii="Cambria Math" w:hAnsi="Cambria Math"/>
                        </w:rPr>
                        <m:t>M</m:t>
                      </m:r>
                    </m:den>
                  </m:f>
                </m:e>
              </m:d>
              <m:r>
                <w:rPr>
                  <w:rFonts w:ascii="Cambria Math" w:hAnsi="Cambria Math"/>
                </w:rPr>
                <m:t>Na</m:t>
              </m:r>
            </m:num>
            <m:den>
              <m:sSub>
                <m:sSubPr>
                  <m:ctrlPr>
                    <w:rPr>
                      <w:rFonts w:ascii="Cambria Math" w:hAnsi="Cambria Math"/>
                    </w:rPr>
                  </m:ctrlPr>
                </m:sSubPr>
                <m:e>
                  <m:r>
                    <w:rPr>
                      <w:rFonts w:ascii="Cambria Math" w:hAnsi="Cambria Math"/>
                    </w:rPr>
                    <m:t>V</m:t>
                  </m:r>
                </m:e>
                <m:sub>
                  <m:r>
                    <w:rPr>
                      <w:rFonts w:ascii="Cambria Math" w:hAnsi="Cambria Math"/>
                    </w:rPr>
                    <m:t>comb</m:t>
                  </m:r>
                </m:sub>
              </m:sSub>
            </m:den>
          </m:f>
        </m:oMath>
      </m:oMathPara>
    </w:p>
    <w:p w:rsidR="00A46421" w:rsidRPr="00A15741" w:rsidRDefault="00A46421" w:rsidP="00CF723D">
      <w:pPr>
        <w:pStyle w:val="Corpsdetexte"/>
      </w:pPr>
    </w:p>
    <w:p w:rsidR="00A46421" w:rsidRPr="00A15741" w:rsidRDefault="00A46421" w:rsidP="001E7737">
      <w:pPr>
        <w:pStyle w:val="Corpsdetexte"/>
        <w:numPr>
          <w:ilvl w:val="0"/>
          <w:numId w:val="21"/>
        </w:numPr>
      </w:pPr>
      <w:r w:rsidRPr="00A15741">
        <w:t>m la masse du noyau considéré</w:t>
      </w:r>
    </w:p>
    <w:p w:rsidR="00A46421" w:rsidRPr="00A15741" w:rsidRDefault="00A46421" w:rsidP="001E7737">
      <w:pPr>
        <w:pStyle w:val="Corpsdetexte"/>
        <w:numPr>
          <w:ilvl w:val="0"/>
          <w:numId w:val="21"/>
        </w:numPr>
      </w:pPr>
      <w:r w:rsidRPr="00A15741">
        <w:t>M la masse molaire du noyau considéré</w:t>
      </w:r>
    </w:p>
    <w:p w:rsidR="00A46421" w:rsidRPr="00A15741" w:rsidRDefault="00A46421" w:rsidP="00CF723D">
      <w:pPr>
        <w:pStyle w:val="Corpsdetexte"/>
        <w:numPr>
          <w:ilvl w:val="0"/>
          <w:numId w:val="21"/>
        </w:numPr>
      </w:pPr>
      <w:r w:rsidRPr="00A15741">
        <w:t>Na le nombre d’Avogadro</w:t>
      </w:r>
    </w:p>
    <w:p w:rsidR="00A46421" w:rsidRDefault="00FC25CF" w:rsidP="00CF723D">
      <w:pPr>
        <w:pStyle w:val="Corpsdetexte"/>
        <w:numPr>
          <w:ilvl w:val="0"/>
          <w:numId w:val="21"/>
        </w:numPr>
      </w:pP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comb</m:t>
            </m:r>
          </m:sub>
        </m:sSub>
      </m:oMath>
      <w:r w:rsidR="00A46421" w:rsidRPr="00A15741">
        <w:t xml:space="preserve"> le volume</w:t>
      </w:r>
      <w:r w:rsidR="00A46421">
        <w:t xml:space="preserve"> du combustible</w:t>
      </w:r>
    </w:p>
    <w:p w:rsidR="00A46421" w:rsidRPr="009C1D73" w:rsidRDefault="00A46421" w:rsidP="001E7737">
      <w:pPr>
        <w:pStyle w:val="Corpsdetexte"/>
      </w:pPr>
    </w:p>
    <w:p w:rsidR="00BA6CFF" w:rsidRDefault="00BA6CFF" w:rsidP="00CF723D">
      <w:pPr>
        <w:pStyle w:val="Corpsdetexte"/>
      </w:pPr>
    </w:p>
    <w:p w:rsidR="007D303C" w:rsidRDefault="007D303C" w:rsidP="00CF723D">
      <w:pPr>
        <w:pStyle w:val="Corpsdetexte"/>
      </w:pPr>
    </w:p>
    <w:p w:rsidR="007D303C" w:rsidRPr="00BA6CFF" w:rsidRDefault="007D303C" w:rsidP="00CF723D">
      <w:pPr>
        <w:pStyle w:val="Corpsdetexte"/>
      </w:pPr>
    </w:p>
    <w:p w:rsidR="006F4F23" w:rsidRDefault="00D91E2D" w:rsidP="00EC3102">
      <w:pPr>
        <w:pStyle w:val="Titre3"/>
      </w:pPr>
      <w:r>
        <w:t>Résultats des différents modèles</w:t>
      </w:r>
    </w:p>
    <w:p w:rsidR="00D91E2D" w:rsidRDefault="00D91E2D" w:rsidP="00EC3102">
      <w:pPr>
        <w:pStyle w:val="Titre3"/>
        <w:numPr>
          <w:ilvl w:val="0"/>
          <w:numId w:val="0"/>
        </w:numPr>
      </w:pPr>
    </w:p>
    <w:p w:rsidR="006F4F23" w:rsidRPr="006F4F23" w:rsidRDefault="006F4F23" w:rsidP="001E7737">
      <w:pPr>
        <w:pStyle w:val="Corpsdetexte"/>
      </w:pPr>
    </w:p>
    <w:p w:rsidR="007D535F" w:rsidRPr="004E3BD2" w:rsidRDefault="00A46421" w:rsidP="00EC3102">
      <w:pPr>
        <w:pStyle w:val="Titre3"/>
      </w:pPr>
      <w:r>
        <w:rPr>
          <w:rStyle w:val="Titre3Car"/>
        </w:rPr>
        <w:t>PERFORMANCES DES MODELES</w:t>
      </w:r>
    </w:p>
    <w:p w:rsidR="007D535F" w:rsidRDefault="007D535F" w:rsidP="007D535F"/>
    <w:p w:rsidR="007D535F" w:rsidRPr="00A448B8" w:rsidRDefault="007D535F" w:rsidP="001E7737">
      <w:pPr>
        <w:pStyle w:val="Titre1"/>
      </w:pPr>
      <w:r w:rsidRPr="00A448B8">
        <w:t xml:space="preserve">EXPLOITATION </w:t>
      </w:r>
      <w:r w:rsidR="00A46421">
        <w:t>du modeles rk1</w:t>
      </w:r>
    </w:p>
    <w:p w:rsidR="007D535F" w:rsidRDefault="007D535F" w:rsidP="00104FA7">
      <w:pPr>
        <w:pStyle w:val="Titre2"/>
      </w:pPr>
      <w:r w:rsidRPr="00A448B8">
        <w:t>Création de tâches </w:t>
      </w:r>
    </w:p>
    <w:p w:rsidR="007D535F" w:rsidRDefault="007D535F" w:rsidP="007D535F">
      <w:r>
        <w:t>analyse,</w:t>
      </w:r>
      <w:r w:rsidRPr="00A448B8">
        <w:t xml:space="preserve"> </w:t>
      </w:r>
      <w:r>
        <w:t>interprétation des tâches</w:t>
      </w:r>
    </w:p>
    <w:p w:rsidR="007D535F" w:rsidRPr="00A448B8" w:rsidRDefault="007D535F" w:rsidP="00CF723D">
      <w:pPr>
        <w:pStyle w:val="Titre2"/>
      </w:pPr>
      <w:r>
        <w:t>Analyse physique</w:t>
      </w:r>
    </w:p>
    <w:p w:rsidR="007D535F" w:rsidRDefault="007D535F" w:rsidP="00CF723D">
      <w:pPr>
        <w:pStyle w:val="Titre2"/>
      </w:pPr>
      <w:r w:rsidRPr="00A448B8">
        <w:t>Conclusion de l’exploitation </w:t>
      </w:r>
    </w:p>
    <w:p w:rsidR="007D535F" w:rsidRDefault="007D535F" w:rsidP="007D535F">
      <w:r>
        <w:t>conclure avec esprit critique, ça marche bien ou pas, pourquoi</w:t>
      </w:r>
    </w:p>
    <w:p w:rsidR="007D535F" w:rsidRPr="00A448B8" w:rsidRDefault="007D535F" w:rsidP="001E7737">
      <w:pPr>
        <w:pStyle w:val="Titre1"/>
      </w:pPr>
      <w:r w:rsidRPr="00A448B8">
        <w:t>CONCLUSION GENERALE</w:t>
      </w:r>
    </w:p>
    <w:p w:rsidR="007D535F" w:rsidRDefault="007D535F" w:rsidP="00104FA7">
      <w:pPr>
        <w:pStyle w:val="Titre2"/>
      </w:pPr>
      <w:r w:rsidRPr="00A448B8">
        <w:t>Perspective de l’étude </w:t>
      </w:r>
    </w:p>
    <w:p w:rsidR="007D535F" w:rsidRPr="00A448B8" w:rsidRDefault="007D535F" w:rsidP="007D535F">
      <w:r>
        <w:t xml:space="preserve">étendre de l’étude </w:t>
      </w:r>
      <w:proofErr w:type="spellStart"/>
      <w:r>
        <w:t>à</w:t>
      </w:r>
      <w:proofErr w:type="spellEnd"/>
      <w:r>
        <w:t xml:space="preserve"> d’autre vecteur, d’autre réacteur</w:t>
      </w:r>
    </w:p>
    <w:p w:rsidR="007D535F" w:rsidRDefault="007D535F" w:rsidP="001E7737">
      <w:pPr>
        <w:pStyle w:val="Titre2"/>
      </w:pPr>
      <w:r w:rsidRPr="00A448B8">
        <w:t>Bilan </w:t>
      </w:r>
    </w:p>
    <w:p w:rsidR="007D535F" w:rsidRPr="00A448B8" w:rsidRDefault="000305EA" w:rsidP="007D535F">
      <w:r>
        <w:t>Bilan</w:t>
      </w:r>
      <w:r w:rsidR="007D535F">
        <w:t xml:space="preserve"> de la première année, observations, ressenti, impressions</w:t>
      </w:r>
    </w:p>
    <w:p w:rsidR="005D4B46" w:rsidRPr="005D4B46" w:rsidRDefault="005D4B46" w:rsidP="00104FA7">
      <w:pPr>
        <w:pStyle w:val="Corpsdetexte"/>
        <w:rPr>
          <w:rFonts w:eastAsiaTheme="minorHAnsi"/>
        </w:rPr>
      </w:pPr>
    </w:p>
    <w:p w:rsidR="00BA6CFF" w:rsidRDefault="00A5620D">
      <w:pPr>
        <w:rPr>
          <w:rFonts w:ascii="Times New Roman" w:eastAsiaTheme="minorHAnsi" w:hAnsi="Times New Roman"/>
          <w:spacing w:val="-5"/>
          <w:kern w:val="20"/>
          <w:sz w:val="24"/>
          <w:szCs w:val="24"/>
        </w:rPr>
      </w:pPr>
      <w:r>
        <w:rPr>
          <w:rFonts w:ascii="Times New Roman" w:eastAsiaTheme="minorHAnsi" w:hAnsi="Times New Roman"/>
          <w:spacing w:val="-5"/>
          <w:kern w:val="20"/>
          <w:sz w:val="24"/>
          <w:szCs w:val="24"/>
        </w:rPr>
        <w:br w:type="page"/>
      </w:r>
    </w:p>
    <w:p w:rsidR="009424A0" w:rsidRDefault="009424A0">
      <w:pPr>
        <w:rPr>
          <w:rFonts w:ascii="Times New Roman" w:eastAsiaTheme="minorHAnsi" w:hAnsi="Times New Roman"/>
          <w:spacing w:val="-5"/>
          <w:kern w:val="20"/>
          <w:sz w:val="24"/>
          <w:szCs w:val="24"/>
        </w:rPr>
      </w:pPr>
    </w:p>
    <w:p w:rsidR="00F6063D" w:rsidRPr="00104FA7" w:rsidRDefault="009424A0" w:rsidP="00104FA7">
      <w:pPr>
        <w:jc w:val="center"/>
        <w:rPr>
          <w:rFonts w:asciiTheme="minorHAnsi" w:eastAsiaTheme="minorHAnsi" w:hAnsiTheme="minorHAnsi" w:cstheme="minorHAnsi"/>
          <w:spacing w:val="-5"/>
          <w:kern w:val="20"/>
          <w:sz w:val="48"/>
          <w:szCs w:val="40"/>
        </w:rPr>
      </w:pPr>
      <w:r w:rsidRPr="00BE003C">
        <w:rPr>
          <w:rFonts w:asciiTheme="minorHAnsi" w:eastAsiaTheme="minorHAnsi" w:hAnsiTheme="minorHAnsi" w:cstheme="minorHAnsi"/>
          <w:spacing w:val="-5"/>
          <w:kern w:val="20"/>
          <w:sz w:val="48"/>
          <w:szCs w:val="40"/>
        </w:rPr>
        <w:t>ANNEXE</w:t>
      </w:r>
      <w:r w:rsidR="00F6063D">
        <w:rPr>
          <w:rFonts w:asciiTheme="minorHAnsi" w:eastAsiaTheme="minorHAnsi" w:hAnsiTheme="minorHAnsi" w:cstheme="minorHAnsi"/>
          <w:spacing w:val="-5"/>
          <w:kern w:val="20"/>
          <w:sz w:val="48"/>
          <w:szCs w:val="40"/>
        </w:rPr>
        <w:t xml:space="preserve"> - </w:t>
      </w:r>
      <w:r w:rsidR="00F6063D" w:rsidRPr="00104FA7">
        <w:rPr>
          <w:rFonts w:asciiTheme="minorHAnsi" w:eastAsiaTheme="minorHAnsi" w:hAnsiTheme="minorHAnsi" w:cstheme="minorHAnsi"/>
          <w:spacing w:val="-5"/>
          <w:kern w:val="20"/>
          <w:sz w:val="48"/>
          <w:szCs w:val="40"/>
        </w:rPr>
        <w:t>EPUISEMENT AVEC FLUX</w:t>
      </w:r>
    </w:p>
    <w:p w:rsidR="009424A0" w:rsidRDefault="009424A0" w:rsidP="009424A0">
      <w:pPr>
        <w:rPr>
          <w:rFonts w:ascii="Times New Roman" w:eastAsiaTheme="minorHAnsi" w:hAnsi="Times New Roman"/>
          <w:spacing w:val="-5"/>
          <w:kern w:val="20"/>
          <w:sz w:val="24"/>
          <w:szCs w:val="24"/>
        </w:rPr>
      </w:pPr>
    </w:p>
    <w:p w:rsidR="00BE003C" w:rsidRDefault="009424A0" w:rsidP="00BE003C">
      <w:pPr>
        <w:keepNext/>
      </w:pPr>
      <w:r w:rsidRPr="009424A0">
        <w:rPr>
          <w:rFonts w:ascii="Times New Roman" w:eastAsiaTheme="minorHAnsi" w:hAnsi="Times New Roman"/>
          <w:noProof/>
          <w:spacing w:val="-5"/>
          <w:kern w:val="20"/>
          <w:sz w:val="24"/>
          <w:szCs w:val="24"/>
          <w:lang w:eastAsia="fr-FR"/>
        </w:rPr>
        <w:drawing>
          <wp:inline distT="0" distB="0" distL="0" distR="0" wp14:anchorId="40304145" wp14:editId="1644DACC">
            <wp:extent cx="5759450" cy="3375089"/>
            <wp:effectExtent l="0" t="0" r="12700" b="15875"/>
            <wp:docPr id="27" name="Graphique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9424A0" w:rsidRDefault="00BE003C" w:rsidP="001E7737">
      <w:pPr>
        <w:pStyle w:val="Lgende"/>
        <w:rPr>
          <w:rFonts w:ascii="Times New Roman" w:eastAsiaTheme="minorHAnsi" w:hAnsi="Times New Roman"/>
          <w:spacing w:val="-5"/>
          <w:kern w:val="20"/>
        </w:rPr>
      </w:pPr>
      <w:r>
        <w:t xml:space="preserve">Figure </w:t>
      </w:r>
      <w:r w:rsidR="00A46421">
        <w:fldChar w:fldCharType="begin"/>
      </w:r>
      <w:r w:rsidR="00A46421">
        <w:instrText xml:space="preserve"> SEQ Figure \* ARABIC </w:instrText>
      </w:r>
      <w:r w:rsidR="00A46421">
        <w:fldChar w:fldCharType="separate"/>
      </w:r>
      <w:r w:rsidR="00AE3E76">
        <w:rPr>
          <w:noProof/>
        </w:rPr>
        <w:t>5</w:t>
      </w:r>
      <w:r w:rsidR="00A46421">
        <w:rPr>
          <w:noProof/>
        </w:rPr>
        <w:fldChar w:fldCharType="end"/>
      </w:r>
      <w:r>
        <w:t> : Evolution de la quantité d’U235 soumis à un flux neutronique</w:t>
      </w:r>
    </w:p>
    <w:p w:rsidR="009424A0" w:rsidRDefault="009424A0" w:rsidP="009424A0">
      <w:pPr>
        <w:rPr>
          <w:rFonts w:ascii="Times New Roman" w:eastAsiaTheme="minorHAnsi" w:hAnsi="Times New Roman"/>
          <w:spacing w:val="-5"/>
          <w:kern w:val="20"/>
          <w:sz w:val="24"/>
          <w:szCs w:val="24"/>
        </w:rPr>
      </w:pPr>
    </w:p>
    <w:p w:rsid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Soumis à un flux de neutrons rapides, l’U235 va diminuer au cours du temps. En effet, ayant une grande section</w:t>
      </w:r>
      <w:r>
        <w:rPr>
          <w:rFonts w:asciiTheme="minorHAnsi" w:eastAsiaTheme="minorHAnsi" w:hAnsiTheme="minorHAnsi" w:cstheme="minorHAnsi"/>
          <w:spacing w:val="-5"/>
          <w:kern w:val="20"/>
          <w:sz w:val="24"/>
          <w:szCs w:val="24"/>
        </w:rPr>
        <w:t xml:space="preserve"> e</w:t>
      </w:r>
      <w:r w:rsidRPr="00B75263">
        <w:rPr>
          <w:rFonts w:asciiTheme="minorHAnsi" w:eastAsiaTheme="minorHAnsi" w:hAnsiTheme="minorHAnsi" w:cstheme="minorHAnsi"/>
          <w:spacing w:val="-5"/>
          <w:kern w:val="20"/>
          <w:sz w:val="24"/>
          <w:szCs w:val="24"/>
        </w:rPr>
        <w:t>fficace de fission et une section efficace de capture non négligeable, l’U235 va avoir tendance à absorber un</w:t>
      </w:r>
      <w:r>
        <w:rPr>
          <w:rFonts w:asciiTheme="minorHAnsi" w:eastAsiaTheme="minorHAnsi" w:hAnsiTheme="minorHAnsi" w:cstheme="minorHAnsi"/>
          <w:spacing w:val="-5"/>
          <w:kern w:val="20"/>
          <w:sz w:val="24"/>
          <w:szCs w:val="24"/>
        </w:rPr>
        <w:t xml:space="preserve"> n</w:t>
      </w:r>
      <w:r w:rsidRPr="00B75263">
        <w:rPr>
          <w:rFonts w:asciiTheme="minorHAnsi" w:eastAsiaTheme="minorHAnsi" w:hAnsiTheme="minorHAnsi" w:cstheme="minorHAnsi"/>
          <w:spacing w:val="-5"/>
          <w:kern w:val="20"/>
          <w:sz w:val="24"/>
          <w:szCs w:val="24"/>
        </w:rPr>
        <w:t>eutron pour engendrer soit une réaction de fission ou de capture selon les réaction</w:t>
      </w:r>
      <w:r>
        <w:rPr>
          <w:rFonts w:asciiTheme="minorHAnsi" w:eastAsiaTheme="minorHAnsi" w:hAnsiTheme="minorHAnsi" w:cstheme="minorHAnsi"/>
          <w:spacing w:val="-5"/>
          <w:kern w:val="20"/>
          <w:sz w:val="24"/>
          <w:szCs w:val="24"/>
        </w:rPr>
        <w:t>s</w:t>
      </w:r>
      <w:r w:rsidRPr="00B75263">
        <w:rPr>
          <w:rFonts w:asciiTheme="minorHAnsi" w:eastAsiaTheme="minorHAnsi" w:hAnsiTheme="minorHAnsi" w:cstheme="minorHAnsi"/>
          <w:spacing w:val="-5"/>
          <w:kern w:val="20"/>
          <w:sz w:val="24"/>
          <w:szCs w:val="24"/>
        </w:rPr>
        <w:t xml:space="preserve"> respectives:</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FC25CF"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235</m:t>
            </m:r>
          </m:sup>
          <m:e>
            <m:r>
              <w:rPr>
                <w:rFonts w:ascii="Cambria Math" w:eastAsiaTheme="minorHAnsi" w:hAnsi="Cambria Math" w:cstheme="minorHAnsi"/>
                <w:spacing w:val="-5"/>
                <w:kern w:val="20"/>
                <w:sz w:val="28"/>
                <w:szCs w:val="24"/>
              </w:rPr>
              <m:t>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m:oMath>
        <m:r>
          <m:rPr>
            <m:sty m:val="p"/>
          </m:rPr>
          <w:rPr>
            <w:rFonts w:ascii="Cambria Math" w:eastAsiaTheme="minorHAnsi" w:hAnsi="Cambria Math" w:cstheme="minorHAnsi"/>
            <w:spacing w:val="-5"/>
            <w:kern w:val="20"/>
            <w:sz w:val="28"/>
            <w:szCs w:val="24"/>
          </w:rPr>
          <m:t>X+</m:t>
        </m:r>
        <m:r>
          <w:rPr>
            <w:rFonts w:ascii="Cambria Math" w:eastAsiaTheme="minorHAnsi" w:hAnsi="Cambria Math" w:cstheme="minorHAnsi"/>
            <w:spacing w:val="-5"/>
            <w:kern w:val="20"/>
            <w:sz w:val="28"/>
            <w:szCs w:val="24"/>
          </w:rPr>
          <m:t>Y+k</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FC25CF"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235</m:t>
            </m:r>
          </m:sup>
          <m:e>
            <m:r>
              <w:rPr>
                <w:rFonts w:ascii="Cambria Math" w:eastAsiaTheme="minorHAnsi" w:hAnsi="Cambria Math" w:cstheme="minorHAnsi"/>
                <w:spacing w:val="-5"/>
                <w:kern w:val="20"/>
                <w:sz w:val="28"/>
                <w:szCs w:val="24"/>
              </w:rPr>
              <m:t>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236</m:t>
            </m:r>
          </m:sup>
          <m:e>
            <m:r>
              <w:rPr>
                <w:rFonts w:ascii="Cambria Math" w:eastAsiaTheme="minorHAnsi" w:hAnsi="Cambria Math" w:cstheme="minorHAnsi"/>
                <w:spacing w:val="-5"/>
                <w:kern w:val="20"/>
                <w:sz w:val="28"/>
                <w:szCs w:val="24"/>
              </w:rPr>
              <m:t>U</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De plus, l’U235 disparaît également par décroissance naturelle en émettant une particule alpha selon la réaction:</w:t>
      </w:r>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FC25CF"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235</m:t>
            </m:r>
          </m:sup>
          <m:e>
            <m:r>
              <w:rPr>
                <w:rFonts w:ascii="Cambria Math" w:eastAsiaTheme="minorHAnsi" w:hAnsi="Cambria Math" w:cstheme="minorHAnsi"/>
                <w:spacing w:val="-5"/>
                <w:kern w:val="20"/>
                <w:sz w:val="28"/>
                <w:szCs w:val="24"/>
              </w:rPr>
              <m:t>U</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90</m:t>
            </m:r>
          </m:sub>
          <m:sup>
            <m:r>
              <w:rPr>
                <w:rFonts w:ascii="Cambria Math" w:eastAsiaTheme="minorHAnsi" w:hAnsi="Cambria Math" w:cstheme="minorHAnsi"/>
                <w:spacing w:val="-5"/>
                <w:kern w:val="20"/>
                <w:sz w:val="28"/>
                <w:szCs w:val="24"/>
              </w:rPr>
              <m:t>231</m:t>
            </m:r>
          </m:sup>
          <m:e>
            <m:r>
              <w:rPr>
                <w:rFonts w:ascii="Cambria Math" w:eastAsiaTheme="minorHAnsi" w:hAnsi="Cambria Math" w:cstheme="minorHAnsi"/>
                <w:spacing w:val="-5"/>
                <w:kern w:val="20"/>
                <w:sz w:val="28"/>
                <w:szCs w:val="24"/>
              </w:rPr>
              <m:t>Th</m:t>
            </m:r>
          </m:e>
        </m:sPre>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2</m:t>
            </m:r>
          </m:sub>
          <m:sup>
            <m:r>
              <w:rPr>
                <w:rFonts w:ascii="Cambria Math" w:eastAsiaTheme="minorHAnsi" w:hAnsi="Cambria Math" w:cstheme="minorHAnsi"/>
                <w:spacing w:val="-5"/>
                <w:kern w:val="20"/>
                <w:sz w:val="28"/>
                <w:szCs w:val="24"/>
              </w:rPr>
              <m:t>4</m:t>
            </m:r>
          </m:sup>
          <m:e>
            <m:r>
              <w:rPr>
                <w:rFonts w:ascii="Cambria Math" w:eastAsiaTheme="minorHAnsi" w:hAnsi="Cambria Math" w:cstheme="minorHAnsi"/>
                <w:spacing w:val="-5"/>
                <w:kern w:val="20"/>
                <w:sz w:val="28"/>
                <w:szCs w:val="24"/>
              </w:rPr>
              <m:t>He</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Cependant, la désintégration naturelle du Pu239 par émission d’une particule alpha engendre la formation</w:t>
      </w:r>
      <w:r>
        <w:rPr>
          <w:rFonts w:asciiTheme="minorHAnsi" w:eastAsiaTheme="minorHAnsi" w:hAnsiTheme="minorHAnsi" w:cstheme="minorHAnsi"/>
          <w:spacing w:val="-5"/>
          <w:kern w:val="20"/>
          <w:sz w:val="24"/>
          <w:szCs w:val="24"/>
        </w:rPr>
        <w:t xml:space="preserve"> d</w:t>
      </w:r>
      <w:r w:rsidRPr="00B75263">
        <w:rPr>
          <w:rFonts w:asciiTheme="minorHAnsi" w:eastAsiaTheme="minorHAnsi" w:hAnsiTheme="minorHAnsi" w:cstheme="minorHAnsi"/>
          <w:spacing w:val="-5"/>
          <w:kern w:val="20"/>
          <w:sz w:val="24"/>
          <w:szCs w:val="24"/>
        </w:rPr>
        <w:t>e l’U235, qui reste toutefois faible par rapport à l’exposition d’un flux neutronique, selon la réaction:</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FC25CF" w:rsidP="00B75263">
      <w:pPr>
        <w:rPr>
          <w:rFonts w:asciiTheme="minorHAnsi" w:eastAsiaTheme="minorHAnsi" w:hAnsiTheme="minorHAnsi" w:cstheme="minorHAnsi"/>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Pu</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235</m:t>
            </m:r>
          </m:sup>
          <m:e>
            <m:r>
              <w:rPr>
                <w:rFonts w:ascii="Cambria Math" w:eastAsiaTheme="minorHAnsi" w:hAnsi="Cambria Math" w:cstheme="minorHAnsi"/>
                <w:spacing w:val="-5"/>
                <w:kern w:val="20"/>
                <w:sz w:val="28"/>
                <w:szCs w:val="24"/>
              </w:rPr>
              <m:t>U</m:t>
            </m:r>
          </m:e>
        </m:sPre>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2</m:t>
            </m:r>
          </m:sub>
          <m:sup>
            <m:r>
              <w:rPr>
                <w:rFonts w:ascii="Cambria Math" w:eastAsiaTheme="minorHAnsi" w:hAnsi="Cambria Math" w:cstheme="minorHAnsi"/>
                <w:spacing w:val="-5"/>
                <w:kern w:val="20"/>
                <w:sz w:val="28"/>
                <w:szCs w:val="24"/>
              </w:rPr>
              <m:t>4</m:t>
            </m:r>
          </m:sup>
          <m:e>
            <m:r>
              <w:rPr>
                <w:rFonts w:ascii="Cambria Math" w:eastAsiaTheme="minorHAnsi" w:hAnsi="Cambria Math" w:cstheme="minorHAnsi"/>
                <w:spacing w:val="-5"/>
                <w:kern w:val="20"/>
                <w:sz w:val="28"/>
                <w:szCs w:val="24"/>
              </w:rPr>
              <m:t>He</m:t>
            </m:r>
          </m:e>
        </m:sPre>
      </m:oMath>
    </w:p>
    <w:p w:rsidR="00B75263" w:rsidRDefault="00B75263" w:rsidP="009424A0">
      <w:pPr>
        <w:rPr>
          <w:rFonts w:ascii="Times New Roman" w:eastAsiaTheme="minorHAnsi" w:hAnsi="Times New Roman"/>
          <w:spacing w:val="-5"/>
          <w:kern w:val="20"/>
          <w:sz w:val="24"/>
          <w:szCs w:val="24"/>
        </w:rPr>
      </w:pPr>
    </w:p>
    <w:p w:rsidR="00B75263" w:rsidRDefault="00B75263" w:rsidP="009424A0">
      <w:pPr>
        <w:rPr>
          <w:rFonts w:ascii="Times New Roman" w:eastAsiaTheme="minorHAnsi" w:hAnsi="Times New Roman"/>
          <w:spacing w:val="-5"/>
          <w:kern w:val="20"/>
          <w:sz w:val="24"/>
          <w:szCs w:val="24"/>
        </w:rPr>
      </w:pPr>
    </w:p>
    <w:p w:rsidR="00BE003C" w:rsidRDefault="009424A0" w:rsidP="00BE003C">
      <w:pPr>
        <w:keepNext/>
      </w:pPr>
      <w:r w:rsidRPr="009424A0">
        <w:rPr>
          <w:rFonts w:ascii="Times New Roman" w:eastAsiaTheme="minorHAnsi" w:hAnsi="Times New Roman"/>
          <w:noProof/>
          <w:spacing w:val="-5"/>
          <w:kern w:val="20"/>
          <w:sz w:val="24"/>
          <w:szCs w:val="24"/>
          <w:lang w:eastAsia="fr-FR"/>
        </w:rPr>
        <w:lastRenderedPageBreak/>
        <w:drawing>
          <wp:inline distT="0" distB="0" distL="0" distR="0" wp14:anchorId="6A8A78B5" wp14:editId="5D45A539">
            <wp:extent cx="5709684" cy="2977116"/>
            <wp:effectExtent l="0" t="0" r="24765" b="13970"/>
            <wp:docPr id="28" name="Graphique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9424A0" w:rsidRDefault="00BE003C" w:rsidP="001E7737">
      <w:pPr>
        <w:pStyle w:val="Lgende"/>
        <w:rPr>
          <w:rFonts w:ascii="Times New Roman" w:eastAsiaTheme="minorHAnsi" w:hAnsi="Times New Roman"/>
          <w:spacing w:val="-5"/>
          <w:kern w:val="20"/>
        </w:rPr>
      </w:pPr>
      <w:r>
        <w:t xml:space="preserve">Figure </w:t>
      </w:r>
      <w:r w:rsidR="00A46421">
        <w:fldChar w:fldCharType="begin"/>
      </w:r>
      <w:r w:rsidR="00A46421">
        <w:instrText xml:space="preserve"> SEQ Figure \* ARABIC </w:instrText>
      </w:r>
      <w:r w:rsidR="00A46421">
        <w:fldChar w:fldCharType="separate"/>
      </w:r>
      <w:r w:rsidR="00AE3E76">
        <w:rPr>
          <w:noProof/>
        </w:rPr>
        <w:t>6</w:t>
      </w:r>
      <w:r w:rsidR="00A46421">
        <w:rPr>
          <w:noProof/>
        </w:rPr>
        <w:fldChar w:fldCharType="end"/>
      </w:r>
      <w:r>
        <w:t> : Evolution de la quantité d’U238 soumis à un flux neutronique</w:t>
      </w:r>
    </w:p>
    <w:p w:rsidR="009424A0" w:rsidRDefault="009424A0" w:rsidP="009424A0">
      <w:pPr>
        <w:rPr>
          <w:rFonts w:ascii="Times New Roman" w:eastAsiaTheme="minorHAnsi" w:hAnsi="Times New Roman"/>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Soumis à un flux de neutrons rapide, la quantité d’U238 diminue pendant la phase d’irradiation. En effet, l’U238  va avoir tendance à absorber un neutron pour engendrer une réaction de capture mais possède une faible probabilité de générer une réaction de fission selon les réactions respectives:</w:t>
      </w:r>
    </w:p>
    <w:p w:rsidR="00B75263" w:rsidRPr="00B75263" w:rsidRDefault="00B75263" w:rsidP="00B75263">
      <w:pPr>
        <w:rPr>
          <w:rFonts w:asciiTheme="minorHAnsi" w:eastAsiaTheme="minorHAnsi" w:hAnsiTheme="minorHAnsi" w:cstheme="minorHAnsi"/>
          <w:spacing w:val="-5"/>
          <w:kern w:val="20"/>
          <w:sz w:val="28"/>
          <w:szCs w:val="24"/>
        </w:rPr>
      </w:pPr>
      <w:r w:rsidRPr="00B75263">
        <w:rPr>
          <w:rFonts w:asciiTheme="minorHAnsi" w:eastAsiaTheme="minorHAnsi" w:hAnsiTheme="minorHAnsi" w:cstheme="minorHAnsi"/>
          <w:spacing w:val="-5"/>
          <w:kern w:val="20"/>
          <w:sz w:val="28"/>
          <w:szCs w:val="24"/>
        </w:rPr>
        <w:t xml:space="preserve"> </w:t>
      </w:r>
    </w:p>
    <w:p w:rsidR="00B75263" w:rsidRPr="00B75263" w:rsidRDefault="00FC25CF" w:rsidP="00B75263">
      <w:pPr>
        <w:rPr>
          <w:rFonts w:asciiTheme="minorHAnsi" w:eastAsiaTheme="minorEastAsia" w:hAnsiTheme="minorHAnsi" w:cstheme="minorHAnsi"/>
          <w:iCs/>
          <w:spacing w:val="-5"/>
          <w:kern w:val="20"/>
          <w:sz w:val="28"/>
          <w:szCs w:val="24"/>
        </w:rPr>
      </w:pPr>
      <m:oMathPara>
        <m:oMathParaPr>
          <m:jc m:val="left"/>
        </m:oMathPara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238</m:t>
              </m:r>
            </m:sup>
            <m:e>
              <m:r>
                <w:rPr>
                  <w:rFonts w:ascii="Cambria Math" w:eastAsiaTheme="minorHAnsi" w:hAnsi="Cambria Math" w:cstheme="minorHAnsi"/>
                  <w:spacing w:val="-5"/>
                  <w:kern w:val="20"/>
                  <w:sz w:val="28"/>
                  <w:szCs w:val="24"/>
                </w:rPr>
                <m:t>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U</m:t>
              </m:r>
            </m:e>
          </m:sPre>
        </m:oMath>
      </m:oMathPara>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FC25CF"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238</m:t>
            </m:r>
          </m:sup>
          <m:e>
            <m:r>
              <w:rPr>
                <w:rFonts w:ascii="Cambria Math" w:eastAsiaTheme="minorHAnsi" w:hAnsi="Cambria Math" w:cstheme="minorHAnsi"/>
                <w:spacing w:val="-5"/>
                <w:kern w:val="20"/>
                <w:sz w:val="28"/>
                <w:szCs w:val="24"/>
              </w:rPr>
              <m:t>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m:oMath>
        <m:r>
          <m:rPr>
            <m:sty m:val="p"/>
          </m:rPr>
          <w:rPr>
            <w:rFonts w:ascii="Cambria Math" w:eastAsiaTheme="minorHAnsi" w:hAnsi="Cambria Math" w:cstheme="minorHAnsi"/>
            <w:spacing w:val="-5"/>
            <w:kern w:val="20"/>
            <w:sz w:val="28"/>
            <w:szCs w:val="24"/>
          </w:rPr>
          <m:t>X+</m:t>
        </m:r>
        <m:r>
          <w:rPr>
            <w:rFonts w:ascii="Cambria Math" w:eastAsiaTheme="minorHAnsi" w:hAnsi="Cambria Math" w:cstheme="minorHAnsi"/>
            <w:spacing w:val="-5"/>
            <w:kern w:val="20"/>
            <w:sz w:val="28"/>
            <w:szCs w:val="24"/>
          </w:rPr>
          <m:t>Y+k</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Cependant, on va négliger la production de l’U239 par la réaction de capture. En effet, sa demi-vie étant de 23 minutes, on va considérer qu’il n’a pas d’impact sur notre modèle d’épuisement qui est d’une durée de 15 ans. L’U239 va donc décroître rapidement vers le Np239 en émettant une particule beta selon la réaction:</w:t>
      </w:r>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FC25CF" w:rsidP="00B75263">
      <w:pPr>
        <w:rPr>
          <w:rFonts w:asciiTheme="minorHAnsi" w:eastAsiaTheme="minorEastAsia" w:hAnsiTheme="minorHAnsi" w:cstheme="minorHAnsi"/>
          <w:iCs/>
          <w:spacing w:val="-5"/>
          <w:kern w:val="20"/>
          <w:sz w:val="28"/>
          <w:szCs w:val="24"/>
        </w:rPr>
      </w:pPr>
      <m:oMathPara>
        <m:oMathParaPr>
          <m:jc m:val="left"/>
        </m:oMathPara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93</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Np</m:t>
              </m:r>
            </m:e>
          </m:sPre>
          <m:r>
            <w:rPr>
              <w:rFonts w:ascii="Cambria Math" w:eastAsiaTheme="minorHAnsi" w:hAnsi="Cambria Math" w:cstheme="minorHAnsi"/>
              <w:spacing w:val="-5"/>
              <w:kern w:val="20"/>
              <w:sz w:val="28"/>
              <w:szCs w:val="24"/>
            </w:rPr>
            <m:t>+</m:t>
          </m:r>
          <m:sSup>
            <m:sSupPr>
              <m:ctrlPr>
                <w:rPr>
                  <w:rFonts w:ascii="Cambria Math" w:eastAsiaTheme="minorHAnsi" w:hAnsi="Cambria Math" w:cstheme="minorHAnsi"/>
                  <w:i/>
                  <w:iCs/>
                  <w:spacing w:val="-5"/>
                  <w:kern w:val="20"/>
                  <w:sz w:val="28"/>
                  <w:szCs w:val="24"/>
                </w:rPr>
              </m:ctrlPr>
            </m:sSupPr>
            <m:e>
              <m:r>
                <w:rPr>
                  <w:rFonts w:ascii="Cambria Math" w:eastAsiaTheme="minorHAnsi" w:hAnsi="Cambria Math" w:cstheme="minorHAnsi"/>
                  <w:spacing w:val="-5"/>
                  <w:kern w:val="20"/>
                  <w:sz w:val="28"/>
                  <w:szCs w:val="24"/>
                </w:rPr>
                <m:t>e</m:t>
              </m:r>
            </m:e>
            <m:sup>
              <m:r>
                <w:rPr>
                  <w:rFonts w:ascii="Cambria Math" w:eastAsiaTheme="minorHAnsi" w:hAnsi="Cambria Math" w:cstheme="minorHAnsi"/>
                  <w:spacing w:val="-5"/>
                  <w:kern w:val="20"/>
                  <w:sz w:val="28"/>
                  <w:szCs w:val="24"/>
                </w:rPr>
                <m:t>-</m:t>
              </m:r>
            </m:sup>
          </m:sSup>
          <m:r>
            <w:rPr>
              <w:rFonts w:ascii="Cambria Math" w:eastAsiaTheme="minorHAnsi" w:hAnsi="Cambria Math" w:cstheme="minorHAnsi"/>
              <w:spacing w:val="-5"/>
              <w:kern w:val="20"/>
              <w:sz w:val="28"/>
              <w:szCs w:val="24"/>
            </w:rPr>
            <m:t>+</m:t>
          </m:r>
          <m:acc>
            <m:accPr>
              <m:chr m:val="̌"/>
              <m:ctrlPr>
                <w:rPr>
                  <w:rFonts w:ascii="Cambria Math" w:eastAsiaTheme="minorHAnsi" w:hAnsi="Cambria Math" w:cstheme="minorHAnsi"/>
                  <w:i/>
                  <w:iCs/>
                  <w:spacing w:val="-5"/>
                  <w:kern w:val="20"/>
                  <w:sz w:val="28"/>
                  <w:szCs w:val="24"/>
                </w:rPr>
              </m:ctrlPr>
            </m:accPr>
            <m:e>
              <m:r>
                <w:rPr>
                  <w:rFonts w:ascii="Cambria Math" w:eastAsiaTheme="minorHAnsi" w:hAnsi="Cambria Math" w:cstheme="minorHAnsi"/>
                  <w:spacing w:val="-5"/>
                  <w:kern w:val="20"/>
                  <w:sz w:val="28"/>
                  <w:szCs w:val="24"/>
                  <w:lang w:val="el-GR"/>
                </w:rPr>
                <m:t>ν</m:t>
              </m:r>
            </m:e>
          </m:acc>
        </m:oMath>
      </m:oMathPara>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Le Np239 a également une durée de vie très courte (2,3 jours). De ce fait, il ne va pas avoir d’impact sur le modèle d’épuisement. Il se désintègre en Pu239 en émettant une particule beta selon la réaction:</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FC25CF" w:rsidP="00B75263">
      <w:pPr>
        <w:rPr>
          <w:rFonts w:asciiTheme="minorHAnsi" w:eastAsiaTheme="minorEastAsia" w:hAnsiTheme="minorHAnsi" w:cstheme="minorHAnsi"/>
          <w:iCs/>
          <w:spacing w:val="-5"/>
          <w:kern w:val="20"/>
          <w:sz w:val="28"/>
          <w:szCs w:val="24"/>
        </w:rPr>
      </w:pPr>
      <m:oMathPara>
        <m:oMathParaPr>
          <m:jc m:val="left"/>
        </m:oMathPara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93</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Np</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Pu</m:t>
              </m:r>
            </m:e>
          </m:sPre>
          <m:r>
            <w:rPr>
              <w:rFonts w:ascii="Cambria Math" w:eastAsiaTheme="minorHAnsi" w:hAnsi="Cambria Math" w:cstheme="minorHAnsi"/>
              <w:spacing w:val="-5"/>
              <w:kern w:val="20"/>
              <w:sz w:val="28"/>
              <w:szCs w:val="24"/>
            </w:rPr>
            <m:t>+</m:t>
          </m:r>
          <m:sSup>
            <m:sSupPr>
              <m:ctrlPr>
                <w:rPr>
                  <w:rFonts w:ascii="Cambria Math" w:eastAsiaTheme="minorHAnsi" w:hAnsi="Cambria Math" w:cstheme="minorHAnsi"/>
                  <w:i/>
                  <w:iCs/>
                  <w:spacing w:val="-5"/>
                  <w:kern w:val="20"/>
                  <w:sz w:val="28"/>
                  <w:szCs w:val="24"/>
                </w:rPr>
              </m:ctrlPr>
            </m:sSupPr>
            <m:e>
              <m:r>
                <w:rPr>
                  <w:rFonts w:ascii="Cambria Math" w:eastAsiaTheme="minorHAnsi" w:hAnsi="Cambria Math" w:cstheme="minorHAnsi"/>
                  <w:spacing w:val="-5"/>
                  <w:kern w:val="20"/>
                  <w:sz w:val="28"/>
                  <w:szCs w:val="24"/>
                </w:rPr>
                <m:t>e</m:t>
              </m:r>
            </m:e>
            <m:sup>
              <m:r>
                <w:rPr>
                  <w:rFonts w:ascii="Cambria Math" w:eastAsiaTheme="minorHAnsi" w:hAnsi="Cambria Math" w:cstheme="minorHAnsi"/>
                  <w:spacing w:val="-5"/>
                  <w:kern w:val="20"/>
                  <w:sz w:val="28"/>
                  <w:szCs w:val="24"/>
                </w:rPr>
                <m:t>-</m:t>
              </m:r>
            </m:sup>
          </m:sSup>
          <m:r>
            <w:rPr>
              <w:rFonts w:ascii="Cambria Math" w:eastAsiaTheme="minorHAnsi" w:hAnsi="Cambria Math" w:cstheme="minorHAnsi"/>
              <w:spacing w:val="-5"/>
              <w:kern w:val="20"/>
              <w:sz w:val="28"/>
              <w:szCs w:val="24"/>
            </w:rPr>
            <m:t>+</m:t>
          </m:r>
          <m:acc>
            <m:accPr>
              <m:chr m:val="̌"/>
              <m:ctrlPr>
                <w:rPr>
                  <w:rFonts w:ascii="Cambria Math" w:eastAsiaTheme="minorHAnsi" w:hAnsi="Cambria Math" w:cstheme="minorHAnsi"/>
                  <w:i/>
                  <w:iCs/>
                  <w:spacing w:val="-5"/>
                  <w:kern w:val="20"/>
                  <w:sz w:val="28"/>
                  <w:szCs w:val="24"/>
                </w:rPr>
              </m:ctrlPr>
            </m:accPr>
            <m:e>
              <m:r>
                <w:rPr>
                  <w:rFonts w:ascii="Cambria Math" w:eastAsiaTheme="minorHAnsi" w:hAnsi="Cambria Math" w:cstheme="minorHAnsi"/>
                  <w:spacing w:val="-5"/>
                  <w:kern w:val="20"/>
                  <w:sz w:val="28"/>
                  <w:szCs w:val="24"/>
                  <w:lang w:val="el-GR"/>
                </w:rPr>
                <m:t>ν</m:t>
              </m:r>
            </m:e>
          </m:acc>
        </m:oMath>
      </m:oMathPara>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La réaction finale de capture peut se résumer à:</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FC25CF"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238</m:t>
            </m:r>
          </m:sup>
          <m:e>
            <m:r>
              <w:rPr>
                <w:rFonts w:ascii="Cambria Math" w:eastAsiaTheme="minorHAnsi" w:hAnsi="Cambria Math" w:cstheme="minorHAnsi"/>
                <w:spacing w:val="-5"/>
                <w:kern w:val="20"/>
                <w:sz w:val="28"/>
                <w:szCs w:val="24"/>
              </w:rPr>
              <m:t>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U</m:t>
            </m:r>
          </m:e>
        </m:sPre>
      </m:oMath>
      <w:r w:rsidR="00B75263" w:rsidRPr="00B75263">
        <w:rPr>
          <w:rFonts w:asciiTheme="minorHAnsi" w:eastAsiaTheme="minorHAnsi" w:hAnsiTheme="minorHAnsi" w:cstheme="minorHAnsi"/>
          <w:spacing w:val="-5"/>
          <w:kern w:val="20"/>
          <w:sz w:val="28"/>
          <w:szCs w:val="24"/>
        </w:rPr>
        <w:t xml:space="preserve"> </w:t>
      </w:r>
      <m:oMath>
        <m:groupChr>
          <m:groupChrPr>
            <m:chr m:val="→"/>
            <m:vertJc m:val="bot"/>
            <m:ctrlPr>
              <w:rPr>
                <w:rFonts w:ascii="Cambria Math" w:eastAsiaTheme="minorHAnsi" w:hAnsi="Cambria Math" w:cstheme="minorHAnsi"/>
                <w:i/>
                <w:iCs/>
                <w:spacing w:val="-5"/>
                <w:kern w:val="20"/>
                <w:sz w:val="28"/>
                <w:szCs w:val="24"/>
              </w:rPr>
            </m:ctrlPr>
          </m:groupChrPr>
          <m:e>
            <m:r>
              <w:rPr>
                <w:rFonts w:ascii="Cambria Math" w:eastAsiaTheme="minorHAnsi" w:hAnsi="Cambria Math" w:cstheme="minorHAnsi"/>
                <w:spacing w:val="-5"/>
                <w:kern w:val="20"/>
                <w:sz w:val="28"/>
                <w:szCs w:val="24"/>
                <w:lang w:val="el-GR"/>
              </w:rPr>
              <m:t>β</m:t>
            </m:r>
          </m:e>
        </m:groupCh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93</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Np</m:t>
            </m:r>
          </m:e>
        </m:sPre>
        <m:groupChr>
          <m:groupChrPr>
            <m:chr m:val="→"/>
            <m:vertJc m:val="bot"/>
            <m:ctrlPr>
              <w:rPr>
                <w:rFonts w:ascii="Cambria Math" w:eastAsiaTheme="minorHAnsi" w:hAnsi="Cambria Math" w:cstheme="minorHAnsi"/>
                <w:i/>
                <w:iCs/>
                <w:spacing w:val="-5"/>
                <w:kern w:val="20"/>
                <w:sz w:val="28"/>
                <w:szCs w:val="24"/>
              </w:rPr>
            </m:ctrlPr>
          </m:groupChrPr>
          <m:e>
            <m:r>
              <w:rPr>
                <w:rFonts w:ascii="Cambria Math" w:eastAsiaTheme="minorHAnsi" w:hAnsi="Cambria Math" w:cstheme="minorHAnsi"/>
                <w:spacing w:val="-5"/>
                <w:kern w:val="20"/>
                <w:sz w:val="28"/>
                <w:szCs w:val="24"/>
                <w:lang w:val="el-GR"/>
              </w:rPr>
              <m:t>β</m:t>
            </m:r>
          </m:e>
        </m:groupCh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Pu</m:t>
            </m:r>
          </m:e>
        </m:sPre>
      </m:oMath>
    </w:p>
    <w:p w:rsidR="00B75263" w:rsidRPr="00B75263" w:rsidRDefault="00B75263" w:rsidP="00B75263">
      <w:pPr>
        <w:rPr>
          <w:rFonts w:asciiTheme="minorHAnsi" w:eastAsiaTheme="minorHAnsi" w:hAnsiTheme="minorHAnsi" w:cstheme="minorHAnsi"/>
          <w:spacing w:val="-5"/>
          <w:kern w:val="20"/>
          <w:sz w:val="24"/>
          <w:szCs w:val="24"/>
        </w:rPr>
      </w:pPr>
    </w:p>
    <w:p w:rsidR="009424A0"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La décroissance naturelle de l’U238 est également prise en compte dans ce modèle d’épuisement</w:t>
      </w:r>
    </w:p>
    <w:p w:rsidR="00BE003C" w:rsidRDefault="00B75263" w:rsidP="00BE003C">
      <w:pPr>
        <w:keepNext/>
      </w:pPr>
      <w:r w:rsidRPr="009424A0">
        <w:rPr>
          <w:rFonts w:ascii="Times New Roman" w:eastAsiaTheme="minorHAnsi" w:hAnsi="Times New Roman"/>
          <w:noProof/>
          <w:spacing w:val="-5"/>
          <w:kern w:val="20"/>
          <w:sz w:val="24"/>
          <w:szCs w:val="24"/>
          <w:lang w:eastAsia="fr-FR"/>
        </w:rPr>
        <w:lastRenderedPageBreak/>
        <w:drawing>
          <wp:inline distT="0" distB="0" distL="0" distR="0" wp14:anchorId="53E06402" wp14:editId="62697492">
            <wp:extent cx="5759450" cy="3273445"/>
            <wp:effectExtent l="0" t="0" r="12700" b="22225"/>
            <wp:docPr id="29" name="Graphique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9424A0" w:rsidRDefault="00BE003C" w:rsidP="001E7737">
      <w:pPr>
        <w:pStyle w:val="Lgende"/>
        <w:rPr>
          <w:rFonts w:ascii="Times New Roman" w:eastAsiaTheme="minorHAnsi" w:hAnsi="Times New Roman"/>
          <w:spacing w:val="-5"/>
          <w:kern w:val="20"/>
        </w:rPr>
      </w:pPr>
      <w:r>
        <w:t xml:space="preserve">Figure </w:t>
      </w:r>
      <w:r w:rsidR="00A46421">
        <w:fldChar w:fldCharType="begin"/>
      </w:r>
      <w:r w:rsidR="00A46421">
        <w:instrText xml:space="preserve"> SEQ Figure \* ARABIC </w:instrText>
      </w:r>
      <w:r w:rsidR="00A46421">
        <w:fldChar w:fldCharType="separate"/>
      </w:r>
      <w:r w:rsidR="00AE3E76">
        <w:rPr>
          <w:noProof/>
        </w:rPr>
        <w:t>7</w:t>
      </w:r>
      <w:r w:rsidR="00A46421">
        <w:rPr>
          <w:noProof/>
        </w:rPr>
        <w:fldChar w:fldCharType="end"/>
      </w:r>
      <w:r>
        <w:t> : Evolution de la quantité de Pu239 soumis à un flux neutronique</w:t>
      </w: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Soumis à un flux de neutrons rapides, la quantité de Pu239 diminue au cours</w:t>
      </w:r>
      <w:r>
        <w:rPr>
          <w:rFonts w:asciiTheme="minorHAnsi" w:eastAsiaTheme="minorHAnsi" w:hAnsiTheme="minorHAnsi" w:cstheme="minorHAnsi"/>
          <w:spacing w:val="-5"/>
          <w:kern w:val="20"/>
          <w:sz w:val="24"/>
          <w:szCs w:val="24"/>
        </w:rPr>
        <w:t xml:space="preserve"> </w:t>
      </w:r>
      <w:r w:rsidRPr="00B75263">
        <w:rPr>
          <w:rFonts w:asciiTheme="minorHAnsi" w:eastAsiaTheme="minorHAnsi" w:hAnsiTheme="minorHAnsi" w:cstheme="minorHAnsi"/>
          <w:spacing w:val="-5"/>
          <w:kern w:val="20"/>
          <w:sz w:val="24"/>
          <w:szCs w:val="24"/>
        </w:rPr>
        <w:t>du temps. En effet, le Pu239 va absorber un neutron pour soit engendrer une réaction de fission ou de capture donnant le Pu240 selon les réactions respectives:</w:t>
      </w:r>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FC25CF"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Pu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X</w:t>
      </w:r>
      <m:oMath>
        <m:r>
          <w:rPr>
            <w:rFonts w:ascii="Cambria Math" w:eastAsiaTheme="minorHAnsi" w:hAnsi="Cambria Math" w:cstheme="minorHAnsi"/>
            <w:spacing w:val="-5"/>
            <w:kern w:val="20"/>
            <w:sz w:val="28"/>
            <w:szCs w:val="24"/>
          </w:rPr>
          <m:t>+Y+k</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FC25CF"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Pu</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240</m:t>
            </m:r>
          </m:sup>
          <m:e>
            <m:r>
              <w:rPr>
                <w:rFonts w:ascii="Cambria Math" w:eastAsiaTheme="minorHAnsi" w:hAnsi="Cambria Math" w:cstheme="minorHAnsi"/>
                <w:spacing w:val="-5"/>
                <w:kern w:val="20"/>
                <w:sz w:val="28"/>
                <w:szCs w:val="24"/>
              </w:rPr>
              <m:t>Pu</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De plus, le Pu239 disparaît également par décroissance naturelle en émettant une particule alpha selon la réaction:</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FC25CF"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Pu</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235</m:t>
            </m:r>
          </m:sup>
          <m:e>
            <m:r>
              <w:rPr>
                <w:rFonts w:ascii="Cambria Math" w:eastAsiaTheme="minorHAnsi" w:hAnsi="Cambria Math" w:cstheme="minorHAnsi"/>
                <w:spacing w:val="-5"/>
                <w:kern w:val="20"/>
                <w:sz w:val="28"/>
                <w:szCs w:val="24"/>
              </w:rPr>
              <m:t>U</m:t>
            </m:r>
          </m:e>
        </m:sPre>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2</m:t>
            </m:r>
          </m:sub>
          <m:sup>
            <m:r>
              <w:rPr>
                <w:rFonts w:ascii="Cambria Math" w:eastAsiaTheme="minorHAnsi" w:hAnsi="Cambria Math" w:cstheme="minorHAnsi"/>
                <w:spacing w:val="-5"/>
                <w:kern w:val="20"/>
                <w:sz w:val="28"/>
                <w:szCs w:val="24"/>
              </w:rPr>
              <m:t>4</m:t>
            </m:r>
          </m:sup>
          <m:e>
            <m:r>
              <w:rPr>
                <w:rFonts w:ascii="Cambria Math" w:eastAsiaTheme="minorHAnsi" w:hAnsi="Cambria Math" w:cstheme="minorHAnsi"/>
                <w:spacing w:val="-5"/>
                <w:kern w:val="20"/>
                <w:sz w:val="28"/>
                <w:szCs w:val="24"/>
              </w:rPr>
              <m:t>He</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Cependant, la réaction de capture de l’U238 conduit à la formation de Pu239 selon la réaction:</w:t>
      </w:r>
    </w:p>
    <w:p w:rsidR="00B75263" w:rsidRPr="00B75263" w:rsidRDefault="00B75263" w:rsidP="00B75263">
      <w:pPr>
        <w:rPr>
          <w:rFonts w:asciiTheme="minorHAnsi" w:eastAsiaTheme="minorHAnsi" w:hAnsiTheme="minorHAnsi" w:cstheme="minorHAnsi"/>
          <w:spacing w:val="-5"/>
          <w:kern w:val="20"/>
          <w:sz w:val="28"/>
          <w:szCs w:val="24"/>
        </w:rPr>
      </w:pPr>
    </w:p>
    <w:p w:rsidR="009424A0" w:rsidRPr="00B75263" w:rsidRDefault="00FC25CF"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238</m:t>
            </m:r>
          </m:sup>
          <m:e>
            <m:r>
              <w:rPr>
                <w:rFonts w:ascii="Cambria Math" w:eastAsiaTheme="minorHAnsi" w:hAnsi="Cambria Math" w:cstheme="minorHAnsi"/>
                <w:spacing w:val="-5"/>
                <w:kern w:val="20"/>
                <w:sz w:val="28"/>
                <w:szCs w:val="24"/>
              </w:rPr>
              <m:t>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U</m:t>
            </m:r>
          </m:e>
        </m:sPre>
      </m:oMath>
      <w:r w:rsidR="00B75263" w:rsidRPr="00B75263">
        <w:rPr>
          <w:rFonts w:asciiTheme="minorHAnsi" w:eastAsiaTheme="minorHAnsi" w:hAnsiTheme="minorHAnsi" w:cstheme="minorHAnsi"/>
          <w:spacing w:val="-5"/>
          <w:kern w:val="20"/>
          <w:sz w:val="28"/>
          <w:szCs w:val="24"/>
        </w:rPr>
        <w:t xml:space="preserve"> </w:t>
      </w:r>
      <m:oMath>
        <m:groupChr>
          <m:groupChrPr>
            <m:chr m:val="→"/>
            <m:vertJc m:val="bot"/>
            <m:ctrlPr>
              <w:rPr>
                <w:rFonts w:ascii="Cambria Math" w:eastAsiaTheme="minorHAnsi" w:hAnsi="Cambria Math" w:cstheme="minorHAnsi"/>
                <w:i/>
                <w:iCs/>
                <w:spacing w:val="-5"/>
                <w:kern w:val="20"/>
                <w:sz w:val="28"/>
                <w:szCs w:val="24"/>
              </w:rPr>
            </m:ctrlPr>
          </m:groupChrPr>
          <m:e>
            <m:r>
              <w:rPr>
                <w:rFonts w:ascii="Cambria Math" w:eastAsiaTheme="minorHAnsi" w:hAnsi="Cambria Math" w:cstheme="minorHAnsi"/>
                <w:spacing w:val="-5"/>
                <w:kern w:val="20"/>
                <w:sz w:val="28"/>
                <w:szCs w:val="24"/>
                <w:lang w:val="el-GR"/>
              </w:rPr>
              <m:t>β</m:t>
            </m:r>
          </m:e>
        </m:groupCh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93</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Np</m:t>
            </m:r>
          </m:e>
        </m:sPre>
        <m:groupChr>
          <m:groupChrPr>
            <m:chr m:val="→"/>
            <m:vertJc m:val="bot"/>
            <m:ctrlPr>
              <w:rPr>
                <w:rFonts w:ascii="Cambria Math" w:eastAsiaTheme="minorHAnsi" w:hAnsi="Cambria Math" w:cstheme="minorHAnsi"/>
                <w:i/>
                <w:iCs/>
                <w:spacing w:val="-5"/>
                <w:kern w:val="20"/>
                <w:sz w:val="28"/>
                <w:szCs w:val="24"/>
              </w:rPr>
            </m:ctrlPr>
          </m:groupChrPr>
          <m:e>
            <m:r>
              <w:rPr>
                <w:rFonts w:ascii="Cambria Math" w:eastAsiaTheme="minorHAnsi" w:hAnsi="Cambria Math" w:cstheme="minorHAnsi"/>
                <w:spacing w:val="-5"/>
                <w:kern w:val="20"/>
                <w:sz w:val="28"/>
                <w:szCs w:val="24"/>
                <w:lang w:val="el-GR"/>
              </w:rPr>
              <m:t>β</m:t>
            </m:r>
          </m:e>
        </m:groupCh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Pu</m:t>
            </m:r>
          </m:e>
        </m:sPre>
      </m:oMath>
    </w:p>
    <w:p w:rsidR="00B75263" w:rsidRDefault="00B75263" w:rsidP="00B75263">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BE003C" w:rsidRDefault="00D614F7" w:rsidP="00BE003C">
      <w:pPr>
        <w:keepNext/>
      </w:pPr>
      <w:r w:rsidRPr="009424A0">
        <w:rPr>
          <w:rFonts w:ascii="Times New Roman" w:eastAsiaTheme="minorHAnsi" w:hAnsi="Times New Roman"/>
          <w:noProof/>
          <w:spacing w:val="-5"/>
          <w:kern w:val="20"/>
          <w:sz w:val="24"/>
          <w:szCs w:val="24"/>
          <w:lang w:eastAsia="fr-FR"/>
        </w:rPr>
        <w:lastRenderedPageBreak/>
        <w:drawing>
          <wp:inline distT="0" distB="0" distL="0" distR="0" wp14:anchorId="02A9E8B3" wp14:editId="4B50BE78">
            <wp:extent cx="5759450" cy="3424687"/>
            <wp:effectExtent l="0" t="0" r="12700" b="23495"/>
            <wp:docPr id="30" name="Graphique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9424A0" w:rsidRDefault="00BE003C" w:rsidP="001E7737">
      <w:pPr>
        <w:pStyle w:val="Lgende"/>
        <w:rPr>
          <w:rFonts w:ascii="Times New Roman" w:eastAsiaTheme="minorHAnsi" w:hAnsi="Times New Roman"/>
          <w:spacing w:val="-5"/>
          <w:kern w:val="20"/>
        </w:rPr>
      </w:pPr>
      <w:r>
        <w:t xml:space="preserve">Figure </w:t>
      </w:r>
      <w:r w:rsidR="00A46421">
        <w:fldChar w:fldCharType="begin"/>
      </w:r>
      <w:r w:rsidR="00A46421">
        <w:instrText xml:space="preserve"> SEQ Figure \* ARABIC </w:instrText>
      </w:r>
      <w:r w:rsidR="00A46421">
        <w:fldChar w:fldCharType="separate"/>
      </w:r>
      <w:r w:rsidR="00AE3E76">
        <w:rPr>
          <w:noProof/>
        </w:rPr>
        <w:t>8</w:t>
      </w:r>
      <w:r w:rsidR="00A46421">
        <w:rPr>
          <w:noProof/>
        </w:rPr>
        <w:fldChar w:fldCharType="end"/>
      </w:r>
      <w:r>
        <w:t> : Evolution de la quantité de Pu240 soumis à un flux neutronique</w:t>
      </w:r>
    </w:p>
    <w:p w:rsidR="009424A0" w:rsidRDefault="009424A0" w:rsidP="009424A0">
      <w:pPr>
        <w:rPr>
          <w:rFonts w:ascii="Times New Roman" w:eastAsiaTheme="minorHAnsi" w:hAnsi="Times New Roman"/>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Soumis à un flux de neutrons rapides, la quantité de Pu240 augmente puis finit par se stabiliser. En effet, il est produit par réaction de capture du Pu239 selon la réaction suivante:</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FC25CF"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Pu</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240</m:t>
            </m:r>
          </m:sup>
          <m:e>
            <m:r>
              <w:rPr>
                <w:rFonts w:ascii="Cambria Math" w:eastAsiaTheme="minorHAnsi" w:hAnsi="Cambria Math" w:cstheme="minorHAnsi"/>
                <w:spacing w:val="-5"/>
                <w:kern w:val="20"/>
                <w:sz w:val="28"/>
                <w:szCs w:val="24"/>
              </w:rPr>
              <m:t>Pu</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Cependant, le Pu240  peut engendrer une réaction de capture et de fission selon les réactions respectives:</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FC25CF"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240</m:t>
            </m:r>
          </m:sup>
          <m:e>
            <m:r>
              <w:rPr>
                <w:rFonts w:ascii="Cambria Math" w:eastAsiaTheme="minorHAnsi" w:hAnsi="Cambria Math" w:cstheme="minorHAnsi"/>
                <w:spacing w:val="-5"/>
                <w:kern w:val="20"/>
                <w:sz w:val="28"/>
                <w:szCs w:val="24"/>
              </w:rPr>
              <m:t>Pu</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Pu</m:t>
            </m:r>
          </m:e>
        </m:sPre>
      </m:oMath>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FC25CF"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240</m:t>
            </m:r>
          </m:sup>
          <m:e>
            <m:r>
              <w:rPr>
                <w:rFonts w:ascii="Cambria Math" w:eastAsiaTheme="minorHAnsi" w:hAnsi="Cambria Math" w:cstheme="minorHAnsi"/>
                <w:spacing w:val="-5"/>
                <w:kern w:val="20"/>
                <w:sz w:val="28"/>
                <w:szCs w:val="24"/>
              </w:rPr>
              <m:t>Pu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X</w:t>
      </w:r>
      <m:oMath>
        <m:r>
          <w:rPr>
            <w:rFonts w:ascii="Cambria Math" w:eastAsiaTheme="minorHAnsi" w:hAnsi="Cambria Math" w:cstheme="minorHAnsi"/>
            <w:spacing w:val="-5"/>
            <w:kern w:val="20"/>
            <w:sz w:val="28"/>
            <w:szCs w:val="24"/>
          </w:rPr>
          <m:t>+Y+k</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De plus, le Pu240 se désintègre en U236 par décroissance naturelle en émettant une particule alpha selon la réaction:</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FC25CF"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240</m:t>
            </m:r>
          </m:sup>
          <m:e>
            <m:r>
              <w:rPr>
                <w:rFonts w:ascii="Cambria Math" w:eastAsiaTheme="minorHAnsi" w:hAnsi="Cambria Math" w:cstheme="minorHAnsi"/>
                <w:spacing w:val="-5"/>
                <w:kern w:val="20"/>
                <w:sz w:val="28"/>
                <w:szCs w:val="24"/>
              </w:rPr>
              <m:t>Pu</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236</m:t>
            </m:r>
          </m:sup>
          <m:e>
            <m:r>
              <w:rPr>
                <w:rFonts w:ascii="Cambria Math" w:eastAsiaTheme="minorHAnsi" w:hAnsi="Cambria Math" w:cstheme="minorHAnsi"/>
                <w:spacing w:val="-5"/>
                <w:kern w:val="20"/>
                <w:sz w:val="28"/>
                <w:szCs w:val="24"/>
              </w:rPr>
              <m:t>U</m:t>
            </m:r>
          </m:e>
        </m:sPre>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2</m:t>
            </m:r>
          </m:sub>
          <m:sup>
            <m:r>
              <w:rPr>
                <w:rFonts w:ascii="Cambria Math" w:eastAsiaTheme="minorHAnsi" w:hAnsi="Cambria Math" w:cstheme="minorHAnsi"/>
                <w:spacing w:val="-5"/>
                <w:kern w:val="20"/>
                <w:sz w:val="28"/>
                <w:szCs w:val="24"/>
              </w:rPr>
              <m:t>4</m:t>
            </m:r>
          </m:sup>
          <m:e>
            <m:r>
              <w:rPr>
                <w:rFonts w:ascii="Cambria Math" w:eastAsiaTheme="minorHAnsi" w:hAnsi="Cambria Math" w:cstheme="minorHAnsi"/>
                <w:spacing w:val="-5"/>
                <w:kern w:val="20"/>
                <w:sz w:val="28"/>
                <w:szCs w:val="24"/>
              </w:rPr>
              <m:t>He</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Ces trois dernières réactions participent à la stabilisation de la quantité de Pu240.</w:t>
      </w: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BE003C" w:rsidRDefault="009424A0" w:rsidP="00BE003C">
      <w:pPr>
        <w:keepNext/>
      </w:pPr>
      <w:r w:rsidRPr="009424A0">
        <w:rPr>
          <w:rFonts w:ascii="Times New Roman" w:eastAsiaTheme="minorHAnsi" w:hAnsi="Times New Roman"/>
          <w:noProof/>
          <w:spacing w:val="-5"/>
          <w:kern w:val="20"/>
          <w:sz w:val="24"/>
          <w:szCs w:val="24"/>
          <w:lang w:eastAsia="fr-FR"/>
        </w:rPr>
        <w:lastRenderedPageBreak/>
        <w:drawing>
          <wp:inline distT="0" distB="0" distL="0" distR="0" wp14:anchorId="73A7D836" wp14:editId="091E7F90">
            <wp:extent cx="5759450" cy="3455915"/>
            <wp:effectExtent l="0" t="0" r="12700" b="11430"/>
            <wp:docPr id="31" name="Graphique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9424A0" w:rsidRDefault="00BE003C" w:rsidP="001E7737">
      <w:pPr>
        <w:pStyle w:val="Lgende"/>
        <w:rPr>
          <w:rFonts w:ascii="Times New Roman" w:eastAsiaTheme="minorHAnsi" w:hAnsi="Times New Roman"/>
          <w:spacing w:val="-5"/>
          <w:kern w:val="20"/>
        </w:rPr>
      </w:pPr>
      <w:r>
        <w:t xml:space="preserve">Figure </w:t>
      </w:r>
      <w:r w:rsidR="00A46421">
        <w:fldChar w:fldCharType="begin"/>
      </w:r>
      <w:r w:rsidR="00A46421">
        <w:instrText xml:space="preserve"> SEQ Figure \* ARABIC </w:instrText>
      </w:r>
      <w:r w:rsidR="00A46421">
        <w:fldChar w:fldCharType="separate"/>
      </w:r>
      <w:r w:rsidR="00AE3E76">
        <w:rPr>
          <w:noProof/>
        </w:rPr>
        <w:t>9</w:t>
      </w:r>
      <w:r w:rsidR="00A46421">
        <w:rPr>
          <w:noProof/>
        </w:rPr>
        <w:fldChar w:fldCharType="end"/>
      </w:r>
      <w:r>
        <w:t> : Evolution de la quantité de Pu241 soumis à un flux neutronique</w:t>
      </w:r>
    </w:p>
    <w:p w:rsidR="009424A0" w:rsidRDefault="009424A0" w:rsidP="009424A0">
      <w:pPr>
        <w:rPr>
          <w:rFonts w:ascii="Times New Roman" w:eastAsiaTheme="minorHAnsi" w:hAnsi="Times New Roman"/>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Soumis à un flux de neutrons rapides, la quantité de Pu241 diminue puis stagne au cours du temps. En effet, ayant une grande section efficace de fission, une section de capture non négligeable et une courte demi-</w:t>
      </w:r>
      <w:r w:rsidR="002248D4" w:rsidRPr="00B75263">
        <w:rPr>
          <w:rFonts w:asciiTheme="minorHAnsi" w:eastAsiaTheme="minorHAnsi" w:hAnsiTheme="minorHAnsi" w:cstheme="minorHAnsi"/>
          <w:spacing w:val="-5"/>
          <w:kern w:val="20"/>
          <w:sz w:val="24"/>
          <w:szCs w:val="24"/>
        </w:rPr>
        <w:t>vie (</w:t>
      </w:r>
      <w:r w:rsidRPr="00B75263">
        <w:rPr>
          <w:rFonts w:asciiTheme="minorHAnsi" w:eastAsiaTheme="minorHAnsi" w:hAnsiTheme="minorHAnsi" w:cstheme="minorHAnsi"/>
          <w:spacing w:val="-5"/>
          <w:kern w:val="20"/>
          <w:sz w:val="24"/>
          <w:szCs w:val="24"/>
        </w:rPr>
        <w:t>14ans), le Pu241 va disparaître rapidement en émettant une particule beta selon les réactions respectives:</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FC25CF"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Pu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m:oMath>
        <m:r>
          <m:rPr>
            <m:sty m:val="p"/>
          </m:rPr>
          <w:rPr>
            <w:rFonts w:ascii="Cambria Math" w:eastAsiaTheme="minorHAnsi" w:hAnsi="Cambria Math" w:cstheme="minorHAnsi"/>
            <w:spacing w:val="-5"/>
            <w:kern w:val="20"/>
            <w:sz w:val="28"/>
            <w:szCs w:val="24"/>
          </w:rPr>
          <m:t>X</m:t>
        </m:r>
        <m:r>
          <w:rPr>
            <w:rFonts w:ascii="Cambria Math" w:eastAsiaTheme="minorHAnsi" w:hAnsi="Cambria Math" w:cstheme="minorHAnsi"/>
            <w:spacing w:val="-5"/>
            <w:kern w:val="20"/>
            <w:sz w:val="28"/>
            <w:szCs w:val="24"/>
          </w:rPr>
          <m:t>+Y+k</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FC25CF"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Pu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r>
          <w:rPr>
            <w:rFonts w:ascii="Cambria Math" w:eastAsiaTheme="minorHAnsi" w:hAnsi="Cambria Math" w:cstheme="minorHAnsi"/>
            <w:spacing w:val="-5"/>
            <w:kern w:val="20"/>
            <w:sz w:val="28"/>
            <w:szCs w:val="24"/>
          </w:rPr>
          <m:t>  →</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242</m:t>
            </m:r>
          </m:sup>
          <m:e>
            <m:r>
              <w:rPr>
                <w:rFonts w:ascii="Cambria Math" w:eastAsiaTheme="minorHAnsi" w:hAnsi="Cambria Math" w:cstheme="minorHAnsi"/>
                <w:spacing w:val="-5"/>
                <w:kern w:val="20"/>
                <w:sz w:val="28"/>
                <w:szCs w:val="24"/>
              </w:rPr>
              <m:t>Pu</m:t>
            </m:r>
          </m:e>
        </m:sPre>
      </m:oMath>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FC25CF"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Pu</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95</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Am</m:t>
            </m:r>
          </m:e>
        </m:sPre>
        <m:r>
          <w:rPr>
            <w:rFonts w:ascii="Cambria Math" w:eastAsiaTheme="minorHAnsi" w:hAnsi="Cambria Math" w:cstheme="minorHAnsi"/>
            <w:spacing w:val="-5"/>
            <w:kern w:val="20"/>
            <w:sz w:val="28"/>
            <w:szCs w:val="24"/>
          </w:rPr>
          <m:t>+</m:t>
        </m:r>
        <m:sSup>
          <m:sSupPr>
            <m:ctrlPr>
              <w:rPr>
                <w:rFonts w:ascii="Cambria Math" w:eastAsiaTheme="minorHAnsi" w:hAnsi="Cambria Math" w:cstheme="minorHAnsi"/>
                <w:i/>
                <w:iCs/>
                <w:spacing w:val="-5"/>
                <w:kern w:val="20"/>
                <w:sz w:val="28"/>
                <w:szCs w:val="24"/>
              </w:rPr>
            </m:ctrlPr>
          </m:sSupPr>
          <m:e>
            <m:r>
              <w:rPr>
                <w:rFonts w:ascii="Cambria Math" w:eastAsiaTheme="minorHAnsi" w:hAnsi="Cambria Math" w:cstheme="minorHAnsi"/>
                <w:spacing w:val="-5"/>
                <w:kern w:val="20"/>
                <w:sz w:val="28"/>
                <w:szCs w:val="24"/>
              </w:rPr>
              <m:t>e</m:t>
            </m:r>
          </m:e>
          <m:sup>
            <m:r>
              <w:rPr>
                <w:rFonts w:ascii="Cambria Math" w:eastAsiaTheme="minorHAnsi" w:hAnsi="Cambria Math" w:cstheme="minorHAnsi"/>
                <w:spacing w:val="-5"/>
                <w:kern w:val="20"/>
                <w:sz w:val="28"/>
                <w:szCs w:val="24"/>
              </w:rPr>
              <m:t>-</m:t>
            </m:r>
          </m:sup>
        </m:sSup>
        <m:r>
          <w:rPr>
            <w:rFonts w:ascii="Cambria Math" w:eastAsiaTheme="minorHAnsi" w:hAnsi="Cambria Math" w:cstheme="minorHAnsi"/>
            <w:spacing w:val="-5"/>
            <w:kern w:val="20"/>
            <w:sz w:val="28"/>
            <w:szCs w:val="24"/>
          </w:rPr>
          <m:t>+</m:t>
        </m:r>
        <m:acc>
          <m:accPr>
            <m:chr m:val="̌"/>
            <m:ctrlPr>
              <w:rPr>
                <w:rFonts w:ascii="Cambria Math" w:eastAsiaTheme="minorHAnsi" w:hAnsi="Cambria Math" w:cstheme="minorHAnsi"/>
                <w:i/>
                <w:iCs/>
                <w:spacing w:val="-5"/>
                <w:kern w:val="20"/>
                <w:sz w:val="28"/>
                <w:szCs w:val="24"/>
              </w:rPr>
            </m:ctrlPr>
          </m:accPr>
          <m:e>
            <m:r>
              <w:rPr>
                <w:rFonts w:ascii="Cambria Math" w:eastAsiaTheme="minorHAnsi" w:hAnsi="Cambria Math" w:cstheme="minorHAnsi"/>
                <w:spacing w:val="-5"/>
                <w:kern w:val="20"/>
                <w:sz w:val="28"/>
                <w:szCs w:val="24"/>
                <w:lang w:val="el-GR"/>
              </w:rPr>
              <m:t>ν</m:t>
            </m:r>
          </m:e>
        </m:acc>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Toutefois, il y a une production du Pu241 dû à la capture du Pu240  qui va contrebalancer la diminution de Pu241 selon la réaction suivante:</w:t>
      </w:r>
    </w:p>
    <w:p w:rsidR="00B75263" w:rsidRPr="00B75263" w:rsidRDefault="00B75263" w:rsidP="00B75263">
      <w:pPr>
        <w:rPr>
          <w:rFonts w:asciiTheme="minorHAnsi" w:eastAsiaTheme="minorHAnsi" w:hAnsiTheme="minorHAnsi" w:cstheme="minorHAnsi"/>
          <w:spacing w:val="-5"/>
          <w:kern w:val="20"/>
          <w:sz w:val="24"/>
          <w:szCs w:val="24"/>
        </w:rPr>
      </w:pPr>
    </w:p>
    <w:p w:rsidR="009424A0" w:rsidRPr="00B75263" w:rsidRDefault="00FC25CF"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240</m:t>
            </m:r>
          </m:sup>
          <m:e>
            <m:r>
              <w:rPr>
                <w:rFonts w:ascii="Cambria Math" w:eastAsiaTheme="minorHAnsi" w:hAnsi="Cambria Math" w:cstheme="minorHAnsi"/>
                <w:spacing w:val="-5"/>
                <w:kern w:val="20"/>
                <w:sz w:val="28"/>
                <w:szCs w:val="24"/>
              </w:rPr>
              <m:t>Pu</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Pu</m:t>
            </m:r>
          </m:e>
        </m:sPre>
      </m:oMath>
    </w:p>
    <w:p w:rsidR="00B75263" w:rsidRDefault="00B75263" w:rsidP="00B75263">
      <w:pPr>
        <w:rPr>
          <w:rFonts w:ascii="Times New Roman" w:eastAsiaTheme="minorHAnsi" w:hAnsi="Times New Roman"/>
          <w:spacing w:val="-5"/>
          <w:kern w:val="20"/>
          <w:sz w:val="24"/>
          <w:szCs w:val="24"/>
        </w:rPr>
      </w:pPr>
    </w:p>
    <w:p w:rsidR="00BE003C" w:rsidRDefault="009424A0" w:rsidP="00BE003C">
      <w:pPr>
        <w:keepNext/>
      </w:pPr>
      <w:r w:rsidRPr="009424A0">
        <w:rPr>
          <w:rFonts w:ascii="Times New Roman" w:eastAsiaTheme="minorHAnsi" w:hAnsi="Times New Roman"/>
          <w:noProof/>
          <w:spacing w:val="-5"/>
          <w:kern w:val="20"/>
          <w:sz w:val="24"/>
          <w:szCs w:val="24"/>
          <w:lang w:eastAsia="fr-FR"/>
        </w:rPr>
        <w:lastRenderedPageBreak/>
        <w:drawing>
          <wp:inline distT="0" distB="0" distL="0" distR="0" wp14:anchorId="72107906" wp14:editId="7CFFC07B">
            <wp:extent cx="5759450" cy="3544089"/>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59450" cy="3544089"/>
                    </a:xfrm>
                    <a:prstGeom prst="rect">
                      <a:avLst/>
                    </a:prstGeom>
                    <a:noFill/>
                    <a:ln>
                      <a:noFill/>
                    </a:ln>
                    <a:effectLst/>
                    <a:extLst/>
                  </pic:spPr>
                </pic:pic>
              </a:graphicData>
            </a:graphic>
          </wp:inline>
        </w:drawing>
      </w:r>
    </w:p>
    <w:p w:rsidR="009424A0" w:rsidRDefault="00BE003C" w:rsidP="001E7737">
      <w:pPr>
        <w:pStyle w:val="Lgende"/>
        <w:rPr>
          <w:rFonts w:ascii="Times New Roman" w:eastAsiaTheme="minorHAnsi" w:hAnsi="Times New Roman"/>
          <w:spacing w:val="-5"/>
          <w:kern w:val="20"/>
        </w:rPr>
      </w:pPr>
      <w:r>
        <w:t xml:space="preserve">Figure </w:t>
      </w:r>
      <w:r w:rsidR="00A46421">
        <w:fldChar w:fldCharType="begin"/>
      </w:r>
      <w:r w:rsidR="00A46421">
        <w:instrText xml:space="preserve"> SEQ Figure \* ARABIC </w:instrText>
      </w:r>
      <w:r w:rsidR="00A46421">
        <w:fldChar w:fldCharType="separate"/>
      </w:r>
      <w:r w:rsidR="00AE3E76">
        <w:rPr>
          <w:noProof/>
        </w:rPr>
        <w:t>10</w:t>
      </w:r>
      <w:r w:rsidR="00A46421">
        <w:rPr>
          <w:noProof/>
        </w:rPr>
        <w:fldChar w:fldCharType="end"/>
      </w:r>
      <w:r>
        <w:t> : Evolution de la quantité d’Am241 soumis à un flux neutronique</w:t>
      </w:r>
    </w:p>
    <w:p w:rsidR="009424A0" w:rsidRDefault="009424A0" w:rsidP="009424A0">
      <w:pPr>
        <w:rPr>
          <w:rFonts w:ascii="Times New Roman" w:eastAsiaTheme="minorHAnsi" w:hAnsi="Times New Roman"/>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 xml:space="preserve">Soumis à un flux de neutrons rapides, la quantité d’Am241 augmente puis diminue au cours du temps. En effet, il est rapidement produit par décroissance naturelle du Pu241 qui est courte </w:t>
      </w: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(14 ans) selon la réaction suivante:</w:t>
      </w:r>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FC25CF"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Pu</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95</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Am</m:t>
            </m:r>
          </m:e>
        </m:sPre>
        <m:r>
          <w:rPr>
            <w:rFonts w:ascii="Cambria Math" w:eastAsiaTheme="minorHAnsi" w:hAnsi="Cambria Math" w:cstheme="minorHAnsi"/>
            <w:spacing w:val="-5"/>
            <w:kern w:val="20"/>
            <w:sz w:val="28"/>
            <w:szCs w:val="24"/>
          </w:rPr>
          <m:t>+</m:t>
        </m:r>
        <m:sSup>
          <m:sSupPr>
            <m:ctrlPr>
              <w:rPr>
                <w:rFonts w:ascii="Cambria Math" w:eastAsiaTheme="minorHAnsi" w:hAnsi="Cambria Math" w:cstheme="minorHAnsi"/>
                <w:i/>
                <w:iCs/>
                <w:spacing w:val="-5"/>
                <w:kern w:val="20"/>
                <w:sz w:val="28"/>
                <w:szCs w:val="24"/>
              </w:rPr>
            </m:ctrlPr>
          </m:sSupPr>
          <m:e>
            <m:r>
              <w:rPr>
                <w:rFonts w:ascii="Cambria Math" w:eastAsiaTheme="minorHAnsi" w:hAnsi="Cambria Math" w:cstheme="minorHAnsi"/>
                <w:spacing w:val="-5"/>
                <w:kern w:val="20"/>
                <w:sz w:val="28"/>
                <w:szCs w:val="24"/>
              </w:rPr>
              <m:t>e</m:t>
            </m:r>
          </m:e>
          <m:sup>
            <m:r>
              <w:rPr>
                <w:rFonts w:ascii="Cambria Math" w:eastAsiaTheme="minorHAnsi" w:hAnsi="Cambria Math" w:cstheme="minorHAnsi"/>
                <w:spacing w:val="-5"/>
                <w:kern w:val="20"/>
                <w:sz w:val="28"/>
                <w:szCs w:val="24"/>
              </w:rPr>
              <m:t>-</m:t>
            </m:r>
          </m:sup>
        </m:sSup>
        <m:r>
          <w:rPr>
            <w:rFonts w:ascii="Cambria Math" w:eastAsiaTheme="minorHAnsi" w:hAnsi="Cambria Math" w:cstheme="minorHAnsi"/>
            <w:spacing w:val="-5"/>
            <w:kern w:val="20"/>
            <w:sz w:val="28"/>
            <w:szCs w:val="24"/>
          </w:rPr>
          <m:t>+</m:t>
        </m:r>
        <m:acc>
          <m:accPr>
            <m:chr m:val="̌"/>
            <m:ctrlPr>
              <w:rPr>
                <w:rFonts w:ascii="Cambria Math" w:eastAsiaTheme="minorHAnsi" w:hAnsi="Cambria Math" w:cstheme="minorHAnsi"/>
                <w:i/>
                <w:iCs/>
                <w:spacing w:val="-5"/>
                <w:kern w:val="20"/>
                <w:sz w:val="28"/>
                <w:szCs w:val="24"/>
              </w:rPr>
            </m:ctrlPr>
          </m:accPr>
          <m:e>
            <m:r>
              <w:rPr>
                <w:rFonts w:ascii="Cambria Math" w:eastAsiaTheme="minorHAnsi" w:hAnsi="Cambria Math" w:cstheme="minorHAnsi"/>
                <w:spacing w:val="-5"/>
                <w:kern w:val="20"/>
                <w:sz w:val="28"/>
                <w:szCs w:val="24"/>
                <w:lang w:val="el-GR"/>
              </w:rPr>
              <m:t>ν</m:t>
            </m:r>
          </m:e>
        </m:acc>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 xml:space="preserve">Cependant il aura tendance à capturer un neutron dû à sa grande section de capture pour donner de l’Am242 et de l’Am242 métastable et il aura une faible probabilité de </w:t>
      </w:r>
      <w:r w:rsidR="002248D4" w:rsidRPr="00B75263">
        <w:rPr>
          <w:rFonts w:asciiTheme="minorHAnsi" w:eastAsiaTheme="minorHAnsi" w:hAnsiTheme="minorHAnsi" w:cstheme="minorHAnsi"/>
          <w:spacing w:val="-5"/>
          <w:kern w:val="20"/>
          <w:sz w:val="24"/>
          <w:szCs w:val="24"/>
        </w:rPr>
        <w:t>fissionner</w:t>
      </w:r>
      <w:r w:rsidRPr="00B75263">
        <w:rPr>
          <w:rFonts w:asciiTheme="minorHAnsi" w:eastAsiaTheme="minorHAnsi" w:hAnsiTheme="minorHAnsi" w:cstheme="minorHAnsi"/>
          <w:spacing w:val="-5"/>
          <w:kern w:val="20"/>
          <w:sz w:val="24"/>
          <w:szCs w:val="24"/>
        </w:rPr>
        <w:t xml:space="preserve"> selon les réactions respectives:</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FC25CF" w:rsidP="00B75263">
      <w:pPr>
        <w:rPr>
          <w:rFonts w:asciiTheme="minorHAnsi" w:eastAsiaTheme="minorHAnsi" w:hAnsiTheme="minorHAnsi" w:cstheme="minorHAnsi"/>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95</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Am</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r>
          <w:rPr>
            <w:rFonts w:ascii="Cambria Math" w:eastAsiaTheme="minorHAnsi" w:hAnsi="Cambria Math" w:cstheme="minorHAnsi"/>
            <w:spacing w:val="-5"/>
            <w:kern w:val="20"/>
            <w:sz w:val="28"/>
            <w:szCs w:val="24"/>
          </w:rPr>
          <m:t>  →</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95</m:t>
            </m:r>
          </m:sub>
          <m:sup>
            <m:r>
              <w:rPr>
                <w:rFonts w:ascii="Cambria Math" w:eastAsiaTheme="minorHAnsi" w:hAnsi="Cambria Math" w:cstheme="minorHAnsi"/>
                <w:spacing w:val="-5"/>
                <w:kern w:val="20"/>
                <w:sz w:val="28"/>
                <w:szCs w:val="24"/>
              </w:rPr>
              <m:t>242</m:t>
            </m:r>
          </m:sup>
          <m:e>
            <m:r>
              <w:rPr>
                <w:rFonts w:ascii="Cambria Math" w:eastAsiaTheme="minorHAnsi" w:hAnsi="Cambria Math" w:cstheme="minorHAnsi"/>
                <w:spacing w:val="-5"/>
                <w:kern w:val="20"/>
                <w:sz w:val="28"/>
                <w:szCs w:val="24"/>
              </w:rPr>
              <m:t>Am</m:t>
            </m:r>
          </m:e>
        </m:sPre>
      </m:oMath>
      <w:r w:rsidR="00B75263" w:rsidRPr="00B75263">
        <w:rPr>
          <w:rFonts w:asciiTheme="minorHAnsi" w:eastAsiaTheme="minorHAnsi" w:hAnsiTheme="minorHAnsi" w:cstheme="minorHAnsi"/>
          <w:spacing w:val="-5"/>
          <w:kern w:val="20"/>
          <w:sz w:val="28"/>
          <w:szCs w:val="24"/>
        </w:rPr>
        <w:t xml:space="preserve"> (85%) +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95</m:t>
            </m:r>
          </m:sub>
          <m:sup>
            <m:r>
              <w:rPr>
                <w:rFonts w:ascii="Cambria Math" w:eastAsiaTheme="minorHAnsi" w:hAnsi="Cambria Math" w:cstheme="minorHAnsi"/>
                <w:spacing w:val="-5"/>
                <w:kern w:val="20"/>
                <w:sz w:val="28"/>
                <w:szCs w:val="24"/>
              </w:rPr>
              <m:t>m242</m:t>
            </m:r>
          </m:sup>
          <m:e>
            <m:r>
              <w:rPr>
                <w:rFonts w:ascii="Cambria Math" w:eastAsiaTheme="minorHAnsi" w:hAnsi="Cambria Math" w:cstheme="minorHAnsi"/>
                <w:spacing w:val="-5"/>
                <w:kern w:val="20"/>
                <w:sz w:val="28"/>
                <w:szCs w:val="24"/>
              </w:rPr>
              <m:t>Am</m:t>
            </m:r>
          </m:e>
        </m:sPre>
      </m:oMath>
      <w:r w:rsidR="00B75263" w:rsidRPr="00B75263">
        <w:rPr>
          <w:rFonts w:asciiTheme="minorHAnsi" w:eastAsiaTheme="minorHAnsi" w:hAnsiTheme="minorHAnsi" w:cstheme="minorHAnsi"/>
          <w:spacing w:val="-5"/>
          <w:kern w:val="20"/>
          <w:sz w:val="28"/>
          <w:szCs w:val="24"/>
        </w:rPr>
        <w:t xml:space="preserve"> (15%)</w:t>
      </w:r>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FC25CF"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95</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Am</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X</w:t>
      </w:r>
      <m:oMath>
        <m:r>
          <w:rPr>
            <w:rFonts w:ascii="Cambria Math" w:eastAsiaTheme="minorHAnsi" w:hAnsi="Cambria Math" w:cstheme="minorHAnsi"/>
            <w:spacing w:val="-5"/>
            <w:kern w:val="20"/>
            <w:sz w:val="28"/>
            <w:szCs w:val="24"/>
          </w:rPr>
          <m:t>+Y+k</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Toutefois, par décroissance naturelle, il se désintègre en Np237 en émettant un noyau d’hélium selon la réaction:</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FC25CF"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95</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Am</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93</m:t>
            </m:r>
          </m:sub>
          <m:sup>
            <m:r>
              <w:rPr>
                <w:rFonts w:ascii="Cambria Math" w:eastAsiaTheme="minorHAnsi" w:hAnsi="Cambria Math" w:cstheme="minorHAnsi"/>
                <w:spacing w:val="-5"/>
                <w:kern w:val="20"/>
                <w:sz w:val="28"/>
                <w:szCs w:val="24"/>
              </w:rPr>
              <m:t>237</m:t>
            </m:r>
          </m:sup>
          <m:e>
            <m:r>
              <w:rPr>
                <w:rFonts w:ascii="Cambria Math" w:eastAsiaTheme="minorHAnsi" w:hAnsi="Cambria Math" w:cstheme="minorHAnsi"/>
                <w:spacing w:val="-5"/>
                <w:kern w:val="20"/>
                <w:sz w:val="28"/>
                <w:szCs w:val="24"/>
              </w:rPr>
              <m:t>Np</m:t>
            </m:r>
          </m:e>
        </m:sPre>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2</m:t>
            </m:r>
          </m:sub>
          <m:sup>
            <m:r>
              <w:rPr>
                <w:rFonts w:ascii="Cambria Math" w:eastAsiaTheme="minorHAnsi" w:hAnsi="Cambria Math" w:cstheme="minorHAnsi"/>
                <w:spacing w:val="-5"/>
                <w:kern w:val="20"/>
                <w:sz w:val="28"/>
                <w:szCs w:val="24"/>
              </w:rPr>
              <m:t>4</m:t>
            </m:r>
          </m:sup>
          <m:e>
            <m:r>
              <w:rPr>
                <w:rFonts w:ascii="Cambria Math" w:eastAsiaTheme="minorHAnsi" w:hAnsi="Cambria Math" w:cstheme="minorHAnsi"/>
                <w:spacing w:val="-5"/>
                <w:kern w:val="20"/>
                <w:sz w:val="28"/>
                <w:szCs w:val="24"/>
              </w:rPr>
              <m:t>He</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Ces trois dernières réactions participent à la diminution de l’Am241.</w:t>
      </w: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BE003C" w:rsidRDefault="009424A0" w:rsidP="00BE003C">
      <w:pPr>
        <w:keepNext/>
      </w:pPr>
      <w:r w:rsidRPr="009424A0">
        <w:rPr>
          <w:rFonts w:ascii="Times New Roman" w:eastAsiaTheme="minorHAnsi" w:hAnsi="Times New Roman"/>
          <w:noProof/>
          <w:spacing w:val="-5"/>
          <w:kern w:val="20"/>
          <w:sz w:val="24"/>
          <w:szCs w:val="24"/>
          <w:lang w:eastAsia="fr-FR"/>
        </w:rPr>
        <w:drawing>
          <wp:inline distT="0" distB="0" distL="0" distR="0" wp14:anchorId="7A881EB3" wp14:editId="530EA825">
            <wp:extent cx="5759450" cy="3554498"/>
            <wp:effectExtent l="0" t="0" r="12700" b="27305"/>
            <wp:docPr id="32" name="Graphique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9424A0" w:rsidRDefault="00BE003C" w:rsidP="001E7737">
      <w:pPr>
        <w:pStyle w:val="Lgende"/>
        <w:rPr>
          <w:rFonts w:ascii="Times New Roman" w:eastAsiaTheme="minorHAnsi" w:hAnsi="Times New Roman"/>
          <w:spacing w:val="-5"/>
          <w:kern w:val="20"/>
        </w:rPr>
      </w:pPr>
      <w:r>
        <w:t xml:space="preserve">Figure </w:t>
      </w:r>
      <w:r w:rsidR="00A46421">
        <w:fldChar w:fldCharType="begin"/>
      </w:r>
      <w:r w:rsidR="00A46421">
        <w:instrText xml:space="preserve"> SEQ Figure \* ARABIC </w:instrText>
      </w:r>
      <w:r w:rsidR="00A46421">
        <w:fldChar w:fldCharType="separate"/>
      </w:r>
      <w:r w:rsidR="00AE3E76">
        <w:rPr>
          <w:noProof/>
        </w:rPr>
        <w:t>11</w:t>
      </w:r>
      <w:r w:rsidR="00A46421">
        <w:rPr>
          <w:noProof/>
        </w:rPr>
        <w:fldChar w:fldCharType="end"/>
      </w:r>
      <w:r>
        <w:t> : Evolution de la quantité de Pu242 soumis à un flux neutronique</w:t>
      </w:r>
    </w:p>
    <w:p w:rsidR="009424A0" w:rsidRDefault="009424A0" w:rsidP="009424A0">
      <w:pPr>
        <w:rPr>
          <w:rFonts w:ascii="Times New Roman" w:eastAsiaTheme="minorHAnsi" w:hAnsi="Times New Roman"/>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Soumis à un flux de neutrons rapides, la quantité de Pu242 augmente. En effet, il est produit par la réaction de capture de Pu241 selon la réaction suivante:</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FC25CF"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Pu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242</m:t>
            </m:r>
          </m:sup>
          <m:e>
            <m:r>
              <w:rPr>
                <w:rFonts w:ascii="Cambria Math" w:eastAsiaTheme="minorHAnsi" w:hAnsi="Cambria Math" w:cstheme="minorHAnsi"/>
                <w:spacing w:val="-5"/>
                <w:kern w:val="20"/>
                <w:sz w:val="28"/>
                <w:szCs w:val="24"/>
              </w:rPr>
              <m:t>Pu</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Cependant, malgré des sections de capture et de fission faible, il existe une probabilité non nulle de capturer et de fissionner un neutron selon les réactions respectives:</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FC25CF" w:rsidP="00B75263">
      <w:pPr>
        <w:rPr>
          <w:rFonts w:asciiTheme="minorHAnsi" w:eastAsiaTheme="minorHAnsi" w:hAnsiTheme="minorHAnsi" w:cstheme="minorHAnsi"/>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242</m:t>
            </m:r>
          </m:sup>
          <m:e>
            <m:r>
              <w:rPr>
                <w:rFonts w:ascii="Cambria Math" w:eastAsiaTheme="minorHAnsi" w:hAnsi="Cambria Math" w:cstheme="minorHAnsi"/>
                <w:spacing w:val="-5"/>
                <w:kern w:val="20"/>
                <w:sz w:val="28"/>
                <w:szCs w:val="24"/>
              </w:rPr>
              <m:t>Pu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r>
          <w:rPr>
            <w:rFonts w:ascii="Cambria Math" w:eastAsiaTheme="minorHAnsi" w:hAnsi="Cambria Math" w:cstheme="minorHAnsi"/>
            <w:spacing w:val="-5"/>
            <w:kern w:val="20"/>
            <w:sz w:val="28"/>
            <w:szCs w:val="24"/>
          </w:rPr>
          <m:t>  →</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243</m:t>
            </m:r>
          </m:sup>
          <m:e>
            <m:r>
              <w:rPr>
                <w:rFonts w:ascii="Cambria Math" w:eastAsiaTheme="minorHAnsi" w:hAnsi="Cambria Math" w:cstheme="minorHAnsi"/>
                <w:spacing w:val="-5"/>
                <w:kern w:val="20"/>
                <w:sz w:val="28"/>
                <w:szCs w:val="24"/>
              </w:rPr>
              <m:t>Pu</m:t>
            </m:r>
          </m:e>
        </m:sPre>
      </m:oMath>
      <w:r w:rsidR="00B75263" w:rsidRPr="00B75263">
        <w:rPr>
          <w:rFonts w:asciiTheme="minorHAnsi" w:eastAsiaTheme="minorHAnsi" w:hAnsiTheme="minorHAnsi" w:cstheme="minorHAnsi"/>
          <w:spacing w:val="-5"/>
          <w:kern w:val="20"/>
          <w:sz w:val="28"/>
          <w:szCs w:val="24"/>
        </w:rPr>
        <w:t xml:space="preserve"> </w:t>
      </w:r>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FC25CF"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242</m:t>
            </m:r>
          </m:sup>
          <m:e>
            <m:r>
              <w:rPr>
                <w:rFonts w:ascii="Cambria Math" w:eastAsiaTheme="minorHAnsi" w:hAnsi="Cambria Math" w:cstheme="minorHAnsi"/>
                <w:spacing w:val="-5"/>
                <w:kern w:val="20"/>
                <w:sz w:val="28"/>
                <w:szCs w:val="24"/>
              </w:rPr>
              <m:t>Pu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X</w:t>
      </w:r>
      <m:oMath>
        <m:r>
          <w:rPr>
            <w:rFonts w:ascii="Cambria Math" w:eastAsiaTheme="minorHAnsi" w:hAnsi="Cambria Math" w:cstheme="minorHAnsi"/>
            <w:spacing w:val="-5"/>
            <w:kern w:val="20"/>
            <w:sz w:val="28"/>
            <w:szCs w:val="24"/>
          </w:rPr>
          <m:t>+Y+k</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 xml:space="preserve">Toutefois, par décroissance naturelle, le noyau de Pu242 possède une longue durée de vie </w:t>
      </w: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(375000 ans) et se désintègre en Np237 en émettant un noyau d’hélium selon la réaction:</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FC25CF"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95</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Am</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93</m:t>
            </m:r>
          </m:sub>
          <m:sup>
            <m:r>
              <w:rPr>
                <w:rFonts w:ascii="Cambria Math" w:eastAsiaTheme="minorHAnsi" w:hAnsi="Cambria Math" w:cstheme="minorHAnsi"/>
                <w:spacing w:val="-5"/>
                <w:kern w:val="20"/>
                <w:sz w:val="28"/>
                <w:szCs w:val="24"/>
              </w:rPr>
              <m:t>237</m:t>
            </m:r>
          </m:sup>
          <m:e>
            <m:r>
              <w:rPr>
                <w:rFonts w:ascii="Cambria Math" w:eastAsiaTheme="minorHAnsi" w:hAnsi="Cambria Math" w:cstheme="minorHAnsi"/>
                <w:spacing w:val="-5"/>
                <w:kern w:val="20"/>
                <w:sz w:val="28"/>
                <w:szCs w:val="24"/>
              </w:rPr>
              <m:t>Np</m:t>
            </m:r>
          </m:e>
        </m:sPre>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2</m:t>
            </m:r>
          </m:sub>
          <m:sup>
            <m:r>
              <w:rPr>
                <w:rFonts w:ascii="Cambria Math" w:eastAsiaTheme="minorHAnsi" w:hAnsi="Cambria Math" w:cstheme="minorHAnsi"/>
                <w:spacing w:val="-5"/>
                <w:kern w:val="20"/>
                <w:sz w:val="28"/>
                <w:szCs w:val="24"/>
              </w:rPr>
              <m:t>4</m:t>
            </m:r>
          </m:sup>
          <m:e>
            <m:r>
              <w:rPr>
                <w:rFonts w:ascii="Cambria Math" w:eastAsiaTheme="minorHAnsi" w:hAnsi="Cambria Math" w:cstheme="minorHAnsi"/>
                <w:spacing w:val="-5"/>
                <w:kern w:val="20"/>
                <w:sz w:val="28"/>
                <w:szCs w:val="24"/>
              </w:rPr>
              <m:t>He</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 xml:space="preserve">Ces 3 </w:t>
      </w:r>
      <w:r w:rsidR="00BE003C" w:rsidRPr="00B75263">
        <w:rPr>
          <w:rFonts w:asciiTheme="minorHAnsi" w:eastAsiaTheme="minorHAnsi" w:hAnsiTheme="minorHAnsi" w:cstheme="minorHAnsi"/>
          <w:spacing w:val="-5"/>
          <w:kern w:val="20"/>
          <w:sz w:val="24"/>
          <w:szCs w:val="24"/>
        </w:rPr>
        <w:t>dernières</w:t>
      </w:r>
      <w:r w:rsidRPr="00B75263">
        <w:rPr>
          <w:rFonts w:asciiTheme="minorHAnsi" w:eastAsiaTheme="minorHAnsi" w:hAnsiTheme="minorHAnsi" w:cstheme="minorHAnsi"/>
          <w:spacing w:val="-5"/>
          <w:kern w:val="20"/>
          <w:sz w:val="24"/>
          <w:szCs w:val="24"/>
        </w:rPr>
        <w:t xml:space="preserve"> réactions sont moins importantes que la première ce qui amène à une production de Pu242.</w:t>
      </w: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BE003C" w:rsidRDefault="00D614F7" w:rsidP="00BE003C">
      <w:pPr>
        <w:keepNext/>
      </w:pPr>
      <w:r w:rsidRPr="009424A0">
        <w:rPr>
          <w:rFonts w:ascii="Times New Roman" w:eastAsiaTheme="minorHAnsi" w:hAnsi="Times New Roman"/>
          <w:noProof/>
          <w:spacing w:val="-5"/>
          <w:kern w:val="20"/>
          <w:sz w:val="24"/>
          <w:szCs w:val="24"/>
          <w:lang w:eastAsia="fr-FR"/>
        </w:rPr>
        <w:drawing>
          <wp:inline distT="0" distB="0" distL="0" distR="0" wp14:anchorId="74557BAA" wp14:editId="0E761C00">
            <wp:extent cx="5759450" cy="3117304"/>
            <wp:effectExtent l="0" t="0" r="12700" b="26035"/>
            <wp:docPr id="33" name="Graphique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9424A0" w:rsidRDefault="00BE003C" w:rsidP="001E7737">
      <w:pPr>
        <w:pStyle w:val="Lgende"/>
        <w:rPr>
          <w:rFonts w:ascii="Times New Roman" w:eastAsiaTheme="minorHAnsi" w:hAnsi="Times New Roman"/>
          <w:spacing w:val="-5"/>
          <w:kern w:val="20"/>
        </w:rPr>
      </w:pPr>
      <w:r>
        <w:t xml:space="preserve">Figure </w:t>
      </w:r>
      <w:r w:rsidR="00A46421">
        <w:fldChar w:fldCharType="begin"/>
      </w:r>
      <w:r w:rsidR="00A46421">
        <w:instrText xml:space="preserve"> SEQ Figure \* ARABIC </w:instrText>
      </w:r>
      <w:r w:rsidR="00A46421">
        <w:fldChar w:fldCharType="separate"/>
      </w:r>
      <w:r w:rsidR="00AE3E76">
        <w:rPr>
          <w:noProof/>
        </w:rPr>
        <w:t>12</w:t>
      </w:r>
      <w:r w:rsidR="00A46421">
        <w:rPr>
          <w:noProof/>
        </w:rPr>
        <w:fldChar w:fldCharType="end"/>
      </w:r>
      <w:r>
        <w:t> : Evolution de la quantité de Pu238 soumis à un flux neutronique</w:t>
      </w:r>
    </w:p>
    <w:p w:rsidR="009424A0" w:rsidRDefault="009424A0" w:rsidP="009424A0">
      <w:pPr>
        <w:rPr>
          <w:rFonts w:ascii="Times New Roman" w:eastAsiaTheme="minorHAnsi" w:hAnsi="Times New Roman"/>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Soumis à un flux de neutrons rapide, La quantité de Pu238 diminue au cours du temps. En effet, il a une forte probabilité d’absorber un neutron pour soit fissionner ou le capturer pour se transformer en Pu239 selon les réactions respectives:</w:t>
      </w:r>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FC25CF"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238</m:t>
            </m:r>
          </m:sup>
          <m:e>
            <m:r>
              <w:rPr>
                <w:rFonts w:ascii="Cambria Math" w:eastAsiaTheme="minorHAnsi" w:hAnsi="Cambria Math" w:cstheme="minorHAnsi"/>
                <w:spacing w:val="-5"/>
                <w:kern w:val="20"/>
                <w:sz w:val="28"/>
                <w:szCs w:val="24"/>
              </w:rPr>
              <m:t>Pu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X</w:t>
      </w:r>
      <m:oMath>
        <m:r>
          <w:rPr>
            <w:rFonts w:ascii="Cambria Math" w:eastAsiaTheme="minorHAnsi" w:hAnsi="Cambria Math" w:cstheme="minorHAnsi"/>
            <w:spacing w:val="-5"/>
            <w:kern w:val="20"/>
            <w:sz w:val="28"/>
            <w:szCs w:val="24"/>
          </w:rPr>
          <m:t>+Y+k</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FC25CF"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238</m:t>
            </m:r>
          </m:sup>
          <m:e>
            <m:r>
              <w:rPr>
                <w:rFonts w:ascii="Cambria Math" w:eastAsiaTheme="minorHAnsi" w:hAnsi="Cambria Math" w:cstheme="minorHAnsi"/>
                <w:spacing w:val="-5"/>
                <w:kern w:val="20"/>
                <w:sz w:val="28"/>
                <w:szCs w:val="24"/>
              </w:rPr>
              <m:t>Pu</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Pu</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Il est également soumis à sa décroissance naturelle relativement courte (87 ans) selon la réaction:</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FC25CF"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238</m:t>
            </m:r>
          </m:sup>
          <m:e>
            <m:r>
              <w:rPr>
                <w:rFonts w:ascii="Cambria Math" w:eastAsiaTheme="minorHAnsi" w:hAnsi="Cambria Math" w:cstheme="minorHAnsi"/>
                <w:spacing w:val="-5"/>
                <w:kern w:val="20"/>
                <w:sz w:val="28"/>
                <w:szCs w:val="24"/>
              </w:rPr>
              <m:t>Pu</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234</m:t>
            </m:r>
          </m:sup>
          <m:e>
            <m:r>
              <w:rPr>
                <w:rFonts w:ascii="Cambria Math" w:eastAsiaTheme="minorHAnsi" w:hAnsi="Cambria Math" w:cstheme="minorHAnsi"/>
                <w:spacing w:val="-5"/>
                <w:kern w:val="20"/>
                <w:sz w:val="28"/>
                <w:szCs w:val="24"/>
              </w:rPr>
              <m:t>U</m:t>
            </m:r>
          </m:e>
        </m:sPre>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2</m:t>
            </m:r>
          </m:sub>
          <m:sup>
            <m:r>
              <w:rPr>
                <w:rFonts w:ascii="Cambria Math" w:eastAsiaTheme="minorHAnsi" w:hAnsi="Cambria Math" w:cstheme="minorHAnsi"/>
                <w:spacing w:val="-5"/>
                <w:kern w:val="20"/>
                <w:sz w:val="28"/>
                <w:szCs w:val="24"/>
              </w:rPr>
              <m:t>4</m:t>
            </m:r>
          </m:sup>
          <m:e>
            <m:r>
              <w:rPr>
                <w:rFonts w:ascii="Cambria Math" w:eastAsiaTheme="minorHAnsi" w:hAnsi="Cambria Math" w:cstheme="minorHAnsi"/>
                <w:spacing w:val="-5"/>
                <w:kern w:val="20"/>
                <w:sz w:val="28"/>
                <w:szCs w:val="24"/>
              </w:rPr>
              <m:t>He</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En réalité, il y a une production du Pu238 par décroissance naturelle du Cm242 (particule beta) et du Np238 (particule alpha) ainsi qu’une probabilité que le Pu239 engendre une réaction dite « 2n »</w:t>
      </w:r>
      <w:r w:rsidR="00BE003C">
        <w:rPr>
          <w:rFonts w:asciiTheme="minorHAnsi" w:eastAsiaTheme="minorHAnsi" w:hAnsiTheme="minorHAnsi" w:cstheme="minorHAnsi"/>
          <w:spacing w:val="-5"/>
          <w:kern w:val="20"/>
          <w:sz w:val="24"/>
          <w:szCs w:val="24"/>
        </w:rPr>
        <w:t>.</w:t>
      </w:r>
    </w:p>
    <w:p w:rsidR="00B75263" w:rsidRPr="00B75263" w:rsidRDefault="00B75263" w:rsidP="00BE003C">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 xml:space="preserve">Cependant, ces réactions ne sont pas prises en compte car le modèle est simplifié et ne </w:t>
      </w:r>
      <w:r w:rsidR="00BE003C">
        <w:rPr>
          <w:rFonts w:asciiTheme="minorHAnsi" w:eastAsiaTheme="minorHAnsi" w:hAnsiTheme="minorHAnsi" w:cstheme="minorHAnsi"/>
          <w:spacing w:val="-5"/>
          <w:kern w:val="20"/>
          <w:sz w:val="24"/>
          <w:szCs w:val="24"/>
        </w:rPr>
        <w:t>considère</w:t>
      </w:r>
      <w:r w:rsidRPr="00B75263">
        <w:rPr>
          <w:rFonts w:asciiTheme="minorHAnsi" w:eastAsiaTheme="minorHAnsi" w:hAnsiTheme="minorHAnsi" w:cstheme="minorHAnsi"/>
          <w:spacing w:val="-5"/>
          <w:kern w:val="20"/>
          <w:sz w:val="24"/>
          <w:szCs w:val="24"/>
        </w:rPr>
        <w:t xml:space="preserve"> que les isotopes du vecteur Pu.</w:t>
      </w: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BE003C" w:rsidRDefault="009424A0" w:rsidP="00BE003C">
      <w:pPr>
        <w:keepNext/>
      </w:pPr>
      <w:r w:rsidRPr="009424A0">
        <w:rPr>
          <w:rFonts w:ascii="Times New Roman" w:eastAsiaTheme="minorHAnsi" w:hAnsi="Times New Roman"/>
          <w:noProof/>
          <w:spacing w:val="-5"/>
          <w:kern w:val="20"/>
          <w:sz w:val="24"/>
          <w:szCs w:val="24"/>
          <w:lang w:eastAsia="fr-FR"/>
        </w:rPr>
        <w:lastRenderedPageBreak/>
        <w:drawing>
          <wp:inline distT="0" distB="0" distL="0" distR="0" wp14:anchorId="641CED69" wp14:editId="44CCC4F0">
            <wp:extent cx="5759450" cy="3225072"/>
            <wp:effectExtent l="0" t="0" r="12700" b="13970"/>
            <wp:docPr id="34" name="Graphique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9424A0" w:rsidRDefault="00BE003C" w:rsidP="001E7737">
      <w:pPr>
        <w:pStyle w:val="Lgende"/>
        <w:rPr>
          <w:rFonts w:ascii="Times New Roman" w:eastAsiaTheme="minorHAnsi" w:hAnsi="Times New Roman"/>
          <w:spacing w:val="-5"/>
          <w:kern w:val="20"/>
        </w:rPr>
      </w:pPr>
      <w:r>
        <w:t xml:space="preserve">Figure </w:t>
      </w:r>
      <w:r w:rsidR="00A46421">
        <w:fldChar w:fldCharType="begin"/>
      </w:r>
      <w:r w:rsidR="00A46421">
        <w:instrText xml:space="preserve"> SEQ Figure \* ARABIC </w:instrText>
      </w:r>
      <w:r w:rsidR="00A46421">
        <w:fldChar w:fldCharType="separate"/>
      </w:r>
      <w:r w:rsidR="00AE3E76">
        <w:rPr>
          <w:noProof/>
        </w:rPr>
        <w:t>13</w:t>
      </w:r>
      <w:r w:rsidR="00A46421">
        <w:rPr>
          <w:noProof/>
        </w:rPr>
        <w:fldChar w:fldCharType="end"/>
      </w:r>
      <w:r>
        <w:t> : Evolution du combustible soumis à un flux neutronique</w:t>
      </w:r>
    </w:p>
    <w:p w:rsidR="00F6063D" w:rsidRPr="00B75263" w:rsidRDefault="00F6063D" w:rsidP="00104FA7">
      <w:pPr>
        <w:pStyle w:val="Corpsdetexte"/>
        <w:rPr>
          <w:rFonts w:eastAsiaTheme="minorHAnsi"/>
        </w:rPr>
      </w:pPr>
      <w:r w:rsidRPr="00B75263">
        <w:rPr>
          <w:rFonts w:eastAsiaTheme="minorHAnsi"/>
        </w:rPr>
        <w:t xml:space="preserve">En sommant toutes les courbes, une légère baisse de la quantité </w:t>
      </w:r>
      <w:r>
        <w:rPr>
          <w:rFonts w:eastAsiaTheme="minorHAnsi"/>
        </w:rPr>
        <w:t>de plutonium</w:t>
      </w:r>
      <w:r w:rsidRPr="00B75263">
        <w:rPr>
          <w:rFonts w:eastAsiaTheme="minorHAnsi"/>
        </w:rPr>
        <w:t xml:space="preserve"> est observée au cours des 15 ans de fonctionnement</w:t>
      </w:r>
      <w:r>
        <w:rPr>
          <w:rFonts w:eastAsiaTheme="minorHAnsi"/>
        </w:rPr>
        <w:t xml:space="preserve"> </w:t>
      </w:r>
      <w:r w:rsidRPr="00B75263">
        <w:rPr>
          <w:rFonts w:eastAsiaTheme="minorHAnsi"/>
        </w:rPr>
        <w:t>en réacteur.</w:t>
      </w:r>
    </w:p>
    <w:p w:rsidR="00BE003C" w:rsidRDefault="009424A0" w:rsidP="00BE003C">
      <w:pPr>
        <w:keepNext/>
      </w:pPr>
      <w:r w:rsidRPr="009424A0">
        <w:rPr>
          <w:rFonts w:ascii="Times New Roman" w:eastAsiaTheme="minorHAnsi" w:hAnsi="Times New Roman"/>
          <w:noProof/>
          <w:spacing w:val="-5"/>
          <w:kern w:val="20"/>
          <w:sz w:val="24"/>
          <w:szCs w:val="24"/>
          <w:lang w:eastAsia="fr-FR"/>
        </w:rPr>
        <w:drawing>
          <wp:inline distT="0" distB="0" distL="0" distR="0" wp14:anchorId="7EAC0553" wp14:editId="28552EB3">
            <wp:extent cx="5759532" cy="4227616"/>
            <wp:effectExtent l="0" t="0" r="12700" b="20955"/>
            <wp:docPr id="35" name="Graphique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9424A0" w:rsidRDefault="00BE003C" w:rsidP="001E7737">
      <w:pPr>
        <w:pStyle w:val="Lgende"/>
        <w:rPr>
          <w:rFonts w:ascii="Times New Roman" w:eastAsiaTheme="minorHAnsi" w:hAnsi="Times New Roman"/>
          <w:spacing w:val="-5"/>
          <w:kern w:val="20"/>
        </w:rPr>
      </w:pPr>
      <w:r>
        <w:t xml:space="preserve">Figure </w:t>
      </w:r>
      <w:r w:rsidR="00A46421">
        <w:fldChar w:fldCharType="begin"/>
      </w:r>
      <w:r w:rsidR="00A46421">
        <w:instrText xml:space="preserve"> SEQ Figure \* ARABIC </w:instrText>
      </w:r>
      <w:r w:rsidR="00A46421">
        <w:fldChar w:fldCharType="separate"/>
      </w:r>
      <w:r w:rsidR="00AE3E76">
        <w:rPr>
          <w:noProof/>
        </w:rPr>
        <w:t>14</w:t>
      </w:r>
      <w:r w:rsidR="00A46421">
        <w:rPr>
          <w:noProof/>
        </w:rPr>
        <w:fldChar w:fldCharType="end"/>
      </w:r>
      <w:r>
        <w:t> : Evolution des noyaux lourds du combustible soumis à un flux neutronique</w:t>
      </w:r>
    </w:p>
    <w:p w:rsidR="00F6063D" w:rsidRDefault="00F6063D">
      <w:pPr>
        <w:rPr>
          <w:rFonts w:ascii="Times New Roman" w:eastAsiaTheme="minorHAnsi" w:hAnsi="Times New Roman"/>
          <w:spacing w:val="-5"/>
          <w:kern w:val="20"/>
          <w:sz w:val="24"/>
          <w:szCs w:val="24"/>
        </w:rPr>
      </w:pPr>
      <w:r>
        <w:rPr>
          <w:rFonts w:ascii="Times New Roman" w:eastAsiaTheme="minorHAnsi" w:hAnsi="Times New Roman"/>
          <w:spacing w:val="-5"/>
          <w:kern w:val="20"/>
          <w:sz w:val="24"/>
          <w:szCs w:val="24"/>
        </w:rPr>
        <w:br w:type="page"/>
      </w:r>
    </w:p>
    <w:p w:rsidR="007F4838" w:rsidRDefault="007F4838">
      <w:pPr>
        <w:rPr>
          <w:rFonts w:ascii="Times New Roman" w:eastAsiaTheme="minorHAnsi" w:hAnsi="Times New Roman"/>
          <w:spacing w:val="-5"/>
          <w:kern w:val="20"/>
          <w:sz w:val="24"/>
          <w:szCs w:val="24"/>
        </w:rPr>
      </w:pPr>
    </w:p>
    <w:p w:rsidR="00532ECE" w:rsidRDefault="00532ECE" w:rsidP="00943CAC">
      <w:pPr>
        <w:pStyle w:val="Titre"/>
        <w:rPr>
          <w:rFonts w:cs="Arial"/>
        </w:rPr>
      </w:pPr>
      <w:r w:rsidRPr="00104FA7">
        <w:rPr>
          <w:rFonts w:cs="Arial"/>
          <w:highlight w:val="red"/>
        </w:rPr>
        <w:t>References</w:t>
      </w:r>
    </w:p>
    <w:p w:rsidR="00FA2EB2" w:rsidRPr="00104FA7" w:rsidRDefault="00FA2EB2" w:rsidP="00104FA7">
      <w:pPr>
        <w:spacing w:after="60"/>
        <w:rPr>
          <w:highlight w:val="yellow"/>
        </w:rPr>
      </w:pPr>
      <w:bookmarkStart w:id="119" w:name="_Ref280172582"/>
    </w:p>
    <w:p w:rsidR="00CF723D" w:rsidRPr="00104FA7" w:rsidRDefault="00CF723D" w:rsidP="00104FA7">
      <w:pPr>
        <w:numPr>
          <w:ilvl w:val="0"/>
          <w:numId w:val="3"/>
        </w:numPr>
        <w:spacing w:after="120"/>
        <w:ind w:left="1077" w:hanging="510"/>
        <w:rPr>
          <w:rFonts w:cs="Arial"/>
          <w:snapToGrid w:val="0"/>
          <w:lang w:val="it-IT"/>
        </w:rPr>
      </w:pPr>
      <w:bookmarkStart w:id="120" w:name="_Ref396753419"/>
      <w:r w:rsidRPr="00104FA7">
        <w:rPr>
          <w:rFonts w:cs="Arial"/>
          <w:i/>
          <w:snapToGrid w:val="0"/>
          <w:lang w:val="it-IT"/>
        </w:rPr>
        <w:t>Status of Small and Medium Sized Reactor Designs</w:t>
      </w:r>
      <w:r w:rsidRPr="00104FA7">
        <w:rPr>
          <w:rFonts w:cs="Arial"/>
          <w:snapToGrid w:val="0"/>
          <w:lang w:val="it-IT"/>
        </w:rPr>
        <w:t>, AIEA, September 2011</w:t>
      </w:r>
      <w:r w:rsidRPr="00104FA7">
        <w:rPr>
          <w:rFonts w:cs="Arial"/>
          <w:snapToGrid w:val="0"/>
          <w:lang w:val="it-IT"/>
        </w:rPr>
        <w:br/>
        <w:t xml:space="preserve">Site web : </w:t>
      </w:r>
      <w:r w:rsidRPr="00104FA7">
        <w:rPr>
          <w:lang w:val="it-IT"/>
        </w:rPr>
        <w:fldChar w:fldCharType="begin"/>
      </w:r>
      <w:r w:rsidRPr="00104FA7">
        <w:rPr>
          <w:lang w:val="it-IT"/>
        </w:rPr>
        <w:instrText xml:space="preserve"> HYPERLINK "http://www.iaea.org/NuclearPower/Downloads/Technology/files/SMR-booklet.pdf" </w:instrText>
      </w:r>
      <w:r w:rsidRPr="00104FA7">
        <w:rPr>
          <w:lang w:val="it-IT"/>
        </w:rPr>
        <w:fldChar w:fldCharType="separate"/>
      </w:r>
      <w:r w:rsidRPr="00104FA7">
        <w:rPr>
          <w:rStyle w:val="Lienhypertexte"/>
          <w:lang w:val="it-IT"/>
        </w:rPr>
        <w:t>http://www.iaea.org/NuclearPower/Downloads/Technology/files/SMR-booklet.pdf</w:t>
      </w:r>
      <w:r w:rsidRPr="00104FA7">
        <w:rPr>
          <w:lang w:val="it-IT"/>
        </w:rPr>
        <w:fldChar w:fldCharType="end"/>
      </w:r>
      <w:bookmarkEnd w:id="120"/>
      <w:r w:rsidRPr="00CF723D">
        <w:rPr>
          <w:lang w:val="it-IT"/>
        </w:rPr>
        <w:t xml:space="preserve"> </w:t>
      </w:r>
    </w:p>
    <w:p w:rsidR="00F4726D" w:rsidRPr="00104FA7" w:rsidRDefault="00F4726D" w:rsidP="00104FA7">
      <w:pPr>
        <w:numPr>
          <w:ilvl w:val="0"/>
          <w:numId w:val="3"/>
        </w:numPr>
        <w:spacing w:after="120"/>
        <w:ind w:left="1077" w:hanging="510"/>
        <w:rPr>
          <w:rFonts w:cs="Arial"/>
          <w:snapToGrid w:val="0"/>
          <w:lang w:val="it-IT"/>
        </w:rPr>
      </w:pPr>
      <w:r w:rsidRPr="00104FA7">
        <w:rPr>
          <w:highlight w:val="red"/>
          <w:lang w:val="it-IT"/>
        </w:rPr>
        <w:t xml:space="preserve">- </w:t>
      </w:r>
      <w:hyperlink r:id="rId37" w:history="1">
        <w:r w:rsidRPr="00104FA7">
          <w:rPr>
            <w:rStyle w:val="Lienhypertexte"/>
            <w:lang w:val="it-IT"/>
          </w:rPr>
          <w:t>http://www.areva.com/mediatheque/liblocal/docs/activites/reacteurs-services/reacteurs/pdf-plaq-antares-va/index.html#/-2/</w:t>
        </w:r>
      </w:hyperlink>
    </w:p>
    <w:p w:rsidR="00F4726D" w:rsidRPr="00104FA7" w:rsidRDefault="00F4726D" w:rsidP="00104FA7">
      <w:pPr>
        <w:numPr>
          <w:ilvl w:val="0"/>
          <w:numId w:val="3"/>
        </w:numPr>
        <w:spacing w:after="120"/>
        <w:ind w:left="1077" w:hanging="510"/>
        <w:rPr>
          <w:rFonts w:cs="Arial"/>
          <w:snapToGrid w:val="0"/>
          <w:lang w:val="it-IT"/>
        </w:rPr>
      </w:pPr>
      <w:hyperlink r:id="rId38" w:history="1">
        <w:r w:rsidRPr="00104FA7">
          <w:rPr>
            <w:rStyle w:val="Lienhypertexte"/>
            <w:highlight w:val="red"/>
            <w:lang w:val="it-IT"/>
          </w:rPr>
          <w:t>http://fr.dcnsgroup.com/wp-content/uploads/2012/07/0907_DCNS_1207072_FLEXBLUE_FR.pdf</w:t>
        </w:r>
      </w:hyperlink>
    </w:p>
    <w:p w:rsidR="00F4726D" w:rsidRPr="00104FA7" w:rsidRDefault="00F4726D" w:rsidP="00104FA7">
      <w:pPr>
        <w:numPr>
          <w:ilvl w:val="0"/>
          <w:numId w:val="3"/>
        </w:numPr>
        <w:spacing w:after="120"/>
        <w:ind w:left="1077" w:hanging="510"/>
        <w:rPr>
          <w:highlight w:val="red"/>
          <w:lang w:val="it-IT"/>
        </w:rPr>
      </w:pPr>
      <w:r w:rsidRPr="00104FA7">
        <w:rPr>
          <w:highlight w:val="red"/>
          <w:lang w:val="it-IT"/>
        </w:rPr>
        <w:t>http://www.world-nuclear-news.org/NN_Small_nuclear_reactors_for_power_and_icebreaking_0710112.html</w:t>
      </w:r>
    </w:p>
    <w:p w:rsidR="004076CE" w:rsidRPr="00104FA7" w:rsidRDefault="004076CE" w:rsidP="00104FA7">
      <w:pPr>
        <w:numPr>
          <w:ilvl w:val="0"/>
          <w:numId w:val="3"/>
        </w:numPr>
        <w:spacing w:after="120"/>
        <w:ind w:left="1077" w:hanging="510"/>
        <w:rPr>
          <w:highlight w:val="red"/>
          <w:lang w:val="it-IT"/>
        </w:rPr>
      </w:pPr>
      <w:hyperlink r:id="rId39" w:history="1">
        <w:r w:rsidRPr="00104FA7">
          <w:rPr>
            <w:rStyle w:val="Lienhypertexte"/>
            <w:highlight w:val="red"/>
            <w:lang w:val="it-IT"/>
          </w:rPr>
          <w:t>http://www.cea.fr/content/download/80052/1536000/file/Proc%C3%A9d%C3%A9-PUREX.pdf</w:t>
        </w:r>
      </w:hyperlink>
    </w:p>
    <w:bookmarkEnd w:id="119"/>
    <w:p w:rsidR="00BA644C" w:rsidRPr="00104FA7" w:rsidRDefault="004076CE" w:rsidP="00104FA7">
      <w:pPr>
        <w:numPr>
          <w:ilvl w:val="0"/>
          <w:numId w:val="3"/>
        </w:numPr>
        <w:spacing w:after="120"/>
        <w:ind w:left="1077" w:hanging="510"/>
        <w:rPr>
          <w:rFonts w:cs="Arial"/>
          <w:snapToGrid w:val="0"/>
          <w:lang w:val="it-IT"/>
        </w:rPr>
      </w:pPr>
      <w:r w:rsidRPr="00104FA7">
        <w:rPr>
          <w:rFonts w:cs="Arial"/>
          <w:i/>
          <w:snapToGrid w:val="0"/>
          <w:lang w:val="it-IT"/>
        </w:rPr>
        <w:t>Advanced 4S (Super Safe, Small and Simple) LMR</w:t>
      </w:r>
      <w:r w:rsidRPr="00104FA7">
        <w:rPr>
          <w:rFonts w:cs="Arial"/>
          <w:snapToGrid w:val="0"/>
          <w:lang w:val="it-IT"/>
        </w:rPr>
        <w:t xml:space="preserve">,  A. Minato and N. Handa, </w:t>
      </w:r>
      <w:r w:rsidR="00A11485" w:rsidRPr="00104FA7">
        <w:rPr>
          <w:rFonts w:cs="Arial"/>
          <w:snapToGrid w:val="0"/>
          <w:lang w:val="it-IT"/>
        </w:rPr>
        <w:br/>
        <w:t>Ré</w:t>
      </w:r>
      <w:r w:rsidRPr="00104FA7">
        <w:rPr>
          <w:rFonts w:cs="Arial"/>
          <w:snapToGrid w:val="0"/>
          <w:lang w:val="it-IT"/>
        </w:rPr>
        <w:t>f</w:t>
      </w:r>
      <w:r w:rsidR="00C3390D" w:rsidRPr="00104FA7">
        <w:rPr>
          <w:rFonts w:cs="Arial"/>
          <w:snapToGrid w:val="0"/>
          <w:lang w:val="it-IT"/>
        </w:rPr>
        <w:t>é</w:t>
      </w:r>
      <w:r w:rsidRPr="00104FA7">
        <w:rPr>
          <w:rFonts w:cs="Arial"/>
          <w:snapToGrid w:val="0"/>
          <w:lang w:val="it-IT"/>
        </w:rPr>
        <w:t>rence interne XA0056275</w:t>
      </w:r>
    </w:p>
    <w:p w:rsidR="00BA644C" w:rsidRPr="00104FA7" w:rsidRDefault="00BA644C" w:rsidP="00104FA7">
      <w:pPr>
        <w:numPr>
          <w:ilvl w:val="0"/>
          <w:numId w:val="3"/>
        </w:numPr>
        <w:spacing w:after="120"/>
        <w:ind w:left="1077" w:hanging="510"/>
        <w:rPr>
          <w:rFonts w:cs="Arial"/>
          <w:snapToGrid w:val="0"/>
          <w:lang w:val="it-IT"/>
        </w:rPr>
      </w:pPr>
      <w:bookmarkStart w:id="121" w:name="_Ref396762427"/>
      <w:r w:rsidRPr="00104FA7">
        <w:rPr>
          <w:rFonts w:cs="Arial"/>
          <w:i/>
          <w:snapToGrid w:val="0"/>
          <w:lang w:val="it-IT"/>
        </w:rPr>
        <w:t>Méthodologie d’optimisation d’un cœur de réacteur à neutrons rapides, application à l’identification de solutions (combustible, cœur, système) permettant des performances accrues</w:t>
      </w:r>
      <w:r w:rsidRPr="00104FA7">
        <w:rPr>
          <w:rFonts w:cs="Arial"/>
          <w:snapToGrid w:val="0"/>
          <w:lang w:val="it-IT"/>
        </w:rPr>
        <w:tab/>
        <w:t>, Thèse CEA, Réf. tel-00660567, JJ.X. Ingremeau, Janvier 2012</w:t>
      </w:r>
      <w:bookmarkEnd w:id="121"/>
    </w:p>
    <w:p w:rsidR="00BA644C" w:rsidRPr="00104FA7" w:rsidRDefault="00BA644C" w:rsidP="00104FA7">
      <w:pPr>
        <w:numPr>
          <w:ilvl w:val="0"/>
          <w:numId w:val="3"/>
        </w:numPr>
        <w:spacing w:after="120"/>
        <w:ind w:left="1077" w:hanging="510"/>
        <w:rPr>
          <w:lang w:val="en-US"/>
        </w:rPr>
      </w:pPr>
      <w:r w:rsidRPr="00104FA7">
        <w:rPr>
          <w:rFonts w:cs="Arial"/>
          <w:i/>
          <w:snapToGrid w:val="0"/>
          <w:lang w:val="it-IT"/>
        </w:rPr>
        <w:t>NDA Plutonium Options</w:t>
      </w:r>
      <w:r w:rsidRPr="00104FA7">
        <w:rPr>
          <w:rFonts w:cs="Arial"/>
          <w:snapToGrid w:val="0"/>
          <w:lang w:val="it-IT"/>
        </w:rPr>
        <w:t xml:space="preserve"> - For comment: August 2008 - October 2008</w:t>
      </w:r>
      <w:r w:rsidRPr="00104FA7">
        <w:rPr>
          <w:rFonts w:cs="Arial"/>
          <w:snapToGrid w:val="0"/>
          <w:lang w:val="it-IT"/>
        </w:rPr>
        <w:tab/>
        <w:t>, NDA</w:t>
      </w:r>
    </w:p>
    <w:p w:rsidR="00BA644C" w:rsidRPr="00BA644C" w:rsidRDefault="00BA644C" w:rsidP="00104FA7">
      <w:pPr>
        <w:numPr>
          <w:ilvl w:val="0"/>
          <w:numId w:val="3"/>
        </w:numPr>
        <w:spacing w:after="120"/>
        <w:ind w:left="1077" w:hanging="510"/>
        <w:rPr>
          <w:lang w:val="en-US"/>
        </w:rPr>
      </w:pPr>
      <w:r w:rsidRPr="00BA644C">
        <w:rPr>
          <w:rFonts w:cs="Arial"/>
          <w:snapToGrid w:val="0"/>
          <w:lang w:val="it-IT"/>
        </w:rPr>
        <w:t xml:space="preserve">General solution of Bateman equations for nuclear transmutations, J.Cetnar, </w:t>
      </w:r>
      <w:proofErr w:type="spellStart"/>
      <w:r w:rsidRPr="00961AB4">
        <w:rPr>
          <w:highlight w:val="red"/>
          <w:lang w:val="en-US"/>
        </w:rPr>
        <w:t>editon</w:t>
      </w:r>
      <w:proofErr w:type="spellEnd"/>
    </w:p>
    <w:p w:rsidR="00BA644C" w:rsidRPr="003145E0" w:rsidRDefault="00BA644C" w:rsidP="00104FA7">
      <w:pPr>
        <w:numPr>
          <w:ilvl w:val="0"/>
          <w:numId w:val="3"/>
        </w:numPr>
        <w:spacing w:after="120"/>
        <w:ind w:left="1077" w:hanging="510"/>
        <w:rPr>
          <w:lang w:val="en-US"/>
        </w:rPr>
      </w:pPr>
      <w:hyperlink r:id="rId40" w:history="1">
        <w:r w:rsidRPr="00EA0196">
          <w:rPr>
            <w:rStyle w:val="Lienhypertexte"/>
            <w:lang w:val="en-US"/>
          </w:rPr>
          <w:t>http://www.oecd-nea.org/Janis/</w:t>
        </w:r>
      </w:hyperlink>
    </w:p>
    <w:p w:rsidR="00BA644C" w:rsidRDefault="00BA644C" w:rsidP="00104FA7">
      <w:pPr>
        <w:numPr>
          <w:ilvl w:val="0"/>
          <w:numId w:val="3"/>
        </w:numPr>
        <w:spacing w:after="120"/>
        <w:ind w:left="1077" w:hanging="510"/>
        <w:rPr>
          <w:lang w:val="en-US"/>
        </w:rPr>
      </w:pPr>
      <w:hyperlink r:id="rId41" w:history="1">
        <w:r w:rsidRPr="002F1948">
          <w:rPr>
            <w:rStyle w:val="Lienhypertexte"/>
            <w:lang w:val="en-US"/>
          </w:rPr>
          <w:t>http://www.nndc.bnl.gov/nudat2/reCenter.jsp?z=92&amp;n=145</w:t>
        </w:r>
      </w:hyperlink>
    </w:p>
    <w:p w:rsidR="00BA644C" w:rsidRPr="00104FA7" w:rsidRDefault="00BA644C" w:rsidP="00104FA7">
      <w:pPr>
        <w:pStyle w:val="Paragraphedeliste"/>
        <w:numPr>
          <w:ilvl w:val="0"/>
          <w:numId w:val="3"/>
        </w:numPr>
        <w:spacing w:after="120"/>
        <w:ind w:left="1077" w:hanging="510"/>
        <w:contextualSpacing w:val="0"/>
        <w:rPr>
          <w:rFonts w:ascii="Arial" w:hAnsi="Arial" w:cs="Arial"/>
          <w:i/>
          <w:snapToGrid w:val="0"/>
          <w:spacing w:val="0"/>
          <w:kern w:val="0"/>
          <w:sz w:val="20"/>
          <w:szCs w:val="20"/>
          <w:lang w:val="it-IT"/>
        </w:rPr>
      </w:pPr>
      <w:r w:rsidRPr="00104FA7">
        <w:rPr>
          <w:rFonts w:ascii="Arial" w:hAnsi="Arial" w:cs="Arial"/>
          <w:i/>
          <w:snapToGrid w:val="0"/>
          <w:spacing w:val="0"/>
          <w:kern w:val="0"/>
          <w:sz w:val="20"/>
          <w:szCs w:val="20"/>
          <w:lang w:val="it-IT"/>
        </w:rPr>
        <w:t xml:space="preserve">Précis de neutronique, </w:t>
      </w:r>
      <w:r w:rsidRPr="00104FA7">
        <w:rPr>
          <w:rFonts w:ascii="Arial" w:hAnsi="Arial" w:cs="Arial"/>
          <w:i/>
          <w:snapToGrid w:val="0"/>
          <w:spacing w:val="0"/>
          <w:kern w:val="0"/>
          <w:sz w:val="20"/>
          <w:szCs w:val="20"/>
          <w:lang w:val="it-IT"/>
        </w:rPr>
        <w:tab/>
      </w:r>
      <w:r w:rsidRPr="00104FA7">
        <w:rPr>
          <w:rFonts w:ascii="Arial" w:hAnsi="Arial" w:cs="Arial"/>
          <w:i/>
          <w:snapToGrid w:val="0"/>
          <w:spacing w:val="0"/>
          <w:kern w:val="0"/>
          <w:sz w:val="20"/>
          <w:szCs w:val="20"/>
          <w:lang w:val="it-IT"/>
        </w:rPr>
        <w:br/>
      </w:r>
      <w:r w:rsidRPr="00104FA7">
        <w:rPr>
          <w:rFonts w:ascii="Arial" w:hAnsi="Arial" w:cs="Arial"/>
          <w:snapToGrid w:val="0"/>
          <w:spacing w:val="0"/>
          <w:kern w:val="0"/>
          <w:sz w:val="20"/>
          <w:szCs w:val="20"/>
          <w:lang w:val="it-IT"/>
        </w:rPr>
        <w:t xml:space="preserve">P.Reuss, </w:t>
      </w:r>
      <w:r w:rsidRPr="00104FA7">
        <w:rPr>
          <w:rFonts w:ascii="Arial" w:hAnsi="Arial" w:cs="Arial"/>
          <w:snapToGrid w:val="0"/>
          <w:spacing w:val="0"/>
          <w:kern w:val="0"/>
          <w:sz w:val="20"/>
          <w:szCs w:val="20"/>
          <w:highlight w:val="red"/>
          <w:lang w:val="it-IT"/>
        </w:rPr>
        <w:t>editon</w:t>
      </w:r>
    </w:p>
    <w:p w:rsidR="00BA644C" w:rsidRDefault="00BA644C" w:rsidP="00104FA7">
      <w:pPr>
        <w:spacing w:after="60"/>
        <w:ind w:left="1077"/>
        <w:rPr>
          <w:lang w:val="it-IT"/>
        </w:rPr>
      </w:pPr>
    </w:p>
    <w:p w:rsidR="00BA644C" w:rsidRDefault="00BA644C" w:rsidP="00104FA7">
      <w:pPr>
        <w:spacing w:after="60"/>
        <w:ind w:left="1077"/>
        <w:rPr>
          <w:lang w:val="it-IT"/>
        </w:rPr>
      </w:pPr>
    </w:p>
    <w:p w:rsidR="00790EEA" w:rsidRPr="00104FA7" w:rsidRDefault="00790EEA" w:rsidP="00104FA7">
      <w:pPr>
        <w:spacing w:after="60"/>
        <w:ind w:left="1077"/>
        <w:rPr>
          <w:lang w:val="it-IT"/>
        </w:rPr>
      </w:pPr>
      <w:r w:rsidRPr="00104FA7">
        <w:rPr>
          <w:lang w:val="it-IT"/>
        </w:rPr>
        <w:br w:type="page"/>
      </w:r>
    </w:p>
    <w:p w:rsidR="00790EEA" w:rsidRPr="00790EEA" w:rsidRDefault="00790EEA" w:rsidP="00844507">
      <w:pPr>
        <w:pStyle w:val="Titre"/>
        <w:rPr>
          <w:rFonts w:cs="Arial"/>
        </w:rPr>
      </w:pPr>
      <w:r w:rsidRPr="00790EEA">
        <w:rPr>
          <w:rFonts w:cs="Arial"/>
        </w:rPr>
        <w:lastRenderedPageBreak/>
        <w:t>Résumé</w:t>
      </w:r>
    </w:p>
    <w:p w:rsidR="00790EEA" w:rsidRPr="00790EEA" w:rsidRDefault="00790EEA" w:rsidP="00844507">
      <w:pPr>
        <w:pStyle w:val="Titre"/>
        <w:rPr>
          <w:rFonts w:cs="Arial"/>
        </w:rPr>
      </w:pPr>
    </w:p>
    <w:p w:rsidR="00790EEA" w:rsidRPr="00790EEA" w:rsidRDefault="00790EEA" w:rsidP="0085762A">
      <w:pPr>
        <w:pStyle w:val="Normale2"/>
      </w:pPr>
    </w:p>
    <w:p w:rsidR="00C3390D" w:rsidRPr="00514A86" w:rsidRDefault="00C3390D" w:rsidP="00C3390D">
      <w:pPr>
        <w:pStyle w:val="Normale2"/>
        <w:jc w:val="left"/>
        <w:rPr>
          <w:rFonts w:asciiTheme="minorHAnsi" w:hAnsiTheme="minorHAnsi" w:cstheme="minorHAnsi"/>
        </w:rPr>
      </w:pPr>
      <w:r w:rsidRPr="00514A86">
        <w:rPr>
          <w:rFonts w:asciiTheme="minorHAnsi" w:hAnsiTheme="minorHAnsi" w:cstheme="minorHAnsi"/>
        </w:rPr>
        <w:t>L’activité de R&amp;D d’ALTRAN est portée sur un projet ambitieux visant à l’élaboration d’un SMR de type RNR-G.</w:t>
      </w:r>
    </w:p>
    <w:p w:rsidR="00C3390D" w:rsidRDefault="00C3390D" w:rsidP="00C3390D">
      <w:pPr>
        <w:pStyle w:val="Normale2"/>
        <w:rPr>
          <w:rFonts w:asciiTheme="minorHAnsi" w:hAnsiTheme="minorHAnsi" w:cstheme="minorHAnsi"/>
        </w:rPr>
      </w:pPr>
      <w:r w:rsidRPr="00514A86">
        <w:rPr>
          <w:rFonts w:asciiTheme="minorHAnsi" w:hAnsiTheme="minorHAnsi" w:cstheme="minorHAnsi"/>
        </w:rPr>
        <w:t xml:space="preserve">Le sujet de ce </w:t>
      </w:r>
      <w:r>
        <w:rPr>
          <w:rFonts w:asciiTheme="minorHAnsi" w:hAnsiTheme="minorHAnsi" w:cstheme="minorHAnsi"/>
        </w:rPr>
        <w:t>mémoire</w:t>
      </w:r>
      <w:r w:rsidRPr="00514A86">
        <w:rPr>
          <w:rFonts w:asciiTheme="minorHAnsi" w:hAnsiTheme="minorHAnsi" w:cstheme="minorHAnsi"/>
        </w:rPr>
        <w:t xml:space="preserve"> port</w:t>
      </w:r>
      <w:r>
        <w:rPr>
          <w:rFonts w:asciiTheme="minorHAnsi" w:hAnsiTheme="minorHAnsi" w:cstheme="minorHAnsi"/>
        </w:rPr>
        <w:t xml:space="preserve">e sur la problématique du contrôle de l’épuisement du combustible destiné aux petits </w:t>
      </w:r>
      <w:r w:rsidRPr="00514A86">
        <w:rPr>
          <w:rFonts w:asciiTheme="minorHAnsi" w:hAnsiTheme="minorHAnsi" w:cstheme="minorHAnsi"/>
        </w:rPr>
        <w:t>réacteur</w:t>
      </w:r>
      <w:r>
        <w:rPr>
          <w:rFonts w:asciiTheme="minorHAnsi" w:hAnsiTheme="minorHAnsi" w:cstheme="minorHAnsi"/>
        </w:rPr>
        <w:t>s nucléaires à neutrons rapides. Plus particulièrement i</w:t>
      </w:r>
      <w:r w:rsidRPr="00514A86">
        <w:rPr>
          <w:rFonts w:asciiTheme="minorHAnsi" w:hAnsiTheme="minorHAnsi" w:cstheme="minorHAnsi"/>
        </w:rPr>
        <w:t xml:space="preserve">l </w:t>
      </w:r>
      <w:r>
        <w:rPr>
          <w:rFonts w:asciiTheme="minorHAnsi" w:hAnsiTheme="minorHAnsi" w:cstheme="minorHAnsi"/>
        </w:rPr>
        <w:t xml:space="preserve">porte sur la modélisation de </w:t>
      </w:r>
      <w:r w:rsidRPr="00514A86">
        <w:rPr>
          <w:rFonts w:asciiTheme="minorHAnsi" w:hAnsiTheme="minorHAnsi" w:cstheme="minorHAnsi"/>
        </w:rPr>
        <w:t xml:space="preserve"> l’évolution isotopique des différents noyaux </w:t>
      </w:r>
      <w:r>
        <w:rPr>
          <w:rFonts w:asciiTheme="minorHAnsi" w:hAnsiTheme="minorHAnsi" w:cstheme="minorHAnsi"/>
        </w:rPr>
        <w:t>constituant</w:t>
      </w:r>
      <w:r w:rsidRPr="00514A86">
        <w:rPr>
          <w:rFonts w:asciiTheme="minorHAnsi" w:hAnsiTheme="minorHAnsi" w:cstheme="minorHAnsi"/>
        </w:rPr>
        <w:t xml:space="preserve"> le vecteur Pu pendant l’épuisement </w:t>
      </w:r>
      <w:r>
        <w:rPr>
          <w:rFonts w:asciiTheme="minorHAnsi" w:hAnsiTheme="minorHAnsi" w:cstheme="minorHAnsi"/>
        </w:rPr>
        <w:t>dans un</w:t>
      </w:r>
      <w:r w:rsidRPr="00514A86">
        <w:rPr>
          <w:rFonts w:asciiTheme="minorHAnsi" w:hAnsiTheme="minorHAnsi" w:cstheme="minorHAnsi"/>
        </w:rPr>
        <w:t xml:space="preserve"> cœur</w:t>
      </w:r>
      <w:r>
        <w:rPr>
          <w:rFonts w:asciiTheme="minorHAnsi" w:hAnsiTheme="minorHAnsi" w:cstheme="minorHAnsi"/>
        </w:rPr>
        <w:t xml:space="preserve"> de réacteur d’irradiation suivi</w:t>
      </w:r>
      <w:r w:rsidRPr="00514A86">
        <w:rPr>
          <w:rFonts w:asciiTheme="minorHAnsi" w:hAnsiTheme="minorHAnsi" w:cstheme="minorHAnsi"/>
        </w:rPr>
        <w:t xml:space="preserve"> </w:t>
      </w:r>
      <w:r>
        <w:rPr>
          <w:rFonts w:asciiTheme="minorHAnsi" w:hAnsiTheme="minorHAnsi" w:cstheme="minorHAnsi"/>
        </w:rPr>
        <w:t>d’une</w:t>
      </w:r>
      <w:r w:rsidRPr="00514A86">
        <w:rPr>
          <w:rFonts w:asciiTheme="minorHAnsi" w:hAnsiTheme="minorHAnsi" w:cstheme="minorHAnsi"/>
        </w:rPr>
        <w:t xml:space="preserve"> période de refroidissement.</w:t>
      </w:r>
    </w:p>
    <w:p w:rsidR="00C3390D" w:rsidRDefault="00C3390D" w:rsidP="00C3390D">
      <w:pPr>
        <w:pStyle w:val="Normale2"/>
        <w:rPr>
          <w:rFonts w:asciiTheme="minorHAnsi" w:hAnsiTheme="minorHAnsi" w:cstheme="minorHAnsi"/>
        </w:rPr>
      </w:pPr>
      <w:r>
        <w:rPr>
          <w:rFonts w:asciiTheme="minorHAnsi" w:hAnsiTheme="minorHAnsi" w:cstheme="minorHAnsi"/>
        </w:rPr>
        <w:t>Après avoir explicité l’équation de Bateman décrivant l’évolution des différents isotopes au cours du temps, ce mémoire  présente différentes modélisations et méthodes numériques permettant de résoudre la problématique explicitée. Ces différentes modélisations sont comparée à un code de calcul neutronique DRAGON afin d’estimer leurs précisions.</w:t>
      </w:r>
    </w:p>
    <w:p w:rsidR="00C3390D" w:rsidRDefault="00C3390D" w:rsidP="00C3390D">
      <w:pPr>
        <w:pStyle w:val="Normale2"/>
        <w:rPr>
          <w:rFonts w:asciiTheme="minorHAnsi" w:hAnsiTheme="minorHAnsi" w:cstheme="minorHAnsi"/>
        </w:rPr>
      </w:pPr>
      <w:r>
        <w:rPr>
          <w:rFonts w:asciiTheme="minorHAnsi" w:hAnsiTheme="minorHAnsi" w:cstheme="minorHAnsi"/>
        </w:rPr>
        <w:t>Enfin un des modèles retenu pour ses performances (précision, robustesse, et rapidité de calcul) est exploité afin de débuter la réponse à la question : « peut-on contrôler simplement la qualité d’un vecteur Pu ? »</w:t>
      </w:r>
    </w:p>
    <w:p w:rsidR="00C3390D" w:rsidRDefault="00C3390D" w:rsidP="00C3390D">
      <w:pPr>
        <w:pStyle w:val="Normale2"/>
        <w:rPr>
          <w:rFonts w:asciiTheme="minorHAnsi" w:hAnsiTheme="minorHAnsi" w:cstheme="minorHAnsi"/>
        </w:rPr>
      </w:pPr>
    </w:p>
    <w:p w:rsidR="00C3390D" w:rsidRPr="00514A86" w:rsidRDefault="00C3390D" w:rsidP="00C3390D">
      <w:pPr>
        <w:pStyle w:val="Normale2"/>
        <w:rPr>
          <w:rFonts w:asciiTheme="minorHAnsi" w:hAnsiTheme="minorHAnsi" w:cstheme="minorHAnsi"/>
        </w:rPr>
      </w:pPr>
    </w:p>
    <w:p w:rsidR="00C3390D" w:rsidRDefault="00C3390D" w:rsidP="00C3390D">
      <w:pPr>
        <w:pStyle w:val="Normale2"/>
      </w:pPr>
    </w:p>
    <w:p w:rsidR="00C3390D" w:rsidRDefault="00C3390D" w:rsidP="00C3390D">
      <w:pPr>
        <w:pStyle w:val="Normale2"/>
      </w:pPr>
    </w:p>
    <w:p w:rsidR="00C3390D" w:rsidRDefault="00C3390D" w:rsidP="00C3390D">
      <w:pPr>
        <w:pStyle w:val="Normale2"/>
      </w:pPr>
    </w:p>
    <w:p w:rsidR="00C3390D" w:rsidRDefault="00C3390D" w:rsidP="00C3390D">
      <w:pPr>
        <w:pStyle w:val="Normale2"/>
      </w:pPr>
    </w:p>
    <w:p w:rsidR="00C3390D" w:rsidRPr="00790EEA" w:rsidRDefault="00C3390D" w:rsidP="00C3390D">
      <w:pPr>
        <w:pStyle w:val="Normale2"/>
      </w:pPr>
    </w:p>
    <w:p w:rsidR="00C3390D" w:rsidRPr="00790EEA" w:rsidRDefault="00C3390D" w:rsidP="00C3390D">
      <w:pPr>
        <w:suppressAutoHyphens/>
        <w:autoSpaceDE w:val="0"/>
        <w:jc w:val="both"/>
        <w:rPr>
          <w:rFonts w:ascii="Times New Roman" w:hAnsi="Times New Roman"/>
          <w:spacing w:val="-5"/>
          <w:kern w:val="20"/>
          <w:sz w:val="24"/>
          <w:szCs w:val="24"/>
        </w:rPr>
      </w:pPr>
    </w:p>
    <w:p w:rsidR="00C3390D" w:rsidRDefault="00C3390D" w:rsidP="00C3390D">
      <w:pPr>
        <w:suppressAutoHyphens/>
        <w:autoSpaceDE w:val="0"/>
        <w:jc w:val="center"/>
        <w:rPr>
          <w:rFonts w:ascii="Times New Roman" w:hAnsi="Times New Roman"/>
          <w:spacing w:val="-5"/>
          <w:kern w:val="20"/>
          <w:sz w:val="24"/>
          <w:szCs w:val="24"/>
        </w:rPr>
      </w:pPr>
      <w:r w:rsidRPr="00790EEA">
        <w:rPr>
          <w:rFonts w:ascii="Times New Roman" w:hAnsi="Times New Roman"/>
          <w:spacing w:val="-5"/>
          <w:kern w:val="20"/>
          <w:sz w:val="24"/>
          <w:szCs w:val="24"/>
        </w:rPr>
        <w:t>Mots clés</w:t>
      </w:r>
      <w:r>
        <w:rPr>
          <w:rFonts w:ascii="Times New Roman" w:hAnsi="Times New Roman"/>
          <w:spacing w:val="-5"/>
          <w:kern w:val="20"/>
          <w:sz w:val="24"/>
          <w:szCs w:val="24"/>
        </w:rPr>
        <w:t> :</w:t>
      </w:r>
    </w:p>
    <w:p w:rsidR="00C3390D" w:rsidRPr="00790EEA" w:rsidRDefault="00C3390D" w:rsidP="00C3390D">
      <w:pPr>
        <w:suppressAutoHyphens/>
        <w:autoSpaceDE w:val="0"/>
        <w:jc w:val="center"/>
        <w:rPr>
          <w:rFonts w:ascii="Times New Roman" w:hAnsi="Times New Roman"/>
          <w:spacing w:val="-5"/>
          <w:kern w:val="20"/>
          <w:sz w:val="24"/>
          <w:szCs w:val="24"/>
        </w:rPr>
      </w:pPr>
    </w:p>
    <w:p w:rsidR="00C3390D" w:rsidRDefault="00C3390D" w:rsidP="00C3390D">
      <w:pPr>
        <w:suppressAutoHyphens/>
        <w:autoSpaceDE w:val="0"/>
        <w:jc w:val="center"/>
        <w:rPr>
          <w:rFonts w:ascii="Times New Roman" w:hAnsi="Times New Roman"/>
          <w:spacing w:val="-5"/>
          <w:kern w:val="20"/>
          <w:sz w:val="24"/>
          <w:szCs w:val="24"/>
        </w:rPr>
      </w:pPr>
      <w:r>
        <w:rPr>
          <w:rFonts w:ascii="Times New Roman" w:hAnsi="Times New Roman"/>
          <w:spacing w:val="-5"/>
          <w:kern w:val="20"/>
          <w:sz w:val="24"/>
          <w:szCs w:val="24"/>
        </w:rPr>
        <w:t>- MODELE SIMPLIFIE D’EPUISEMENT</w:t>
      </w:r>
    </w:p>
    <w:p w:rsidR="00C3390D" w:rsidRPr="00790EEA" w:rsidRDefault="00C3390D" w:rsidP="00104FA7">
      <w:pPr>
        <w:suppressAutoHyphens/>
        <w:autoSpaceDE w:val="0"/>
        <w:jc w:val="center"/>
        <w:rPr>
          <w:rFonts w:ascii="Times New Roman" w:hAnsi="Times New Roman"/>
          <w:spacing w:val="-5"/>
          <w:kern w:val="20"/>
          <w:sz w:val="24"/>
          <w:szCs w:val="24"/>
        </w:rPr>
      </w:pPr>
      <w:r>
        <w:rPr>
          <w:rFonts w:ascii="Times New Roman" w:hAnsi="Times New Roman"/>
          <w:spacing w:val="-5"/>
          <w:kern w:val="20"/>
          <w:sz w:val="24"/>
          <w:szCs w:val="24"/>
        </w:rPr>
        <w:t>- BATEMAN</w:t>
      </w:r>
    </w:p>
    <w:p w:rsidR="00C3390D" w:rsidRDefault="00C3390D" w:rsidP="00C3390D">
      <w:pPr>
        <w:suppressAutoHyphens/>
        <w:autoSpaceDE w:val="0"/>
        <w:jc w:val="center"/>
        <w:rPr>
          <w:rFonts w:ascii="Times New Roman" w:hAnsi="Times New Roman"/>
          <w:spacing w:val="-5"/>
          <w:kern w:val="20"/>
          <w:sz w:val="24"/>
          <w:szCs w:val="24"/>
        </w:rPr>
      </w:pPr>
      <w:r w:rsidRPr="00790EEA">
        <w:rPr>
          <w:rFonts w:ascii="Times New Roman" w:hAnsi="Times New Roman"/>
          <w:spacing w:val="-5"/>
          <w:kern w:val="20"/>
          <w:sz w:val="24"/>
          <w:szCs w:val="24"/>
        </w:rPr>
        <w:t xml:space="preserve">- </w:t>
      </w:r>
      <w:r>
        <w:rPr>
          <w:rFonts w:ascii="Times New Roman" w:hAnsi="Times New Roman"/>
          <w:spacing w:val="-5"/>
          <w:kern w:val="20"/>
          <w:sz w:val="24"/>
          <w:szCs w:val="24"/>
        </w:rPr>
        <w:t xml:space="preserve"> </w:t>
      </w:r>
      <w:r w:rsidRPr="00790EEA">
        <w:rPr>
          <w:rFonts w:ascii="Times New Roman" w:hAnsi="Times New Roman"/>
          <w:spacing w:val="-5"/>
          <w:kern w:val="20"/>
          <w:sz w:val="24"/>
          <w:szCs w:val="24"/>
        </w:rPr>
        <w:t>NEUTRONIQUE</w:t>
      </w:r>
    </w:p>
    <w:p w:rsidR="00C3390D" w:rsidRDefault="00C3390D" w:rsidP="00C3390D">
      <w:pPr>
        <w:suppressAutoHyphens/>
        <w:autoSpaceDE w:val="0"/>
        <w:jc w:val="center"/>
        <w:rPr>
          <w:rFonts w:ascii="Times New Roman" w:hAnsi="Times New Roman"/>
          <w:spacing w:val="-5"/>
          <w:kern w:val="20"/>
          <w:sz w:val="24"/>
          <w:szCs w:val="24"/>
        </w:rPr>
      </w:pPr>
      <w:r>
        <w:rPr>
          <w:rFonts w:ascii="Times New Roman" w:hAnsi="Times New Roman"/>
          <w:spacing w:val="-5"/>
          <w:kern w:val="20"/>
          <w:sz w:val="24"/>
          <w:szCs w:val="24"/>
        </w:rPr>
        <w:t>- REACTEURS NUCLEAIRES</w:t>
      </w:r>
    </w:p>
    <w:p w:rsidR="00C3390D" w:rsidRDefault="00C3390D" w:rsidP="00C3390D">
      <w:pPr>
        <w:suppressAutoHyphens/>
        <w:autoSpaceDE w:val="0"/>
        <w:jc w:val="center"/>
        <w:rPr>
          <w:rFonts w:ascii="Times New Roman" w:hAnsi="Times New Roman"/>
          <w:spacing w:val="-5"/>
          <w:kern w:val="20"/>
          <w:sz w:val="24"/>
          <w:szCs w:val="24"/>
        </w:rPr>
      </w:pPr>
      <w:r>
        <w:rPr>
          <w:rFonts w:ascii="Times New Roman" w:hAnsi="Times New Roman"/>
          <w:spacing w:val="-5"/>
          <w:kern w:val="20"/>
          <w:sz w:val="24"/>
          <w:szCs w:val="24"/>
        </w:rPr>
        <w:t>- SMR A NEUTRONS RAPIDES</w:t>
      </w:r>
    </w:p>
    <w:p w:rsidR="00790EEA" w:rsidRPr="009811B4" w:rsidRDefault="00844507" w:rsidP="00790EEA">
      <w:pPr>
        <w:pStyle w:val="Titre"/>
      </w:pPr>
      <w:r>
        <w:rPr>
          <w:noProof/>
          <w:lang w:eastAsia="fr-FR"/>
        </w:rPr>
        <w:drawing>
          <wp:anchor distT="0" distB="0" distL="114300" distR="114300" simplePos="0" relativeHeight="251665408" behindDoc="0" locked="0" layoutInCell="1" allowOverlap="1" wp14:anchorId="66ED51EE" wp14:editId="396D0D8C">
            <wp:simplePos x="0" y="0"/>
            <wp:positionH relativeFrom="column">
              <wp:posOffset>1952625</wp:posOffset>
            </wp:positionH>
            <wp:positionV relativeFrom="paragraph">
              <wp:posOffset>1760855</wp:posOffset>
            </wp:positionV>
            <wp:extent cx="3785870" cy="506095"/>
            <wp:effectExtent l="0" t="0" r="5080" b="8255"/>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85870" cy="50609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4384" behindDoc="0" locked="0" layoutInCell="1" allowOverlap="1" wp14:anchorId="27AD97E4" wp14:editId="49A8CC1C">
            <wp:simplePos x="0" y="0"/>
            <wp:positionH relativeFrom="column">
              <wp:posOffset>-239395</wp:posOffset>
            </wp:positionH>
            <wp:positionV relativeFrom="paragraph">
              <wp:posOffset>1271905</wp:posOffset>
            </wp:positionV>
            <wp:extent cx="737870" cy="1225550"/>
            <wp:effectExtent l="0" t="0" r="5080" b="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37870" cy="1225550"/>
                    </a:xfrm>
                    <a:prstGeom prst="rect">
                      <a:avLst/>
                    </a:prstGeom>
                    <a:noFill/>
                  </pic:spPr>
                </pic:pic>
              </a:graphicData>
            </a:graphic>
            <wp14:sizeRelH relativeFrom="page">
              <wp14:pctWidth>0</wp14:pctWidth>
            </wp14:sizeRelH>
            <wp14:sizeRelV relativeFrom="page">
              <wp14:pctHeight>0</wp14:pctHeight>
            </wp14:sizeRelV>
          </wp:anchor>
        </w:drawing>
      </w:r>
    </w:p>
    <w:sectPr w:rsidR="00790EEA" w:rsidRPr="009811B4" w:rsidSect="00104FA7">
      <w:headerReference w:type="even" r:id="rId44"/>
      <w:footerReference w:type="default" r:id="rId45"/>
      <w:headerReference w:type="first" r:id="rId46"/>
      <w:footerReference w:type="first" r:id="rId47"/>
      <w:footnotePr>
        <w:numRestart w:val="eachPage"/>
      </w:footnotePr>
      <w:type w:val="continuous"/>
      <w:pgSz w:w="11906" w:h="16838" w:code="9"/>
      <w:pgMar w:top="1417" w:right="1417" w:bottom="1417" w:left="1417"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CQUET Philippe" w:date="2014-08-25T17:57:00Z" w:initials="JP">
    <w:p w:rsidR="00CF723D" w:rsidRDefault="00CF723D">
      <w:pPr>
        <w:pStyle w:val="Commentaire"/>
      </w:pPr>
      <w:r>
        <w:rPr>
          <w:rStyle w:val="Marquedecommentaire"/>
        </w:rPr>
        <w:annotationRef/>
      </w:r>
      <w:r w:rsidRPr="00CF723D">
        <w:t>http://www.world-nuclear-news.org/NN_Small_nuclear_reactors_for_power_and_icebreaking_0710112.html</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08F4" w:rsidRDefault="00CA08F4">
      <w:r>
        <w:separator/>
      </w:r>
    </w:p>
    <w:p w:rsidR="00CA08F4" w:rsidRDefault="00CA08F4"/>
    <w:p w:rsidR="00CA08F4" w:rsidRDefault="00CA08F4"/>
  </w:endnote>
  <w:endnote w:type="continuationSeparator" w:id="0">
    <w:p w:rsidR="00CA08F4" w:rsidRDefault="00CA08F4">
      <w:r>
        <w:continuationSeparator/>
      </w:r>
    </w:p>
    <w:p w:rsidR="00CA08F4" w:rsidRDefault="00CA08F4"/>
    <w:p w:rsidR="00CA08F4" w:rsidRDefault="00CA08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Garamond">
    <w:panose1 w:val="02020404030301010803"/>
    <w:charset w:val="00"/>
    <w:family w:val="roman"/>
    <w:pitch w:val="variable"/>
    <w:sig w:usb0="00000287" w:usb1="00000000" w:usb2="00000000" w:usb3="00000000" w:csb0="0000009F" w:csb1="00000000"/>
  </w:font>
  <w:font w:name="Arial Gras">
    <w:panose1 w:val="020B070402020202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GaramondPro-BoldItalic">
    <w:altName w:val="MS Mincho"/>
    <w:panose1 w:val="00000000000000000000"/>
    <w:charset w:val="80"/>
    <w:family w:val="roman"/>
    <w:notTrueType/>
    <w:pitch w:val="default"/>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Liberatio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5CF" w:rsidRDefault="00FC25CF">
    <w:pPr>
      <w:framePr w:wrap="none" w:vAnchor="text" w:hAnchor="margin" w:xAlign="center" w:y="1"/>
    </w:pPr>
    <w:r>
      <w:fldChar w:fldCharType="begin"/>
    </w:r>
    <w:r>
      <w:instrText xml:space="preserve">PAGE  </w:instrText>
    </w:r>
    <w:r>
      <w:fldChar w:fldCharType="separate"/>
    </w:r>
    <w:r>
      <w:rPr>
        <w:noProof/>
      </w:rPr>
      <w:t>2</w:t>
    </w:r>
    <w:r>
      <w:fldChar w:fldCharType="end"/>
    </w:r>
  </w:p>
  <w:p w:rsidR="00FC25CF" w:rsidRDefault="00FC25CF">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8058996"/>
      <w:docPartObj>
        <w:docPartGallery w:val="Page Numbers (Bottom of Page)"/>
        <w:docPartUnique/>
      </w:docPartObj>
    </w:sdtPr>
    <w:sdtEndPr>
      <w:rPr>
        <w:sz w:val="24"/>
        <w:szCs w:val="24"/>
      </w:rPr>
    </w:sdtEndPr>
    <w:sdtContent>
      <w:p w:rsidR="00FC25CF" w:rsidRPr="00F91546" w:rsidRDefault="00FC25CF">
        <w:pPr>
          <w:pStyle w:val="Pieddepage"/>
          <w:jc w:val="center"/>
          <w:rPr>
            <w:sz w:val="24"/>
            <w:szCs w:val="24"/>
          </w:rPr>
        </w:pPr>
        <w:r w:rsidRPr="00F91546">
          <w:rPr>
            <w:sz w:val="24"/>
            <w:szCs w:val="24"/>
          </w:rPr>
          <w:fldChar w:fldCharType="begin"/>
        </w:r>
        <w:r w:rsidRPr="00F91546">
          <w:rPr>
            <w:sz w:val="24"/>
            <w:szCs w:val="24"/>
          </w:rPr>
          <w:instrText>PAGE   \* MERGEFORMAT</w:instrText>
        </w:r>
        <w:r w:rsidRPr="00F91546">
          <w:rPr>
            <w:sz w:val="24"/>
            <w:szCs w:val="24"/>
          </w:rPr>
          <w:fldChar w:fldCharType="separate"/>
        </w:r>
        <w:r>
          <w:rPr>
            <w:noProof/>
            <w:sz w:val="24"/>
            <w:szCs w:val="24"/>
          </w:rPr>
          <w:t>25</w:t>
        </w:r>
        <w:r w:rsidRPr="00F91546">
          <w:rPr>
            <w:sz w:val="24"/>
            <w:szCs w:val="24"/>
          </w:rPr>
          <w:fldChar w:fldCharType="end"/>
        </w:r>
      </w:p>
    </w:sdtContent>
  </w:sdt>
  <w:p w:rsidR="00FC25CF" w:rsidRPr="00B13E40" w:rsidRDefault="00FC25CF" w:rsidP="00B13E40">
    <w:pPr>
      <w:pStyle w:val="Pieddepage"/>
      <w:ind w:right="-7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3702890"/>
      <w:docPartObj>
        <w:docPartGallery w:val="Page Numbers (Bottom of Page)"/>
        <w:docPartUnique/>
      </w:docPartObj>
    </w:sdtPr>
    <w:sdtEndPr>
      <w:rPr>
        <w:sz w:val="24"/>
        <w:szCs w:val="24"/>
      </w:rPr>
    </w:sdtEndPr>
    <w:sdtContent>
      <w:p w:rsidR="00FC25CF" w:rsidRPr="00F91546" w:rsidRDefault="00FC25CF">
        <w:pPr>
          <w:pStyle w:val="Pieddepage"/>
          <w:jc w:val="center"/>
          <w:rPr>
            <w:sz w:val="24"/>
            <w:szCs w:val="24"/>
          </w:rPr>
        </w:pPr>
        <w:r w:rsidRPr="00F91546">
          <w:rPr>
            <w:sz w:val="24"/>
            <w:szCs w:val="24"/>
          </w:rPr>
          <w:fldChar w:fldCharType="begin"/>
        </w:r>
        <w:r w:rsidRPr="00F91546">
          <w:rPr>
            <w:sz w:val="24"/>
            <w:szCs w:val="24"/>
          </w:rPr>
          <w:instrText>PAGE   \* MERGEFORMAT</w:instrText>
        </w:r>
        <w:r w:rsidRPr="00F91546">
          <w:rPr>
            <w:sz w:val="24"/>
            <w:szCs w:val="24"/>
          </w:rPr>
          <w:fldChar w:fldCharType="separate"/>
        </w:r>
        <w:r w:rsidR="009802C0">
          <w:rPr>
            <w:noProof/>
            <w:sz w:val="24"/>
            <w:szCs w:val="24"/>
          </w:rPr>
          <w:t>18</w:t>
        </w:r>
        <w:r w:rsidRPr="00F91546">
          <w:rPr>
            <w:sz w:val="24"/>
            <w:szCs w:val="24"/>
          </w:rPr>
          <w:fldChar w:fldCharType="end"/>
        </w:r>
      </w:p>
    </w:sdtContent>
  </w:sdt>
  <w:p w:rsidR="00FC25CF" w:rsidRPr="00B13E40" w:rsidRDefault="00FC25CF" w:rsidP="00B13E40">
    <w:pPr>
      <w:pStyle w:val="Pieddepage"/>
      <w:ind w:right="-71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4"/>
        <w:szCs w:val="24"/>
      </w:rPr>
      <w:id w:val="1085571463"/>
      <w:docPartObj>
        <w:docPartGallery w:val="Page Numbers (Bottom of Page)"/>
        <w:docPartUnique/>
      </w:docPartObj>
    </w:sdtPr>
    <w:sdtContent>
      <w:p w:rsidR="00FC25CF" w:rsidRPr="00F91546" w:rsidRDefault="00FC25CF">
        <w:pPr>
          <w:pStyle w:val="Pieddepage"/>
          <w:jc w:val="center"/>
          <w:rPr>
            <w:sz w:val="24"/>
            <w:szCs w:val="24"/>
          </w:rPr>
        </w:pPr>
        <w:r w:rsidRPr="00F91546">
          <w:rPr>
            <w:sz w:val="24"/>
            <w:szCs w:val="24"/>
          </w:rPr>
          <w:fldChar w:fldCharType="begin"/>
        </w:r>
        <w:r w:rsidRPr="00F91546">
          <w:rPr>
            <w:sz w:val="24"/>
            <w:szCs w:val="24"/>
          </w:rPr>
          <w:instrText>PAGE   \* MERGEFORMAT</w:instrText>
        </w:r>
        <w:r w:rsidRPr="00F91546">
          <w:rPr>
            <w:sz w:val="24"/>
            <w:szCs w:val="24"/>
          </w:rPr>
          <w:fldChar w:fldCharType="separate"/>
        </w:r>
        <w:r w:rsidR="00090577">
          <w:rPr>
            <w:noProof/>
            <w:sz w:val="24"/>
            <w:szCs w:val="24"/>
          </w:rPr>
          <w:t>2</w:t>
        </w:r>
        <w:r w:rsidRPr="00F91546">
          <w:rPr>
            <w:sz w:val="24"/>
            <w:szCs w:val="24"/>
          </w:rPr>
          <w:fldChar w:fldCharType="end"/>
        </w:r>
      </w:p>
    </w:sdtContent>
  </w:sdt>
  <w:p w:rsidR="00FC25CF" w:rsidRPr="005630AE" w:rsidRDefault="00FC25CF" w:rsidP="003A2002">
    <w:pPr>
      <w:pStyle w:val="Pieddepage"/>
      <w:tabs>
        <w:tab w:val="clear" w:pos="9072"/>
        <w:tab w:val="left" w:pos="7371"/>
      </w:tabs>
      <w:ind w:right="-427"/>
      <w:jc w:val="left"/>
      <w:rPr>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08F4" w:rsidRDefault="00CA08F4">
      <w:r>
        <w:separator/>
      </w:r>
    </w:p>
  </w:footnote>
  <w:footnote w:type="continuationSeparator" w:id="0">
    <w:p w:rsidR="00CA08F4" w:rsidRDefault="00CA08F4">
      <w:r>
        <w:separator/>
      </w:r>
    </w:p>
    <w:p w:rsidR="00CA08F4" w:rsidRDefault="00CA08F4"/>
  </w:footnote>
  <w:footnote w:type="continuationNotice" w:id="1">
    <w:p w:rsidR="00CA08F4" w:rsidRDefault="00CA08F4">
      <w:pPr>
        <w:rPr>
          <w:i/>
          <w:sz w:val="18"/>
        </w:rPr>
      </w:pPr>
      <w:r>
        <w:rPr>
          <w:i/>
          <w:sz w:val="18"/>
        </w:rPr>
        <w:t>(</w:t>
      </w:r>
      <w:proofErr w:type="spellStart"/>
      <w:r>
        <w:rPr>
          <w:i/>
          <w:sz w:val="18"/>
        </w:rPr>
        <w:t>footnote</w:t>
      </w:r>
      <w:proofErr w:type="spellEnd"/>
      <w:r>
        <w:rPr>
          <w:i/>
          <w:sz w:val="18"/>
        </w:rPr>
        <w:t xml:space="preserve"> </w:t>
      </w:r>
      <w:proofErr w:type="spellStart"/>
      <w:r>
        <w:rPr>
          <w:i/>
          <w:sz w:val="18"/>
        </w:rPr>
        <w:t>continued</w:t>
      </w:r>
      <w:proofErr w:type="spellEnd"/>
      <w:r>
        <w:rPr>
          <w:i/>
          <w:sz w:val="18"/>
        </w:rPr>
        <w:t>)</w:t>
      </w:r>
    </w:p>
  </w:footnote>
  <w:footnote w:id="2">
    <w:p w:rsidR="00EE1244" w:rsidRDefault="00EE1244" w:rsidP="00104FA7">
      <w:pPr>
        <w:pStyle w:val="Notedebasdepage"/>
        <w:jc w:val="both"/>
      </w:pPr>
      <w:r>
        <w:rPr>
          <w:rStyle w:val="Appelnotedebasdep"/>
        </w:rPr>
        <w:footnoteRef/>
      </w:r>
      <w:r>
        <w:t xml:space="preserve"> L’industrie française du secteur nucléaire n’a pas lancé de véritable programme autour des concepts de SMR. Le CEA a en effet estimé, compte tenu de la bonne qualité du réseau électrique Français, que les installations de grandes tailles étaient plus intéressantes que les technologies SMR. AREVA ayant abandonné son projet de SMR </w:t>
      </w:r>
      <w:r w:rsidR="000F75F5">
        <w:t>nommé ANTARES</w:t>
      </w:r>
      <w:r w:rsidR="00506892">
        <w:t xml:space="preserve"> (voir référence </w:t>
      </w:r>
      <w:r w:rsidR="00506892" w:rsidRPr="00104FA7">
        <w:rPr>
          <w:highlight w:val="red"/>
        </w:rPr>
        <w:t>[X]</w:t>
      </w:r>
      <w:r w:rsidR="00506892">
        <w:t xml:space="preserve">), seul le projet </w:t>
      </w:r>
      <w:r w:rsidR="003926A8">
        <w:t>FLEXBLUE</w:t>
      </w:r>
      <w:r w:rsidR="00506892">
        <w:t xml:space="preserve"> porté principalement par la DCNS demeure d’actualité dans un contexte financier </w:t>
      </w:r>
      <w:r w:rsidR="003926A8">
        <w:t>toutefois</w:t>
      </w:r>
      <w:r w:rsidR="00506892">
        <w:t xml:space="preserve"> difficile (voir la référence </w:t>
      </w:r>
      <w:r w:rsidR="00506892" w:rsidRPr="00104FA7">
        <w:rPr>
          <w:highlight w:val="red"/>
        </w:rPr>
        <w:t>[X]</w:t>
      </w:r>
      <w:r w:rsidR="003926A8">
        <w:t>)</w:t>
      </w:r>
      <w:r w:rsidR="00506892">
        <w:t>.</w:t>
      </w:r>
      <w:r w:rsidR="003926A8">
        <w:t xml:space="preserve"> </w:t>
      </w:r>
      <w:r>
        <w:t xml:space="preserve">On se reportera à la </w:t>
      </w:r>
      <w:r w:rsidRPr="00506892">
        <w:t xml:space="preserve">référence </w:t>
      </w:r>
      <w:r w:rsidR="00506892" w:rsidRPr="00104FA7">
        <w:fldChar w:fldCharType="begin"/>
      </w:r>
      <w:r w:rsidR="00506892" w:rsidRPr="00104FA7">
        <w:instrText xml:space="preserve"> REF _Ref396753419 \r \h </w:instrText>
      </w:r>
      <w:r w:rsidR="00506892">
        <w:instrText xml:space="preserve"> \* MERGEFORMAT </w:instrText>
      </w:r>
      <w:r w:rsidR="00506892" w:rsidRPr="00104FA7">
        <w:fldChar w:fldCharType="separate"/>
      </w:r>
      <w:r w:rsidR="00AE3E76">
        <w:t>[1]</w:t>
      </w:r>
      <w:r w:rsidR="00506892" w:rsidRPr="00104FA7">
        <w:fldChar w:fldCharType="end"/>
      </w:r>
      <w:r w:rsidR="00506892" w:rsidRPr="00506892">
        <w:t xml:space="preserve"> </w:t>
      </w:r>
      <w:r w:rsidR="00506892">
        <w:t xml:space="preserve"> </w:t>
      </w:r>
      <w:r w:rsidRPr="00506892">
        <w:t>pour illustrer</w:t>
      </w:r>
      <w:r>
        <w:t xml:space="preserve"> le panel des projets de SMR développés à travers le monde</w:t>
      </w:r>
      <w:r w:rsidR="003926A8">
        <w:t>.</w:t>
      </w:r>
    </w:p>
  </w:footnote>
  <w:footnote w:id="3">
    <w:p w:rsidR="000A5C1F" w:rsidRDefault="000A5C1F" w:rsidP="00104FA7">
      <w:pPr>
        <w:pStyle w:val="Notedebasdepage"/>
        <w:jc w:val="both"/>
      </w:pPr>
      <w:r>
        <w:rPr>
          <w:rStyle w:val="Appelnotedebasdep"/>
        </w:rPr>
        <w:footnoteRef/>
      </w:r>
      <w:r>
        <w:t xml:space="preserve"> </w:t>
      </w:r>
      <w:r w:rsidR="00E90725">
        <w:t>L</w:t>
      </w:r>
      <w:r>
        <w:t xml:space="preserve">’hypothèse d’un système de contrôle de la réactivité capable d’absorber 10000 </w:t>
      </w:r>
      <w:proofErr w:type="spellStart"/>
      <w:r>
        <w:t>pcm</w:t>
      </w:r>
      <w:proofErr w:type="spellEnd"/>
      <w:r>
        <w:t xml:space="preserve"> est assumée. La vérification de cette hypothèse doit faire l’objet d’une étude de conception </w:t>
      </w:r>
      <w:r w:rsidR="00C44333">
        <w:t>ultérieure.</w:t>
      </w:r>
    </w:p>
  </w:footnote>
  <w:footnote w:id="4">
    <w:p w:rsidR="00477205" w:rsidRDefault="00477205">
      <w:pPr>
        <w:pStyle w:val="Notedebasdepage"/>
      </w:pPr>
      <w:r>
        <w:rPr>
          <w:rStyle w:val="Appelnotedebasdep"/>
        </w:rPr>
        <w:footnoteRef/>
      </w:r>
      <w:r>
        <w:t xml:space="preserve"> </w:t>
      </w:r>
      <w:r w:rsidR="00E90725">
        <w:t xml:space="preserve"> D</w:t>
      </w:r>
      <w:r>
        <w:t>eux postes de pertes de réactivité dominent : l’empoisonnement par l’accumulation des produits de fissions capturant et la diminution de la quantité de noyaux fissiles.</w:t>
      </w:r>
    </w:p>
  </w:footnote>
  <w:footnote w:id="5">
    <w:p w:rsidR="00191B70" w:rsidRDefault="00191B70">
      <w:pPr>
        <w:pStyle w:val="Notedebasdepage"/>
      </w:pPr>
      <w:r>
        <w:rPr>
          <w:rStyle w:val="Appelnotedebasdep"/>
        </w:rPr>
        <w:footnoteRef/>
      </w:r>
      <w:r>
        <w:t xml:space="preserve"> On appelle « vecteur Pu » la répartition des isotopes produits concomitamment dans les réacteurs nucléaires, récupérés par piégeage par procédé PUREX (voir la référen</w:t>
      </w:r>
      <w:r w:rsidRPr="00104FA7">
        <w:rPr>
          <w:highlight w:val="red"/>
        </w:rPr>
        <w:t>ce [X]</w:t>
      </w:r>
      <w:r>
        <w:t>).</w:t>
      </w:r>
    </w:p>
  </w:footnote>
  <w:footnote w:id="6">
    <w:p w:rsidR="00456A31" w:rsidRDefault="00456A31">
      <w:pPr>
        <w:pStyle w:val="Notedebasdepage"/>
      </w:pPr>
      <w:r>
        <w:rPr>
          <w:rStyle w:val="Appelnotedebasdep"/>
        </w:rPr>
        <w:footnoteRef/>
      </w:r>
      <w:r>
        <w:t xml:space="preserve"> </w:t>
      </w:r>
      <w:r w:rsidRPr="002B0636">
        <w:t>Ceci est dû à la transmutation d’un quark down en un quark up. En effet, un neutron est constitué de deux quark down (d) et d’un quark up (u) à contrario du proton qui possède deux quark up et un quark down. Il y a émission d’un électron et d’un antineutrino (antiparticule du neutrino, particule élémentaire appartenant à la famille des leptons).</w:t>
      </w:r>
    </w:p>
  </w:footnote>
  <w:footnote w:id="7">
    <w:p w:rsidR="003457C1" w:rsidRDefault="003457C1" w:rsidP="00104FA7">
      <w:pPr>
        <w:pStyle w:val="Corpsdetexte"/>
      </w:pPr>
      <w:r>
        <w:rPr>
          <w:rStyle w:val="Appelnotedebasdep"/>
        </w:rPr>
        <w:footnoteRef/>
      </w:r>
      <w:r>
        <w:t xml:space="preserve"> </w:t>
      </w:r>
      <w:r w:rsidRPr="00961AB4">
        <w:rPr>
          <w:rFonts w:ascii="Arial" w:hAnsi="Arial" w:cs="Times New Roman"/>
          <w:iCs w:val="0"/>
          <w:sz w:val="20"/>
          <w:szCs w:val="20"/>
          <w:lang w:eastAsia="en-US"/>
        </w:rPr>
        <w:t>La décroissance radioactive est le processus par lequel un noyau instable perd son énergie en émettant un rayonnement ionisant. Elle est directement liée à la période de demi-vie qui est défini comme le temps nécessaire pour que la moitié d’un échantillon de noyaux radioactifs se désintègre naturellement.</w:t>
      </w:r>
      <w:r w:rsidRPr="00756837">
        <w:t xml:space="preserve"> </w:t>
      </w:r>
    </w:p>
  </w:footnote>
  <w:footnote w:id="8">
    <w:p w:rsidR="00507D53" w:rsidRDefault="00507D53">
      <w:pPr>
        <w:pStyle w:val="Notedebasdepage"/>
      </w:pPr>
      <w:r>
        <w:rPr>
          <w:rStyle w:val="Appelnotedebasdep"/>
        </w:rPr>
        <w:footnoteRef/>
      </w:r>
      <w:r>
        <w:t xml:space="preserve"> </w:t>
      </w:r>
      <w:hyperlink r:id="rId1" w:history="1">
        <w:r w:rsidRPr="00C87FF0">
          <w:rPr>
            <w:rStyle w:val="Lienhypertexte"/>
            <w:rFonts w:cs="Arial"/>
          </w:rPr>
          <w:t>http://www.nndc.bnl.gov/nudat2/</w:t>
        </w:r>
      </w:hyperlink>
    </w:p>
  </w:footnote>
  <w:footnote w:id="9">
    <w:p w:rsidR="00FC25CF" w:rsidRDefault="00FC25CF">
      <w:pPr>
        <w:pStyle w:val="Notedebasdepage"/>
        <w:rPr>
          <w:rFonts w:asciiTheme="minorHAnsi" w:hAnsiTheme="minorHAnsi" w:cstheme="minorHAnsi"/>
        </w:rPr>
      </w:pPr>
      <w:r w:rsidRPr="00834516">
        <w:rPr>
          <w:rStyle w:val="Appelnotedebasdep"/>
          <w:rFonts w:asciiTheme="minorHAnsi" w:hAnsiTheme="minorHAnsi" w:cstheme="minorHAnsi"/>
        </w:rPr>
        <w:footnoteRef/>
      </w:r>
      <w:r w:rsidRPr="00834516">
        <w:rPr>
          <w:rFonts w:asciiTheme="minorHAnsi" w:hAnsiTheme="minorHAnsi" w:cstheme="minorHAnsi"/>
        </w:rPr>
        <w:t xml:space="preserve"> </w:t>
      </w:r>
      <w:hyperlink r:id="rId2" w:history="1">
        <w:r w:rsidR="00507D53" w:rsidRPr="00C87FF0">
          <w:rPr>
            <w:rStyle w:val="Lienhypertexte"/>
            <w:rFonts w:cs="Arial"/>
          </w:rPr>
          <w:t>http://www.oecd-nea.org/janis/</w:t>
        </w:r>
      </w:hyperlink>
      <w:r w:rsidR="00507D53">
        <w:rPr>
          <w:rFonts w:asciiTheme="minorHAnsi" w:hAnsiTheme="minorHAnsi" w:cstheme="minorHAnsi"/>
        </w:rPr>
        <w:t xml:space="preserve"> </w:t>
      </w:r>
    </w:p>
    <w:p w:rsidR="00C87FF0" w:rsidRPr="00C87FF0" w:rsidRDefault="00C87FF0">
      <w:pPr>
        <w:pStyle w:val="Notedebasdepage"/>
        <w:rPr>
          <w:rFonts w:cs="Arial"/>
        </w:rPr>
      </w:pPr>
      <w:r w:rsidRPr="00C87FF0">
        <w:rPr>
          <w:rFonts w:cs="Arial"/>
        </w:rPr>
        <w:t>JANIS 4.0 peut afficher nativement les bases de données nucléaires évaluées distribuées sur le web, dont les plus courantes JEFF3.3  et ENDF B-VII</w:t>
      </w:r>
    </w:p>
  </w:footnote>
  <w:footnote w:id="10">
    <w:p w:rsidR="00C87FF0" w:rsidRDefault="00C87FF0">
      <w:pPr>
        <w:pStyle w:val="Notedebasdepage"/>
      </w:pPr>
      <w:r w:rsidRPr="00C87FF0">
        <w:rPr>
          <w:rStyle w:val="Appelnotedebasdep"/>
          <w:rFonts w:cs="Arial"/>
        </w:rPr>
        <w:footnoteRef/>
      </w:r>
      <w:r w:rsidRPr="00C87FF0">
        <w:rPr>
          <w:rFonts w:cs="Arial"/>
        </w:rPr>
        <w:t xml:space="preserve"> Les noyaux métastables sont remarquables car bien que dans</w:t>
      </w:r>
      <w:r w:rsidRPr="00C87FF0">
        <w:rPr>
          <w:rFonts w:cs="Arial"/>
        </w:rPr>
        <w:t xml:space="preserve"> un état excité</w:t>
      </w:r>
      <w:r w:rsidRPr="00C87FF0">
        <w:rPr>
          <w:rFonts w:cs="Arial"/>
        </w:rPr>
        <w:t xml:space="preserve">, leur période de décroissance </w:t>
      </w:r>
      <w:r w:rsidR="00500D29">
        <w:rPr>
          <w:rFonts w:cs="Arial"/>
        </w:rPr>
        <w:t>est sensiblement longue. C’est tout particulièrement le cas pour</w:t>
      </w:r>
      <w:r w:rsidRPr="00C87FF0">
        <w:rPr>
          <w:rFonts w:cs="Arial"/>
        </w:rPr>
        <w:t xml:space="preserve"> l’Am242</w:t>
      </w:r>
      <w:r w:rsidR="00500D29">
        <w:rPr>
          <w:rFonts w:cs="Arial"/>
        </w:rPr>
        <w:t xml:space="preserve"> métastable dont la période de 142 ans est à comparer à celle de l’Am242 fondamental : seulement 16 heures.</w:t>
      </w:r>
    </w:p>
  </w:footnote>
  <w:footnote w:id="11">
    <w:p w:rsidR="00B34E7A" w:rsidRDefault="00B34E7A">
      <w:pPr>
        <w:pStyle w:val="Notedebasdepage"/>
      </w:pPr>
      <w:r>
        <w:rPr>
          <w:rStyle w:val="Appelnotedebasdep"/>
        </w:rPr>
        <w:footnoteRef/>
      </w:r>
      <w:r>
        <w:t xml:space="preserve"> Les conséquences d’une mauvaise modélisation du Pu238 étant faibles, la simplification de cette filiation est assez courante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5CF" w:rsidRDefault="00FC25CF">
    <w:pPr>
      <w:pStyle w:val="En-tte"/>
      <w:jc w:val="center"/>
    </w:pPr>
  </w:p>
  <w:p w:rsidR="00FC25CF" w:rsidRDefault="00FC25C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31"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68"/>
      <w:gridCol w:w="3715"/>
      <w:gridCol w:w="2348"/>
    </w:tblGrid>
    <w:tr w:rsidR="00FC25CF" w:rsidTr="00104FA7">
      <w:tc>
        <w:tcPr>
          <w:tcW w:w="2868" w:type="dxa"/>
          <w:vMerge w:val="restart"/>
          <w:shd w:val="clear" w:color="auto" w:fill="auto"/>
          <w:vAlign w:val="center"/>
        </w:tcPr>
        <w:p w:rsidR="00FC25CF" w:rsidRDefault="00FC25CF" w:rsidP="00D02575">
          <w:pPr>
            <w:pStyle w:val="Celluletableaucentre"/>
          </w:pPr>
          <w:r>
            <w:rPr>
              <w:noProof/>
              <w:lang w:eastAsia="fr-FR"/>
            </w:rPr>
            <w:drawing>
              <wp:inline distT="0" distB="0" distL="0" distR="0" wp14:anchorId="04136B49" wp14:editId="780783BE">
                <wp:extent cx="1213485" cy="215900"/>
                <wp:effectExtent l="0" t="0" r="5715" b="0"/>
                <wp:docPr id="45" name="Image 45" descr="logo_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_5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3485" cy="215900"/>
                        </a:xfrm>
                        <a:prstGeom prst="rect">
                          <a:avLst/>
                        </a:prstGeom>
                        <a:noFill/>
                        <a:ln>
                          <a:noFill/>
                        </a:ln>
                      </pic:spPr>
                    </pic:pic>
                  </a:graphicData>
                </a:graphic>
              </wp:inline>
            </w:drawing>
          </w:r>
        </w:p>
      </w:tc>
      <w:tc>
        <w:tcPr>
          <w:tcW w:w="3715" w:type="dxa"/>
          <w:vMerge w:val="restart"/>
          <w:shd w:val="clear" w:color="auto" w:fill="auto"/>
          <w:vAlign w:val="center"/>
        </w:tcPr>
        <w:p w:rsidR="00FC25CF" w:rsidRDefault="00FC25CF" w:rsidP="00696828">
          <w:pPr>
            <w:spacing w:before="40" w:after="40"/>
            <w:jc w:val="center"/>
          </w:pPr>
          <w:r>
            <w:rPr>
              <w:noProof/>
              <w:lang w:eastAsia="fr-FR"/>
            </w:rPr>
            <w:drawing>
              <wp:inline distT="0" distB="0" distL="0" distR="0" wp14:anchorId="53560104" wp14:editId="2571CCFF">
                <wp:extent cx="1859280" cy="792480"/>
                <wp:effectExtent l="0" t="0" r="7620" b="762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59280" cy="792480"/>
                        </a:xfrm>
                        <a:prstGeom prst="rect">
                          <a:avLst/>
                        </a:prstGeom>
                        <a:noFill/>
                      </pic:spPr>
                    </pic:pic>
                  </a:graphicData>
                </a:graphic>
              </wp:inline>
            </w:drawing>
          </w:r>
        </w:p>
      </w:tc>
      <w:tc>
        <w:tcPr>
          <w:tcW w:w="2348" w:type="dxa"/>
          <w:shd w:val="clear" w:color="auto" w:fill="auto"/>
          <w:vAlign w:val="center"/>
        </w:tcPr>
        <w:p w:rsidR="00FC25CF" w:rsidRPr="00696828" w:rsidRDefault="00FC25CF" w:rsidP="00342D4A">
          <w:pPr>
            <w:pStyle w:val="En-tte"/>
            <w:spacing w:before="40" w:after="40"/>
            <w:rPr>
              <w:b/>
              <w:color w:val="000000"/>
            </w:rPr>
          </w:pPr>
          <w:r>
            <w:rPr>
              <w:b/>
              <w:color w:val="000000"/>
            </w:rPr>
            <w:t>Mémoire STN I1</w:t>
          </w:r>
        </w:p>
      </w:tc>
    </w:tr>
    <w:tr w:rsidR="00FC25CF" w:rsidTr="00104FA7">
      <w:tc>
        <w:tcPr>
          <w:tcW w:w="2868" w:type="dxa"/>
          <w:vMerge/>
          <w:shd w:val="clear" w:color="auto" w:fill="auto"/>
          <w:vAlign w:val="center"/>
        </w:tcPr>
        <w:p w:rsidR="00FC25CF" w:rsidRDefault="00FC25CF" w:rsidP="00696828">
          <w:pPr>
            <w:spacing w:before="40" w:after="40"/>
          </w:pPr>
        </w:p>
      </w:tc>
      <w:tc>
        <w:tcPr>
          <w:tcW w:w="3715" w:type="dxa"/>
          <w:vMerge/>
          <w:shd w:val="clear" w:color="auto" w:fill="auto"/>
          <w:vAlign w:val="center"/>
        </w:tcPr>
        <w:p w:rsidR="00FC25CF" w:rsidRDefault="00FC25CF" w:rsidP="00696828">
          <w:pPr>
            <w:spacing w:before="40" w:after="40"/>
          </w:pPr>
        </w:p>
      </w:tc>
      <w:tc>
        <w:tcPr>
          <w:tcW w:w="2348" w:type="dxa"/>
          <w:shd w:val="clear" w:color="auto" w:fill="auto"/>
          <w:vAlign w:val="center"/>
        </w:tcPr>
        <w:p w:rsidR="00FC25CF" w:rsidRDefault="00FC25CF" w:rsidP="00696828">
          <w:pPr>
            <w:spacing w:before="40" w:after="40"/>
          </w:pPr>
          <w:r>
            <w:rPr>
              <w:color w:val="000000"/>
            </w:rPr>
            <w:t>Septembre 2014</w:t>
          </w:r>
        </w:p>
      </w:tc>
    </w:tr>
  </w:tbl>
  <w:p w:rsidR="00FC25CF" w:rsidRDefault="00FC25CF">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5CF" w:rsidRDefault="00FC25CF">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5CF" w:rsidRDefault="00FC25C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6963D66"/>
    <w:lvl w:ilvl="0">
      <w:start w:val="1"/>
      <w:numFmt w:val="decimal"/>
      <w:pStyle w:val="Listenumros5"/>
      <w:lvlText w:val="[%1]"/>
      <w:lvlJc w:val="left"/>
      <w:pPr>
        <w:tabs>
          <w:tab w:val="num" w:pos="1249"/>
        </w:tabs>
        <w:ind w:left="1249" w:hanging="709"/>
      </w:pPr>
      <w:rPr>
        <w:rFonts w:ascii="Arial" w:hAnsi="Arial" w:hint="default"/>
        <w:b w:val="0"/>
        <w:i w:val="0"/>
        <w:sz w:val="22"/>
      </w:rPr>
    </w:lvl>
  </w:abstractNum>
  <w:abstractNum w:abstractNumId="1">
    <w:nsid w:val="037D0B60"/>
    <w:multiLevelType w:val="hybridMultilevel"/>
    <w:tmpl w:val="10780F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83930D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00F33D0"/>
    <w:multiLevelType w:val="hybridMultilevel"/>
    <w:tmpl w:val="D82CC05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14373A5E"/>
    <w:multiLevelType w:val="hybridMultilevel"/>
    <w:tmpl w:val="ACC0B352"/>
    <w:lvl w:ilvl="0" w:tplc="7428AA28">
      <w:start w:val="1"/>
      <w:numFmt w:val="bullet"/>
      <w:lvlText w:val="₋"/>
      <w:lvlJc w:val="left"/>
      <w:pPr>
        <w:ind w:left="720" w:hanging="360"/>
      </w:pPr>
      <w:rPr>
        <w:rFonts w:ascii="Lucida Sans Unicode" w:hAnsi="Lucida Sans Unicod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4DC6C7A"/>
    <w:multiLevelType w:val="multilevel"/>
    <w:tmpl w:val="C734A91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9DA7444"/>
    <w:multiLevelType w:val="multilevel"/>
    <w:tmpl w:val="44606C94"/>
    <w:styleLink w:val="Refrences"/>
    <w:lvl w:ilvl="0">
      <w:start w:val="1"/>
      <w:numFmt w:val="decimal"/>
      <w:lvlText w:val="[%1]"/>
      <w:lvlJc w:val="left"/>
      <w:pPr>
        <w:tabs>
          <w:tab w:val="num" w:pos="1472"/>
        </w:tabs>
        <w:ind w:left="1080" w:hanging="360"/>
      </w:pPr>
      <w:rPr>
        <w:rFonts w:ascii="Garamond" w:hAnsi="Garamond"/>
        <w:color w:val="808080"/>
        <w:sz w:val="22"/>
      </w:rPr>
    </w:lvl>
    <w:lvl w:ilvl="1">
      <w:start w:val="1"/>
      <w:numFmt w:val="lowerLetter"/>
      <w:lvlText w:val="%2."/>
      <w:lvlJc w:val="left"/>
      <w:pPr>
        <w:tabs>
          <w:tab w:val="num" w:pos="2192"/>
        </w:tabs>
        <w:ind w:left="2192" w:hanging="360"/>
      </w:pPr>
    </w:lvl>
    <w:lvl w:ilvl="2">
      <w:start w:val="1"/>
      <w:numFmt w:val="lowerRoman"/>
      <w:lvlText w:val="%3."/>
      <w:lvlJc w:val="right"/>
      <w:pPr>
        <w:tabs>
          <w:tab w:val="num" w:pos="2912"/>
        </w:tabs>
        <w:ind w:left="2912" w:hanging="180"/>
      </w:pPr>
    </w:lvl>
    <w:lvl w:ilvl="3">
      <w:start w:val="1"/>
      <w:numFmt w:val="decimal"/>
      <w:lvlText w:val="%4."/>
      <w:lvlJc w:val="left"/>
      <w:pPr>
        <w:tabs>
          <w:tab w:val="num" w:pos="3632"/>
        </w:tabs>
        <w:ind w:left="3632" w:hanging="360"/>
      </w:pPr>
    </w:lvl>
    <w:lvl w:ilvl="4">
      <w:start w:val="1"/>
      <w:numFmt w:val="lowerLetter"/>
      <w:lvlText w:val="%5."/>
      <w:lvlJc w:val="left"/>
      <w:pPr>
        <w:tabs>
          <w:tab w:val="num" w:pos="4352"/>
        </w:tabs>
        <w:ind w:left="4352" w:hanging="360"/>
      </w:pPr>
    </w:lvl>
    <w:lvl w:ilvl="5">
      <w:start w:val="1"/>
      <w:numFmt w:val="lowerRoman"/>
      <w:lvlText w:val="%6."/>
      <w:lvlJc w:val="right"/>
      <w:pPr>
        <w:tabs>
          <w:tab w:val="num" w:pos="5072"/>
        </w:tabs>
        <w:ind w:left="5072" w:hanging="180"/>
      </w:pPr>
    </w:lvl>
    <w:lvl w:ilvl="6">
      <w:start w:val="1"/>
      <w:numFmt w:val="decimal"/>
      <w:lvlText w:val="%7."/>
      <w:lvlJc w:val="left"/>
      <w:pPr>
        <w:tabs>
          <w:tab w:val="num" w:pos="5792"/>
        </w:tabs>
        <w:ind w:left="5792" w:hanging="360"/>
      </w:pPr>
    </w:lvl>
    <w:lvl w:ilvl="7">
      <w:start w:val="1"/>
      <w:numFmt w:val="lowerLetter"/>
      <w:lvlText w:val="%8."/>
      <w:lvlJc w:val="left"/>
      <w:pPr>
        <w:tabs>
          <w:tab w:val="num" w:pos="6512"/>
        </w:tabs>
        <w:ind w:left="6512" w:hanging="360"/>
      </w:pPr>
    </w:lvl>
    <w:lvl w:ilvl="8">
      <w:start w:val="1"/>
      <w:numFmt w:val="lowerRoman"/>
      <w:lvlText w:val="%9."/>
      <w:lvlJc w:val="right"/>
      <w:pPr>
        <w:tabs>
          <w:tab w:val="num" w:pos="7232"/>
        </w:tabs>
        <w:ind w:left="7232" w:hanging="180"/>
      </w:pPr>
    </w:lvl>
  </w:abstractNum>
  <w:abstractNum w:abstractNumId="7">
    <w:nsid w:val="1FF07316"/>
    <w:multiLevelType w:val="hybridMultilevel"/>
    <w:tmpl w:val="A524D064"/>
    <w:lvl w:ilvl="0" w:tplc="7428AA28">
      <w:start w:val="1"/>
      <w:numFmt w:val="bullet"/>
      <w:lvlText w:val="₋"/>
      <w:lvlJc w:val="left"/>
      <w:pPr>
        <w:ind w:left="1440" w:hanging="360"/>
      </w:pPr>
      <w:rPr>
        <w:rFonts w:ascii="Lucida Sans Unicode" w:hAnsi="Lucida Sans Unicode"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nsid w:val="23082BC2"/>
    <w:multiLevelType w:val="hybridMultilevel"/>
    <w:tmpl w:val="ED7E92D4"/>
    <w:lvl w:ilvl="0" w:tplc="7428AA28">
      <w:start w:val="1"/>
      <w:numFmt w:val="bullet"/>
      <w:lvlText w:val="₋"/>
      <w:lvlJc w:val="left"/>
      <w:pPr>
        <w:ind w:left="720" w:hanging="360"/>
      </w:pPr>
      <w:rPr>
        <w:rFonts w:ascii="Lucida Sans Unicode" w:hAnsi="Lucida Sans Unicod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21048F8"/>
    <w:multiLevelType w:val="hybridMultilevel"/>
    <w:tmpl w:val="429EF23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nsid w:val="341F3E16"/>
    <w:multiLevelType w:val="multilevel"/>
    <w:tmpl w:val="0382D89C"/>
    <w:lvl w:ilvl="0">
      <w:start w:val="1"/>
      <w:numFmt w:val="decimal"/>
      <w:pStyle w:val="Titre1"/>
      <w:lvlText w:val="%1."/>
      <w:lvlJc w:val="left"/>
      <w:pPr>
        <w:tabs>
          <w:tab w:val="num" w:pos="502"/>
        </w:tabs>
        <w:ind w:left="502" w:hanging="360"/>
      </w:pPr>
      <w:rPr>
        <w:rFonts w:hint="default"/>
      </w:rPr>
    </w:lvl>
    <w:lvl w:ilvl="1">
      <w:start w:val="1"/>
      <w:numFmt w:val="decimal"/>
      <w:pStyle w:val="Titre2"/>
      <w:lvlText w:val="%1.%2."/>
      <w:lvlJc w:val="left"/>
      <w:pPr>
        <w:tabs>
          <w:tab w:val="num" w:pos="5536"/>
        </w:tabs>
        <w:ind w:left="5536" w:hanging="432"/>
      </w:pPr>
      <w:rPr>
        <w:rFonts w:hint="default"/>
      </w:rPr>
    </w:lvl>
    <w:lvl w:ilvl="2">
      <w:start w:val="1"/>
      <w:numFmt w:val="decimal"/>
      <w:pStyle w:val="Titre3"/>
      <w:lvlText w:val="%1.%2.%3."/>
      <w:lvlJc w:val="left"/>
      <w:pPr>
        <w:tabs>
          <w:tab w:val="num" w:pos="2348"/>
        </w:tabs>
        <w:ind w:left="2348" w:hanging="504"/>
      </w:pPr>
      <w:rPr>
        <w:rFonts w:hint="default"/>
      </w:rPr>
    </w:lvl>
    <w:lvl w:ilvl="3">
      <w:start w:val="1"/>
      <w:numFmt w:val="decimal"/>
      <w:pStyle w:val="Titre4"/>
      <w:lvlText w:val="%1.%2.%3.%4."/>
      <w:lvlJc w:val="left"/>
      <w:pPr>
        <w:tabs>
          <w:tab w:val="num" w:pos="720"/>
        </w:tabs>
        <w:ind w:left="648" w:hanging="648"/>
      </w:pPr>
      <w:rPr>
        <w:rFonts w:hint="default"/>
      </w:rPr>
    </w:lvl>
    <w:lvl w:ilvl="4">
      <w:start w:val="1"/>
      <w:numFmt w:val="decimal"/>
      <w:lvlText w:val="%1.%2.%3.%4.%5."/>
      <w:lvlJc w:val="left"/>
      <w:pPr>
        <w:tabs>
          <w:tab w:val="num" w:pos="3938"/>
        </w:tabs>
        <w:ind w:left="3650" w:hanging="792"/>
      </w:pPr>
      <w:rPr>
        <w:rFonts w:hint="default"/>
      </w:rPr>
    </w:lvl>
    <w:lvl w:ilvl="5">
      <w:start w:val="1"/>
      <w:numFmt w:val="decimal"/>
      <w:lvlText w:val="%1.%2.%3.%4.%5.%6."/>
      <w:lvlJc w:val="left"/>
      <w:pPr>
        <w:tabs>
          <w:tab w:val="num" w:pos="4298"/>
        </w:tabs>
        <w:ind w:left="4154" w:hanging="936"/>
      </w:pPr>
      <w:rPr>
        <w:rFonts w:hint="default"/>
      </w:rPr>
    </w:lvl>
    <w:lvl w:ilvl="6">
      <w:start w:val="1"/>
      <w:numFmt w:val="decimal"/>
      <w:lvlText w:val="%1.%2.%3.%4.%5.%6.%7."/>
      <w:lvlJc w:val="left"/>
      <w:pPr>
        <w:tabs>
          <w:tab w:val="num" w:pos="5018"/>
        </w:tabs>
        <w:ind w:left="4658" w:hanging="1080"/>
      </w:pPr>
      <w:rPr>
        <w:rFonts w:hint="default"/>
      </w:rPr>
    </w:lvl>
    <w:lvl w:ilvl="7">
      <w:start w:val="1"/>
      <w:numFmt w:val="decimal"/>
      <w:lvlText w:val="%1.%2.%3.%4.%5.%6.%7.%8."/>
      <w:lvlJc w:val="left"/>
      <w:pPr>
        <w:tabs>
          <w:tab w:val="num" w:pos="5378"/>
        </w:tabs>
        <w:ind w:left="5162" w:hanging="1224"/>
      </w:pPr>
      <w:rPr>
        <w:rFonts w:hint="default"/>
      </w:rPr>
    </w:lvl>
    <w:lvl w:ilvl="8">
      <w:start w:val="1"/>
      <w:numFmt w:val="decimal"/>
      <w:lvlText w:val="%1.%2.%3.%4.%5.%6.%7.%8.%9."/>
      <w:lvlJc w:val="left"/>
      <w:pPr>
        <w:tabs>
          <w:tab w:val="num" w:pos="6098"/>
        </w:tabs>
        <w:ind w:left="5738" w:hanging="1440"/>
      </w:pPr>
      <w:rPr>
        <w:rFonts w:hint="default"/>
      </w:rPr>
    </w:lvl>
  </w:abstractNum>
  <w:abstractNum w:abstractNumId="11">
    <w:nsid w:val="346E1805"/>
    <w:multiLevelType w:val="hybridMultilevel"/>
    <w:tmpl w:val="51DE2194"/>
    <w:lvl w:ilvl="0" w:tplc="E78C87FE">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6022DB7"/>
    <w:multiLevelType w:val="hybridMultilevel"/>
    <w:tmpl w:val="DBC00720"/>
    <w:lvl w:ilvl="0" w:tplc="C13822CE">
      <w:start w:val="1"/>
      <w:numFmt w:val="bullet"/>
      <w:pStyle w:val="Listepuces"/>
      <w:lvlText w:val=""/>
      <w:legacy w:legacy="1" w:legacySpace="0" w:legacyIndent="360"/>
      <w:lvlJc w:val="left"/>
      <w:pPr>
        <w:ind w:left="720" w:hanging="360"/>
      </w:pPr>
      <w:rPr>
        <w:rFonts w:ascii="Wingdings" w:hAnsi="Wingdings" w:hint="default"/>
        <w:sz w:val="12"/>
      </w:rPr>
    </w:lvl>
    <w:lvl w:ilvl="1" w:tplc="040C0003">
      <w:start w:val="1"/>
      <w:numFmt w:val="bullet"/>
      <w:lvlText w:val="o"/>
      <w:lvlJc w:val="left"/>
      <w:pPr>
        <w:tabs>
          <w:tab w:val="num" w:pos="1440"/>
        </w:tabs>
        <w:ind w:left="1440" w:hanging="360"/>
      </w:pPr>
      <w:rPr>
        <w:rFonts w:ascii="Courier New" w:hAnsi="Courier New" w:cs="Courier New" w:hint="default"/>
        <w:sz w:val="12"/>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37712447"/>
    <w:multiLevelType w:val="hybridMultilevel"/>
    <w:tmpl w:val="C930D18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BFD0FF9"/>
    <w:multiLevelType w:val="multilevel"/>
    <w:tmpl w:val="040C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3D906DD9"/>
    <w:multiLevelType w:val="hybridMultilevel"/>
    <w:tmpl w:val="D930979A"/>
    <w:lvl w:ilvl="0" w:tplc="7428AA28">
      <w:start w:val="1"/>
      <w:numFmt w:val="bullet"/>
      <w:lvlText w:val="₋"/>
      <w:lvlJc w:val="left"/>
      <w:pPr>
        <w:ind w:left="1440" w:hanging="360"/>
      </w:pPr>
      <w:rPr>
        <w:rFonts w:ascii="Lucida Sans Unicode" w:hAnsi="Lucida Sans Unicode"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nsid w:val="3F3937B4"/>
    <w:multiLevelType w:val="hybridMultilevel"/>
    <w:tmpl w:val="7474F9B2"/>
    <w:lvl w:ilvl="0" w:tplc="E78C87FE">
      <w:start w:val="1"/>
      <w:numFmt w:val="bullet"/>
      <w:lvlText w:val="•"/>
      <w:lvlJc w:val="left"/>
      <w:pPr>
        <w:ind w:left="1080" w:hanging="360"/>
      </w:pPr>
      <w:rPr>
        <w:rFonts w:ascii="Arial" w:hAnsi="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nsid w:val="3F3C31A3"/>
    <w:multiLevelType w:val="hybridMultilevel"/>
    <w:tmpl w:val="F484F7D0"/>
    <w:lvl w:ilvl="0" w:tplc="E78C87FE">
      <w:start w:val="1"/>
      <w:numFmt w:val="bullet"/>
      <w:lvlText w:val="•"/>
      <w:lvlJc w:val="left"/>
      <w:pPr>
        <w:ind w:left="1080" w:hanging="360"/>
      </w:pPr>
      <w:rPr>
        <w:rFonts w:ascii="Arial" w:hAnsi="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nsid w:val="43573298"/>
    <w:multiLevelType w:val="hybridMultilevel"/>
    <w:tmpl w:val="730CF9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447F783B"/>
    <w:multiLevelType w:val="multilevel"/>
    <w:tmpl w:val="44606C94"/>
    <w:numStyleLink w:val="Refrences"/>
  </w:abstractNum>
  <w:abstractNum w:abstractNumId="20">
    <w:nsid w:val="44941F78"/>
    <w:multiLevelType w:val="hybridMultilevel"/>
    <w:tmpl w:val="FD9CF3B8"/>
    <w:lvl w:ilvl="0" w:tplc="7428AA28">
      <w:start w:val="1"/>
      <w:numFmt w:val="bullet"/>
      <w:lvlText w:val="₋"/>
      <w:lvlJc w:val="left"/>
      <w:pPr>
        <w:ind w:left="720" w:hanging="360"/>
      </w:pPr>
      <w:rPr>
        <w:rFonts w:ascii="Lucida Sans Unicode" w:hAnsi="Lucida Sans Unicod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6781ACE"/>
    <w:multiLevelType w:val="hybridMultilevel"/>
    <w:tmpl w:val="0AB2D31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nsid w:val="4AF90299"/>
    <w:multiLevelType w:val="hybridMultilevel"/>
    <w:tmpl w:val="B7583624"/>
    <w:lvl w:ilvl="0" w:tplc="E78C87FE">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ED62577"/>
    <w:multiLevelType w:val="hybridMultilevel"/>
    <w:tmpl w:val="E65883CA"/>
    <w:lvl w:ilvl="0" w:tplc="E78C87FE">
      <w:start w:val="1"/>
      <w:numFmt w:val="bullet"/>
      <w:lvlText w:val="•"/>
      <w:lvlJc w:val="left"/>
      <w:pPr>
        <w:ind w:left="1080" w:hanging="360"/>
      </w:pPr>
      <w:rPr>
        <w:rFonts w:ascii="Arial" w:hAnsi="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4">
    <w:nsid w:val="52F95469"/>
    <w:multiLevelType w:val="hybridMultilevel"/>
    <w:tmpl w:val="F0AA3C24"/>
    <w:lvl w:ilvl="0" w:tplc="C4382008">
      <w:start w:val="1"/>
      <w:numFmt w:val="bullet"/>
      <w:lvlText w:val="•"/>
      <w:lvlJc w:val="left"/>
      <w:pPr>
        <w:tabs>
          <w:tab w:val="num" w:pos="720"/>
        </w:tabs>
        <w:ind w:left="720" w:hanging="360"/>
      </w:pPr>
      <w:rPr>
        <w:rFonts w:ascii="Arial" w:hAnsi="Arial" w:hint="default"/>
      </w:rPr>
    </w:lvl>
    <w:lvl w:ilvl="1" w:tplc="27A4197A" w:tentative="1">
      <w:start w:val="1"/>
      <w:numFmt w:val="bullet"/>
      <w:lvlText w:val="•"/>
      <w:lvlJc w:val="left"/>
      <w:pPr>
        <w:tabs>
          <w:tab w:val="num" w:pos="1440"/>
        </w:tabs>
        <w:ind w:left="1440" w:hanging="360"/>
      </w:pPr>
      <w:rPr>
        <w:rFonts w:ascii="Arial" w:hAnsi="Arial" w:hint="default"/>
      </w:rPr>
    </w:lvl>
    <w:lvl w:ilvl="2" w:tplc="B2AC0DEA" w:tentative="1">
      <w:start w:val="1"/>
      <w:numFmt w:val="bullet"/>
      <w:lvlText w:val="•"/>
      <w:lvlJc w:val="left"/>
      <w:pPr>
        <w:tabs>
          <w:tab w:val="num" w:pos="2160"/>
        </w:tabs>
        <w:ind w:left="2160" w:hanging="360"/>
      </w:pPr>
      <w:rPr>
        <w:rFonts w:ascii="Arial" w:hAnsi="Arial" w:hint="default"/>
      </w:rPr>
    </w:lvl>
    <w:lvl w:ilvl="3" w:tplc="17AC8CCE" w:tentative="1">
      <w:start w:val="1"/>
      <w:numFmt w:val="bullet"/>
      <w:lvlText w:val="•"/>
      <w:lvlJc w:val="left"/>
      <w:pPr>
        <w:tabs>
          <w:tab w:val="num" w:pos="2880"/>
        </w:tabs>
        <w:ind w:left="2880" w:hanging="360"/>
      </w:pPr>
      <w:rPr>
        <w:rFonts w:ascii="Arial" w:hAnsi="Arial" w:hint="default"/>
      </w:rPr>
    </w:lvl>
    <w:lvl w:ilvl="4" w:tplc="1C30BC90" w:tentative="1">
      <w:start w:val="1"/>
      <w:numFmt w:val="bullet"/>
      <w:lvlText w:val="•"/>
      <w:lvlJc w:val="left"/>
      <w:pPr>
        <w:tabs>
          <w:tab w:val="num" w:pos="3600"/>
        </w:tabs>
        <w:ind w:left="3600" w:hanging="360"/>
      </w:pPr>
      <w:rPr>
        <w:rFonts w:ascii="Arial" w:hAnsi="Arial" w:hint="default"/>
      </w:rPr>
    </w:lvl>
    <w:lvl w:ilvl="5" w:tplc="694272B0" w:tentative="1">
      <w:start w:val="1"/>
      <w:numFmt w:val="bullet"/>
      <w:lvlText w:val="•"/>
      <w:lvlJc w:val="left"/>
      <w:pPr>
        <w:tabs>
          <w:tab w:val="num" w:pos="4320"/>
        </w:tabs>
        <w:ind w:left="4320" w:hanging="360"/>
      </w:pPr>
      <w:rPr>
        <w:rFonts w:ascii="Arial" w:hAnsi="Arial" w:hint="default"/>
      </w:rPr>
    </w:lvl>
    <w:lvl w:ilvl="6" w:tplc="5FBE5192" w:tentative="1">
      <w:start w:val="1"/>
      <w:numFmt w:val="bullet"/>
      <w:lvlText w:val="•"/>
      <w:lvlJc w:val="left"/>
      <w:pPr>
        <w:tabs>
          <w:tab w:val="num" w:pos="5040"/>
        </w:tabs>
        <w:ind w:left="5040" w:hanging="360"/>
      </w:pPr>
      <w:rPr>
        <w:rFonts w:ascii="Arial" w:hAnsi="Arial" w:hint="default"/>
      </w:rPr>
    </w:lvl>
    <w:lvl w:ilvl="7" w:tplc="A7A4D906" w:tentative="1">
      <w:start w:val="1"/>
      <w:numFmt w:val="bullet"/>
      <w:lvlText w:val="•"/>
      <w:lvlJc w:val="left"/>
      <w:pPr>
        <w:tabs>
          <w:tab w:val="num" w:pos="5760"/>
        </w:tabs>
        <w:ind w:left="5760" w:hanging="360"/>
      </w:pPr>
      <w:rPr>
        <w:rFonts w:ascii="Arial" w:hAnsi="Arial" w:hint="default"/>
      </w:rPr>
    </w:lvl>
    <w:lvl w:ilvl="8" w:tplc="4C04CC6E" w:tentative="1">
      <w:start w:val="1"/>
      <w:numFmt w:val="bullet"/>
      <w:lvlText w:val="•"/>
      <w:lvlJc w:val="left"/>
      <w:pPr>
        <w:tabs>
          <w:tab w:val="num" w:pos="6480"/>
        </w:tabs>
        <w:ind w:left="6480" w:hanging="360"/>
      </w:pPr>
      <w:rPr>
        <w:rFonts w:ascii="Arial" w:hAnsi="Arial" w:hint="default"/>
      </w:rPr>
    </w:lvl>
  </w:abstractNum>
  <w:abstractNum w:abstractNumId="25">
    <w:nsid w:val="593D53BE"/>
    <w:multiLevelType w:val="hybridMultilevel"/>
    <w:tmpl w:val="EA9C2AEC"/>
    <w:lvl w:ilvl="0" w:tplc="E78C87FE">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2E111B4"/>
    <w:multiLevelType w:val="hybridMultilevel"/>
    <w:tmpl w:val="C81EB5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7CC012B4"/>
    <w:multiLevelType w:val="hybridMultilevel"/>
    <w:tmpl w:val="77F8F75A"/>
    <w:lvl w:ilvl="0" w:tplc="E78C87FE">
      <w:start w:val="1"/>
      <w:numFmt w:val="bullet"/>
      <w:lvlText w:val="•"/>
      <w:lvlJc w:val="left"/>
      <w:pPr>
        <w:tabs>
          <w:tab w:val="num" w:pos="720"/>
        </w:tabs>
        <w:ind w:left="720" w:hanging="360"/>
      </w:pPr>
      <w:rPr>
        <w:rFonts w:ascii="Arial" w:hAnsi="Arial" w:hint="default"/>
      </w:rPr>
    </w:lvl>
    <w:lvl w:ilvl="1" w:tplc="8C96EA04">
      <w:start w:val="1"/>
      <w:numFmt w:val="bullet"/>
      <w:lvlText w:val="•"/>
      <w:lvlJc w:val="left"/>
      <w:pPr>
        <w:tabs>
          <w:tab w:val="num" w:pos="1440"/>
        </w:tabs>
        <w:ind w:left="1440" w:hanging="360"/>
      </w:pPr>
      <w:rPr>
        <w:rFonts w:ascii="Arial" w:hAnsi="Arial" w:hint="default"/>
      </w:rPr>
    </w:lvl>
    <w:lvl w:ilvl="2" w:tplc="536A5B94" w:tentative="1">
      <w:start w:val="1"/>
      <w:numFmt w:val="bullet"/>
      <w:lvlText w:val="•"/>
      <w:lvlJc w:val="left"/>
      <w:pPr>
        <w:tabs>
          <w:tab w:val="num" w:pos="2160"/>
        </w:tabs>
        <w:ind w:left="2160" w:hanging="360"/>
      </w:pPr>
      <w:rPr>
        <w:rFonts w:ascii="Arial" w:hAnsi="Arial" w:hint="default"/>
      </w:rPr>
    </w:lvl>
    <w:lvl w:ilvl="3" w:tplc="AB9E50FA" w:tentative="1">
      <w:start w:val="1"/>
      <w:numFmt w:val="bullet"/>
      <w:lvlText w:val="•"/>
      <w:lvlJc w:val="left"/>
      <w:pPr>
        <w:tabs>
          <w:tab w:val="num" w:pos="2880"/>
        </w:tabs>
        <w:ind w:left="2880" w:hanging="360"/>
      </w:pPr>
      <w:rPr>
        <w:rFonts w:ascii="Arial" w:hAnsi="Arial" w:hint="default"/>
      </w:rPr>
    </w:lvl>
    <w:lvl w:ilvl="4" w:tplc="EA5EBED4" w:tentative="1">
      <w:start w:val="1"/>
      <w:numFmt w:val="bullet"/>
      <w:lvlText w:val="•"/>
      <w:lvlJc w:val="left"/>
      <w:pPr>
        <w:tabs>
          <w:tab w:val="num" w:pos="3600"/>
        </w:tabs>
        <w:ind w:left="3600" w:hanging="360"/>
      </w:pPr>
      <w:rPr>
        <w:rFonts w:ascii="Arial" w:hAnsi="Arial" w:hint="default"/>
      </w:rPr>
    </w:lvl>
    <w:lvl w:ilvl="5" w:tplc="54C8D090" w:tentative="1">
      <w:start w:val="1"/>
      <w:numFmt w:val="bullet"/>
      <w:lvlText w:val="•"/>
      <w:lvlJc w:val="left"/>
      <w:pPr>
        <w:tabs>
          <w:tab w:val="num" w:pos="4320"/>
        </w:tabs>
        <w:ind w:left="4320" w:hanging="360"/>
      </w:pPr>
      <w:rPr>
        <w:rFonts w:ascii="Arial" w:hAnsi="Arial" w:hint="default"/>
      </w:rPr>
    </w:lvl>
    <w:lvl w:ilvl="6" w:tplc="A7C605E4" w:tentative="1">
      <w:start w:val="1"/>
      <w:numFmt w:val="bullet"/>
      <w:lvlText w:val="•"/>
      <w:lvlJc w:val="left"/>
      <w:pPr>
        <w:tabs>
          <w:tab w:val="num" w:pos="5040"/>
        </w:tabs>
        <w:ind w:left="5040" w:hanging="360"/>
      </w:pPr>
      <w:rPr>
        <w:rFonts w:ascii="Arial" w:hAnsi="Arial" w:hint="default"/>
      </w:rPr>
    </w:lvl>
    <w:lvl w:ilvl="7" w:tplc="5F1297BC" w:tentative="1">
      <w:start w:val="1"/>
      <w:numFmt w:val="bullet"/>
      <w:lvlText w:val="•"/>
      <w:lvlJc w:val="left"/>
      <w:pPr>
        <w:tabs>
          <w:tab w:val="num" w:pos="5760"/>
        </w:tabs>
        <w:ind w:left="5760" w:hanging="360"/>
      </w:pPr>
      <w:rPr>
        <w:rFonts w:ascii="Arial" w:hAnsi="Arial" w:hint="default"/>
      </w:rPr>
    </w:lvl>
    <w:lvl w:ilvl="8" w:tplc="8F7ACE88" w:tentative="1">
      <w:start w:val="1"/>
      <w:numFmt w:val="bullet"/>
      <w:lvlText w:val="•"/>
      <w:lvlJc w:val="left"/>
      <w:pPr>
        <w:tabs>
          <w:tab w:val="num" w:pos="6480"/>
        </w:tabs>
        <w:ind w:left="6480" w:hanging="360"/>
      </w:pPr>
      <w:rPr>
        <w:rFonts w:ascii="Arial" w:hAnsi="Arial" w:hint="default"/>
      </w:rPr>
    </w:lvl>
  </w:abstractNum>
  <w:abstractNum w:abstractNumId="28">
    <w:nsid w:val="7F5C3AB0"/>
    <w:multiLevelType w:val="hybridMultilevel"/>
    <w:tmpl w:val="7430EFF8"/>
    <w:lvl w:ilvl="0" w:tplc="E78C87FE">
      <w:start w:val="1"/>
      <w:numFmt w:val="bullet"/>
      <w:lvlText w:val="•"/>
      <w:lvlJc w:val="left"/>
      <w:pPr>
        <w:ind w:left="1080" w:hanging="360"/>
      </w:pPr>
      <w:rPr>
        <w:rFonts w:ascii="Arial" w:hAnsi="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10"/>
  </w:num>
  <w:num w:numId="2">
    <w:abstractNumId w:val="6"/>
  </w:num>
  <w:num w:numId="3">
    <w:abstractNumId w:val="19"/>
    <w:lvlOverride w:ilvl="0">
      <w:lvl w:ilvl="0">
        <w:start w:val="1"/>
        <w:numFmt w:val="decimal"/>
        <w:lvlText w:val="[%1]"/>
        <w:lvlJc w:val="left"/>
        <w:pPr>
          <w:tabs>
            <w:tab w:val="num" w:pos="1829"/>
          </w:tabs>
          <w:ind w:left="1437" w:hanging="360"/>
        </w:pPr>
        <w:rPr>
          <w:rFonts w:ascii="Garamond" w:hAnsi="Garamond"/>
          <w:i w:val="0"/>
          <w:color w:val="808080"/>
          <w:sz w:val="22"/>
        </w:rPr>
      </w:lvl>
    </w:lvlOverride>
    <w:lvlOverride w:ilvl="1">
      <w:lvl w:ilvl="1">
        <w:start w:val="1"/>
        <w:numFmt w:val="lowerLetter"/>
        <w:lvlText w:val="%2."/>
        <w:lvlJc w:val="left"/>
        <w:pPr>
          <w:tabs>
            <w:tab w:val="num" w:pos="2549"/>
          </w:tabs>
          <w:ind w:left="2549" w:hanging="360"/>
        </w:pPr>
      </w:lvl>
    </w:lvlOverride>
    <w:lvlOverride w:ilvl="2">
      <w:lvl w:ilvl="2">
        <w:start w:val="1"/>
        <w:numFmt w:val="lowerRoman"/>
        <w:lvlText w:val="%3."/>
        <w:lvlJc w:val="right"/>
        <w:pPr>
          <w:tabs>
            <w:tab w:val="num" w:pos="3269"/>
          </w:tabs>
          <w:ind w:left="3269" w:hanging="180"/>
        </w:pPr>
      </w:lvl>
    </w:lvlOverride>
    <w:lvlOverride w:ilvl="3">
      <w:lvl w:ilvl="3">
        <w:start w:val="1"/>
        <w:numFmt w:val="decimal"/>
        <w:lvlText w:val="%4."/>
        <w:lvlJc w:val="left"/>
        <w:pPr>
          <w:tabs>
            <w:tab w:val="num" w:pos="3989"/>
          </w:tabs>
          <w:ind w:left="3989" w:hanging="360"/>
        </w:pPr>
      </w:lvl>
    </w:lvlOverride>
    <w:lvlOverride w:ilvl="4">
      <w:lvl w:ilvl="4">
        <w:start w:val="1"/>
        <w:numFmt w:val="lowerLetter"/>
        <w:lvlText w:val="%5."/>
        <w:lvlJc w:val="left"/>
        <w:pPr>
          <w:tabs>
            <w:tab w:val="num" w:pos="4709"/>
          </w:tabs>
          <w:ind w:left="4709" w:hanging="360"/>
        </w:pPr>
      </w:lvl>
    </w:lvlOverride>
    <w:lvlOverride w:ilvl="5">
      <w:lvl w:ilvl="5">
        <w:start w:val="1"/>
        <w:numFmt w:val="lowerRoman"/>
        <w:lvlText w:val="%6."/>
        <w:lvlJc w:val="right"/>
        <w:pPr>
          <w:tabs>
            <w:tab w:val="num" w:pos="5429"/>
          </w:tabs>
          <w:ind w:left="5429" w:hanging="180"/>
        </w:pPr>
      </w:lvl>
    </w:lvlOverride>
    <w:lvlOverride w:ilvl="6">
      <w:lvl w:ilvl="6">
        <w:start w:val="1"/>
        <w:numFmt w:val="decimal"/>
        <w:lvlText w:val="%7."/>
        <w:lvlJc w:val="left"/>
        <w:pPr>
          <w:tabs>
            <w:tab w:val="num" w:pos="6149"/>
          </w:tabs>
          <w:ind w:left="6149" w:hanging="360"/>
        </w:pPr>
      </w:lvl>
    </w:lvlOverride>
    <w:lvlOverride w:ilvl="7">
      <w:lvl w:ilvl="7">
        <w:start w:val="1"/>
        <w:numFmt w:val="lowerLetter"/>
        <w:lvlText w:val="%8."/>
        <w:lvlJc w:val="left"/>
        <w:pPr>
          <w:tabs>
            <w:tab w:val="num" w:pos="6869"/>
          </w:tabs>
          <w:ind w:left="6869" w:hanging="360"/>
        </w:pPr>
      </w:lvl>
    </w:lvlOverride>
    <w:lvlOverride w:ilvl="8">
      <w:lvl w:ilvl="8">
        <w:start w:val="1"/>
        <w:numFmt w:val="lowerRoman"/>
        <w:lvlText w:val="%9."/>
        <w:lvlJc w:val="right"/>
        <w:pPr>
          <w:tabs>
            <w:tab w:val="num" w:pos="7589"/>
          </w:tabs>
          <w:ind w:left="7589" w:hanging="180"/>
        </w:pPr>
      </w:lvl>
    </w:lvlOverride>
  </w:num>
  <w:num w:numId="4">
    <w:abstractNumId w:val="12"/>
  </w:num>
  <w:num w:numId="5">
    <w:abstractNumId w:val="0"/>
  </w:num>
  <w:num w:numId="6">
    <w:abstractNumId w:val="14"/>
  </w:num>
  <w:num w:numId="7">
    <w:abstractNumId w:val="8"/>
  </w:num>
  <w:num w:numId="8">
    <w:abstractNumId w:val="18"/>
  </w:num>
  <w:num w:numId="9">
    <w:abstractNumId w:val="4"/>
  </w:num>
  <w:num w:numId="10">
    <w:abstractNumId w:val="13"/>
  </w:num>
  <w:num w:numId="11">
    <w:abstractNumId w:val="15"/>
  </w:num>
  <w:num w:numId="12">
    <w:abstractNumId w:val="7"/>
  </w:num>
  <w:num w:numId="13">
    <w:abstractNumId w:val="3"/>
  </w:num>
  <w:num w:numId="14">
    <w:abstractNumId w:val="9"/>
  </w:num>
  <w:num w:numId="15">
    <w:abstractNumId w:val="20"/>
  </w:num>
  <w:num w:numId="16">
    <w:abstractNumId w:val="26"/>
  </w:num>
  <w:num w:numId="17">
    <w:abstractNumId w:val="2"/>
  </w:num>
  <w:num w:numId="18">
    <w:abstractNumId w:val="27"/>
  </w:num>
  <w:num w:numId="19">
    <w:abstractNumId w:val="24"/>
  </w:num>
  <w:num w:numId="20">
    <w:abstractNumId w:val="1"/>
  </w:num>
  <w:num w:numId="21">
    <w:abstractNumId w:val="23"/>
  </w:num>
  <w:num w:numId="22">
    <w:abstractNumId w:val="25"/>
  </w:num>
  <w:num w:numId="23">
    <w:abstractNumId w:val="11"/>
  </w:num>
  <w:num w:numId="24">
    <w:abstractNumId w:val="22"/>
  </w:num>
  <w:num w:numId="25">
    <w:abstractNumId w:val="28"/>
  </w:num>
  <w:num w:numId="26">
    <w:abstractNumId w:val="16"/>
  </w:num>
  <w:num w:numId="27">
    <w:abstractNumId w:val="21"/>
  </w:num>
  <w:num w:numId="28">
    <w:abstractNumId w:val="17"/>
  </w:num>
  <w:num w:numId="29">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revisionView w:markup="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EE2"/>
    <w:rsid w:val="0000111D"/>
    <w:rsid w:val="000015E9"/>
    <w:rsid w:val="0000161F"/>
    <w:rsid w:val="000034A0"/>
    <w:rsid w:val="0000434D"/>
    <w:rsid w:val="00004E2C"/>
    <w:rsid w:val="00005895"/>
    <w:rsid w:val="00005F66"/>
    <w:rsid w:val="000072D2"/>
    <w:rsid w:val="000073C1"/>
    <w:rsid w:val="00007BE1"/>
    <w:rsid w:val="00012832"/>
    <w:rsid w:val="000142F4"/>
    <w:rsid w:val="0001477F"/>
    <w:rsid w:val="00014965"/>
    <w:rsid w:val="00015DE4"/>
    <w:rsid w:val="00016380"/>
    <w:rsid w:val="00017076"/>
    <w:rsid w:val="000179AB"/>
    <w:rsid w:val="00020E9D"/>
    <w:rsid w:val="0002181D"/>
    <w:rsid w:val="00022415"/>
    <w:rsid w:val="00022949"/>
    <w:rsid w:val="0002326D"/>
    <w:rsid w:val="000258CC"/>
    <w:rsid w:val="000268B1"/>
    <w:rsid w:val="00026F6B"/>
    <w:rsid w:val="00027D17"/>
    <w:rsid w:val="000305EA"/>
    <w:rsid w:val="00031FBD"/>
    <w:rsid w:val="00032225"/>
    <w:rsid w:val="00032A25"/>
    <w:rsid w:val="00034C5B"/>
    <w:rsid w:val="00034E25"/>
    <w:rsid w:val="000368AF"/>
    <w:rsid w:val="00036B5C"/>
    <w:rsid w:val="00037197"/>
    <w:rsid w:val="000424F8"/>
    <w:rsid w:val="0004262D"/>
    <w:rsid w:val="000430C0"/>
    <w:rsid w:val="00045938"/>
    <w:rsid w:val="000464A5"/>
    <w:rsid w:val="00050054"/>
    <w:rsid w:val="000501F2"/>
    <w:rsid w:val="00050EBC"/>
    <w:rsid w:val="00052ED6"/>
    <w:rsid w:val="0005304F"/>
    <w:rsid w:val="000540BD"/>
    <w:rsid w:val="00054778"/>
    <w:rsid w:val="0005559B"/>
    <w:rsid w:val="00055B1A"/>
    <w:rsid w:val="00056154"/>
    <w:rsid w:val="00057D1D"/>
    <w:rsid w:val="00060F64"/>
    <w:rsid w:val="000612A5"/>
    <w:rsid w:val="000633A9"/>
    <w:rsid w:val="00064A0B"/>
    <w:rsid w:val="00066CD8"/>
    <w:rsid w:val="00066D7E"/>
    <w:rsid w:val="00070E37"/>
    <w:rsid w:val="00073BDD"/>
    <w:rsid w:val="000746A7"/>
    <w:rsid w:val="000815DC"/>
    <w:rsid w:val="00084194"/>
    <w:rsid w:val="00084BDC"/>
    <w:rsid w:val="000856C2"/>
    <w:rsid w:val="00085907"/>
    <w:rsid w:val="00087026"/>
    <w:rsid w:val="00090577"/>
    <w:rsid w:val="000915C4"/>
    <w:rsid w:val="00091FA9"/>
    <w:rsid w:val="000920B0"/>
    <w:rsid w:val="0009297F"/>
    <w:rsid w:val="00095BA7"/>
    <w:rsid w:val="0009695C"/>
    <w:rsid w:val="000A40AB"/>
    <w:rsid w:val="000A418C"/>
    <w:rsid w:val="000A5C1F"/>
    <w:rsid w:val="000A7122"/>
    <w:rsid w:val="000A7193"/>
    <w:rsid w:val="000A7D43"/>
    <w:rsid w:val="000B0ED0"/>
    <w:rsid w:val="000B1323"/>
    <w:rsid w:val="000B284D"/>
    <w:rsid w:val="000B3071"/>
    <w:rsid w:val="000B3F67"/>
    <w:rsid w:val="000B4797"/>
    <w:rsid w:val="000B5C2F"/>
    <w:rsid w:val="000B6462"/>
    <w:rsid w:val="000B6D4E"/>
    <w:rsid w:val="000C2EF0"/>
    <w:rsid w:val="000C4E08"/>
    <w:rsid w:val="000C4E9D"/>
    <w:rsid w:val="000C6188"/>
    <w:rsid w:val="000C78B7"/>
    <w:rsid w:val="000D0BB9"/>
    <w:rsid w:val="000D438C"/>
    <w:rsid w:val="000D4665"/>
    <w:rsid w:val="000D6DE4"/>
    <w:rsid w:val="000D7459"/>
    <w:rsid w:val="000E0BB1"/>
    <w:rsid w:val="000E0FE2"/>
    <w:rsid w:val="000E1160"/>
    <w:rsid w:val="000E27C1"/>
    <w:rsid w:val="000E293D"/>
    <w:rsid w:val="000E4482"/>
    <w:rsid w:val="000E5027"/>
    <w:rsid w:val="000E5AED"/>
    <w:rsid w:val="000F03D4"/>
    <w:rsid w:val="000F16E5"/>
    <w:rsid w:val="000F6A31"/>
    <w:rsid w:val="000F6A77"/>
    <w:rsid w:val="000F75F5"/>
    <w:rsid w:val="0010176B"/>
    <w:rsid w:val="001018C0"/>
    <w:rsid w:val="00102B1F"/>
    <w:rsid w:val="00103565"/>
    <w:rsid w:val="00103880"/>
    <w:rsid w:val="00103C7E"/>
    <w:rsid w:val="00103F0C"/>
    <w:rsid w:val="00104A4A"/>
    <w:rsid w:val="00104E14"/>
    <w:rsid w:val="00104FA7"/>
    <w:rsid w:val="001051AA"/>
    <w:rsid w:val="001055F8"/>
    <w:rsid w:val="00110472"/>
    <w:rsid w:val="00110F38"/>
    <w:rsid w:val="00110F60"/>
    <w:rsid w:val="001116D7"/>
    <w:rsid w:val="00112050"/>
    <w:rsid w:val="00113FD8"/>
    <w:rsid w:val="00114F1C"/>
    <w:rsid w:val="00115C35"/>
    <w:rsid w:val="001160CC"/>
    <w:rsid w:val="001202A2"/>
    <w:rsid w:val="00120705"/>
    <w:rsid w:val="00123AC4"/>
    <w:rsid w:val="00127C37"/>
    <w:rsid w:val="00130D9B"/>
    <w:rsid w:val="0013345A"/>
    <w:rsid w:val="00135CCD"/>
    <w:rsid w:val="0013658C"/>
    <w:rsid w:val="00137F2D"/>
    <w:rsid w:val="00140699"/>
    <w:rsid w:val="00140A2E"/>
    <w:rsid w:val="001436C8"/>
    <w:rsid w:val="00146F68"/>
    <w:rsid w:val="00151FFE"/>
    <w:rsid w:val="00152022"/>
    <w:rsid w:val="00155072"/>
    <w:rsid w:val="00155AA0"/>
    <w:rsid w:val="00156361"/>
    <w:rsid w:val="00156A72"/>
    <w:rsid w:val="00157871"/>
    <w:rsid w:val="0016057E"/>
    <w:rsid w:val="001618C3"/>
    <w:rsid w:val="00161B63"/>
    <w:rsid w:val="001622DB"/>
    <w:rsid w:val="00163A16"/>
    <w:rsid w:val="0016415C"/>
    <w:rsid w:val="00166310"/>
    <w:rsid w:val="00166993"/>
    <w:rsid w:val="0017041E"/>
    <w:rsid w:val="001704A4"/>
    <w:rsid w:val="00172443"/>
    <w:rsid w:val="00172758"/>
    <w:rsid w:val="00172AE6"/>
    <w:rsid w:val="001769D6"/>
    <w:rsid w:val="001777A7"/>
    <w:rsid w:val="00182A5E"/>
    <w:rsid w:val="00185122"/>
    <w:rsid w:val="00185715"/>
    <w:rsid w:val="001862AF"/>
    <w:rsid w:val="001863E2"/>
    <w:rsid w:val="001875F1"/>
    <w:rsid w:val="001876F3"/>
    <w:rsid w:val="0018786F"/>
    <w:rsid w:val="00187BA2"/>
    <w:rsid w:val="00191110"/>
    <w:rsid w:val="00191B70"/>
    <w:rsid w:val="001940E3"/>
    <w:rsid w:val="00194A85"/>
    <w:rsid w:val="00194D74"/>
    <w:rsid w:val="0019593E"/>
    <w:rsid w:val="001962D7"/>
    <w:rsid w:val="00196687"/>
    <w:rsid w:val="00197DA2"/>
    <w:rsid w:val="001A1495"/>
    <w:rsid w:val="001A1E92"/>
    <w:rsid w:val="001A5FA6"/>
    <w:rsid w:val="001A6DBA"/>
    <w:rsid w:val="001B540A"/>
    <w:rsid w:val="001B62AC"/>
    <w:rsid w:val="001B63B2"/>
    <w:rsid w:val="001C09D0"/>
    <w:rsid w:val="001C11F5"/>
    <w:rsid w:val="001C5A66"/>
    <w:rsid w:val="001C6D7A"/>
    <w:rsid w:val="001D0656"/>
    <w:rsid w:val="001D1520"/>
    <w:rsid w:val="001D15E8"/>
    <w:rsid w:val="001D3360"/>
    <w:rsid w:val="001D5E35"/>
    <w:rsid w:val="001D625F"/>
    <w:rsid w:val="001E0333"/>
    <w:rsid w:val="001E28AA"/>
    <w:rsid w:val="001E3FCD"/>
    <w:rsid w:val="001E5215"/>
    <w:rsid w:val="001E6F11"/>
    <w:rsid w:val="001E7737"/>
    <w:rsid w:val="001F0C1E"/>
    <w:rsid w:val="001F1445"/>
    <w:rsid w:val="001F1A6D"/>
    <w:rsid w:val="001F4941"/>
    <w:rsid w:val="001F5494"/>
    <w:rsid w:val="001F5965"/>
    <w:rsid w:val="001F5DE8"/>
    <w:rsid w:val="001F62BC"/>
    <w:rsid w:val="001F6660"/>
    <w:rsid w:val="001F756E"/>
    <w:rsid w:val="00201333"/>
    <w:rsid w:val="00201709"/>
    <w:rsid w:val="00202CEC"/>
    <w:rsid w:val="00203260"/>
    <w:rsid w:val="00203351"/>
    <w:rsid w:val="00205EE4"/>
    <w:rsid w:val="00206A64"/>
    <w:rsid w:val="002077BA"/>
    <w:rsid w:val="002100F5"/>
    <w:rsid w:val="00211A74"/>
    <w:rsid w:val="00211D34"/>
    <w:rsid w:val="00213D17"/>
    <w:rsid w:val="002146EC"/>
    <w:rsid w:val="0021517B"/>
    <w:rsid w:val="00217E01"/>
    <w:rsid w:val="00220429"/>
    <w:rsid w:val="00220A9E"/>
    <w:rsid w:val="002212BE"/>
    <w:rsid w:val="00221484"/>
    <w:rsid w:val="002219B2"/>
    <w:rsid w:val="00221C90"/>
    <w:rsid w:val="00221E99"/>
    <w:rsid w:val="002226F1"/>
    <w:rsid w:val="002230EA"/>
    <w:rsid w:val="00223C44"/>
    <w:rsid w:val="00224638"/>
    <w:rsid w:val="002248D4"/>
    <w:rsid w:val="00224C56"/>
    <w:rsid w:val="00225206"/>
    <w:rsid w:val="002256CE"/>
    <w:rsid w:val="00225C27"/>
    <w:rsid w:val="00226041"/>
    <w:rsid w:val="00231C89"/>
    <w:rsid w:val="00233164"/>
    <w:rsid w:val="00236293"/>
    <w:rsid w:val="002365DE"/>
    <w:rsid w:val="00236A77"/>
    <w:rsid w:val="0024041B"/>
    <w:rsid w:val="0024151A"/>
    <w:rsid w:val="0024190C"/>
    <w:rsid w:val="00245606"/>
    <w:rsid w:val="00245F4A"/>
    <w:rsid w:val="00246FF1"/>
    <w:rsid w:val="0024757B"/>
    <w:rsid w:val="002475D3"/>
    <w:rsid w:val="00251C0C"/>
    <w:rsid w:val="00252303"/>
    <w:rsid w:val="002577BA"/>
    <w:rsid w:val="00260524"/>
    <w:rsid w:val="00261B15"/>
    <w:rsid w:val="00262B45"/>
    <w:rsid w:val="002631EB"/>
    <w:rsid w:val="002645A5"/>
    <w:rsid w:val="00264AA1"/>
    <w:rsid w:val="00267BA9"/>
    <w:rsid w:val="00270AC6"/>
    <w:rsid w:val="00270ADD"/>
    <w:rsid w:val="0027389C"/>
    <w:rsid w:val="00274BAF"/>
    <w:rsid w:val="002767C0"/>
    <w:rsid w:val="00281D70"/>
    <w:rsid w:val="002841E7"/>
    <w:rsid w:val="002856BB"/>
    <w:rsid w:val="00285D55"/>
    <w:rsid w:val="00286110"/>
    <w:rsid w:val="00286DA1"/>
    <w:rsid w:val="002907F0"/>
    <w:rsid w:val="00292521"/>
    <w:rsid w:val="00292E32"/>
    <w:rsid w:val="00293447"/>
    <w:rsid w:val="002951F3"/>
    <w:rsid w:val="002A0BEF"/>
    <w:rsid w:val="002A4844"/>
    <w:rsid w:val="002A51DF"/>
    <w:rsid w:val="002A5AE9"/>
    <w:rsid w:val="002A6CF4"/>
    <w:rsid w:val="002A7A2C"/>
    <w:rsid w:val="002A7B0A"/>
    <w:rsid w:val="002B0636"/>
    <w:rsid w:val="002B0D64"/>
    <w:rsid w:val="002B0E78"/>
    <w:rsid w:val="002B2C49"/>
    <w:rsid w:val="002B3373"/>
    <w:rsid w:val="002B3754"/>
    <w:rsid w:val="002B3CD4"/>
    <w:rsid w:val="002B470B"/>
    <w:rsid w:val="002B5A50"/>
    <w:rsid w:val="002B66B0"/>
    <w:rsid w:val="002B7080"/>
    <w:rsid w:val="002B750D"/>
    <w:rsid w:val="002B7BBB"/>
    <w:rsid w:val="002C2132"/>
    <w:rsid w:val="002C43EB"/>
    <w:rsid w:val="002C56E2"/>
    <w:rsid w:val="002C59E5"/>
    <w:rsid w:val="002D12E7"/>
    <w:rsid w:val="002D22C2"/>
    <w:rsid w:val="002D42FF"/>
    <w:rsid w:val="002D6036"/>
    <w:rsid w:val="002E15DC"/>
    <w:rsid w:val="002E1B44"/>
    <w:rsid w:val="002E1DA3"/>
    <w:rsid w:val="002E5EB1"/>
    <w:rsid w:val="002E71E2"/>
    <w:rsid w:val="002E7961"/>
    <w:rsid w:val="002E7FF7"/>
    <w:rsid w:val="002F0338"/>
    <w:rsid w:val="002F11B0"/>
    <w:rsid w:val="002F1AC0"/>
    <w:rsid w:val="002F2B1E"/>
    <w:rsid w:val="002F37ED"/>
    <w:rsid w:val="002F3D24"/>
    <w:rsid w:val="002F5852"/>
    <w:rsid w:val="002F58CB"/>
    <w:rsid w:val="002F63ED"/>
    <w:rsid w:val="002F6CF0"/>
    <w:rsid w:val="002F7C04"/>
    <w:rsid w:val="00300735"/>
    <w:rsid w:val="0030404D"/>
    <w:rsid w:val="00304DDC"/>
    <w:rsid w:val="003121B7"/>
    <w:rsid w:val="0031285C"/>
    <w:rsid w:val="00312FE5"/>
    <w:rsid w:val="0031692A"/>
    <w:rsid w:val="00316F73"/>
    <w:rsid w:val="003176B7"/>
    <w:rsid w:val="00322E6A"/>
    <w:rsid w:val="0032705E"/>
    <w:rsid w:val="00330966"/>
    <w:rsid w:val="00334FBF"/>
    <w:rsid w:val="00335850"/>
    <w:rsid w:val="003358D1"/>
    <w:rsid w:val="00337A9E"/>
    <w:rsid w:val="00337BC7"/>
    <w:rsid w:val="00340C8B"/>
    <w:rsid w:val="003419A2"/>
    <w:rsid w:val="00342BDC"/>
    <w:rsid w:val="00342D4A"/>
    <w:rsid w:val="00342FA3"/>
    <w:rsid w:val="00344413"/>
    <w:rsid w:val="0034507B"/>
    <w:rsid w:val="003457C1"/>
    <w:rsid w:val="003458A0"/>
    <w:rsid w:val="0034595A"/>
    <w:rsid w:val="00351FFF"/>
    <w:rsid w:val="0035247B"/>
    <w:rsid w:val="00354B3A"/>
    <w:rsid w:val="003564EF"/>
    <w:rsid w:val="00357FF8"/>
    <w:rsid w:val="00360B1F"/>
    <w:rsid w:val="003614D9"/>
    <w:rsid w:val="00363794"/>
    <w:rsid w:val="00363FF2"/>
    <w:rsid w:val="00364513"/>
    <w:rsid w:val="003653D7"/>
    <w:rsid w:val="00365704"/>
    <w:rsid w:val="0036581A"/>
    <w:rsid w:val="00365E59"/>
    <w:rsid w:val="0036631D"/>
    <w:rsid w:val="003663BD"/>
    <w:rsid w:val="00367C06"/>
    <w:rsid w:val="0037172A"/>
    <w:rsid w:val="003722A2"/>
    <w:rsid w:val="003726AD"/>
    <w:rsid w:val="00372A55"/>
    <w:rsid w:val="00373C2B"/>
    <w:rsid w:val="00375210"/>
    <w:rsid w:val="0037558B"/>
    <w:rsid w:val="003758D8"/>
    <w:rsid w:val="00377D63"/>
    <w:rsid w:val="00381B55"/>
    <w:rsid w:val="003822BA"/>
    <w:rsid w:val="00384F85"/>
    <w:rsid w:val="00385814"/>
    <w:rsid w:val="00385D62"/>
    <w:rsid w:val="00386FCD"/>
    <w:rsid w:val="00390414"/>
    <w:rsid w:val="0039041B"/>
    <w:rsid w:val="0039182A"/>
    <w:rsid w:val="00391911"/>
    <w:rsid w:val="003925FE"/>
    <w:rsid w:val="003926A8"/>
    <w:rsid w:val="003929F4"/>
    <w:rsid w:val="00392BC1"/>
    <w:rsid w:val="00393459"/>
    <w:rsid w:val="003943EC"/>
    <w:rsid w:val="003947EB"/>
    <w:rsid w:val="003959DA"/>
    <w:rsid w:val="003965AA"/>
    <w:rsid w:val="00397634"/>
    <w:rsid w:val="00397DD4"/>
    <w:rsid w:val="003A014E"/>
    <w:rsid w:val="003A119A"/>
    <w:rsid w:val="003A12C1"/>
    <w:rsid w:val="003A14A6"/>
    <w:rsid w:val="003A2002"/>
    <w:rsid w:val="003A5E7F"/>
    <w:rsid w:val="003A65D5"/>
    <w:rsid w:val="003A6B0D"/>
    <w:rsid w:val="003B14C2"/>
    <w:rsid w:val="003B2457"/>
    <w:rsid w:val="003B2818"/>
    <w:rsid w:val="003B286E"/>
    <w:rsid w:val="003B2D73"/>
    <w:rsid w:val="003B3ACB"/>
    <w:rsid w:val="003B474E"/>
    <w:rsid w:val="003B567B"/>
    <w:rsid w:val="003B6E31"/>
    <w:rsid w:val="003B7C90"/>
    <w:rsid w:val="003C0115"/>
    <w:rsid w:val="003C3000"/>
    <w:rsid w:val="003C3377"/>
    <w:rsid w:val="003C341C"/>
    <w:rsid w:val="003C44B9"/>
    <w:rsid w:val="003C4BF5"/>
    <w:rsid w:val="003C64AB"/>
    <w:rsid w:val="003C6BA6"/>
    <w:rsid w:val="003C73F6"/>
    <w:rsid w:val="003D1545"/>
    <w:rsid w:val="003D2657"/>
    <w:rsid w:val="003D2BC5"/>
    <w:rsid w:val="003D37C8"/>
    <w:rsid w:val="003D4543"/>
    <w:rsid w:val="003D4A84"/>
    <w:rsid w:val="003D653A"/>
    <w:rsid w:val="003E162E"/>
    <w:rsid w:val="003E1882"/>
    <w:rsid w:val="003E2280"/>
    <w:rsid w:val="003E2339"/>
    <w:rsid w:val="003E35BE"/>
    <w:rsid w:val="003E3B04"/>
    <w:rsid w:val="003E7CDC"/>
    <w:rsid w:val="003F13CF"/>
    <w:rsid w:val="003F17BF"/>
    <w:rsid w:val="003F1CD9"/>
    <w:rsid w:val="003F3246"/>
    <w:rsid w:val="003F397D"/>
    <w:rsid w:val="003F593B"/>
    <w:rsid w:val="003F5C5C"/>
    <w:rsid w:val="003F64D6"/>
    <w:rsid w:val="003F66DC"/>
    <w:rsid w:val="00400B49"/>
    <w:rsid w:val="00401503"/>
    <w:rsid w:val="00401A02"/>
    <w:rsid w:val="00401B2A"/>
    <w:rsid w:val="00401FB9"/>
    <w:rsid w:val="004028B9"/>
    <w:rsid w:val="00402DCB"/>
    <w:rsid w:val="004032C9"/>
    <w:rsid w:val="004035BA"/>
    <w:rsid w:val="00403EA0"/>
    <w:rsid w:val="004065EC"/>
    <w:rsid w:val="004076CE"/>
    <w:rsid w:val="00410465"/>
    <w:rsid w:val="004118D7"/>
    <w:rsid w:val="00411934"/>
    <w:rsid w:val="004132E9"/>
    <w:rsid w:val="00415090"/>
    <w:rsid w:val="0041649E"/>
    <w:rsid w:val="00417573"/>
    <w:rsid w:val="004177F2"/>
    <w:rsid w:val="00417D90"/>
    <w:rsid w:val="00420D37"/>
    <w:rsid w:val="00421177"/>
    <w:rsid w:val="0042176A"/>
    <w:rsid w:val="004226F3"/>
    <w:rsid w:val="00422765"/>
    <w:rsid w:val="004235E0"/>
    <w:rsid w:val="004237C6"/>
    <w:rsid w:val="00423F8C"/>
    <w:rsid w:val="0042541B"/>
    <w:rsid w:val="00426595"/>
    <w:rsid w:val="00426F6E"/>
    <w:rsid w:val="00426FE6"/>
    <w:rsid w:val="0043003D"/>
    <w:rsid w:val="0043225B"/>
    <w:rsid w:val="00433C6D"/>
    <w:rsid w:val="004344AC"/>
    <w:rsid w:val="00435F84"/>
    <w:rsid w:val="0044046F"/>
    <w:rsid w:val="0044047B"/>
    <w:rsid w:val="004405B3"/>
    <w:rsid w:val="00443025"/>
    <w:rsid w:val="0044413B"/>
    <w:rsid w:val="00444544"/>
    <w:rsid w:val="00444BB7"/>
    <w:rsid w:val="00444F9B"/>
    <w:rsid w:val="004465B1"/>
    <w:rsid w:val="004468DB"/>
    <w:rsid w:val="00446F84"/>
    <w:rsid w:val="004473F2"/>
    <w:rsid w:val="004478D8"/>
    <w:rsid w:val="00451886"/>
    <w:rsid w:val="00452432"/>
    <w:rsid w:val="0045400B"/>
    <w:rsid w:val="0045476C"/>
    <w:rsid w:val="00454A40"/>
    <w:rsid w:val="004550A3"/>
    <w:rsid w:val="0045546D"/>
    <w:rsid w:val="00455D98"/>
    <w:rsid w:val="00456A31"/>
    <w:rsid w:val="00456D9D"/>
    <w:rsid w:val="004576E0"/>
    <w:rsid w:val="00457969"/>
    <w:rsid w:val="00457BFB"/>
    <w:rsid w:val="00457D3B"/>
    <w:rsid w:val="0046270B"/>
    <w:rsid w:val="004631CF"/>
    <w:rsid w:val="00463607"/>
    <w:rsid w:val="00463A4E"/>
    <w:rsid w:val="00466205"/>
    <w:rsid w:val="00466A46"/>
    <w:rsid w:val="00467E59"/>
    <w:rsid w:val="004715CA"/>
    <w:rsid w:val="0047174F"/>
    <w:rsid w:val="00472299"/>
    <w:rsid w:val="0047250E"/>
    <w:rsid w:val="00477205"/>
    <w:rsid w:val="00483AA0"/>
    <w:rsid w:val="00486715"/>
    <w:rsid w:val="00486815"/>
    <w:rsid w:val="00490E49"/>
    <w:rsid w:val="00492067"/>
    <w:rsid w:val="00494CAC"/>
    <w:rsid w:val="00496355"/>
    <w:rsid w:val="00496A0F"/>
    <w:rsid w:val="00497514"/>
    <w:rsid w:val="004979CD"/>
    <w:rsid w:val="004A25CB"/>
    <w:rsid w:val="004A2BB3"/>
    <w:rsid w:val="004A2C28"/>
    <w:rsid w:val="004A2DED"/>
    <w:rsid w:val="004A4B6E"/>
    <w:rsid w:val="004A5974"/>
    <w:rsid w:val="004A5D17"/>
    <w:rsid w:val="004A5EF1"/>
    <w:rsid w:val="004A5FFC"/>
    <w:rsid w:val="004A7596"/>
    <w:rsid w:val="004A7DC1"/>
    <w:rsid w:val="004A7DE9"/>
    <w:rsid w:val="004B0260"/>
    <w:rsid w:val="004B1A43"/>
    <w:rsid w:val="004B1A68"/>
    <w:rsid w:val="004B3D55"/>
    <w:rsid w:val="004B44EA"/>
    <w:rsid w:val="004B4CA8"/>
    <w:rsid w:val="004B6CA2"/>
    <w:rsid w:val="004B7195"/>
    <w:rsid w:val="004B775C"/>
    <w:rsid w:val="004C351B"/>
    <w:rsid w:val="004C3846"/>
    <w:rsid w:val="004C5274"/>
    <w:rsid w:val="004C7162"/>
    <w:rsid w:val="004D1248"/>
    <w:rsid w:val="004D1E79"/>
    <w:rsid w:val="004D237E"/>
    <w:rsid w:val="004D2706"/>
    <w:rsid w:val="004D2CEE"/>
    <w:rsid w:val="004D4F0F"/>
    <w:rsid w:val="004D55BC"/>
    <w:rsid w:val="004D6963"/>
    <w:rsid w:val="004D6BEC"/>
    <w:rsid w:val="004D7590"/>
    <w:rsid w:val="004D7A72"/>
    <w:rsid w:val="004E00F1"/>
    <w:rsid w:val="004E0AC6"/>
    <w:rsid w:val="004E0B24"/>
    <w:rsid w:val="004E0DD8"/>
    <w:rsid w:val="004E2E13"/>
    <w:rsid w:val="004E3E10"/>
    <w:rsid w:val="004E3E22"/>
    <w:rsid w:val="004E4C3D"/>
    <w:rsid w:val="004E4D86"/>
    <w:rsid w:val="004E5EA0"/>
    <w:rsid w:val="004E61C3"/>
    <w:rsid w:val="004E6DE3"/>
    <w:rsid w:val="004E71E8"/>
    <w:rsid w:val="004F1FB3"/>
    <w:rsid w:val="004F2372"/>
    <w:rsid w:val="004F264A"/>
    <w:rsid w:val="004F26A8"/>
    <w:rsid w:val="004F3B65"/>
    <w:rsid w:val="004F4E7C"/>
    <w:rsid w:val="004F789B"/>
    <w:rsid w:val="004F7B18"/>
    <w:rsid w:val="004F7BAD"/>
    <w:rsid w:val="00500D29"/>
    <w:rsid w:val="0050169E"/>
    <w:rsid w:val="005029A6"/>
    <w:rsid w:val="00502B43"/>
    <w:rsid w:val="0050582B"/>
    <w:rsid w:val="00505C1B"/>
    <w:rsid w:val="00505D1B"/>
    <w:rsid w:val="00506892"/>
    <w:rsid w:val="0050720F"/>
    <w:rsid w:val="00507D53"/>
    <w:rsid w:val="00510247"/>
    <w:rsid w:val="00511AB1"/>
    <w:rsid w:val="00512177"/>
    <w:rsid w:val="005127D7"/>
    <w:rsid w:val="005150FC"/>
    <w:rsid w:val="0051523A"/>
    <w:rsid w:val="0052164F"/>
    <w:rsid w:val="00521CAA"/>
    <w:rsid w:val="00522708"/>
    <w:rsid w:val="00522B94"/>
    <w:rsid w:val="00525519"/>
    <w:rsid w:val="00525DB9"/>
    <w:rsid w:val="005261E6"/>
    <w:rsid w:val="005302E8"/>
    <w:rsid w:val="00531D64"/>
    <w:rsid w:val="00532ECE"/>
    <w:rsid w:val="00533093"/>
    <w:rsid w:val="00533739"/>
    <w:rsid w:val="00533B59"/>
    <w:rsid w:val="00534046"/>
    <w:rsid w:val="0053404A"/>
    <w:rsid w:val="005346ED"/>
    <w:rsid w:val="00534D0B"/>
    <w:rsid w:val="00534EEA"/>
    <w:rsid w:val="0053670E"/>
    <w:rsid w:val="00536C90"/>
    <w:rsid w:val="0053751F"/>
    <w:rsid w:val="00537F35"/>
    <w:rsid w:val="005424DD"/>
    <w:rsid w:val="00542D76"/>
    <w:rsid w:val="00546FBA"/>
    <w:rsid w:val="0054709A"/>
    <w:rsid w:val="005515CD"/>
    <w:rsid w:val="0055167E"/>
    <w:rsid w:val="00551D8A"/>
    <w:rsid w:val="005533FF"/>
    <w:rsid w:val="00556EF5"/>
    <w:rsid w:val="00556F33"/>
    <w:rsid w:val="00557DE2"/>
    <w:rsid w:val="0056088A"/>
    <w:rsid w:val="005627EE"/>
    <w:rsid w:val="00563823"/>
    <w:rsid w:val="00566EE2"/>
    <w:rsid w:val="00570B7F"/>
    <w:rsid w:val="00570F52"/>
    <w:rsid w:val="00572307"/>
    <w:rsid w:val="00572A46"/>
    <w:rsid w:val="00573782"/>
    <w:rsid w:val="00574476"/>
    <w:rsid w:val="005744F5"/>
    <w:rsid w:val="005773E6"/>
    <w:rsid w:val="00577534"/>
    <w:rsid w:val="00577543"/>
    <w:rsid w:val="00580774"/>
    <w:rsid w:val="00584674"/>
    <w:rsid w:val="0058468B"/>
    <w:rsid w:val="00584793"/>
    <w:rsid w:val="00585650"/>
    <w:rsid w:val="0058589A"/>
    <w:rsid w:val="00585E24"/>
    <w:rsid w:val="00587F30"/>
    <w:rsid w:val="005910EA"/>
    <w:rsid w:val="00591A6D"/>
    <w:rsid w:val="0059260B"/>
    <w:rsid w:val="00592B4F"/>
    <w:rsid w:val="0059352D"/>
    <w:rsid w:val="00593D87"/>
    <w:rsid w:val="00594F18"/>
    <w:rsid w:val="00595F97"/>
    <w:rsid w:val="00597B07"/>
    <w:rsid w:val="005A2E38"/>
    <w:rsid w:val="005A478C"/>
    <w:rsid w:val="005A4E13"/>
    <w:rsid w:val="005A7587"/>
    <w:rsid w:val="005B1D4B"/>
    <w:rsid w:val="005B1E5B"/>
    <w:rsid w:val="005B2012"/>
    <w:rsid w:val="005B32C1"/>
    <w:rsid w:val="005B3BF5"/>
    <w:rsid w:val="005B502F"/>
    <w:rsid w:val="005B5DCD"/>
    <w:rsid w:val="005B6C2E"/>
    <w:rsid w:val="005B6EDE"/>
    <w:rsid w:val="005B7D74"/>
    <w:rsid w:val="005C0BB6"/>
    <w:rsid w:val="005C3112"/>
    <w:rsid w:val="005C3771"/>
    <w:rsid w:val="005C66E8"/>
    <w:rsid w:val="005C6C81"/>
    <w:rsid w:val="005C6DC8"/>
    <w:rsid w:val="005D0C63"/>
    <w:rsid w:val="005D1819"/>
    <w:rsid w:val="005D1849"/>
    <w:rsid w:val="005D29C8"/>
    <w:rsid w:val="005D3658"/>
    <w:rsid w:val="005D4178"/>
    <w:rsid w:val="005D41D2"/>
    <w:rsid w:val="005D4B46"/>
    <w:rsid w:val="005D5598"/>
    <w:rsid w:val="005D6402"/>
    <w:rsid w:val="005D7432"/>
    <w:rsid w:val="005D7884"/>
    <w:rsid w:val="005D7955"/>
    <w:rsid w:val="005E09E4"/>
    <w:rsid w:val="005E28B1"/>
    <w:rsid w:val="005E43B4"/>
    <w:rsid w:val="005E536C"/>
    <w:rsid w:val="005E552C"/>
    <w:rsid w:val="005F0AC7"/>
    <w:rsid w:val="005F0D9F"/>
    <w:rsid w:val="005F28F3"/>
    <w:rsid w:val="005F3508"/>
    <w:rsid w:val="005F469D"/>
    <w:rsid w:val="005F6693"/>
    <w:rsid w:val="00604FBB"/>
    <w:rsid w:val="00610845"/>
    <w:rsid w:val="00612A9A"/>
    <w:rsid w:val="00622092"/>
    <w:rsid w:val="00624533"/>
    <w:rsid w:val="006267F6"/>
    <w:rsid w:val="0062701C"/>
    <w:rsid w:val="00631CF8"/>
    <w:rsid w:val="00634B51"/>
    <w:rsid w:val="00636170"/>
    <w:rsid w:val="00637B86"/>
    <w:rsid w:val="00640D65"/>
    <w:rsid w:val="00642CD0"/>
    <w:rsid w:val="00646BDF"/>
    <w:rsid w:val="00646EF0"/>
    <w:rsid w:val="00647F8E"/>
    <w:rsid w:val="0065019B"/>
    <w:rsid w:val="006519D8"/>
    <w:rsid w:val="006531C2"/>
    <w:rsid w:val="0065449E"/>
    <w:rsid w:val="0065475B"/>
    <w:rsid w:val="006549F6"/>
    <w:rsid w:val="00654DEA"/>
    <w:rsid w:val="00656BB6"/>
    <w:rsid w:val="00656D6D"/>
    <w:rsid w:val="00657F60"/>
    <w:rsid w:val="00660744"/>
    <w:rsid w:val="0066086E"/>
    <w:rsid w:val="006629FC"/>
    <w:rsid w:val="00662D5B"/>
    <w:rsid w:val="00662D96"/>
    <w:rsid w:val="00664D01"/>
    <w:rsid w:val="00665123"/>
    <w:rsid w:val="00666DA4"/>
    <w:rsid w:val="00666F8F"/>
    <w:rsid w:val="00667E91"/>
    <w:rsid w:val="006713DF"/>
    <w:rsid w:val="00672992"/>
    <w:rsid w:val="00675216"/>
    <w:rsid w:val="006761BD"/>
    <w:rsid w:val="006767F0"/>
    <w:rsid w:val="006807DC"/>
    <w:rsid w:val="00682CA8"/>
    <w:rsid w:val="00682D7C"/>
    <w:rsid w:val="00683A12"/>
    <w:rsid w:val="00686F6F"/>
    <w:rsid w:val="00687AD0"/>
    <w:rsid w:val="00691FA3"/>
    <w:rsid w:val="00692D46"/>
    <w:rsid w:val="00696828"/>
    <w:rsid w:val="00696C83"/>
    <w:rsid w:val="00697ACE"/>
    <w:rsid w:val="006A104C"/>
    <w:rsid w:val="006A6AB3"/>
    <w:rsid w:val="006A6B91"/>
    <w:rsid w:val="006B0748"/>
    <w:rsid w:val="006B41B8"/>
    <w:rsid w:val="006C0DA3"/>
    <w:rsid w:val="006C0EB4"/>
    <w:rsid w:val="006C1D9C"/>
    <w:rsid w:val="006C2111"/>
    <w:rsid w:val="006C2CDC"/>
    <w:rsid w:val="006C4F84"/>
    <w:rsid w:val="006C608B"/>
    <w:rsid w:val="006D0E12"/>
    <w:rsid w:val="006D1363"/>
    <w:rsid w:val="006D34F9"/>
    <w:rsid w:val="006D39B9"/>
    <w:rsid w:val="006D4CF6"/>
    <w:rsid w:val="006D504E"/>
    <w:rsid w:val="006D5EE6"/>
    <w:rsid w:val="006D6C55"/>
    <w:rsid w:val="006D76A6"/>
    <w:rsid w:val="006E024E"/>
    <w:rsid w:val="006E0CB2"/>
    <w:rsid w:val="006E36D0"/>
    <w:rsid w:val="006E629E"/>
    <w:rsid w:val="006E62A5"/>
    <w:rsid w:val="006F033F"/>
    <w:rsid w:val="006F0442"/>
    <w:rsid w:val="006F0ABE"/>
    <w:rsid w:val="006F2CAB"/>
    <w:rsid w:val="006F38BD"/>
    <w:rsid w:val="006F4724"/>
    <w:rsid w:val="006F4F23"/>
    <w:rsid w:val="006F6BD4"/>
    <w:rsid w:val="006F6C44"/>
    <w:rsid w:val="006F73BD"/>
    <w:rsid w:val="00700DCD"/>
    <w:rsid w:val="007023D6"/>
    <w:rsid w:val="00702A86"/>
    <w:rsid w:val="00704BD6"/>
    <w:rsid w:val="00705CD4"/>
    <w:rsid w:val="00707613"/>
    <w:rsid w:val="00712118"/>
    <w:rsid w:val="0071345A"/>
    <w:rsid w:val="007135FE"/>
    <w:rsid w:val="0071365D"/>
    <w:rsid w:val="00714C4B"/>
    <w:rsid w:val="00716208"/>
    <w:rsid w:val="0071671F"/>
    <w:rsid w:val="00716A12"/>
    <w:rsid w:val="007206E6"/>
    <w:rsid w:val="007211BA"/>
    <w:rsid w:val="00721385"/>
    <w:rsid w:val="007251B1"/>
    <w:rsid w:val="00725BE3"/>
    <w:rsid w:val="00726DE2"/>
    <w:rsid w:val="007316B9"/>
    <w:rsid w:val="00733462"/>
    <w:rsid w:val="00737159"/>
    <w:rsid w:val="00740E8B"/>
    <w:rsid w:val="00742779"/>
    <w:rsid w:val="0074440F"/>
    <w:rsid w:val="00744DA6"/>
    <w:rsid w:val="007454A5"/>
    <w:rsid w:val="00746753"/>
    <w:rsid w:val="00746C65"/>
    <w:rsid w:val="00750400"/>
    <w:rsid w:val="00750620"/>
    <w:rsid w:val="007538A8"/>
    <w:rsid w:val="0075392F"/>
    <w:rsid w:val="0075451B"/>
    <w:rsid w:val="0075673B"/>
    <w:rsid w:val="00756837"/>
    <w:rsid w:val="00762837"/>
    <w:rsid w:val="00764EFA"/>
    <w:rsid w:val="0076518C"/>
    <w:rsid w:val="007659CB"/>
    <w:rsid w:val="007661B0"/>
    <w:rsid w:val="007670C9"/>
    <w:rsid w:val="00767C07"/>
    <w:rsid w:val="007717E9"/>
    <w:rsid w:val="0077184C"/>
    <w:rsid w:val="0077302D"/>
    <w:rsid w:val="007740F7"/>
    <w:rsid w:val="00774A8A"/>
    <w:rsid w:val="0077535D"/>
    <w:rsid w:val="00776D72"/>
    <w:rsid w:val="00777760"/>
    <w:rsid w:val="007820AF"/>
    <w:rsid w:val="0078253C"/>
    <w:rsid w:val="00782D2C"/>
    <w:rsid w:val="0078429F"/>
    <w:rsid w:val="00784B88"/>
    <w:rsid w:val="0078564E"/>
    <w:rsid w:val="0078593E"/>
    <w:rsid w:val="00790EEA"/>
    <w:rsid w:val="007910FA"/>
    <w:rsid w:val="00792E0A"/>
    <w:rsid w:val="00795855"/>
    <w:rsid w:val="00796215"/>
    <w:rsid w:val="00797133"/>
    <w:rsid w:val="00797CCE"/>
    <w:rsid w:val="007A0833"/>
    <w:rsid w:val="007A2324"/>
    <w:rsid w:val="007A2DDE"/>
    <w:rsid w:val="007A3AB4"/>
    <w:rsid w:val="007A3AE6"/>
    <w:rsid w:val="007A652C"/>
    <w:rsid w:val="007A653C"/>
    <w:rsid w:val="007A7E58"/>
    <w:rsid w:val="007B013C"/>
    <w:rsid w:val="007B0E83"/>
    <w:rsid w:val="007B38FA"/>
    <w:rsid w:val="007B4EA5"/>
    <w:rsid w:val="007B4EC2"/>
    <w:rsid w:val="007B50CF"/>
    <w:rsid w:val="007B74C8"/>
    <w:rsid w:val="007C2A15"/>
    <w:rsid w:val="007C3D3A"/>
    <w:rsid w:val="007C705B"/>
    <w:rsid w:val="007C79F9"/>
    <w:rsid w:val="007D303C"/>
    <w:rsid w:val="007D3D5B"/>
    <w:rsid w:val="007D535F"/>
    <w:rsid w:val="007D670A"/>
    <w:rsid w:val="007D75B6"/>
    <w:rsid w:val="007E00BD"/>
    <w:rsid w:val="007E0F37"/>
    <w:rsid w:val="007E2572"/>
    <w:rsid w:val="007E2A47"/>
    <w:rsid w:val="007E3133"/>
    <w:rsid w:val="007E31B3"/>
    <w:rsid w:val="007E348C"/>
    <w:rsid w:val="007E60F7"/>
    <w:rsid w:val="007E66ED"/>
    <w:rsid w:val="007E7342"/>
    <w:rsid w:val="007E749E"/>
    <w:rsid w:val="007F0A18"/>
    <w:rsid w:val="007F459A"/>
    <w:rsid w:val="007F4838"/>
    <w:rsid w:val="007F512C"/>
    <w:rsid w:val="007F7FE8"/>
    <w:rsid w:val="00802307"/>
    <w:rsid w:val="00802C18"/>
    <w:rsid w:val="00803DDF"/>
    <w:rsid w:val="0080467D"/>
    <w:rsid w:val="00804B6C"/>
    <w:rsid w:val="0081145C"/>
    <w:rsid w:val="00811540"/>
    <w:rsid w:val="00811EAE"/>
    <w:rsid w:val="008128AC"/>
    <w:rsid w:val="00813299"/>
    <w:rsid w:val="00816CF3"/>
    <w:rsid w:val="008179C6"/>
    <w:rsid w:val="0082082C"/>
    <w:rsid w:val="00820C7D"/>
    <w:rsid w:val="00820EBB"/>
    <w:rsid w:val="00822D89"/>
    <w:rsid w:val="008240AE"/>
    <w:rsid w:val="00824DA8"/>
    <w:rsid w:val="00825529"/>
    <w:rsid w:val="008257B8"/>
    <w:rsid w:val="00826301"/>
    <w:rsid w:val="00830D13"/>
    <w:rsid w:val="008323F7"/>
    <w:rsid w:val="008327E6"/>
    <w:rsid w:val="00834516"/>
    <w:rsid w:val="00834BC3"/>
    <w:rsid w:val="00835D36"/>
    <w:rsid w:val="008436E2"/>
    <w:rsid w:val="00843DE0"/>
    <w:rsid w:val="00844507"/>
    <w:rsid w:val="00844606"/>
    <w:rsid w:val="008448CE"/>
    <w:rsid w:val="0084551E"/>
    <w:rsid w:val="008513F5"/>
    <w:rsid w:val="008546F7"/>
    <w:rsid w:val="0085500C"/>
    <w:rsid w:val="00855D2E"/>
    <w:rsid w:val="0085762A"/>
    <w:rsid w:val="00857819"/>
    <w:rsid w:val="00857D79"/>
    <w:rsid w:val="008634A3"/>
    <w:rsid w:val="00863DFE"/>
    <w:rsid w:val="008645B6"/>
    <w:rsid w:val="00865151"/>
    <w:rsid w:val="008660B3"/>
    <w:rsid w:val="00867D1B"/>
    <w:rsid w:val="008714E8"/>
    <w:rsid w:val="008721A7"/>
    <w:rsid w:val="00873D13"/>
    <w:rsid w:val="00874F79"/>
    <w:rsid w:val="0088028C"/>
    <w:rsid w:val="00883F0C"/>
    <w:rsid w:val="00884940"/>
    <w:rsid w:val="00884AEF"/>
    <w:rsid w:val="00884C41"/>
    <w:rsid w:val="00885205"/>
    <w:rsid w:val="0088593C"/>
    <w:rsid w:val="00886306"/>
    <w:rsid w:val="008910D3"/>
    <w:rsid w:val="00891BC7"/>
    <w:rsid w:val="00891F9D"/>
    <w:rsid w:val="008924F2"/>
    <w:rsid w:val="00893388"/>
    <w:rsid w:val="00894DA4"/>
    <w:rsid w:val="00894EA3"/>
    <w:rsid w:val="008953D4"/>
    <w:rsid w:val="00895EB3"/>
    <w:rsid w:val="00897061"/>
    <w:rsid w:val="008A02FE"/>
    <w:rsid w:val="008A19F7"/>
    <w:rsid w:val="008A2BA6"/>
    <w:rsid w:val="008A4B13"/>
    <w:rsid w:val="008A5260"/>
    <w:rsid w:val="008A5A59"/>
    <w:rsid w:val="008A71C6"/>
    <w:rsid w:val="008A7887"/>
    <w:rsid w:val="008B0528"/>
    <w:rsid w:val="008B0BCB"/>
    <w:rsid w:val="008B1BFC"/>
    <w:rsid w:val="008B3CBE"/>
    <w:rsid w:val="008B48B6"/>
    <w:rsid w:val="008B4CE6"/>
    <w:rsid w:val="008B715A"/>
    <w:rsid w:val="008B7A90"/>
    <w:rsid w:val="008C0E1C"/>
    <w:rsid w:val="008C1BF5"/>
    <w:rsid w:val="008C44AC"/>
    <w:rsid w:val="008C4C39"/>
    <w:rsid w:val="008C57B2"/>
    <w:rsid w:val="008C65F4"/>
    <w:rsid w:val="008C7CDD"/>
    <w:rsid w:val="008C7F28"/>
    <w:rsid w:val="008D0760"/>
    <w:rsid w:val="008D342C"/>
    <w:rsid w:val="008D385E"/>
    <w:rsid w:val="008D4C18"/>
    <w:rsid w:val="008D63F1"/>
    <w:rsid w:val="008D69F1"/>
    <w:rsid w:val="008D6A9C"/>
    <w:rsid w:val="008D6B16"/>
    <w:rsid w:val="008D7C46"/>
    <w:rsid w:val="008E1AAE"/>
    <w:rsid w:val="008E1BD3"/>
    <w:rsid w:val="008E2C02"/>
    <w:rsid w:val="008E2CCB"/>
    <w:rsid w:val="008E4A83"/>
    <w:rsid w:val="008E5266"/>
    <w:rsid w:val="008E5276"/>
    <w:rsid w:val="008E55B9"/>
    <w:rsid w:val="008E6371"/>
    <w:rsid w:val="008E6D78"/>
    <w:rsid w:val="008E7F69"/>
    <w:rsid w:val="008F02D4"/>
    <w:rsid w:val="008F0674"/>
    <w:rsid w:val="008F0D93"/>
    <w:rsid w:val="008F215E"/>
    <w:rsid w:val="008F28FF"/>
    <w:rsid w:val="008F2CEB"/>
    <w:rsid w:val="008F45AD"/>
    <w:rsid w:val="008F6C40"/>
    <w:rsid w:val="00901821"/>
    <w:rsid w:val="00901B3E"/>
    <w:rsid w:val="00901D3E"/>
    <w:rsid w:val="00903682"/>
    <w:rsid w:val="00903D15"/>
    <w:rsid w:val="009059E5"/>
    <w:rsid w:val="00906619"/>
    <w:rsid w:val="00907519"/>
    <w:rsid w:val="00911F41"/>
    <w:rsid w:val="009125E8"/>
    <w:rsid w:val="009137B5"/>
    <w:rsid w:val="00913943"/>
    <w:rsid w:val="0091408E"/>
    <w:rsid w:val="00914A19"/>
    <w:rsid w:val="00915A89"/>
    <w:rsid w:val="009163FB"/>
    <w:rsid w:val="009209DD"/>
    <w:rsid w:val="0092113D"/>
    <w:rsid w:val="009213D9"/>
    <w:rsid w:val="00921CA8"/>
    <w:rsid w:val="00922188"/>
    <w:rsid w:val="00922843"/>
    <w:rsid w:val="00923AD0"/>
    <w:rsid w:val="00924640"/>
    <w:rsid w:val="009263C7"/>
    <w:rsid w:val="009272BB"/>
    <w:rsid w:val="00931B16"/>
    <w:rsid w:val="00932026"/>
    <w:rsid w:val="00935EDE"/>
    <w:rsid w:val="0093626D"/>
    <w:rsid w:val="009419E8"/>
    <w:rsid w:val="00941A21"/>
    <w:rsid w:val="00942205"/>
    <w:rsid w:val="009424A0"/>
    <w:rsid w:val="0094368C"/>
    <w:rsid w:val="00943CAC"/>
    <w:rsid w:val="00943CD8"/>
    <w:rsid w:val="0094569C"/>
    <w:rsid w:val="009476C8"/>
    <w:rsid w:val="00947B62"/>
    <w:rsid w:val="00947BE7"/>
    <w:rsid w:val="00950F28"/>
    <w:rsid w:val="009514D1"/>
    <w:rsid w:val="00951A00"/>
    <w:rsid w:val="00952320"/>
    <w:rsid w:val="009527B3"/>
    <w:rsid w:val="00953E08"/>
    <w:rsid w:val="00954FA0"/>
    <w:rsid w:val="00956648"/>
    <w:rsid w:val="00956BFA"/>
    <w:rsid w:val="00957950"/>
    <w:rsid w:val="00961AC5"/>
    <w:rsid w:val="0096265C"/>
    <w:rsid w:val="00963FE9"/>
    <w:rsid w:val="00964F4A"/>
    <w:rsid w:val="009675D2"/>
    <w:rsid w:val="00967ABB"/>
    <w:rsid w:val="00973C8E"/>
    <w:rsid w:val="009755C3"/>
    <w:rsid w:val="00975F5D"/>
    <w:rsid w:val="00976926"/>
    <w:rsid w:val="00976C0B"/>
    <w:rsid w:val="009802C0"/>
    <w:rsid w:val="009811B4"/>
    <w:rsid w:val="00982B4F"/>
    <w:rsid w:val="0098441B"/>
    <w:rsid w:val="00985969"/>
    <w:rsid w:val="00985B53"/>
    <w:rsid w:val="00985D07"/>
    <w:rsid w:val="0099133F"/>
    <w:rsid w:val="009913CF"/>
    <w:rsid w:val="009917F7"/>
    <w:rsid w:val="00992781"/>
    <w:rsid w:val="009929EE"/>
    <w:rsid w:val="00994E3B"/>
    <w:rsid w:val="009A001D"/>
    <w:rsid w:val="009A1FB0"/>
    <w:rsid w:val="009A3287"/>
    <w:rsid w:val="009A50AC"/>
    <w:rsid w:val="009A5185"/>
    <w:rsid w:val="009A5D47"/>
    <w:rsid w:val="009A64EB"/>
    <w:rsid w:val="009A7D48"/>
    <w:rsid w:val="009B075D"/>
    <w:rsid w:val="009B3C1A"/>
    <w:rsid w:val="009B428D"/>
    <w:rsid w:val="009B5A7A"/>
    <w:rsid w:val="009B6983"/>
    <w:rsid w:val="009B7B7F"/>
    <w:rsid w:val="009B7EE9"/>
    <w:rsid w:val="009C02D4"/>
    <w:rsid w:val="009C1D73"/>
    <w:rsid w:val="009C2638"/>
    <w:rsid w:val="009C2917"/>
    <w:rsid w:val="009C2ED8"/>
    <w:rsid w:val="009C49AB"/>
    <w:rsid w:val="009C52F5"/>
    <w:rsid w:val="009C5746"/>
    <w:rsid w:val="009D188F"/>
    <w:rsid w:val="009D57DF"/>
    <w:rsid w:val="009D584A"/>
    <w:rsid w:val="009D69C5"/>
    <w:rsid w:val="009D7DA7"/>
    <w:rsid w:val="009E06DD"/>
    <w:rsid w:val="009E121C"/>
    <w:rsid w:val="009E22C5"/>
    <w:rsid w:val="009E3661"/>
    <w:rsid w:val="009E36EE"/>
    <w:rsid w:val="009E684F"/>
    <w:rsid w:val="009F0ECD"/>
    <w:rsid w:val="009F1377"/>
    <w:rsid w:val="009F3C10"/>
    <w:rsid w:val="009F3CE2"/>
    <w:rsid w:val="009F4F41"/>
    <w:rsid w:val="009F5691"/>
    <w:rsid w:val="009F663A"/>
    <w:rsid w:val="009F6B3F"/>
    <w:rsid w:val="00A0042F"/>
    <w:rsid w:val="00A0083E"/>
    <w:rsid w:val="00A00BD7"/>
    <w:rsid w:val="00A00EEA"/>
    <w:rsid w:val="00A03F54"/>
    <w:rsid w:val="00A0569C"/>
    <w:rsid w:val="00A0737A"/>
    <w:rsid w:val="00A11485"/>
    <w:rsid w:val="00A1234E"/>
    <w:rsid w:val="00A124A2"/>
    <w:rsid w:val="00A12955"/>
    <w:rsid w:val="00A15741"/>
    <w:rsid w:val="00A1644B"/>
    <w:rsid w:val="00A17450"/>
    <w:rsid w:val="00A219C0"/>
    <w:rsid w:val="00A21AC5"/>
    <w:rsid w:val="00A21D46"/>
    <w:rsid w:val="00A226CD"/>
    <w:rsid w:val="00A2289A"/>
    <w:rsid w:val="00A238DA"/>
    <w:rsid w:val="00A24B38"/>
    <w:rsid w:val="00A24DA5"/>
    <w:rsid w:val="00A2590C"/>
    <w:rsid w:val="00A2642B"/>
    <w:rsid w:val="00A268B5"/>
    <w:rsid w:val="00A27429"/>
    <w:rsid w:val="00A2742E"/>
    <w:rsid w:val="00A27979"/>
    <w:rsid w:val="00A30D97"/>
    <w:rsid w:val="00A34202"/>
    <w:rsid w:val="00A40CFD"/>
    <w:rsid w:val="00A419C3"/>
    <w:rsid w:val="00A43723"/>
    <w:rsid w:val="00A450ED"/>
    <w:rsid w:val="00A4532C"/>
    <w:rsid w:val="00A4541C"/>
    <w:rsid w:val="00A46421"/>
    <w:rsid w:val="00A46561"/>
    <w:rsid w:val="00A46AED"/>
    <w:rsid w:val="00A46C75"/>
    <w:rsid w:val="00A4746F"/>
    <w:rsid w:val="00A4754B"/>
    <w:rsid w:val="00A50135"/>
    <w:rsid w:val="00A515A8"/>
    <w:rsid w:val="00A53596"/>
    <w:rsid w:val="00A536AA"/>
    <w:rsid w:val="00A54C03"/>
    <w:rsid w:val="00A5620D"/>
    <w:rsid w:val="00A56370"/>
    <w:rsid w:val="00A563EF"/>
    <w:rsid w:val="00A56A8D"/>
    <w:rsid w:val="00A61459"/>
    <w:rsid w:val="00A6611C"/>
    <w:rsid w:val="00A6634E"/>
    <w:rsid w:val="00A677FD"/>
    <w:rsid w:val="00A700DC"/>
    <w:rsid w:val="00A714F2"/>
    <w:rsid w:val="00A71830"/>
    <w:rsid w:val="00A7586E"/>
    <w:rsid w:val="00A75F97"/>
    <w:rsid w:val="00A81849"/>
    <w:rsid w:val="00A82AC4"/>
    <w:rsid w:val="00A83454"/>
    <w:rsid w:val="00A8541A"/>
    <w:rsid w:val="00A857A9"/>
    <w:rsid w:val="00A85E5F"/>
    <w:rsid w:val="00A865D8"/>
    <w:rsid w:val="00A9060B"/>
    <w:rsid w:val="00A90B94"/>
    <w:rsid w:val="00A93443"/>
    <w:rsid w:val="00A93BD6"/>
    <w:rsid w:val="00AA11F1"/>
    <w:rsid w:val="00AA16D3"/>
    <w:rsid w:val="00AA1BFE"/>
    <w:rsid w:val="00AA1E58"/>
    <w:rsid w:val="00AA3CB5"/>
    <w:rsid w:val="00AA57AC"/>
    <w:rsid w:val="00AA79BD"/>
    <w:rsid w:val="00AA7E12"/>
    <w:rsid w:val="00AB22A5"/>
    <w:rsid w:val="00AB3475"/>
    <w:rsid w:val="00AB4242"/>
    <w:rsid w:val="00AB5250"/>
    <w:rsid w:val="00AB60F9"/>
    <w:rsid w:val="00AB65BC"/>
    <w:rsid w:val="00AB6609"/>
    <w:rsid w:val="00AB676E"/>
    <w:rsid w:val="00AB7926"/>
    <w:rsid w:val="00AB7C89"/>
    <w:rsid w:val="00AB7F9A"/>
    <w:rsid w:val="00AC12D6"/>
    <w:rsid w:val="00AC1B24"/>
    <w:rsid w:val="00AC2971"/>
    <w:rsid w:val="00AC7345"/>
    <w:rsid w:val="00AC79F4"/>
    <w:rsid w:val="00AD13DC"/>
    <w:rsid w:val="00AD1F37"/>
    <w:rsid w:val="00AD20BC"/>
    <w:rsid w:val="00AD3C4A"/>
    <w:rsid w:val="00AD42B2"/>
    <w:rsid w:val="00AE04B3"/>
    <w:rsid w:val="00AE265D"/>
    <w:rsid w:val="00AE3E76"/>
    <w:rsid w:val="00AE43A7"/>
    <w:rsid w:val="00AE6AC3"/>
    <w:rsid w:val="00AE75ED"/>
    <w:rsid w:val="00AF093A"/>
    <w:rsid w:val="00AF60C1"/>
    <w:rsid w:val="00AF684A"/>
    <w:rsid w:val="00AF697B"/>
    <w:rsid w:val="00AF7AFC"/>
    <w:rsid w:val="00B0025D"/>
    <w:rsid w:val="00B00AC9"/>
    <w:rsid w:val="00B01E9D"/>
    <w:rsid w:val="00B03BFF"/>
    <w:rsid w:val="00B079E1"/>
    <w:rsid w:val="00B100D9"/>
    <w:rsid w:val="00B10215"/>
    <w:rsid w:val="00B10E43"/>
    <w:rsid w:val="00B11B1B"/>
    <w:rsid w:val="00B12095"/>
    <w:rsid w:val="00B13E40"/>
    <w:rsid w:val="00B16C83"/>
    <w:rsid w:val="00B16E96"/>
    <w:rsid w:val="00B20726"/>
    <w:rsid w:val="00B20A81"/>
    <w:rsid w:val="00B21E35"/>
    <w:rsid w:val="00B221DC"/>
    <w:rsid w:val="00B22AA8"/>
    <w:rsid w:val="00B236EE"/>
    <w:rsid w:val="00B2612C"/>
    <w:rsid w:val="00B2629C"/>
    <w:rsid w:val="00B26B7E"/>
    <w:rsid w:val="00B3296A"/>
    <w:rsid w:val="00B33122"/>
    <w:rsid w:val="00B3440A"/>
    <w:rsid w:val="00B34E7A"/>
    <w:rsid w:val="00B3541D"/>
    <w:rsid w:val="00B35DEC"/>
    <w:rsid w:val="00B36AFC"/>
    <w:rsid w:val="00B37472"/>
    <w:rsid w:val="00B37926"/>
    <w:rsid w:val="00B37CF2"/>
    <w:rsid w:val="00B41A8B"/>
    <w:rsid w:val="00B41FA6"/>
    <w:rsid w:val="00B420D4"/>
    <w:rsid w:val="00B515AF"/>
    <w:rsid w:val="00B519B8"/>
    <w:rsid w:val="00B52644"/>
    <w:rsid w:val="00B5380D"/>
    <w:rsid w:val="00B552EC"/>
    <w:rsid w:val="00B57F24"/>
    <w:rsid w:val="00B6169C"/>
    <w:rsid w:val="00B630CF"/>
    <w:rsid w:val="00B64AD6"/>
    <w:rsid w:val="00B65295"/>
    <w:rsid w:val="00B67248"/>
    <w:rsid w:val="00B72078"/>
    <w:rsid w:val="00B72892"/>
    <w:rsid w:val="00B73C55"/>
    <w:rsid w:val="00B751C9"/>
    <w:rsid w:val="00B75263"/>
    <w:rsid w:val="00B771BE"/>
    <w:rsid w:val="00B77315"/>
    <w:rsid w:val="00B77470"/>
    <w:rsid w:val="00B80FFA"/>
    <w:rsid w:val="00B81525"/>
    <w:rsid w:val="00B8246D"/>
    <w:rsid w:val="00B8268A"/>
    <w:rsid w:val="00B829CA"/>
    <w:rsid w:val="00B840B8"/>
    <w:rsid w:val="00B907AB"/>
    <w:rsid w:val="00B920EE"/>
    <w:rsid w:val="00B92306"/>
    <w:rsid w:val="00B92579"/>
    <w:rsid w:val="00B92660"/>
    <w:rsid w:val="00B936E1"/>
    <w:rsid w:val="00B9387C"/>
    <w:rsid w:val="00B94124"/>
    <w:rsid w:val="00B941C2"/>
    <w:rsid w:val="00B94D09"/>
    <w:rsid w:val="00B9572B"/>
    <w:rsid w:val="00B97831"/>
    <w:rsid w:val="00B97D63"/>
    <w:rsid w:val="00BA0F03"/>
    <w:rsid w:val="00BA1CFA"/>
    <w:rsid w:val="00BA3591"/>
    <w:rsid w:val="00BA4160"/>
    <w:rsid w:val="00BA644C"/>
    <w:rsid w:val="00BA6CFF"/>
    <w:rsid w:val="00BA72A6"/>
    <w:rsid w:val="00BA7A9A"/>
    <w:rsid w:val="00BB1C70"/>
    <w:rsid w:val="00BB1D2F"/>
    <w:rsid w:val="00BB50DB"/>
    <w:rsid w:val="00BB5154"/>
    <w:rsid w:val="00BB7D8C"/>
    <w:rsid w:val="00BC3A09"/>
    <w:rsid w:val="00BC3FA5"/>
    <w:rsid w:val="00BC4517"/>
    <w:rsid w:val="00BC5607"/>
    <w:rsid w:val="00BD2145"/>
    <w:rsid w:val="00BD2B3C"/>
    <w:rsid w:val="00BD4474"/>
    <w:rsid w:val="00BD4A04"/>
    <w:rsid w:val="00BD4DB9"/>
    <w:rsid w:val="00BD610E"/>
    <w:rsid w:val="00BD674D"/>
    <w:rsid w:val="00BD77AE"/>
    <w:rsid w:val="00BE003C"/>
    <w:rsid w:val="00BE17AB"/>
    <w:rsid w:val="00BE1FBC"/>
    <w:rsid w:val="00BE21AE"/>
    <w:rsid w:val="00BE2DEA"/>
    <w:rsid w:val="00BE3130"/>
    <w:rsid w:val="00BE34FD"/>
    <w:rsid w:val="00BE7798"/>
    <w:rsid w:val="00BF022C"/>
    <w:rsid w:val="00BF1040"/>
    <w:rsid w:val="00BF1063"/>
    <w:rsid w:val="00BF15E5"/>
    <w:rsid w:val="00BF1F20"/>
    <w:rsid w:val="00BF207D"/>
    <w:rsid w:val="00BF2698"/>
    <w:rsid w:val="00BF3007"/>
    <w:rsid w:val="00BF402F"/>
    <w:rsid w:val="00BF4408"/>
    <w:rsid w:val="00BF485A"/>
    <w:rsid w:val="00BF5CAC"/>
    <w:rsid w:val="00BF5D3B"/>
    <w:rsid w:val="00BF6E65"/>
    <w:rsid w:val="00BF7B85"/>
    <w:rsid w:val="00C0024E"/>
    <w:rsid w:val="00C00565"/>
    <w:rsid w:val="00C00F84"/>
    <w:rsid w:val="00C03414"/>
    <w:rsid w:val="00C04692"/>
    <w:rsid w:val="00C04FC8"/>
    <w:rsid w:val="00C05976"/>
    <w:rsid w:val="00C06D47"/>
    <w:rsid w:val="00C07891"/>
    <w:rsid w:val="00C0790A"/>
    <w:rsid w:val="00C07AED"/>
    <w:rsid w:val="00C106E7"/>
    <w:rsid w:val="00C1158E"/>
    <w:rsid w:val="00C12A2F"/>
    <w:rsid w:val="00C14D76"/>
    <w:rsid w:val="00C150D5"/>
    <w:rsid w:val="00C15DFA"/>
    <w:rsid w:val="00C160AA"/>
    <w:rsid w:val="00C178E1"/>
    <w:rsid w:val="00C20BDD"/>
    <w:rsid w:val="00C2316B"/>
    <w:rsid w:val="00C23324"/>
    <w:rsid w:val="00C23503"/>
    <w:rsid w:val="00C25A72"/>
    <w:rsid w:val="00C27BA6"/>
    <w:rsid w:val="00C33615"/>
    <w:rsid w:val="00C33890"/>
    <w:rsid w:val="00C3390D"/>
    <w:rsid w:val="00C33A68"/>
    <w:rsid w:val="00C33D99"/>
    <w:rsid w:val="00C34AFC"/>
    <w:rsid w:val="00C36C76"/>
    <w:rsid w:val="00C413B2"/>
    <w:rsid w:val="00C41859"/>
    <w:rsid w:val="00C44333"/>
    <w:rsid w:val="00C44794"/>
    <w:rsid w:val="00C4532E"/>
    <w:rsid w:val="00C4625B"/>
    <w:rsid w:val="00C46422"/>
    <w:rsid w:val="00C46586"/>
    <w:rsid w:val="00C47217"/>
    <w:rsid w:val="00C5101F"/>
    <w:rsid w:val="00C5113E"/>
    <w:rsid w:val="00C51DA2"/>
    <w:rsid w:val="00C5341C"/>
    <w:rsid w:val="00C549D5"/>
    <w:rsid w:val="00C5661B"/>
    <w:rsid w:val="00C568BA"/>
    <w:rsid w:val="00C60186"/>
    <w:rsid w:val="00C625A0"/>
    <w:rsid w:val="00C62E37"/>
    <w:rsid w:val="00C66A1B"/>
    <w:rsid w:val="00C72A94"/>
    <w:rsid w:val="00C72F94"/>
    <w:rsid w:val="00C7320F"/>
    <w:rsid w:val="00C752D6"/>
    <w:rsid w:val="00C7571A"/>
    <w:rsid w:val="00C76123"/>
    <w:rsid w:val="00C81769"/>
    <w:rsid w:val="00C82CF7"/>
    <w:rsid w:val="00C837F3"/>
    <w:rsid w:val="00C8610C"/>
    <w:rsid w:val="00C87FF0"/>
    <w:rsid w:val="00C914F9"/>
    <w:rsid w:val="00C92666"/>
    <w:rsid w:val="00C95C14"/>
    <w:rsid w:val="00C9686A"/>
    <w:rsid w:val="00C97668"/>
    <w:rsid w:val="00CA08F4"/>
    <w:rsid w:val="00CA0D21"/>
    <w:rsid w:val="00CA104A"/>
    <w:rsid w:val="00CA1593"/>
    <w:rsid w:val="00CA3468"/>
    <w:rsid w:val="00CA3D44"/>
    <w:rsid w:val="00CA5E6D"/>
    <w:rsid w:val="00CB0D6D"/>
    <w:rsid w:val="00CB1A0A"/>
    <w:rsid w:val="00CB2440"/>
    <w:rsid w:val="00CB2C0B"/>
    <w:rsid w:val="00CB3841"/>
    <w:rsid w:val="00CB3B40"/>
    <w:rsid w:val="00CB4B72"/>
    <w:rsid w:val="00CB61FA"/>
    <w:rsid w:val="00CB68D2"/>
    <w:rsid w:val="00CB7289"/>
    <w:rsid w:val="00CB72E5"/>
    <w:rsid w:val="00CC02A3"/>
    <w:rsid w:val="00CC192C"/>
    <w:rsid w:val="00CC1BB0"/>
    <w:rsid w:val="00CC1CAB"/>
    <w:rsid w:val="00CC446D"/>
    <w:rsid w:val="00CC5052"/>
    <w:rsid w:val="00CC52E0"/>
    <w:rsid w:val="00CC5AF6"/>
    <w:rsid w:val="00CC7B7E"/>
    <w:rsid w:val="00CD16CD"/>
    <w:rsid w:val="00CD20B5"/>
    <w:rsid w:val="00CD2BB9"/>
    <w:rsid w:val="00CD3881"/>
    <w:rsid w:val="00CD44BF"/>
    <w:rsid w:val="00CD5B04"/>
    <w:rsid w:val="00CD6564"/>
    <w:rsid w:val="00CD70E2"/>
    <w:rsid w:val="00CD7206"/>
    <w:rsid w:val="00CD77FC"/>
    <w:rsid w:val="00CE071F"/>
    <w:rsid w:val="00CE07E5"/>
    <w:rsid w:val="00CE0BC5"/>
    <w:rsid w:val="00CE1232"/>
    <w:rsid w:val="00CE2053"/>
    <w:rsid w:val="00CE2145"/>
    <w:rsid w:val="00CE265F"/>
    <w:rsid w:val="00CE2E25"/>
    <w:rsid w:val="00CE4AEC"/>
    <w:rsid w:val="00CE6C94"/>
    <w:rsid w:val="00CE73CC"/>
    <w:rsid w:val="00CE76E9"/>
    <w:rsid w:val="00CE7775"/>
    <w:rsid w:val="00CF1027"/>
    <w:rsid w:val="00CF156B"/>
    <w:rsid w:val="00CF15C5"/>
    <w:rsid w:val="00CF1F0E"/>
    <w:rsid w:val="00CF33A8"/>
    <w:rsid w:val="00CF42CE"/>
    <w:rsid w:val="00CF569D"/>
    <w:rsid w:val="00CF5F6B"/>
    <w:rsid w:val="00CF6958"/>
    <w:rsid w:val="00CF6C33"/>
    <w:rsid w:val="00CF723D"/>
    <w:rsid w:val="00CF74A6"/>
    <w:rsid w:val="00D02575"/>
    <w:rsid w:val="00D02744"/>
    <w:rsid w:val="00D02DE9"/>
    <w:rsid w:val="00D049A7"/>
    <w:rsid w:val="00D04A6A"/>
    <w:rsid w:val="00D06463"/>
    <w:rsid w:val="00D064AB"/>
    <w:rsid w:val="00D07069"/>
    <w:rsid w:val="00D07479"/>
    <w:rsid w:val="00D075B5"/>
    <w:rsid w:val="00D07CA9"/>
    <w:rsid w:val="00D10F33"/>
    <w:rsid w:val="00D1421E"/>
    <w:rsid w:val="00D17934"/>
    <w:rsid w:val="00D21280"/>
    <w:rsid w:val="00D22E5B"/>
    <w:rsid w:val="00D232BF"/>
    <w:rsid w:val="00D2451E"/>
    <w:rsid w:val="00D279A3"/>
    <w:rsid w:val="00D317DC"/>
    <w:rsid w:val="00D322B3"/>
    <w:rsid w:val="00D3311B"/>
    <w:rsid w:val="00D34946"/>
    <w:rsid w:val="00D35A0D"/>
    <w:rsid w:val="00D41C2F"/>
    <w:rsid w:val="00D45997"/>
    <w:rsid w:val="00D46251"/>
    <w:rsid w:val="00D466BB"/>
    <w:rsid w:val="00D47F0D"/>
    <w:rsid w:val="00D51DA4"/>
    <w:rsid w:val="00D5219A"/>
    <w:rsid w:val="00D538EA"/>
    <w:rsid w:val="00D53B73"/>
    <w:rsid w:val="00D53B95"/>
    <w:rsid w:val="00D54B61"/>
    <w:rsid w:val="00D54E5F"/>
    <w:rsid w:val="00D5571A"/>
    <w:rsid w:val="00D577F5"/>
    <w:rsid w:val="00D60243"/>
    <w:rsid w:val="00D614F7"/>
    <w:rsid w:val="00D626D7"/>
    <w:rsid w:val="00D628D8"/>
    <w:rsid w:val="00D63C8C"/>
    <w:rsid w:val="00D646E2"/>
    <w:rsid w:val="00D64B61"/>
    <w:rsid w:val="00D65F37"/>
    <w:rsid w:val="00D65F7F"/>
    <w:rsid w:val="00D66348"/>
    <w:rsid w:val="00D66B6B"/>
    <w:rsid w:val="00D71372"/>
    <w:rsid w:val="00D72F60"/>
    <w:rsid w:val="00D73200"/>
    <w:rsid w:val="00D74498"/>
    <w:rsid w:val="00D75377"/>
    <w:rsid w:val="00D754BB"/>
    <w:rsid w:val="00D75EF6"/>
    <w:rsid w:val="00D81C86"/>
    <w:rsid w:val="00D833DA"/>
    <w:rsid w:val="00D83520"/>
    <w:rsid w:val="00D84F7F"/>
    <w:rsid w:val="00D85AD6"/>
    <w:rsid w:val="00D864FF"/>
    <w:rsid w:val="00D868D1"/>
    <w:rsid w:val="00D8721A"/>
    <w:rsid w:val="00D9176B"/>
    <w:rsid w:val="00D91E2D"/>
    <w:rsid w:val="00D91E98"/>
    <w:rsid w:val="00D92EC9"/>
    <w:rsid w:val="00D9385C"/>
    <w:rsid w:val="00D93D3E"/>
    <w:rsid w:val="00D93FC4"/>
    <w:rsid w:val="00D94256"/>
    <w:rsid w:val="00D96D31"/>
    <w:rsid w:val="00D97403"/>
    <w:rsid w:val="00DA1364"/>
    <w:rsid w:val="00DA2C74"/>
    <w:rsid w:val="00DA3036"/>
    <w:rsid w:val="00DA3EA3"/>
    <w:rsid w:val="00DA571D"/>
    <w:rsid w:val="00DA6D4D"/>
    <w:rsid w:val="00DA7FEA"/>
    <w:rsid w:val="00DB0FA4"/>
    <w:rsid w:val="00DB109C"/>
    <w:rsid w:val="00DB2145"/>
    <w:rsid w:val="00DB3757"/>
    <w:rsid w:val="00DB456C"/>
    <w:rsid w:val="00DB477E"/>
    <w:rsid w:val="00DB6BD5"/>
    <w:rsid w:val="00DB7824"/>
    <w:rsid w:val="00DB7F2E"/>
    <w:rsid w:val="00DC1363"/>
    <w:rsid w:val="00DC1A82"/>
    <w:rsid w:val="00DC3563"/>
    <w:rsid w:val="00DC5073"/>
    <w:rsid w:val="00DC5775"/>
    <w:rsid w:val="00DC6FAC"/>
    <w:rsid w:val="00DC7380"/>
    <w:rsid w:val="00DD07E2"/>
    <w:rsid w:val="00DD11AD"/>
    <w:rsid w:val="00DD1B12"/>
    <w:rsid w:val="00DD2729"/>
    <w:rsid w:val="00DD3A89"/>
    <w:rsid w:val="00DD3FE3"/>
    <w:rsid w:val="00DD4B99"/>
    <w:rsid w:val="00DD5BBE"/>
    <w:rsid w:val="00DD7AC6"/>
    <w:rsid w:val="00DE1480"/>
    <w:rsid w:val="00DE428A"/>
    <w:rsid w:val="00DE4B1D"/>
    <w:rsid w:val="00DE4EB3"/>
    <w:rsid w:val="00DE66E8"/>
    <w:rsid w:val="00DF0F34"/>
    <w:rsid w:val="00DF14A5"/>
    <w:rsid w:val="00DF16F4"/>
    <w:rsid w:val="00DF17A1"/>
    <w:rsid w:val="00DF2195"/>
    <w:rsid w:val="00DF2543"/>
    <w:rsid w:val="00DF3B0D"/>
    <w:rsid w:val="00DF3B76"/>
    <w:rsid w:val="00DF46A2"/>
    <w:rsid w:val="00DF481A"/>
    <w:rsid w:val="00DF52B4"/>
    <w:rsid w:val="00DF675F"/>
    <w:rsid w:val="00DF6B18"/>
    <w:rsid w:val="00E00698"/>
    <w:rsid w:val="00E00F67"/>
    <w:rsid w:val="00E0184A"/>
    <w:rsid w:val="00E04F16"/>
    <w:rsid w:val="00E07266"/>
    <w:rsid w:val="00E107DD"/>
    <w:rsid w:val="00E11CA4"/>
    <w:rsid w:val="00E13E05"/>
    <w:rsid w:val="00E14DFD"/>
    <w:rsid w:val="00E163B1"/>
    <w:rsid w:val="00E1640F"/>
    <w:rsid w:val="00E16CF9"/>
    <w:rsid w:val="00E179B5"/>
    <w:rsid w:val="00E20226"/>
    <w:rsid w:val="00E205EA"/>
    <w:rsid w:val="00E20B64"/>
    <w:rsid w:val="00E2183A"/>
    <w:rsid w:val="00E242E4"/>
    <w:rsid w:val="00E25AD3"/>
    <w:rsid w:val="00E25D8E"/>
    <w:rsid w:val="00E270E3"/>
    <w:rsid w:val="00E27976"/>
    <w:rsid w:val="00E27993"/>
    <w:rsid w:val="00E36359"/>
    <w:rsid w:val="00E36C67"/>
    <w:rsid w:val="00E407B7"/>
    <w:rsid w:val="00E43B56"/>
    <w:rsid w:val="00E43DFF"/>
    <w:rsid w:val="00E43EF1"/>
    <w:rsid w:val="00E4607B"/>
    <w:rsid w:val="00E461A3"/>
    <w:rsid w:val="00E46AF2"/>
    <w:rsid w:val="00E47048"/>
    <w:rsid w:val="00E5147D"/>
    <w:rsid w:val="00E554B6"/>
    <w:rsid w:val="00E55995"/>
    <w:rsid w:val="00E5661D"/>
    <w:rsid w:val="00E56690"/>
    <w:rsid w:val="00E57D84"/>
    <w:rsid w:val="00E6302A"/>
    <w:rsid w:val="00E6320C"/>
    <w:rsid w:val="00E63F56"/>
    <w:rsid w:val="00E64585"/>
    <w:rsid w:val="00E6575D"/>
    <w:rsid w:val="00E67194"/>
    <w:rsid w:val="00E673C9"/>
    <w:rsid w:val="00E67DDF"/>
    <w:rsid w:val="00E704F9"/>
    <w:rsid w:val="00E72BE6"/>
    <w:rsid w:val="00E7321B"/>
    <w:rsid w:val="00E74499"/>
    <w:rsid w:val="00E7457E"/>
    <w:rsid w:val="00E76402"/>
    <w:rsid w:val="00E7696B"/>
    <w:rsid w:val="00E80CF9"/>
    <w:rsid w:val="00E81B24"/>
    <w:rsid w:val="00E82E2E"/>
    <w:rsid w:val="00E830F6"/>
    <w:rsid w:val="00E84152"/>
    <w:rsid w:val="00E84256"/>
    <w:rsid w:val="00E84381"/>
    <w:rsid w:val="00E85CCA"/>
    <w:rsid w:val="00E8614B"/>
    <w:rsid w:val="00E8669F"/>
    <w:rsid w:val="00E8747B"/>
    <w:rsid w:val="00E90725"/>
    <w:rsid w:val="00E9200C"/>
    <w:rsid w:val="00E93826"/>
    <w:rsid w:val="00E9551C"/>
    <w:rsid w:val="00EA1428"/>
    <w:rsid w:val="00EA1826"/>
    <w:rsid w:val="00EA19CE"/>
    <w:rsid w:val="00EA250F"/>
    <w:rsid w:val="00EA3414"/>
    <w:rsid w:val="00EA3E3B"/>
    <w:rsid w:val="00EA4504"/>
    <w:rsid w:val="00EA7B9C"/>
    <w:rsid w:val="00EB1404"/>
    <w:rsid w:val="00EB32CB"/>
    <w:rsid w:val="00EB770B"/>
    <w:rsid w:val="00EC146D"/>
    <w:rsid w:val="00EC1B09"/>
    <w:rsid w:val="00EC1E5F"/>
    <w:rsid w:val="00EC2E3A"/>
    <w:rsid w:val="00EC3032"/>
    <w:rsid w:val="00EC3102"/>
    <w:rsid w:val="00EC3E49"/>
    <w:rsid w:val="00EC56D4"/>
    <w:rsid w:val="00EC6504"/>
    <w:rsid w:val="00EC686F"/>
    <w:rsid w:val="00ED0046"/>
    <w:rsid w:val="00ED1427"/>
    <w:rsid w:val="00ED301F"/>
    <w:rsid w:val="00EE0449"/>
    <w:rsid w:val="00EE1244"/>
    <w:rsid w:val="00EE4D4B"/>
    <w:rsid w:val="00EE5440"/>
    <w:rsid w:val="00EE57A6"/>
    <w:rsid w:val="00EE58AE"/>
    <w:rsid w:val="00EE66C6"/>
    <w:rsid w:val="00EF1EE5"/>
    <w:rsid w:val="00EF363F"/>
    <w:rsid w:val="00EF53AB"/>
    <w:rsid w:val="00EF57F2"/>
    <w:rsid w:val="00EF5829"/>
    <w:rsid w:val="00EF58D3"/>
    <w:rsid w:val="00EF5C56"/>
    <w:rsid w:val="00EF7CEA"/>
    <w:rsid w:val="00EF7FDF"/>
    <w:rsid w:val="00F003F5"/>
    <w:rsid w:val="00F00422"/>
    <w:rsid w:val="00F00C4E"/>
    <w:rsid w:val="00F02570"/>
    <w:rsid w:val="00F02B8D"/>
    <w:rsid w:val="00F04018"/>
    <w:rsid w:val="00F05038"/>
    <w:rsid w:val="00F057F8"/>
    <w:rsid w:val="00F064E7"/>
    <w:rsid w:val="00F068C6"/>
    <w:rsid w:val="00F119AC"/>
    <w:rsid w:val="00F131BE"/>
    <w:rsid w:val="00F1415F"/>
    <w:rsid w:val="00F14FB0"/>
    <w:rsid w:val="00F169DC"/>
    <w:rsid w:val="00F17A3B"/>
    <w:rsid w:val="00F21232"/>
    <w:rsid w:val="00F21A2A"/>
    <w:rsid w:val="00F231EE"/>
    <w:rsid w:val="00F2471D"/>
    <w:rsid w:val="00F252EC"/>
    <w:rsid w:val="00F25FFA"/>
    <w:rsid w:val="00F27B1C"/>
    <w:rsid w:val="00F31926"/>
    <w:rsid w:val="00F33AF8"/>
    <w:rsid w:val="00F33BAA"/>
    <w:rsid w:val="00F35D2C"/>
    <w:rsid w:val="00F36434"/>
    <w:rsid w:val="00F36438"/>
    <w:rsid w:val="00F36644"/>
    <w:rsid w:val="00F4150D"/>
    <w:rsid w:val="00F42081"/>
    <w:rsid w:val="00F434C1"/>
    <w:rsid w:val="00F4389F"/>
    <w:rsid w:val="00F4531F"/>
    <w:rsid w:val="00F45F80"/>
    <w:rsid w:val="00F4726D"/>
    <w:rsid w:val="00F477CB"/>
    <w:rsid w:val="00F47B74"/>
    <w:rsid w:val="00F518F1"/>
    <w:rsid w:val="00F519AE"/>
    <w:rsid w:val="00F51A27"/>
    <w:rsid w:val="00F5211F"/>
    <w:rsid w:val="00F5256B"/>
    <w:rsid w:val="00F529FE"/>
    <w:rsid w:val="00F5508F"/>
    <w:rsid w:val="00F56AE2"/>
    <w:rsid w:val="00F57395"/>
    <w:rsid w:val="00F6063D"/>
    <w:rsid w:val="00F61602"/>
    <w:rsid w:val="00F6206A"/>
    <w:rsid w:val="00F643D7"/>
    <w:rsid w:val="00F6488F"/>
    <w:rsid w:val="00F65FFA"/>
    <w:rsid w:val="00F67FF3"/>
    <w:rsid w:val="00F70699"/>
    <w:rsid w:val="00F70A6A"/>
    <w:rsid w:val="00F71487"/>
    <w:rsid w:val="00F71B8B"/>
    <w:rsid w:val="00F71FE4"/>
    <w:rsid w:val="00F73DFF"/>
    <w:rsid w:val="00F74555"/>
    <w:rsid w:val="00F7512B"/>
    <w:rsid w:val="00F764C2"/>
    <w:rsid w:val="00F767C5"/>
    <w:rsid w:val="00F76B83"/>
    <w:rsid w:val="00F76BBF"/>
    <w:rsid w:val="00F8130F"/>
    <w:rsid w:val="00F81F9B"/>
    <w:rsid w:val="00F82583"/>
    <w:rsid w:val="00F840E7"/>
    <w:rsid w:val="00F84A26"/>
    <w:rsid w:val="00F84C02"/>
    <w:rsid w:val="00F85322"/>
    <w:rsid w:val="00F906AF"/>
    <w:rsid w:val="00F90ED7"/>
    <w:rsid w:val="00F9125F"/>
    <w:rsid w:val="00F91546"/>
    <w:rsid w:val="00F921AD"/>
    <w:rsid w:val="00F921F5"/>
    <w:rsid w:val="00F923CF"/>
    <w:rsid w:val="00F928C7"/>
    <w:rsid w:val="00F956D5"/>
    <w:rsid w:val="00F97FD8"/>
    <w:rsid w:val="00FA097D"/>
    <w:rsid w:val="00FA0B0D"/>
    <w:rsid w:val="00FA1E1F"/>
    <w:rsid w:val="00FA2291"/>
    <w:rsid w:val="00FA2647"/>
    <w:rsid w:val="00FA2EB2"/>
    <w:rsid w:val="00FA3A08"/>
    <w:rsid w:val="00FA3A8C"/>
    <w:rsid w:val="00FA4A2E"/>
    <w:rsid w:val="00FA4C9F"/>
    <w:rsid w:val="00FA558B"/>
    <w:rsid w:val="00FA7BE6"/>
    <w:rsid w:val="00FB00A9"/>
    <w:rsid w:val="00FB0E04"/>
    <w:rsid w:val="00FB13A3"/>
    <w:rsid w:val="00FB3036"/>
    <w:rsid w:val="00FB3AB2"/>
    <w:rsid w:val="00FB476D"/>
    <w:rsid w:val="00FC005D"/>
    <w:rsid w:val="00FC03BF"/>
    <w:rsid w:val="00FC25CF"/>
    <w:rsid w:val="00FC3CD1"/>
    <w:rsid w:val="00FC4013"/>
    <w:rsid w:val="00FC49C7"/>
    <w:rsid w:val="00FD2599"/>
    <w:rsid w:val="00FD52C0"/>
    <w:rsid w:val="00FD5B28"/>
    <w:rsid w:val="00FD6756"/>
    <w:rsid w:val="00FD702D"/>
    <w:rsid w:val="00FE1DCB"/>
    <w:rsid w:val="00FE3A79"/>
    <w:rsid w:val="00FE3EEF"/>
    <w:rsid w:val="00FE62DD"/>
    <w:rsid w:val="00FE6B6C"/>
    <w:rsid w:val="00FE7D25"/>
    <w:rsid w:val="00FE7D43"/>
    <w:rsid w:val="00FF0473"/>
    <w:rsid w:val="00FF1AE7"/>
    <w:rsid w:val="00FF3457"/>
    <w:rsid w:val="00FF5A88"/>
    <w:rsid w:val="00FF6482"/>
    <w:rsid w:val="00FF78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itle" w:uiPriority="10"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42779"/>
    <w:rPr>
      <w:rFonts w:ascii="Arial" w:hAnsi="Arial"/>
      <w:lang w:eastAsia="en-US"/>
    </w:rPr>
  </w:style>
  <w:style w:type="paragraph" w:styleId="Titre1">
    <w:name w:val="heading 1"/>
    <w:basedOn w:val="Normal"/>
    <w:next w:val="Corpsdetexte"/>
    <w:link w:val="Titre1Car"/>
    <w:qFormat/>
    <w:rsid w:val="00FC25CF"/>
    <w:pPr>
      <w:keepNext/>
      <w:keepLines/>
      <w:numPr>
        <w:numId w:val="1"/>
      </w:numPr>
      <w:tabs>
        <w:tab w:val="clear" w:pos="502"/>
      </w:tabs>
      <w:spacing w:before="480" w:line="276" w:lineRule="auto"/>
      <w:ind w:left="432" w:hanging="432"/>
      <w:outlineLvl w:val="0"/>
    </w:pPr>
    <w:rPr>
      <w:rFonts w:ascii="Arial Gras" w:hAnsi="Arial Gras"/>
      <w:b/>
      <w:caps/>
      <w:spacing w:val="20"/>
      <w:kern w:val="16"/>
      <w:sz w:val="24"/>
    </w:rPr>
  </w:style>
  <w:style w:type="paragraph" w:styleId="Titre2">
    <w:name w:val="heading 2"/>
    <w:basedOn w:val="Normal"/>
    <w:next w:val="Corpsdetexte"/>
    <w:qFormat/>
    <w:rsid w:val="00FC25CF"/>
    <w:pPr>
      <w:keepNext/>
      <w:keepLines/>
      <w:numPr>
        <w:ilvl w:val="1"/>
        <w:numId w:val="1"/>
      </w:numPr>
      <w:tabs>
        <w:tab w:val="clear" w:pos="5536"/>
        <w:tab w:val="num" w:pos="567"/>
      </w:tabs>
      <w:spacing w:before="200" w:line="276" w:lineRule="auto"/>
      <w:ind w:left="576" w:hanging="576"/>
      <w:outlineLvl w:val="1"/>
    </w:pPr>
    <w:rPr>
      <w:b/>
      <w:caps/>
      <w:spacing w:val="10"/>
      <w:kern w:val="20"/>
    </w:rPr>
  </w:style>
  <w:style w:type="paragraph" w:styleId="Titre3">
    <w:name w:val="heading 3"/>
    <w:basedOn w:val="Normal"/>
    <w:link w:val="Titre3Car"/>
    <w:qFormat/>
    <w:rsid w:val="00EC3102"/>
    <w:pPr>
      <w:keepNext/>
      <w:keepLines/>
      <w:numPr>
        <w:ilvl w:val="2"/>
        <w:numId w:val="1"/>
      </w:numPr>
      <w:tabs>
        <w:tab w:val="clear" w:pos="2348"/>
      </w:tabs>
      <w:spacing w:before="200" w:line="276" w:lineRule="auto"/>
      <w:ind w:left="720" w:hanging="720"/>
      <w:outlineLvl w:val="2"/>
    </w:pPr>
    <w:rPr>
      <w:caps/>
      <w:kern w:val="20"/>
    </w:rPr>
  </w:style>
  <w:style w:type="paragraph" w:styleId="Titre4">
    <w:name w:val="heading 4"/>
    <w:basedOn w:val="Normal"/>
    <w:qFormat/>
    <w:rsid w:val="008F0674"/>
    <w:pPr>
      <w:keepNext/>
      <w:keepLines/>
      <w:numPr>
        <w:ilvl w:val="3"/>
        <w:numId w:val="1"/>
      </w:numPr>
      <w:spacing w:before="240" w:after="240" w:line="240" w:lineRule="atLeast"/>
      <w:outlineLvl w:val="3"/>
    </w:pPr>
    <w:rPr>
      <w:i/>
      <w:spacing w:val="5"/>
      <w:kern w:val="20"/>
    </w:rPr>
  </w:style>
  <w:style w:type="paragraph" w:styleId="Titre5">
    <w:name w:val="heading 5"/>
    <w:basedOn w:val="Normal"/>
    <w:next w:val="Corpsdetexte"/>
    <w:qFormat/>
    <w:rsid w:val="00EA4504"/>
    <w:pPr>
      <w:keepNext/>
      <w:keepLines/>
      <w:spacing w:line="240" w:lineRule="atLeast"/>
      <w:outlineLvl w:val="4"/>
    </w:pPr>
    <w:rPr>
      <w:b/>
      <w:kern w:val="20"/>
      <w:u w:val="single"/>
    </w:rPr>
  </w:style>
  <w:style w:type="paragraph" w:styleId="Titre6">
    <w:name w:val="heading 6"/>
    <w:basedOn w:val="Normal"/>
    <w:next w:val="Corpsdetexte"/>
    <w:qFormat/>
    <w:rsid w:val="00AD13DC"/>
    <w:pPr>
      <w:keepNext/>
      <w:keepLines/>
      <w:spacing w:line="240" w:lineRule="atLeast"/>
      <w:outlineLvl w:val="5"/>
    </w:pPr>
    <w:rPr>
      <w:i/>
      <w:spacing w:val="5"/>
      <w:kern w:val="20"/>
    </w:rPr>
  </w:style>
  <w:style w:type="paragraph" w:styleId="Titre7">
    <w:name w:val="heading 7"/>
    <w:basedOn w:val="Normal"/>
    <w:next w:val="Corpsdetexte"/>
    <w:qFormat/>
    <w:rsid w:val="00AD13DC"/>
    <w:pPr>
      <w:keepNext/>
      <w:keepLines/>
      <w:spacing w:line="240" w:lineRule="atLeast"/>
      <w:outlineLvl w:val="6"/>
    </w:pPr>
    <w:rPr>
      <w:caps/>
      <w:kern w:val="20"/>
      <w:sz w:val="18"/>
    </w:rPr>
  </w:style>
  <w:style w:type="paragraph" w:styleId="Titre8">
    <w:name w:val="heading 8"/>
    <w:basedOn w:val="Normal"/>
    <w:next w:val="Corpsdetexte"/>
    <w:qFormat/>
    <w:rsid w:val="00AD13DC"/>
    <w:pPr>
      <w:keepNext/>
      <w:keepLines/>
      <w:spacing w:line="240" w:lineRule="atLeast"/>
      <w:ind w:firstLine="360"/>
      <w:outlineLvl w:val="7"/>
    </w:pPr>
    <w:rPr>
      <w:i/>
      <w:spacing w:val="5"/>
      <w:kern w:val="20"/>
    </w:rPr>
  </w:style>
  <w:style w:type="paragraph" w:styleId="Titre9">
    <w:name w:val="heading 9"/>
    <w:basedOn w:val="Normal"/>
    <w:next w:val="Corpsdetexte"/>
    <w:qFormat/>
    <w:rsid w:val="00AD13DC"/>
    <w:pPr>
      <w:keepNext/>
      <w:keepLines/>
      <w:spacing w:line="240" w:lineRule="atLeast"/>
      <w:outlineLvl w:val="8"/>
    </w:pPr>
    <w:rPr>
      <w:spacing w:val="-5"/>
      <w:kern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FC25CF"/>
    <w:pPr>
      <w:spacing w:before="60" w:after="60" w:line="240" w:lineRule="atLeast"/>
      <w:jc w:val="both"/>
    </w:pPr>
    <w:rPr>
      <w:rFonts w:asciiTheme="minorHAnsi" w:hAnsiTheme="minorHAnsi" w:cstheme="minorHAnsi"/>
      <w:iCs/>
      <w:sz w:val="24"/>
      <w:szCs w:val="24"/>
      <w:lang w:eastAsia="fr-FR"/>
    </w:rPr>
  </w:style>
  <w:style w:type="character" w:customStyle="1" w:styleId="CorpsdetexteCar">
    <w:name w:val="Corps de texte Car"/>
    <w:link w:val="Corpsdetexte"/>
    <w:rsid w:val="00FC25CF"/>
    <w:rPr>
      <w:rFonts w:asciiTheme="minorHAnsi" w:hAnsiTheme="minorHAnsi" w:cstheme="minorHAnsi"/>
      <w:iCs/>
      <w:sz w:val="24"/>
      <w:szCs w:val="24"/>
    </w:rPr>
  </w:style>
  <w:style w:type="paragraph" w:styleId="Citation">
    <w:name w:val="Quote"/>
    <w:basedOn w:val="Corpsdetexte"/>
    <w:link w:val="CitationCar"/>
    <w:qFormat/>
    <w:rsid w:val="00354B3A"/>
    <w:pPr>
      <w:keepLines/>
      <w:pBdr>
        <w:top w:val="single" w:sz="6" w:space="14" w:color="808080"/>
        <w:left w:val="single" w:sz="6" w:space="14" w:color="808080"/>
        <w:bottom w:val="single" w:sz="6" w:space="14" w:color="808080"/>
        <w:right w:val="single" w:sz="6" w:space="14" w:color="808080"/>
      </w:pBdr>
      <w:ind w:left="720" w:right="720"/>
    </w:pPr>
    <w:rPr>
      <w:i/>
    </w:rPr>
  </w:style>
  <w:style w:type="character" w:customStyle="1" w:styleId="CitationCar">
    <w:name w:val="Citation Car"/>
    <w:link w:val="Citation"/>
    <w:rsid w:val="00354B3A"/>
    <w:rPr>
      <w:rFonts w:ascii="Arial" w:hAnsi="Arial"/>
      <w:i/>
      <w:lang w:val="fr-FR" w:eastAsia="en-US" w:bidi="ar-SA"/>
    </w:rPr>
  </w:style>
  <w:style w:type="paragraph" w:styleId="Lgende">
    <w:name w:val="caption"/>
    <w:aliases w:val="LEG"/>
    <w:basedOn w:val="Corpsdetexte"/>
    <w:next w:val="Corpsdetexte"/>
    <w:qFormat/>
    <w:rsid w:val="00354B3A"/>
    <w:pPr>
      <w:spacing w:before="120" w:after="120"/>
      <w:ind w:firstLine="357"/>
      <w:contextualSpacing/>
      <w:jc w:val="center"/>
    </w:pPr>
    <w:rPr>
      <w:b/>
    </w:rPr>
  </w:style>
  <w:style w:type="character" w:styleId="Appeldenotedefin">
    <w:name w:val="endnote reference"/>
    <w:semiHidden/>
    <w:rPr>
      <w:vertAlign w:val="superscript"/>
    </w:rPr>
  </w:style>
  <w:style w:type="paragraph" w:styleId="Notedefin">
    <w:name w:val="endnote text"/>
    <w:basedOn w:val="Normal"/>
    <w:semiHidden/>
    <w:rsid w:val="00AD13DC"/>
  </w:style>
  <w:style w:type="character" w:styleId="Appelnotedebasdep">
    <w:name w:val="footnote reference"/>
    <w:semiHidden/>
    <w:rPr>
      <w:vertAlign w:val="superscript"/>
    </w:rPr>
  </w:style>
  <w:style w:type="paragraph" w:styleId="Notedebasdepage">
    <w:name w:val="footnote text"/>
    <w:basedOn w:val="Normal"/>
    <w:link w:val="NotedebasdepageCar"/>
    <w:semiHidden/>
    <w:rsid w:val="00087026"/>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Titreindex">
    <w:name w:val="index heading"/>
    <w:basedOn w:val="Normal"/>
    <w:next w:val="Index1"/>
    <w:semiHidden/>
    <w:rsid w:val="00AD13DC"/>
    <w:pPr>
      <w:spacing w:line="480" w:lineRule="atLeast"/>
    </w:pPr>
    <w:rPr>
      <w:spacing w:val="-5"/>
      <w:sz w:val="28"/>
    </w:rPr>
  </w:style>
  <w:style w:type="numbering" w:customStyle="1" w:styleId="Refrences">
    <w:name w:val="Reférences"/>
    <w:basedOn w:val="Aucuneliste"/>
    <w:rsid w:val="00102B1F"/>
    <w:pPr>
      <w:numPr>
        <w:numId w:val="2"/>
      </w:numPr>
    </w:pPr>
  </w:style>
  <w:style w:type="paragraph" w:styleId="Listepuces">
    <w:name w:val="List Bullet"/>
    <w:basedOn w:val="Normal"/>
    <w:rsid w:val="003926A8"/>
    <w:pPr>
      <w:numPr>
        <w:numId w:val="4"/>
      </w:numPr>
      <w:spacing w:before="30" w:after="30" w:line="240" w:lineRule="atLeast"/>
      <w:ind w:right="-2"/>
      <w:jc w:val="both"/>
    </w:pPr>
    <w:rPr>
      <w:rFonts w:asciiTheme="minorHAnsi" w:eastAsia="AGaramondPro-BoldItalic" w:hAnsiTheme="minorHAnsi"/>
      <w:sz w:val="24"/>
      <w:szCs w:val="24"/>
      <w:lang w:eastAsia="fr-FR"/>
    </w:rPr>
  </w:style>
  <w:style w:type="paragraph" w:styleId="Textedemacro">
    <w:name w:val="macro"/>
    <w:basedOn w:val="Corpsdetexte"/>
    <w:semiHidden/>
    <w:pPr>
      <w:spacing w:line="240" w:lineRule="auto"/>
      <w:jc w:val="left"/>
    </w:pPr>
    <w:rPr>
      <w:rFonts w:ascii="Courier New" w:hAnsi="Courier New"/>
    </w:rPr>
  </w:style>
  <w:style w:type="paragraph" w:customStyle="1" w:styleId="Celluletableaucentre">
    <w:name w:val="Cellule tableau centrée"/>
    <w:basedOn w:val="Normal"/>
    <w:link w:val="CelluletableaucentreCar"/>
    <w:rsid w:val="00354B3A"/>
    <w:pPr>
      <w:spacing w:before="40" w:after="40"/>
      <w:jc w:val="center"/>
    </w:pPr>
  </w:style>
  <w:style w:type="paragraph" w:customStyle="1" w:styleId="SubtitleCover">
    <w:name w:val="Subtitle Cover"/>
    <w:basedOn w:val="Normal"/>
    <w:next w:val="Corpsdetexte"/>
    <w:rsid w:val="00AC79F4"/>
    <w:pPr>
      <w:keepNext/>
      <w:keepLines/>
      <w:pBdr>
        <w:top w:val="single" w:sz="6" w:space="12" w:color="808080"/>
      </w:pBdr>
      <w:spacing w:line="440" w:lineRule="atLeast"/>
      <w:jc w:val="center"/>
    </w:pPr>
    <w:rPr>
      <w:caps/>
      <w:spacing w:val="30"/>
      <w:kern w:val="20"/>
      <w:sz w:val="36"/>
    </w:rPr>
  </w:style>
  <w:style w:type="character" w:customStyle="1" w:styleId="ColumnheadingsCarCar">
    <w:name w:val="Column headings Car Car"/>
    <w:link w:val="Columnheadings"/>
    <w:rsid w:val="007E348C"/>
    <w:rPr>
      <w:rFonts w:ascii="Arial Gras" w:hAnsi="Arial Gras"/>
      <w:b/>
      <w:caps/>
      <w:lang w:val="fr-FR" w:eastAsia="en-US" w:bidi="ar-SA"/>
    </w:rPr>
  </w:style>
  <w:style w:type="paragraph" w:styleId="Tabledesillustrations">
    <w:name w:val="table of figures"/>
    <w:basedOn w:val="Normal"/>
    <w:uiPriority w:val="99"/>
    <w:rsid w:val="00AD13DC"/>
    <w:pPr>
      <w:ind w:left="440" w:hanging="440"/>
    </w:pPr>
    <w:rPr>
      <w:rFonts w:ascii="Times New Roman" w:hAnsi="Times New Roman"/>
      <w:smallCaps/>
    </w:rPr>
  </w:style>
  <w:style w:type="paragraph" w:styleId="TM1">
    <w:name w:val="toc 1"/>
    <w:basedOn w:val="Normal"/>
    <w:uiPriority w:val="39"/>
    <w:rsid w:val="00AD13DC"/>
    <w:pPr>
      <w:spacing w:before="120" w:after="120"/>
    </w:pPr>
    <w:rPr>
      <w:rFonts w:ascii="Times New Roman" w:hAnsi="Times New Roman"/>
      <w:b/>
      <w:bCs/>
      <w:caps/>
    </w:rPr>
  </w:style>
  <w:style w:type="paragraph" w:styleId="TM2">
    <w:name w:val="toc 2"/>
    <w:basedOn w:val="Normal"/>
    <w:uiPriority w:val="39"/>
    <w:rsid w:val="00AD13DC"/>
    <w:pPr>
      <w:ind w:left="220"/>
    </w:pPr>
    <w:rPr>
      <w:rFonts w:ascii="Times New Roman" w:hAnsi="Times New Roman"/>
      <w:smallCaps/>
    </w:rPr>
  </w:style>
  <w:style w:type="paragraph" w:styleId="TM3">
    <w:name w:val="toc 3"/>
    <w:basedOn w:val="Normal"/>
    <w:uiPriority w:val="39"/>
    <w:rsid w:val="00AD13DC"/>
    <w:pPr>
      <w:ind w:left="440"/>
    </w:pPr>
    <w:rPr>
      <w:rFonts w:ascii="Times New Roman" w:hAnsi="Times New Roman"/>
      <w:i/>
      <w:iCs/>
    </w:rPr>
  </w:style>
  <w:style w:type="paragraph" w:styleId="TM4">
    <w:name w:val="toc 4"/>
    <w:basedOn w:val="Normal"/>
    <w:semiHidden/>
    <w:rsid w:val="00AD13DC"/>
    <w:pPr>
      <w:ind w:left="660"/>
    </w:pPr>
    <w:rPr>
      <w:rFonts w:ascii="Times New Roman" w:hAnsi="Times New Roman"/>
      <w:sz w:val="18"/>
      <w:szCs w:val="18"/>
    </w:rPr>
  </w:style>
  <w:style w:type="paragraph" w:styleId="TM5">
    <w:name w:val="toc 5"/>
    <w:basedOn w:val="Normal"/>
    <w:semiHidden/>
    <w:rsid w:val="00AD13DC"/>
    <w:pPr>
      <w:ind w:left="880"/>
    </w:pPr>
    <w:rPr>
      <w:rFonts w:ascii="Times New Roman" w:hAnsi="Times New Roman"/>
      <w:sz w:val="18"/>
      <w:szCs w:val="18"/>
    </w:rPr>
  </w:style>
  <w:style w:type="paragraph" w:styleId="Objetducommentaire">
    <w:name w:val="annotation subject"/>
    <w:basedOn w:val="Commentaire"/>
    <w:next w:val="Commentaire"/>
    <w:semiHidden/>
    <w:rsid w:val="00A865D8"/>
    <w:rPr>
      <w:b/>
      <w:bCs/>
    </w:rPr>
  </w:style>
  <w:style w:type="paragraph" w:styleId="Titre">
    <w:name w:val="Title"/>
    <w:basedOn w:val="Normal"/>
    <w:next w:val="Normal"/>
    <w:link w:val="TitreCar"/>
    <w:uiPriority w:val="10"/>
    <w:qFormat/>
    <w:rsid w:val="00354B3A"/>
    <w:pPr>
      <w:keepNext/>
      <w:keepLines/>
      <w:spacing w:before="360" w:after="240"/>
      <w:jc w:val="center"/>
    </w:pPr>
    <w:rPr>
      <w:caps/>
      <w:spacing w:val="60"/>
      <w:kern w:val="20"/>
      <w:sz w:val="44"/>
    </w:rPr>
  </w:style>
  <w:style w:type="paragraph" w:customStyle="1" w:styleId="Columnheadings">
    <w:name w:val="Column headings"/>
    <w:basedOn w:val="Normal"/>
    <w:link w:val="ColumnheadingsCarCar"/>
    <w:rsid w:val="007E348C"/>
    <w:pPr>
      <w:keepNext/>
      <w:spacing w:before="80" w:after="80"/>
      <w:jc w:val="center"/>
    </w:pPr>
    <w:rPr>
      <w:rFonts w:ascii="Arial Gras" w:hAnsi="Arial Gras"/>
      <w:b/>
      <w:caps/>
    </w:rPr>
  </w:style>
  <w:style w:type="character" w:styleId="Marquedecommentaire">
    <w:name w:val="annotation reference"/>
    <w:semiHidden/>
    <w:rPr>
      <w:sz w:val="16"/>
    </w:rPr>
  </w:style>
  <w:style w:type="paragraph" w:styleId="Commentaire">
    <w:name w:val="annotation text"/>
    <w:basedOn w:val="Normal"/>
    <w:semiHidden/>
    <w:rsid w:val="00AD13DC"/>
  </w:style>
  <w:style w:type="paragraph" w:customStyle="1" w:styleId="CompanyName">
    <w:name w:val="Company Name"/>
    <w:basedOn w:val="Corpsdetexte"/>
    <w:rsid w:val="00354B3A"/>
    <w:pPr>
      <w:keepLines/>
      <w:framePr w:w="8640" w:h="1440" w:wrap="notBeside" w:vAnchor="page" w:hAnchor="margin" w:xAlign="center" w:y="889"/>
      <w:spacing w:after="40"/>
      <w:jc w:val="center"/>
    </w:pPr>
    <w:rPr>
      <w:caps/>
      <w:spacing w:val="75"/>
      <w:kern w:val="18"/>
      <w:sz w:val="16"/>
    </w:rPr>
  </w:style>
  <w:style w:type="paragraph" w:styleId="Tabledesrfrencesjuridiques">
    <w:name w:val="table of authorities"/>
    <w:basedOn w:val="Normal"/>
    <w:semiHidden/>
    <w:pPr>
      <w:tabs>
        <w:tab w:val="right" w:leader="dot" w:pos="7560"/>
      </w:tabs>
    </w:pPr>
  </w:style>
  <w:style w:type="paragraph" w:styleId="TitreTR">
    <w:name w:val="toa heading"/>
    <w:basedOn w:val="Normal"/>
    <w:next w:val="Tabledesrfrencesjuridiques"/>
    <w:semiHidden/>
    <w:pPr>
      <w:keepNext/>
      <w:spacing w:line="720" w:lineRule="atLeast"/>
    </w:pPr>
    <w:rPr>
      <w:caps/>
      <w:spacing w:val="-10"/>
      <w:kern w:val="28"/>
    </w:rPr>
  </w:style>
  <w:style w:type="paragraph" w:customStyle="1" w:styleId="Celluletableau">
    <w:name w:val="Cellule tableau"/>
    <w:basedOn w:val="Celluletableaucentre"/>
    <w:link w:val="CelluletableauCar"/>
    <w:rsid w:val="00354B3A"/>
    <w:pPr>
      <w:jc w:val="left"/>
    </w:pPr>
  </w:style>
  <w:style w:type="paragraph" w:customStyle="1" w:styleId="StyleCelluletableauGras">
    <w:name w:val="Style Cellule tableau + Gras"/>
    <w:basedOn w:val="Celluletableau"/>
    <w:link w:val="StyleCelluletableauGrasCar"/>
    <w:rsid w:val="00354B3A"/>
    <w:rPr>
      <w:b/>
      <w:bCs/>
      <w:sz w:val="18"/>
    </w:rPr>
  </w:style>
  <w:style w:type="character" w:customStyle="1" w:styleId="CelluletableaucentreCar">
    <w:name w:val="Cellule tableau centrée Car"/>
    <w:link w:val="Celluletableaucentre"/>
    <w:rsid w:val="00354B3A"/>
    <w:rPr>
      <w:rFonts w:ascii="Arial" w:hAnsi="Arial"/>
      <w:lang w:val="fr-FR" w:eastAsia="en-US" w:bidi="ar-SA"/>
    </w:rPr>
  </w:style>
  <w:style w:type="character" w:customStyle="1" w:styleId="CelluletableauCar">
    <w:name w:val="Cellule tableau Car"/>
    <w:link w:val="Celluletableau"/>
    <w:rsid w:val="00354B3A"/>
    <w:rPr>
      <w:rFonts w:ascii="Arial" w:hAnsi="Arial"/>
      <w:lang w:val="fr-FR" w:eastAsia="en-US" w:bidi="ar-SA"/>
    </w:rPr>
  </w:style>
  <w:style w:type="character" w:customStyle="1" w:styleId="StyleCelluletableauGrasCar">
    <w:name w:val="Style Cellule tableau + Gras Car"/>
    <w:link w:val="StyleCelluletableauGras"/>
    <w:rsid w:val="00354B3A"/>
    <w:rPr>
      <w:rFonts w:ascii="Arial" w:hAnsi="Arial"/>
      <w:b/>
      <w:bCs/>
      <w:sz w:val="18"/>
      <w:lang w:val="fr-FR" w:eastAsia="en-US" w:bidi="ar-SA"/>
    </w:rPr>
  </w:style>
  <w:style w:type="character" w:customStyle="1" w:styleId="TitreCar">
    <w:name w:val="Titre Car"/>
    <w:link w:val="Titre"/>
    <w:uiPriority w:val="10"/>
    <w:rsid w:val="00354B3A"/>
    <w:rPr>
      <w:rFonts w:ascii="Arial" w:hAnsi="Arial"/>
      <w:caps/>
      <w:spacing w:val="60"/>
      <w:kern w:val="20"/>
      <w:sz w:val="44"/>
      <w:lang w:val="fr-FR" w:eastAsia="en-US" w:bidi="ar-SA"/>
    </w:rPr>
  </w:style>
  <w:style w:type="paragraph" w:styleId="En-tte">
    <w:name w:val="header"/>
    <w:basedOn w:val="Normal"/>
    <w:link w:val="En-tteCar"/>
    <w:uiPriority w:val="99"/>
    <w:rsid w:val="00354B3A"/>
    <w:pPr>
      <w:tabs>
        <w:tab w:val="center" w:pos="4536"/>
        <w:tab w:val="right" w:pos="9072"/>
      </w:tabs>
    </w:pPr>
  </w:style>
  <w:style w:type="paragraph" w:styleId="Textedebulles">
    <w:name w:val="Balloon Text"/>
    <w:basedOn w:val="Normal"/>
    <w:semiHidden/>
    <w:rsid w:val="00A865D8"/>
    <w:rPr>
      <w:rFonts w:ascii="Tahoma" w:hAnsi="Tahoma" w:cs="Tahoma"/>
      <w:sz w:val="16"/>
      <w:szCs w:val="16"/>
    </w:rPr>
  </w:style>
  <w:style w:type="paragraph" w:styleId="Pieddepage">
    <w:name w:val="footer"/>
    <w:basedOn w:val="Normal"/>
    <w:link w:val="PieddepageCar"/>
    <w:uiPriority w:val="99"/>
    <w:rsid w:val="00B01E9D"/>
    <w:pPr>
      <w:tabs>
        <w:tab w:val="center" w:pos="4536"/>
        <w:tab w:val="right" w:pos="9072"/>
      </w:tabs>
      <w:jc w:val="right"/>
    </w:pPr>
    <w:rPr>
      <w:caps/>
      <w:color w:val="808080"/>
      <w:sz w:val="16"/>
    </w:rPr>
  </w:style>
  <w:style w:type="character" w:customStyle="1" w:styleId="Titre1Car">
    <w:name w:val="Titre 1 Car"/>
    <w:link w:val="Titre1"/>
    <w:rsid w:val="00FC25CF"/>
    <w:rPr>
      <w:rFonts w:ascii="Arial Gras" w:hAnsi="Arial Gras"/>
      <w:b/>
      <w:caps/>
      <w:spacing w:val="20"/>
      <w:kern w:val="16"/>
      <w:sz w:val="24"/>
      <w:lang w:eastAsia="en-US"/>
    </w:rPr>
  </w:style>
  <w:style w:type="character" w:styleId="Lienhypertexte">
    <w:name w:val="Hyperlink"/>
    <w:uiPriority w:val="99"/>
    <w:rsid w:val="004118D7"/>
    <w:rPr>
      <w:rFonts w:ascii="Arial" w:hAnsi="Arial"/>
      <w:color w:val="0000FF"/>
      <w:u w:val="single"/>
    </w:rPr>
  </w:style>
  <w:style w:type="paragraph" w:styleId="TM6">
    <w:name w:val="toc 6"/>
    <w:basedOn w:val="Normal"/>
    <w:next w:val="Normal"/>
    <w:autoRedefine/>
    <w:semiHidden/>
    <w:rsid w:val="00B01E9D"/>
    <w:pPr>
      <w:ind w:left="1100"/>
    </w:pPr>
    <w:rPr>
      <w:rFonts w:ascii="Times New Roman" w:hAnsi="Times New Roman"/>
      <w:sz w:val="18"/>
      <w:szCs w:val="18"/>
    </w:rPr>
  </w:style>
  <w:style w:type="paragraph" w:styleId="TM7">
    <w:name w:val="toc 7"/>
    <w:basedOn w:val="Normal"/>
    <w:next w:val="Normal"/>
    <w:autoRedefine/>
    <w:semiHidden/>
    <w:rsid w:val="00B01E9D"/>
    <w:pPr>
      <w:ind w:left="1320"/>
    </w:pPr>
    <w:rPr>
      <w:rFonts w:ascii="Times New Roman" w:hAnsi="Times New Roman"/>
      <w:sz w:val="18"/>
      <w:szCs w:val="18"/>
    </w:rPr>
  </w:style>
  <w:style w:type="paragraph" w:styleId="TM8">
    <w:name w:val="toc 8"/>
    <w:basedOn w:val="Normal"/>
    <w:next w:val="Normal"/>
    <w:autoRedefine/>
    <w:semiHidden/>
    <w:rsid w:val="00B01E9D"/>
    <w:pPr>
      <w:ind w:left="1540"/>
    </w:pPr>
    <w:rPr>
      <w:rFonts w:ascii="Times New Roman" w:hAnsi="Times New Roman"/>
      <w:sz w:val="18"/>
      <w:szCs w:val="18"/>
    </w:rPr>
  </w:style>
  <w:style w:type="paragraph" w:styleId="TM9">
    <w:name w:val="toc 9"/>
    <w:basedOn w:val="Normal"/>
    <w:next w:val="Normal"/>
    <w:autoRedefine/>
    <w:semiHidden/>
    <w:rsid w:val="00B01E9D"/>
    <w:pPr>
      <w:ind w:left="1760"/>
    </w:pPr>
    <w:rPr>
      <w:rFonts w:ascii="Times New Roman" w:hAnsi="Times New Roman"/>
      <w:sz w:val="18"/>
      <w:szCs w:val="18"/>
    </w:rPr>
  </w:style>
  <w:style w:type="table" w:styleId="Grilledutableau">
    <w:name w:val="Table Grid"/>
    <w:aliases w:val="x Tableau page de garde"/>
    <w:basedOn w:val="TableauNormal"/>
    <w:rsid w:val="00D60243"/>
    <w:pPr>
      <w:spacing w:before="40" w:after="40"/>
    </w:pPr>
    <w:rPr>
      <w:rFonts w:ascii="Garamond" w:hAnsi="Garamon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Listenumros5">
    <w:name w:val="List Number 5"/>
    <w:aliases w:val="LISTE DES REFERENCES"/>
    <w:basedOn w:val="Normal"/>
    <w:rsid w:val="00492067"/>
    <w:pPr>
      <w:keepLines/>
      <w:numPr>
        <w:numId w:val="5"/>
      </w:numPr>
      <w:tabs>
        <w:tab w:val="left" w:pos="709"/>
      </w:tabs>
      <w:spacing w:before="120" w:after="120"/>
      <w:jc w:val="both"/>
    </w:pPr>
    <w:rPr>
      <w:rFonts w:cs="Arial"/>
      <w:sz w:val="22"/>
      <w:szCs w:val="22"/>
      <w:lang w:eastAsia="fr-FR"/>
    </w:rPr>
  </w:style>
  <w:style w:type="character" w:styleId="Numrodepage">
    <w:name w:val="page number"/>
    <w:basedOn w:val="Policepardfaut"/>
    <w:rsid w:val="00187BA2"/>
  </w:style>
  <w:style w:type="paragraph" w:styleId="Liste">
    <w:name w:val="List"/>
    <w:basedOn w:val="Normal"/>
    <w:rsid w:val="00492067"/>
    <w:pPr>
      <w:spacing w:before="60" w:after="60"/>
      <w:ind w:left="283" w:hanging="283"/>
      <w:jc w:val="both"/>
    </w:pPr>
    <w:rPr>
      <w:sz w:val="22"/>
      <w:szCs w:val="24"/>
      <w:lang w:eastAsia="fr-FR"/>
    </w:rPr>
  </w:style>
  <w:style w:type="paragraph" w:styleId="Liste2">
    <w:name w:val="List 2"/>
    <w:basedOn w:val="Normal"/>
    <w:rsid w:val="00492067"/>
    <w:pPr>
      <w:spacing w:before="60" w:after="60"/>
      <w:ind w:left="566" w:hanging="283"/>
      <w:jc w:val="both"/>
    </w:pPr>
    <w:rPr>
      <w:sz w:val="22"/>
      <w:szCs w:val="24"/>
      <w:lang w:eastAsia="fr-FR"/>
    </w:rPr>
  </w:style>
  <w:style w:type="character" w:customStyle="1" w:styleId="PieddepageCar">
    <w:name w:val="Pied de page Car"/>
    <w:basedOn w:val="Policepardfaut"/>
    <w:link w:val="Pieddepage"/>
    <w:uiPriority w:val="99"/>
    <w:rsid w:val="00CD6564"/>
    <w:rPr>
      <w:rFonts w:ascii="Arial" w:hAnsi="Arial"/>
      <w:caps/>
      <w:color w:val="808080"/>
      <w:sz w:val="16"/>
      <w:lang w:eastAsia="en-US"/>
    </w:rPr>
  </w:style>
  <w:style w:type="character" w:customStyle="1" w:styleId="En-tteCar">
    <w:name w:val="En-tête Car"/>
    <w:basedOn w:val="Policepardfaut"/>
    <w:link w:val="En-tte"/>
    <w:uiPriority w:val="99"/>
    <w:rsid w:val="00CD6564"/>
    <w:rPr>
      <w:rFonts w:ascii="Arial" w:hAnsi="Arial"/>
      <w:lang w:eastAsia="en-US"/>
    </w:rPr>
  </w:style>
  <w:style w:type="character" w:styleId="Titredulivre">
    <w:name w:val="Book Title"/>
    <w:uiPriority w:val="33"/>
    <w:qFormat/>
    <w:rsid w:val="00CD6564"/>
  </w:style>
  <w:style w:type="character" w:customStyle="1" w:styleId="Titre3Car">
    <w:name w:val="Titre 3 Car"/>
    <w:basedOn w:val="Policepardfaut"/>
    <w:link w:val="Titre3"/>
    <w:rsid w:val="00EC3102"/>
    <w:rPr>
      <w:rFonts w:ascii="Arial" w:hAnsi="Arial"/>
      <w:caps/>
      <w:kern w:val="20"/>
      <w:lang w:eastAsia="en-US"/>
    </w:rPr>
  </w:style>
  <w:style w:type="paragraph" w:customStyle="1" w:styleId="Normale2">
    <w:name w:val="Normale 2"/>
    <w:basedOn w:val="Normal"/>
    <w:link w:val="Normale2Car"/>
    <w:qFormat/>
    <w:rsid w:val="00C15DFA"/>
    <w:pPr>
      <w:suppressAutoHyphens/>
      <w:autoSpaceDE w:val="0"/>
      <w:jc w:val="both"/>
    </w:pPr>
    <w:rPr>
      <w:rFonts w:ascii="Times New Roman" w:eastAsiaTheme="minorHAnsi" w:hAnsi="Times New Roman"/>
      <w:spacing w:val="-5"/>
      <w:kern w:val="20"/>
      <w:sz w:val="24"/>
      <w:szCs w:val="24"/>
    </w:rPr>
  </w:style>
  <w:style w:type="paragraph" w:styleId="Paragraphedeliste">
    <w:name w:val="List Paragraph"/>
    <w:basedOn w:val="Normal"/>
    <w:uiPriority w:val="34"/>
    <w:qFormat/>
    <w:rsid w:val="009419E8"/>
    <w:pPr>
      <w:suppressAutoHyphens/>
      <w:autoSpaceDE w:val="0"/>
      <w:ind w:left="720"/>
      <w:contextualSpacing/>
      <w:jc w:val="both"/>
    </w:pPr>
    <w:rPr>
      <w:rFonts w:ascii="Times New Roman" w:hAnsi="Times New Roman"/>
      <w:spacing w:val="-5"/>
      <w:kern w:val="20"/>
      <w:sz w:val="24"/>
      <w:szCs w:val="24"/>
    </w:rPr>
  </w:style>
  <w:style w:type="character" w:customStyle="1" w:styleId="Normale2Car">
    <w:name w:val="Normale 2 Car"/>
    <w:basedOn w:val="Policepardfaut"/>
    <w:link w:val="Normale2"/>
    <w:rsid w:val="00C15DFA"/>
    <w:rPr>
      <w:rFonts w:eastAsiaTheme="minorHAnsi"/>
      <w:spacing w:val="-5"/>
      <w:kern w:val="20"/>
      <w:sz w:val="24"/>
      <w:szCs w:val="24"/>
      <w:lang w:eastAsia="en-US"/>
    </w:rPr>
  </w:style>
  <w:style w:type="character" w:customStyle="1" w:styleId="NotedebasdepageCar">
    <w:name w:val="Note de bas de page Car"/>
    <w:basedOn w:val="Policepardfaut"/>
    <w:link w:val="Notedebasdepage"/>
    <w:semiHidden/>
    <w:rsid w:val="00087026"/>
    <w:rPr>
      <w:rFonts w:ascii="Arial" w:hAnsi="Arial"/>
      <w:lang w:eastAsia="en-US"/>
    </w:rPr>
  </w:style>
  <w:style w:type="character" w:styleId="Textedelespacerserv">
    <w:name w:val="Placeholder Text"/>
    <w:basedOn w:val="Policepardfaut"/>
    <w:uiPriority w:val="99"/>
    <w:semiHidden/>
    <w:rsid w:val="008C44AC"/>
    <w:rPr>
      <w:color w:val="808080"/>
    </w:rPr>
  </w:style>
  <w:style w:type="paragraph" w:styleId="Sous-titre">
    <w:name w:val="Subtitle"/>
    <w:basedOn w:val="Normal"/>
    <w:next w:val="Normal"/>
    <w:link w:val="Sous-titreCar"/>
    <w:qFormat/>
    <w:rsid w:val="00A268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rsid w:val="00A268B5"/>
    <w:rPr>
      <w:rFonts w:asciiTheme="majorHAnsi" w:eastAsiaTheme="majorEastAsia" w:hAnsiTheme="majorHAnsi" w:cstheme="majorBidi"/>
      <w:i/>
      <w:iCs/>
      <w:color w:val="4F81BD" w:themeColor="accent1"/>
      <w:spacing w:val="15"/>
      <w:sz w:val="24"/>
      <w:szCs w:val="24"/>
      <w:lang w:eastAsia="en-US"/>
    </w:rPr>
  </w:style>
  <w:style w:type="numbering" w:customStyle="1" w:styleId="Style1">
    <w:name w:val="Style1"/>
    <w:uiPriority w:val="99"/>
    <w:rsid w:val="005D3658"/>
    <w:pPr>
      <w:numPr>
        <w:numId w:val="6"/>
      </w:numPr>
    </w:pPr>
  </w:style>
  <w:style w:type="character" w:customStyle="1" w:styleId="apple-converted-space">
    <w:name w:val="apple-converted-space"/>
    <w:basedOn w:val="Policepardfaut"/>
    <w:rsid w:val="00AD1F37"/>
  </w:style>
  <w:style w:type="table" w:styleId="Tramemoyenne1-Accent1">
    <w:name w:val="Medium Shading 1 Accent 1"/>
    <w:basedOn w:val="TableauNormal"/>
    <w:uiPriority w:val="63"/>
    <w:rsid w:val="009B7B7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olonnesdetableau3">
    <w:name w:val="Table Columns 3"/>
    <w:basedOn w:val="TableauNormal"/>
    <w:rsid w:val="009B7B7F"/>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Listecouleur-Accent5">
    <w:name w:val="Colorful List Accent 5"/>
    <w:basedOn w:val="TableauNormal"/>
    <w:uiPriority w:val="72"/>
    <w:rsid w:val="0001496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moyenne2-Accent1">
    <w:name w:val="Medium List 2 Accent 1"/>
    <w:basedOn w:val="TableauNormal"/>
    <w:uiPriority w:val="66"/>
    <w:rsid w:val="0001496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detableau3">
    <w:name w:val="Table Grid 3"/>
    <w:basedOn w:val="TableauNormal"/>
    <w:rsid w:val="0001496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NormalWeb">
    <w:name w:val="Normal (Web)"/>
    <w:basedOn w:val="Normal"/>
    <w:uiPriority w:val="99"/>
    <w:unhideWhenUsed/>
    <w:rsid w:val="00537F35"/>
    <w:pPr>
      <w:spacing w:before="100" w:beforeAutospacing="1" w:after="100" w:afterAutospacing="1"/>
    </w:pPr>
    <w:rPr>
      <w:rFonts w:ascii="Times New Roman" w:eastAsiaTheme="minorEastAsia" w:hAnsi="Times New Roman"/>
      <w:sz w:val="24"/>
      <w:szCs w:val="24"/>
      <w:lang w:eastAsia="fr-FR"/>
    </w:rPr>
  </w:style>
  <w:style w:type="character" w:styleId="Rfrenceintense">
    <w:name w:val="Intense Reference"/>
    <w:basedOn w:val="Policepardfaut"/>
    <w:uiPriority w:val="32"/>
    <w:qFormat/>
    <w:rsid w:val="00D22E5B"/>
    <w:rPr>
      <w:b/>
      <w:bCs/>
      <w:smallCaps/>
      <w:color w:val="C0504D" w:themeColor="accent2"/>
      <w:spacing w:val="5"/>
      <w:u w:val="single"/>
    </w:rPr>
  </w:style>
  <w:style w:type="character" w:styleId="Numrodeligne">
    <w:name w:val="line number"/>
    <w:basedOn w:val="Policepardfaut"/>
    <w:rsid w:val="00F36434"/>
  </w:style>
  <w:style w:type="table" w:styleId="Grillemoyenne3-Accent1">
    <w:name w:val="Medium Grid 3 Accent 1"/>
    <w:basedOn w:val="TableauNormal"/>
    <w:uiPriority w:val="69"/>
    <w:rsid w:val="000268B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Rvision">
    <w:name w:val="Revision"/>
    <w:hidden/>
    <w:uiPriority w:val="99"/>
    <w:semiHidden/>
    <w:rsid w:val="00CF723D"/>
    <w:rPr>
      <w:rFonts w:ascii="Arial" w:hAnsi="Arial"/>
      <w:lang w:eastAsia="en-US"/>
    </w:rPr>
  </w:style>
  <w:style w:type="character" w:styleId="Accentuation">
    <w:name w:val="Emphasis"/>
    <w:basedOn w:val="Policepardfaut"/>
    <w:qFormat/>
    <w:rsid w:val="00C3390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itle" w:uiPriority="10"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42779"/>
    <w:rPr>
      <w:rFonts w:ascii="Arial" w:hAnsi="Arial"/>
      <w:lang w:eastAsia="en-US"/>
    </w:rPr>
  </w:style>
  <w:style w:type="paragraph" w:styleId="Titre1">
    <w:name w:val="heading 1"/>
    <w:basedOn w:val="Normal"/>
    <w:next w:val="Corpsdetexte"/>
    <w:link w:val="Titre1Car"/>
    <w:qFormat/>
    <w:rsid w:val="00FC25CF"/>
    <w:pPr>
      <w:keepNext/>
      <w:keepLines/>
      <w:numPr>
        <w:numId w:val="1"/>
      </w:numPr>
      <w:tabs>
        <w:tab w:val="clear" w:pos="502"/>
      </w:tabs>
      <w:spacing w:before="480" w:line="276" w:lineRule="auto"/>
      <w:ind w:left="432" w:hanging="432"/>
      <w:outlineLvl w:val="0"/>
    </w:pPr>
    <w:rPr>
      <w:rFonts w:ascii="Arial Gras" w:hAnsi="Arial Gras"/>
      <w:b/>
      <w:caps/>
      <w:spacing w:val="20"/>
      <w:kern w:val="16"/>
      <w:sz w:val="24"/>
    </w:rPr>
  </w:style>
  <w:style w:type="paragraph" w:styleId="Titre2">
    <w:name w:val="heading 2"/>
    <w:basedOn w:val="Normal"/>
    <w:next w:val="Corpsdetexte"/>
    <w:qFormat/>
    <w:rsid w:val="00FC25CF"/>
    <w:pPr>
      <w:keepNext/>
      <w:keepLines/>
      <w:numPr>
        <w:ilvl w:val="1"/>
        <w:numId w:val="1"/>
      </w:numPr>
      <w:tabs>
        <w:tab w:val="clear" w:pos="5536"/>
        <w:tab w:val="num" w:pos="567"/>
      </w:tabs>
      <w:spacing w:before="200" w:line="276" w:lineRule="auto"/>
      <w:ind w:left="576" w:hanging="576"/>
      <w:outlineLvl w:val="1"/>
    </w:pPr>
    <w:rPr>
      <w:b/>
      <w:caps/>
      <w:spacing w:val="10"/>
      <w:kern w:val="20"/>
    </w:rPr>
  </w:style>
  <w:style w:type="paragraph" w:styleId="Titre3">
    <w:name w:val="heading 3"/>
    <w:basedOn w:val="Normal"/>
    <w:link w:val="Titre3Car"/>
    <w:qFormat/>
    <w:rsid w:val="00EC3102"/>
    <w:pPr>
      <w:keepNext/>
      <w:keepLines/>
      <w:numPr>
        <w:ilvl w:val="2"/>
        <w:numId w:val="1"/>
      </w:numPr>
      <w:tabs>
        <w:tab w:val="clear" w:pos="2348"/>
      </w:tabs>
      <w:spacing w:before="200" w:line="276" w:lineRule="auto"/>
      <w:ind w:left="720" w:hanging="720"/>
      <w:outlineLvl w:val="2"/>
    </w:pPr>
    <w:rPr>
      <w:caps/>
      <w:kern w:val="20"/>
    </w:rPr>
  </w:style>
  <w:style w:type="paragraph" w:styleId="Titre4">
    <w:name w:val="heading 4"/>
    <w:basedOn w:val="Normal"/>
    <w:qFormat/>
    <w:rsid w:val="008F0674"/>
    <w:pPr>
      <w:keepNext/>
      <w:keepLines/>
      <w:numPr>
        <w:ilvl w:val="3"/>
        <w:numId w:val="1"/>
      </w:numPr>
      <w:spacing w:before="240" w:after="240" w:line="240" w:lineRule="atLeast"/>
      <w:outlineLvl w:val="3"/>
    </w:pPr>
    <w:rPr>
      <w:i/>
      <w:spacing w:val="5"/>
      <w:kern w:val="20"/>
    </w:rPr>
  </w:style>
  <w:style w:type="paragraph" w:styleId="Titre5">
    <w:name w:val="heading 5"/>
    <w:basedOn w:val="Normal"/>
    <w:next w:val="Corpsdetexte"/>
    <w:qFormat/>
    <w:rsid w:val="00EA4504"/>
    <w:pPr>
      <w:keepNext/>
      <w:keepLines/>
      <w:spacing w:line="240" w:lineRule="atLeast"/>
      <w:outlineLvl w:val="4"/>
    </w:pPr>
    <w:rPr>
      <w:b/>
      <w:kern w:val="20"/>
      <w:u w:val="single"/>
    </w:rPr>
  </w:style>
  <w:style w:type="paragraph" w:styleId="Titre6">
    <w:name w:val="heading 6"/>
    <w:basedOn w:val="Normal"/>
    <w:next w:val="Corpsdetexte"/>
    <w:qFormat/>
    <w:rsid w:val="00AD13DC"/>
    <w:pPr>
      <w:keepNext/>
      <w:keepLines/>
      <w:spacing w:line="240" w:lineRule="atLeast"/>
      <w:outlineLvl w:val="5"/>
    </w:pPr>
    <w:rPr>
      <w:i/>
      <w:spacing w:val="5"/>
      <w:kern w:val="20"/>
    </w:rPr>
  </w:style>
  <w:style w:type="paragraph" w:styleId="Titre7">
    <w:name w:val="heading 7"/>
    <w:basedOn w:val="Normal"/>
    <w:next w:val="Corpsdetexte"/>
    <w:qFormat/>
    <w:rsid w:val="00AD13DC"/>
    <w:pPr>
      <w:keepNext/>
      <w:keepLines/>
      <w:spacing w:line="240" w:lineRule="atLeast"/>
      <w:outlineLvl w:val="6"/>
    </w:pPr>
    <w:rPr>
      <w:caps/>
      <w:kern w:val="20"/>
      <w:sz w:val="18"/>
    </w:rPr>
  </w:style>
  <w:style w:type="paragraph" w:styleId="Titre8">
    <w:name w:val="heading 8"/>
    <w:basedOn w:val="Normal"/>
    <w:next w:val="Corpsdetexte"/>
    <w:qFormat/>
    <w:rsid w:val="00AD13DC"/>
    <w:pPr>
      <w:keepNext/>
      <w:keepLines/>
      <w:spacing w:line="240" w:lineRule="atLeast"/>
      <w:ind w:firstLine="360"/>
      <w:outlineLvl w:val="7"/>
    </w:pPr>
    <w:rPr>
      <w:i/>
      <w:spacing w:val="5"/>
      <w:kern w:val="20"/>
    </w:rPr>
  </w:style>
  <w:style w:type="paragraph" w:styleId="Titre9">
    <w:name w:val="heading 9"/>
    <w:basedOn w:val="Normal"/>
    <w:next w:val="Corpsdetexte"/>
    <w:qFormat/>
    <w:rsid w:val="00AD13DC"/>
    <w:pPr>
      <w:keepNext/>
      <w:keepLines/>
      <w:spacing w:line="240" w:lineRule="atLeast"/>
      <w:outlineLvl w:val="8"/>
    </w:pPr>
    <w:rPr>
      <w:spacing w:val="-5"/>
      <w:kern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FC25CF"/>
    <w:pPr>
      <w:spacing w:before="60" w:after="60" w:line="240" w:lineRule="atLeast"/>
      <w:jc w:val="both"/>
    </w:pPr>
    <w:rPr>
      <w:rFonts w:asciiTheme="minorHAnsi" w:hAnsiTheme="minorHAnsi" w:cstheme="minorHAnsi"/>
      <w:iCs/>
      <w:sz w:val="24"/>
      <w:szCs w:val="24"/>
      <w:lang w:eastAsia="fr-FR"/>
    </w:rPr>
  </w:style>
  <w:style w:type="character" w:customStyle="1" w:styleId="CorpsdetexteCar">
    <w:name w:val="Corps de texte Car"/>
    <w:link w:val="Corpsdetexte"/>
    <w:rsid w:val="00FC25CF"/>
    <w:rPr>
      <w:rFonts w:asciiTheme="minorHAnsi" w:hAnsiTheme="minorHAnsi" w:cstheme="minorHAnsi"/>
      <w:iCs/>
      <w:sz w:val="24"/>
      <w:szCs w:val="24"/>
    </w:rPr>
  </w:style>
  <w:style w:type="paragraph" w:styleId="Citation">
    <w:name w:val="Quote"/>
    <w:basedOn w:val="Corpsdetexte"/>
    <w:link w:val="CitationCar"/>
    <w:qFormat/>
    <w:rsid w:val="00354B3A"/>
    <w:pPr>
      <w:keepLines/>
      <w:pBdr>
        <w:top w:val="single" w:sz="6" w:space="14" w:color="808080"/>
        <w:left w:val="single" w:sz="6" w:space="14" w:color="808080"/>
        <w:bottom w:val="single" w:sz="6" w:space="14" w:color="808080"/>
        <w:right w:val="single" w:sz="6" w:space="14" w:color="808080"/>
      </w:pBdr>
      <w:ind w:left="720" w:right="720"/>
    </w:pPr>
    <w:rPr>
      <w:i/>
    </w:rPr>
  </w:style>
  <w:style w:type="character" w:customStyle="1" w:styleId="CitationCar">
    <w:name w:val="Citation Car"/>
    <w:link w:val="Citation"/>
    <w:rsid w:val="00354B3A"/>
    <w:rPr>
      <w:rFonts w:ascii="Arial" w:hAnsi="Arial"/>
      <w:i/>
      <w:lang w:val="fr-FR" w:eastAsia="en-US" w:bidi="ar-SA"/>
    </w:rPr>
  </w:style>
  <w:style w:type="paragraph" w:styleId="Lgende">
    <w:name w:val="caption"/>
    <w:aliases w:val="LEG"/>
    <w:basedOn w:val="Corpsdetexte"/>
    <w:next w:val="Corpsdetexte"/>
    <w:qFormat/>
    <w:rsid w:val="00354B3A"/>
    <w:pPr>
      <w:spacing w:before="120" w:after="120"/>
      <w:ind w:firstLine="357"/>
      <w:contextualSpacing/>
      <w:jc w:val="center"/>
    </w:pPr>
    <w:rPr>
      <w:b/>
    </w:rPr>
  </w:style>
  <w:style w:type="character" w:styleId="Appeldenotedefin">
    <w:name w:val="endnote reference"/>
    <w:semiHidden/>
    <w:rPr>
      <w:vertAlign w:val="superscript"/>
    </w:rPr>
  </w:style>
  <w:style w:type="paragraph" w:styleId="Notedefin">
    <w:name w:val="endnote text"/>
    <w:basedOn w:val="Normal"/>
    <w:semiHidden/>
    <w:rsid w:val="00AD13DC"/>
  </w:style>
  <w:style w:type="character" w:styleId="Appelnotedebasdep">
    <w:name w:val="footnote reference"/>
    <w:semiHidden/>
    <w:rPr>
      <w:vertAlign w:val="superscript"/>
    </w:rPr>
  </w:style>
  <w:style w:type="paragraph" w:styleId="Notedebasdepage">
    <w:name w:val="footnote text"/>
    <w:basedOn w:val="Normal"/>
    <w:link w:val="NotedebasdepageCar"/>
    <w:semiHidden/>
    <w:rsid w:val="00087026"/>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Titreindex">
    <w:name w:val="index heading"/>
    <w:basedOn w:val="Normal"/>
    <w:next w:val="Index1"/>
    <w:semiHidden/>
    <w:rsid w:val="00AD13DC"/>
    <w:pPr>
      <w:spacing w:line="480" w:lineRule="atLeast"/>
    </w:pPr>
    <w:rPr>
      <w:spacing w:val="-5"/>
      <w:sz w:val="28"/>
    </w:rPr>
  </w:style>
  <w:style w:type="numbering" w:customStyle="1" w:styleId="Refrences">
    <w:name w:val="Reférences"/>
    <w:basedOn w:val="Aucuneliste"/>
    <w:rsid w:val="00102B1F"/>
    <w:pPr>
      <w:numPr>
        <w:numId w:val="2"/>
      </w:numPr>
    </w:pPr>
  </w:style>
  <w:style w:type="paragraph" w:styleId="Listepuces">
    <w:name w:val="List Bullet"/>
    <w:basedOn w:val="Normal"/>
    <w:rsid w:val="003926A8"/>
    <w:pPr>
      <w:numPr>
        <w:numId w:val="4"/>
      </w:numPr>
      <w:spacing w:before="30" w:after="30" w:line="240" w:lineRule="atLeast"/>
      <w:ind w:right="-2"/>
      <w:jc w:val="both"/>
    </w:pPr>
    <w:rPr>
      <w:rFonts w:asciiTheme="minorHAnsi" w:eastAsia="AGaramondPro-BoldItalic" w:hAnsiTheme="minorHAnsi"/>
      <w:sz w:val="24"/>
      <w:szCs w:val="24"/>
      <w:lang w:eastAsia="fr-FR"/>
    </w:rPr>
  </w:style>
  <w:style w:type="paragraph" w:styleId="Textedemacro">
    <w:name w:val="macro"/>
    <w:basedOn w:val="Corpsdetexte"/>
    <w:semiHidden/>
    <w:pPr>
      <w:spacing w:line="240" w:lineRule="auto"/>
      <w:jc w:val="left"/>
    </w:pPr>
    <w:rPr>
      <w:rFonts w:ascii="Courier New" w:hAnsi="Courier New"/>
    </w:rPr>
  </w:style>
  <w:style w:type="paragraph" w:customStyle="1" w:styleId="Celluletableaucentre">
    <w:name w:val="Cellule tableau centrée"/>
    <w:basedOn w:val="Normal"/>
    <w:link w:val="CelluletableaucentreCar"/>
    <w:rsid w:val="00354B3A"/>
    <w:pPr>
      <w:spacing w:before="40" w:after="40"/>
      <w:jc w:val="center"/>
    </w:pPr>
  </w:style>
  <w:style w:type="paragraph" w:customStyle="1" w:styleId="SubtitleCover">
    <w:name w:val="Subtitle Cover"/>
    <w:basedOn w:val="Normal"/>
    <w:next w:val="Corpsdetexte"/>
    <w:rsid w:val="00AC79F4"/>
    <w:pPr>
      <w:keepNext/>
      <w:keepLines/>
      <w:pBdr>
        <w:top w:val="single" w:sz="6" w:space="12" w:color="808080"/>
      </w:pBdr>
      <w:spacing w:line="440" w:lineRule="atLeast"/>
      <w:jc w:val="center"/>
    </w:pPr>
    <w:rPr>
      <w:caps/>
      <w:spacing w:val="30"/>
      <w:kern w:val="20"/>
      <w:sz w:val="36"/>
    </w:rPr>
  </w:style>
  <w:style w:type="character" w:customStyle="1" w:styleId="ColumnheadingsCarCar">
    <w:name w:val="Column headings Car Car"/>
    <w:link w:val="Columnheadings"/>
    <w:rsid w:val="007E348C"/>
    <w:rPr>
      <w:rFonts w:ascii="Arial Gras" w:hAnsi="Arial Gras"/>
      <w:b/>
      <w:caps/>
      <w:lang w:val="fr-FR" w:eastAsia="en-US" w:bidi="ar-SA"/>
    </w:rPr>
  </w:style>
  <w:style w:type="paragraph" w:styleId="Tabledesillustrations">
    <w:name w:val="table of figures"/>
    <w:basedOn w:val="Normal"/>
    <w:uiPriority w:val="99"/>
    <w:rsid w:val="00AD13DC"/>
    <w:pPr>
      <w:ind w:left="440" w:hanging="440"/>
    </w:pPr>
    <w:rPr>
      <w:rFonts w:ascii="Times New Roman" w:hAnsi="Times New Roman"/>
      <w:smallCaps/>
    </w:rPr>
  </w:style>
  <w:style w:type="paragraph" w:styleId="TM1">
    <w:name w:val="toc 1"/>
    <w:basedOn w:val="Normal"/>
    <w:uiPriority w:val="39"/>
    <w:rsid w:val="00AD13DC"/>
    <w:pPr>
      <w:spacing w:before="120" w:after="120"/>
    </w:pPr>
    <w:rPr>
      <w:rFonts w:ascii="Times New Roman" w:hAnsi="Times New Roman"/>
      <w:b/>
      <w:bCs/>
      <w:caps/>
    </w:rPr>
  </w:style>
  <w:style w:type="paragraph" w:styleId="TM2">
    <w:name w:val="toc 2"/>
    <w:basedOn w:val="Normal"/>
    <w:uiPriority w:val="39"/>
    <w:rsid w:val="00AD13DC"/>
    <w:pPr>
      <w:ind w:left="220"/>
    </w:pPr>
    <w:rPr>
      <w:rFonts w:ascii="Times New Roman" w:hAnsi="Times New Roman"/>
      <w:smallCaps/>
    </w:rPr>
  </w:style>
  <w:style w:type="paragraph" w:styleId="TM3">
    <w:name w:val="toc 3"/>
    <w:basedOn w:val="Normal"/>
    <w:uiPriority w:val="39"/>
    <w:rsid w:val="00AD13DC"/>
    <w:pPr>
      <w:ind w:left="440"/>
    </w:pPr>
    <w:rPr>
      <w:rFonts w:ascii="Times New Roman" w:hAnsi="Times New Roman"/>
      <w:i/>
      <w:iCs/>
    </w:rPr>
  </w:style>
  <w:style w:type="paragraph" w:styleId="TM4">
    <w:name w:val="toc 4"/>
    <w:basedOn w:val="Normal"/>
    <w:semiHidden/>
    <w:rsid w:val="00AD13DC"/>
    <w:pPr>
      <w:ind w:left="660"/>
    </w:pPr>
    <w:rPr>
      <w:rFonts w:ascii="Times New Roman" w:hAnsi="Times New Roman"/>
      <w:sz w:val="18"/>
      <w:szCs w:val="18"/>
    </w:rPr>
  </w:style>
  <w:style w:type="paragraph" w:styleId="TM5">
    <w:name w:val="toc 5"/>
    <w:basedOn w:val="Normal"/>
    <w:semiHidden/>
    <w:rsid w:val="00AD13DC"/>
    <w:pPr>
      <w:ind w:left="880"/>
    </w:pPr>
    <w:rPr>
      <w:rFonts w:ascii="Times New Roman" w:hAnsi="Times New Roman"/>
      <w:sz w:val="18"/>
      <w:szCs w:val="18"/>
    </w:rPr>
  </w:style>
  <w:style w:type="paragraph" w:styleId="Objetducommentaire">
    <w:name w:val="annotation subject"/>
    <w:basedOn w:val="Commentaire"/>
    <w:next w:val="Commentaire"/>
    <w:semiHidden/>
    <w:rsid w:val="00A865D8"/>
    <w:rPr>
      <w:b/>
      <w:bCs/>
    </w:rPr>
  </w:style>
  <w:style w:type="paragraph" w:styleId="Titre">
    <w:name w:val="Title"/>
    <w:basedOn w:val="Normal"/>
    <w:next w:val="Normal"/>
    <w:link w:val="TitreCar"/>
    <w:uiPriority w:val="10"/>
    <w:qFormat/>
    <w:rsid w:val="00354B3A"/>
    <w:pPr>
      <w:keepNext/>
      <w:keepLines/>
      <w:spacing w:before="360" w:after="240"/>
      <w:jc w:val="center"/>
    </w:pPr>
    <w:rPr>
      <w:caps/>
      <w:spacing w:val="60"/>
      <w:kern w:val="20"/>
      <w:sz w:val="44"/>
    </w:rPr>
  </w:style>
  <w:style w:type="paragraph" w:customStyle="1" w:styleId="Columnheadings">
    <w:name w:val="Column headings"/>
    <w:basedOn w:val="Normal"/>
    <w:link w:val="ColumnheadingsCarCar"/>
    <w:rsid w:val="007E348C"/>
    <w:pPr>
      <w:keepNext/>
      <w:spacing w:before="80" w:after="80"/>
      <w:jc w:val="center"/>
    </w:pPr>
    <w:rPr>
      <w:rFonts w:ascii="Arial Gras" w:hAnsi="Arial Gras"/>
      <w:b/>
      <w:caps/>
    </w:rPr>
  </w:style>
  <w:style w:type="character" w:styleId="Marquedecommentaire">
    <w:name w:val="annotation reference"/>
    <w:semiHidden/>
    <w:rPr>
      <w:sz w:val="16"/>
    </w:rPr>
  </w:style>
  <w:style w:type="paragraph" w:styleId="Commentaire">
    <w:name w:val="annotation text"/>
    <w:basedOn w:val="Normal"/>
    <w:semiHidden/>
    <w:rsid w:val="00AD13DC"/>
  </w:style>
  <w:style w:type="paragraph" w:customStyle="1" w:styleId="CompanyName">
    <w:name w:val="Company Name"/>
    <w:basedOn w:val="Corpsdetexte"/>
    <w:rsid w:val="00354B3A"/>
    <w:pPr>
      <w:keepLines/>
      <w:framePr w:w="8640" w:h="1440" w:wrap="notBeside" w:vAnchor="page" w:hAnchor="margin" w:xAlign="center" w:y="889"/>
      <w:spacing w:after="40"/>
      <w:jc w:val="center"/>
    </w:pPr>
    <w:rPr>
      <w:caps/>
      <w:spacing w:val="75"/>
      <w:kern w:val="18"/>
      <w:sz w:val="16"/>
    </w:rPr>
  </w:style>
  <w:style w:type="paragraph" w:styleId="Tabledesrfrencesjuridiques">
    <w:name w:val="table of authorities"/>
    <w:basedOn w:val="Normal"/>
    <w:semiHidden/>
    <w:pPr>
      <w:tabs>
        <w:tab w:val="right" w:leader="dot" w:pos="7560"/>
      </w:tabs>
    </w:pPr>
  </w:style>
  <w:style w:type="paragraph" w:styleId="TitreTR">
    <w:name w:val="toa heading"/>
    <w:basedOn w:val="Normal"/>
    <w:next w:val="Tabledesrfrencesjuridiques"/>
    <w:semiHidden/>
    <w:pPr>
      <w:keepNext/>
      <w:spacing w:line="720" w:lineRule="atLeast"/>
    </w:pPr>
    <w:rPr>
      <w:caps/>
      <w:spacing w:val="-10"/>
      <w:kern w:val="28"/>
    </w:rPr>
  </w:style>
  <w:style w:type="paragraph" w:customStyle="1" w:styleId="Celluletableau">
    <w:name w:val="Cellule tableau"/>
    <w:basedOn w:val="Celluletableaucentre"/>
    <w:link w:val="CelluletableauCar"/>
    <w:rsid w:val="00354B3A"/>
    <w:pPr>
      <w:jc w:val="left"/>
    </w:pPr>
  </w:style>
  <w:style w:type="paragraph" w:customStyle="1" w:styleId="StyleCelluletableauGras">
    <w:name w:val="Style Cellule tableau + Gras"/>
    <w:basedOn w:val="Celluletableau"/>
    <w:link w:val="StyleCelluletableauGrasCar"/>
    <w:rsid w:val="00354B3A"/>
    <w:rPr>
      <w:b/>
      <w:bCs/>
      <w:sz w:val="18"/>
    </w:rPr>
  </w:style>
  <w:style w:type="character" w:customStyle="1" w:styleId="CelluletableaucentreCar">
    <w:name w:val="Cellule tableau centrée Car"/>
    <w:link w:val="Celluletableaucentre"/>
    <w:rsid w:val="00354B3A"/>
    <w:rPr>
      <w:rFonts w:ascii="Arial" w:hAnsi="Arial"/>
      <w:lang w:val="fr-FR" w:eastAsia="en-US" w:bidi="ar-SA"/>
    </w:rPr>
  </w:style>
  <w:style w:type="character" w:customStyle="1" w:styleId="CelluletableauCar">
    <w:name w:val="Cellule tableau Car"/>
    <w:link w:val="Celluletableau"/>
    <w:rsid w:val="00354B3A"/>
    <w:rPr>
      <w:rFonts w:ascii="Arial" w:hAnsi="Arial"/>
      <w:lang w:val="fr-FR" w:eastAsia="en-US" w:bidi="ar-SA"/>
    </w:rPr>
  </w:style>
  <w:style w:type="character" w:customStyle="1" w:styleId="StyleCelluletableauGrasCar">
    <w:name w:val="Style Cellule tableau + Gras Car"/>
    <w:link w:val="StyleCelluletableauGras"/>
    <w:rsid w:val="00354B3A"/>
    <w:rPr>
      <w:rFonts w:ascii="Arial" w:hAnsi="Arial"/>
      <w:b/>
      <w:bCs/>
      <w:sz w:val="18"/>
      <w:lang w:val="fr-FR" w:eastAsia="en-US" w:bidi="ar-SA"/>
    </w:rPr>
  </w:style>
  <w:style w:type="character" w:customStyle="1" w:styleId="TitreCar">
    <w:name w:val="Titre Car"/>
    <w:link w:val="Titre"/>
    <w:uiPriority w:val="10"/>
    <w:rsid w:val="00354B3A"/>
    <w:rPr>
      <w:rFonts w:ascii="Arial" w:hAnsi="Arial"/>
      <w:caps/>
      <w:spacing w:val="60"/>
      <w:kern w:val="20"/>
      <w:sz w:val="44"/>
      <w:lang w:val="fr-FR" w:eastAsia="en-US" w:bidi="ar-SA"/>
    </w:rPr>
  </w:style>
  <w:style w:type="paragraph" w:styleId="En-tte">
    <w:name w:val="header"/>
    <w:basedOn w:val="Normal"/>
    <w:link w:val="En-tteCar"/>
    <w:uiPriority w:val="99"/>
    <w:rsid w:val="00354B3A"/>
    <w:pPr>
      <w:tabs>
        <w:tab w:val="center" w:pos="4536"/>
        <w:tab w:val="right" w:pos="9072"/>
      </w:tabs>
    </w:pPr>
  </w:style>
  <w:style w:type="paragraph" w:styleId="Textedebulles">
    <w:name w:val="Balloon Text"/>
    <w:basedOn w:val="Normal"/>
    <w:semiHidden/>
    <w:rsid w:val="00A865D8"/>
    <w:rPr>
      <w:rFonts w:ascii="Tahoma" w:hAnsi="Tahoma" w:cs="Tahoma"/>
      <w:sz w:val="16"/>
      <w:szCs w:val="16"/>
    </w:rPr>
  </w:style>
  <w:style w:type="paragraph" w:styleId="Pieddepage">
    <w:name w:val="footer"/>
    <w:basedOn w:val="Normal"/>
    <w:link w:val="PieddepageCar"/>
    <w:uiPriority w:val="99"/>
    <w:rsid w:val="00B01E9D"/>
    <w:pPr>
      <w:tabs>
        <w:tab w:val="center" w:pos="4536"/>
        <w:tab w:val="right" w:pos="9072"/>
      </w:tabs>
      <w:jc w:val="right"/>
    </w:pPr>
    <w:rPr>
      <w:caps/>
      <w:color w:val="808080"/>
      <w:sz w:val="16"/>
    </w:rPr>
  </w:style>
  <w:style w:type="character" w:customStyle="1" w:styleId="Titre1Car">
    <w:name w:val="Titre 1 Car"/>
    <w:link w:val="Titre1"/>
    <w:rsid w:val="00FC25CF"/>
    <w:rPr>
      <w:rFonts w:ascii="Arial Gras" w:hAnsi="Arial Gras"/>
      <w:b/>
      <w:caps/>
      <w:spacing w:val="20"/>
      <w:kern w:val="16"/>
      <w:sz w:val="24"/>
      <w:lang w:eastAsia="en-US"/>
    </w:rPr>
  </w:style>
  <w:style w:type="character" w:styleId="Lienhypertexte">
    <w:name w:val="Hyperlink"/>
    <w:uiPriority w:val="99"/>
    <w:rsid w:val="004118D7"/>
    <w:rPr>
      <w:rFonts w:ascii="Arial" w:hAnsi="Arial"/>
      <w:color w:val="0000FF"/>
      <w:u w:val="single"/>
    </w:rPr>
  </w:style>
  <w:style w:type="paragraph" w:styleId="TM6">
    <w:name w:val="toc 6"/>
    <w:basedOn w:val="Normal"/>
    <w:next w:val="Normal"/>
    <w:autoRedefine/>
    <w:semiHidden/>
    <w:rsid w:val="00B01E9D"/>
    <w:pPr>
      <w:ind w:left="1100"/>
    </w:pPr>
    <w:rPr>
      <w:rFonts w:ascii="Times New Roman" w:hAnsi="Times New Roman"/>
      <w:sz w:val="18"/>
      <w:szCs w:val="18"/>
    </w:rPr>
  </w:style>
  <w:style w:type="paragraph" w:styleId="TM7">
    <w:name w:val="toc 7"/>
    <w:basedOn w:val="Normal"/>
    <w:next w:val="Normal"/>
    <w:autoRedefine/>
    <w:semiHidden/>
    <w:rsid w:val="00B01E9D"/>
    <w:pPr>
      <w:ind w:left="1320"/>
    </w:pPr>
    <w:rPr>
      <w:rFonts w:ascii="Times New Roman" w:hAnsi="Times New Roman"/>
      <w:sz w:val="18"/>
      <w:szCs w:val="18"/>
    </w:rPr>
  </w:style>
  <w:style w:type="paragraph" w:styleId="TM8">
    <w:name w:val="toc 8"/>
    <w:basedOn w:val="Normal"/>
    <w:next w:val="Normal"/>
    <w:autoRedefine/>
    <w:semiHidden/>
    <w:rsid w:val="00B01E9D"/>
    <w:pPr>
      <w:ind w:left="1540"/>
    </w:pPr>
    <w:rPr>
      <w:rFonts w:ascii="Times New Roman" w:hAnsi="Times New Roman"/>
      <w:sz w:val="18"/>
      <w:szCs w:val="18"/>
    </w:rPr>
  </w:style>
  <w:style w:type="paragraph" w:styleId="TM9">
    <w:name w:val="toc 9"/>
    <w:basedOn w:val="Normal"/>
    <w:next w:val="Normal"/>
    <w:autoRedefine/>
    <w:semiHidden/>
    <w:rsid w:val="00B01E9D"/>
    <w:pPr>
      <w:ind w:left="1760"/>
    </w:pPr>
    <w:rPr>
      <w:rFonts w:ascii="Times New Roman" w:hAnsi="Times New Roman"/>
      <w:sz w:val="18"/>
      <w:szCs w:val="18"/>
    </w:rPr>
  </w:style>
  <w:style w:type="table" w:styleId="Grilledutableau">
    <w:name w:val="Table Grid"/>
    <w:aliases w:val="x Tableau page de garde"/>
    <w:basedOn w:val="TableauNormal"/>
    <w:rsid w:val="00D60243"/>
    <w:pPr>
      <w:spacing w:before="40" w:after="40"/>
    </w:pPr>
    <w:rPr>
      <w:rFonts w:ascii="Garamond" w:hAnsi="Garamon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Listenumros5">
    <w:name w:val="List Number 5"/>
    <w:aliases w:val="LISTE DES REFERENCES"/>
    <w:basedOn w:val="Normal"/>
    <w:rsid w:val="00492067"/>
    <w:pPr>
      <w:keepLines/>
      <w:numPr>
        <w:numId w:val="5"/>
      </w:numPr>
      <w:tabs>
        <w:tab w:val="left" w:pos="709"/>
      </w:tabs>
      <w:spacing w:before="120" w:after="120"/>
      <w:jc w:val="both"/>
    </w:pPr>
    <w:rPr>
      <w:rFonts w:cs="Arial"/>
      <w:sz w:val="22"/>
      <w:szCs w:val="22"/>
      <w:lang w:eastAsia="fr-FR"/>
    </w:rPr>
  </w:style>
  <w:style w:type="character" w:styleId="Numrodepage">
    <w:name w:val="page number"/>
    <w:basedOn w:val="Policepardfaut"/>
    <w:rsid w:val="00187BA2"/>
  </w:style>
  <w:style w:type="paragraph" w:styleId="Liste">
    <w:name w:val="List"/>
    <w:basedOn w:val="Normal"/>
    <w:rsid w:val="00492067"/>
    <w:pPr>
      <w:spacing w:before="60" w:after="60"/>
      <w:ind w:left="283" w:hanging="283"/>
      <w:jc w:val="both"/>
    </w:pPr>
    <w:rPr>
      <w:sz w:val="22"/>
      <w:szCs w:val="24"/>
      <w:lang w:eastAsia="fr-FR"/>
    </w:rPr>
  </w:style>
  <w:style w:type="paragraph" w:styleId="Liste2">
    <w:name w:val="List 2"/>
    <w:basedOn w:val="Normal"/>
    <w:rsid w:val="00492067"/>
    <w:pPr>
      <w:spacing w:before="60" w:after="60"/>
      <w:ind w:left="566" w:hanging="283"/>
      <w:jc w:val="both"/>
    </w:pPr>
    <w:rPr>
      <w:sz w:val="22"/>
      <w:szCs w:val="24"/>
      <w:lang w:eastAsia="fr-FR"/>
    </w:rPr>
  </w:style>
  <w:style w:type="character" w:customStyle="1" w:styleId="PieddepageCar">
    <w:name w:val="Pied de page Car"/>
    <w:basedOn w:val="Policepardfaut"/>
    <w:link w:val="Pieddepage"/>
    <w:uiPriority w:val="99"/>
    <w:rsid w:val="00CD6564"/>
    <w:rPr>
      <w:rFonts w:ascii="Arial" w:hAnsi="Arial"/>
      <w:caps/>
      <w:color w:val="808080"/>
      <w:sz w:val="16"/>
      <w:lang w:eastAsia="en-US"/>
    </w:rPr>
  </w:style>
  <w:style w:type="character" w:customStyle="1" w:styleId="En-tteCar">
    <w:name w:val="En-tête Car"/>
    <w:basedOn w:val="Policepardfaut"/>
    <w:link w:val="En-tte"/>
    <w:uiPriority w:val="99"/>
    <w:rsid w:val="00CD6564"/>
    <w:rPr>
      <w:rFonts w:ascii="Arial" w:hAnsi="Arial"/>
      <w:lang w:eastAsia="en-US"/>
    </w:rPr>
  </w:style>
  <w:style w:type="character" w:styleId="Titredulivre">
    <w:name w:val="Book Title"/>
    <w:uiPriority w:val="33"/>
    <w:qFormat/>
    <w:rsid w:val="00CD6564"/>
  </w:style>
  <w:style w:type="character" w:customStyle="1" w:styleId="Titre3Car">
    <w:name w:val="Titre 3 Car"/>
    <w:basedOn w:val="Policepardfaut"/>
    <w:link w:val="Titre3"/>
    <w:rsid w:val="00EC3102"/>
    <w:rPr>
      <w:rFonts w:ascii="Arial" w:hAnsi="Arial"/>
      <w:caps/>
      <w:kern w:val="20"/>
      <w:lang w:eastAsia="en-US"/>
    </w:rPr>
  </w:style>
  <w:style w:type="paragraph" w:customStyle="1" w:styleId="Normale2">
    <w:name w:val="Normale 2"/>
    <w:basedOn w:val="Normal"/>
    <w:link w:val="Normale2Car"/>
    <w:qFormat/>
    <w:rsid w:val="00C15DFA"/>
    <w:pPr>
      <w:suppressAutoHyphens/>
      <w:autoSpaceDE w:val="0"/>
      <w:jc w:val="both"/>
    </w:pPr>
    <w:rPr>
      <w:rFonts w:ascii="Times New Roman" w:eastAsiaTheme="minorHAnsi" w:hAnsi="Times New Roman"/>
      <w:spacing w:val="-5"/>
      <w:kern w:val="20"/>
      <w:sz w:val="24"/>
      <w:szCs w:val="24"/>
    </w:rPr>
  </w:style>
  <w:style w:type="paragraph" w:styleId="Paragraphedeliste">
    <w:name w:val="List Paragraph"/>
    <w:basedOn w:val="Normal"/>
    <w:uiPriority w:val="34"/>
    <w:qFormat/>
    <w:rsid w:val="009419E8"/>
    <w:pPr>
      <w:suppressAutoHyphens/>
      <w:autoSpaceDE w:val="0"/>
      <w:ind w:left="720"/>
      <w:contextualSpacing/>
      <w:jc w:val="both"/>
    </w:pPr>
    <w:rPr>
      <w:rFonts w:ascii="Times New Roman" w:hAnsi="Times New Roman"/>
      <w:spacing w:val="-5"/>
      <w:kern w:val="20"/>
      <w:sz w:val="24"/>
      <w:szCs w:val="24"/>
    </w:rPr>
  </w:style>
  <w:style w:type="character" w:customStyle="1" w:styleId="Normale2Car">
    <w:name w:val="Normale 2 Car"/>
    <w:basedOn w:val="Policepardfaut"/>
    <w:link w:val="Normale2"/>
    <w:rsid w:val="00C15DFA"/>
    <w:rPr>
      <w:rFonts w:eastAsiaTheme="minorHAnsi"/>
      <w:spacing w:val="-5"/>
      <w:kern w:val="20"/>
      <w:sz w:val="24"/>
      <w:szCs w:val="24"/>
      <w:lang w:eastAsia="en-US"/>
    </w:rPr>
  </w:style>
  <w:style w:type="character" w:customStyle="1" w:styleId="NotedebasdepageCar">
    <w:name w:val="Note de bas de page Car"/>
    <w:basedOn w:val="Policepardfaut"/>
    <w:link w:val="Notedebasdepage"/>
    <w:semiHidden/>
    <w:rsid w:val="00087026"/>
    <w:rPr>
      <w:rFonts w:ascii="Arial" w:hAnsi="Arial"/>
      <w:lang w:eastAsia="en-US"/>
    </w:rPr>
  </w:style>
  <w:style w:type="character" w:styleId="Textedelespacerserv">
    <w:name w:val="Placeholder Text"/>
    <w:basedOn w:val="Policepardfaut"/>
    <w:uiPriority w:val="99"/>
    <w:semiHidden/>
    <w:rsid w:val="008C44AC"/>
    <w:rPr>
      <w:color w:val="808080"/>
    </w:rPr>
  </w:style>
  <w:style w:type="paragraph" w:styleId="Sous-titre">
    <w:name w:val="Subtitle"/>
    <w:basedOn w:val="Normal"/>
    <w:next w:val="Normal"/>
    <w:link w:val="Sous-titreCar"/>
    <w:qFormat/>
    <w:rsid w:val="00A268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rsid w:val="00A268B5"/>
    <w:rPr>
      <w:rFonts w:asciiTheme="majorHAnsi" w:eastAsiaTheme="majorEastAsia" w:hAnsiTheme="majorHAnsi" w:cstheme="majorBidi"/>
      <w:i/>
      <w:iCs/>
      <w:color w:val="4F81BD" w:themeColor="accent1"/>
      <w:spacing w:val="15"/>
      <w:sz w:val="24"/>
      <w:szCs w:val="24"/>
      <w:lang w:eastAsia="en-US"/>
    </w:rPr>
  </w:style>
  <w:style w:type="numbering" w:customStyle="1" w:styleId="Style1">
    <w:name w:val="Style1"/>
    <w:uiPriority w:val="99"/>
    <w:rsid w:val="005D3658"/>
    <w:pPr>
      <w:numPr>
        <w:numId w:val="6"/>
      </w:numPr>
    </w:pPr>
  </w:style>
  <w:style w:type="character" w:customStyle="1" w:styleId="apple-converted-space">
    <w:name w:val="apple-converted-space"/>
    <w:basedOn w:val="Policepardfaut"/>
    <w:rsid w:val="00AD1F37"/>
  </w:style>
  <w:style w:type="table" w:styleId="Tramemoyenne1-Accent1">
    <w:name w:val="Medium Shading 1 Accent 1"/>
    <w:basedOn w:val="TableauNormal"/>
    <w:uiPriority w:val="63"/>
    <w:rsid w:val="009B7B7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olonnesdetableau3">
    <w:name w:val="Table Columns 3"/>
    <w:basedOn w:val="TableauNormal"/>
    <w:rsid w:val="009B7B7F"/>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Listecouleur-Accent5">
    <w:name w:val="Colorful List Accent 5"/>
    <w:basedOn w:val="TableauNormal"/>
    <w:uiPriority w:val="72"/>
    <w:rsid w:val="0001496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moyenne2-Accent1">
    <w:name w:val="Medium List 2 Accent 1"/>
    <w:basedOn w:val="TableauNormal"/>
    <w:uiPriority w:val="66"/>
    <w:rsid w:val="0001496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detableau3">
    <w:name w:val="Table Grid 3"/>
    <w:basedOn w:val="TableauNormal"/>
    <w:rsid w:val="0001496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NormalWeb">
    <w:name w:val="Normal (Web)"/>
    <w:basedOn w:val="Normal"/>
    <w:uiPriority w:val="99"/>
    <w:unhideWhenUsed/>
    <w:rsid w:val="00537F35"/>
    <w:pPr>
      <w:spacing w:before="100" w:beforeAutospacing="1" w:after="100" w:afterAutospacing="1"/>
    </w:pPr>
    <w:rPr>
      <w:rFonts w:ascii="Times New Roman" w:eastAsiaTheme="minorEastAsia" w:hAnsi="Times New Roman"/>
      <w:sz w:val="24"/>
      <w:szCs w:val="24"/>
      <w:lang w:eastAsia="fr-FR"/>
    </w:rPr>
  </w:style>
  <w:style w:type="character" w:styleId="Rfrenceintense">
    <w:name w:val="Intense Reference"/>
    <w:basedOn w:val="Policepardfaut"/>
    <w:uiPriority w:val="32"/>
    <w:qFormat/>
    <w:rsid w:val="00D22E5B"/>
    <w:rPr>
      <w:b/>
      <w:bCs/>
      <w:smallCaps/>
      <w:color w:val="C0504D" w:themeColor="accent2"/>
      <w:spacing w:val="5"/>
      <w:u w:val="single"/>
    </w:rPr>
  </w:style>
  <w:style w:type="character" w:styleId="Numrodeligne">
    <w:name w:val="line number"/>
    <w:basedOn w:val="Policepardfaut"/>
    <w:rsid w:val="00F36434"/>
  </w:style>
  <w:style w:type="table" w:styleId="Grillemoyenne3-Accent1">
    <w:name w:val="Medium Grid 3 Accent 1"/>
    <w:basedOn w:val="TableauNormal"/>
    <w:uiPriority w:val="69"/>
    <w:rsid w:val="000268B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Rvision">
    <w:name w:val="Revision"/>
    <w:hidden/>
    <w:uiPriority w:val="99"/>
    <w:semiHidden/>
    <w:rsid w:val="00CF723D"/>
    <w:rPr>
      <w:rFonts w:ascii="Arial" w:hAnsi="Arial"/>
      <w:lang w:eastAsia="en-US"/>
    </w:rPr>
  </w:style>
  <w:style w:type="character" w:styleId="Accentuation">
    <w:name w:val="Emphasis"/>
    <w:basedOn w:val="Policepardfaut"/>
    <w:qFormat/>
    <w:rsid w:val="00C339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7194">
      <w:bodyDiv w:val="1"/>
      <w:marLeft w:val="0"/>
      <w:marRight w:val="0"/>
      <w:marTop w:val="0"/>
      <w:marBottom w:val="0"/>
      <w:divBdr>
        <w:top w:val="none" w:sz="0" w:space="0" w:color="auto"/>
        <w:left w:val="none" w:sz="0" w:space="0" w:color="auto"/>
        <w:bottom w:val="none" w:sz="0" w:space="0" w:color="auto"/>
        <w:right w:val="none" w:sz="0" w:space="0" w:color="auto"/>
      </w:divBdr>
    </w:div>
    <w:div w:id="11959165">
      <w:bodyDiv w:val="1"/>
      <w:marLeft w:val="0"/>
      <w:marRight w:val="0"/>
      <w:marTop w:val="0"/>
      <w:marBottom w:val="0"/>
      <w:divBdr>
        <w:top w:val="none" w:sz="0" w:space="0" w:color="auto"/>
        <w:left w:val="none" w:sz="0" w:space="0" w:color="auto"/>
        <w:bottom w:val="none" w:sz="0" w:space="0" w:color="auto"/>
        <w:right w:val="none" w:sz="0" w:space="0" w:color="auto"/>
      </w:divBdr>
    </w:div>
    <w:div w:id="26033268">
      <w:bodyDiv w:val="1"/>
      <w:marLeft w:val="0"/>
      <w:marRight w:val="0"/>
      <w:marTop w:val="0"/>
      <w:marBottom w:val="0"/>
      <w:divBdr>
        <w:top w:val="none" w:sz="0" w:space="0" w:color="auto"/>
        <w:left w:val="none" w:sz="0" w:space="0" w:color="auto"/>
        <w:bottom w:val="none" w:sz="0" w:space="0" w:color="auto"/>
        <w:right w:val="none" w:sz="0" w:space="0" w:color="auto"/>
      </w:divBdr>
    </w:div>
    <w:div w:id="47192034">
      <w:bodyDiv w:val="1"/>
      <w:marLeft w:val="0"/>
      <w:marRight w:val="0"/>
      <w:marTop w:val="0"/>
      <w:marBottom w:val="0"/>
      <w:divBdr>
        <w:top w:val="none" w:sz="0" w:space="0" w:color="auto"/>
        <w:left w:val="none" w:sz="0" w:space="0" w:color="auto"/>
        <w:bottom w:val="none" w:sz="0" w:space="0" w:color="auto"/>
        <w:right w:val="none" w:sz="0" w:space="0" w:color="auto"/>
      </w:divBdr>
    </w:div>
    <w:div w:id="52050886">
      <w:bodyDiv w:val="1"/>
      <w:marLeft w:val="0"/>
      <w:marRight w:val="0"/>
      <w:marTop w:val="0"/>
      <w:marBottom w:val="0"/>
      <w:divBdr>
        <w:top w:val="none" w:sz="0" w:space="0" w:color="auto"/>
        <w:left w:val="none" w:sz="0" w:space="0" w:color="auto"/>
        <w:bottom w:val="none" w:sz="0" w:space="0" w:color="auto"/>
        <w:right w:val="none" w:sz="0" w:space="0" w:color="auto"/>
      </w:divBdr>
    </w:div>
    <w:div w:id="58985508">
      <w:bodyDiv w:val="1"/>
      <w:marLeft w:val="0"/>
      <w:marRight w:val="0"/>
      <w:marTop w:val="0"/>
      <w:marBottom w:val="0"/>
      <w:divBdr>
        <w:top w:val="none" w:sz="0" w:space="0" w:color="auto"/>
        <w:left w:val="none" w:sz="0" w:space="0" w:color="auto"/>
        <w:bottom w:val="none" w:sz="0" w:space="0" w:color="auto"/>
        <w:right w:val="none" w:sz="0" w:space="0" w:color="auto"/>
      </w:divBdr>
    </w:div>
    <w:div w:id="96485732">
      <w:bodyDiv w:val="1"/>
      <w:marLeft w:val="0"/>
      <w:marRight w:val="0"/>
      <w:marTop w:val="0"/>
      <w:marBottom w:val="0"/>
      <w:divBdr>
        <w:top w:val="none" w:sz="0" w:space="0" w:color="auto"/>
        <w:left w:val="none" w:sz="0" w:space="0" w:color="auto"/>
        <w:bottom w:val="none" w:sz="0" w:space="0" w:color="auto"/>
        <w:right w:val="none" w:sz="0" w:space="0" w:color="auto"/>
      </w:divBdr>
    </w:div>
    <w:div w:id="117913084">
      <w:bodyDiv w:val="1"/>
      <w:marLeft w:val="0"/>
      <w:marRight w:val="0"/>
      <w:marTop w:val="0"/>
      <w:marBottom w:val="0"/>
      <w:divBdr>
        <w:top w:val="none" w:sz="0" w:space="0" w:color="auto"/>
        <w:left w:val="none" w:sz="0" w:space="0" w:color="auto"/>
        <w:bottom w:val="none" w:sz="0" w:space="0" w:color="auto"/>
        <w:right w:val="none" w:sz="0" w:space="0" w:color="auto"/>
      </w:divBdr>
    </w:div>
    <w:div w:id="123817097">
      <w:bodyDiv w:val="1"/>
      <w:marLeft w:val="0"/>
      <w:marRight w:val="0"/>
      <w:marTop w:val="0"/>
      <w:marBottom w:val="0"/>
      <w:divBdr>
        <w:top w:val="none" w:sz="0" w:space="0" w:color="auto"/>
        <w:left w:val="none" w:sz="0" w:space="0" w:color="auto"/>
        <w:bottom w:val="none" w:sz="0" w:space="0" w:color="auto"/>
        <w:right w:val="none" w:sz="0" w:space="0" w:color="auto"/>
      </w:divBdr>
    </w:div>
    <w:div w:id="126239212">
      <w:bodyDiv w:val="1"/>
      <w:marLeft w:val="0"/>
      <w:marRight w:val="0"/>
      <w:marTop w:val="0"/>
      <w:marBottom w:val="0"/>
      <w:divBdr>
        <w:top w:val="none" w:sz="0" w:space="0" w:color="auto"/>
        <w:left w:val="none" w:sz="0" w:space="0" w:color="auto"/>
        <w:bottom w:val="none" w:sz="0" w:space="0" w:color="auto"/>
        <w:right w:val="none" w:sz="0" w:space="0" w:color="auto"/>
      </w:divBdr>
    </w:div>
    <w:div w:id="153766058">
      <w:bodyDiv w:val="1"/>
      <w:marLeft w:val="0"/>
      <w:marRight w:val="0"/>
      <w:marTop w:val="0"/>
      <w:marBottom w:val="0"/>
      <w:divBdr>
        <w:top w:val="none" w:sz="0" w:space="0" w:color="auto"/>
        <w:left w:val="none" w:sz="0" w:space="0" w:color="auto"/>
        <w:bottom w:val="none" w:sz="0" w:space="0" w:color="auto"/>
        <w:right w:val="none" w:sz="0" w:space="0" w:color="auto"/>
      </w:divBdr>
    </w:div>
    <w:div w:id="213933245">
      <w:bodyDiv w:val="1"/>
      <w:marLeft w:val="0"/>
      <w:marRight w:val="0"/>
      <w:marTop w:val="0"/>
      <w:marBottom w:val="0"/>
      <w:divBdr>
        <w:top w:val="none" w:sz="0" w:space="0" w:color="auto"/>
        <w:left w:val="none" w:sz="0" w:space="0" w:color="auto"/>
        <w:bottom w:val="none" w:sz="0" w:space="0" w:color="auto"/>
        <w:right w:val="none" w:sz="0" w:space="0" w:color="auto"/>
      </w:divBdr>
    </w:div>
    <w:div w:id="215554540">
      <w:bodyDiv w:val="1"/>
      <w:marLeft w:val="0"/>
      <w:marRight w:val="0"/>
      <w:marTop w:val="0"/>
      <w:marBottom w:val="0"/>
      <w:divBdr>
        <w:top w:val="none" w:sz="0" w:space="0" w:color="auto"/>
        <w:left w:val="none" w:sz="0" w:space="0" w:color="auto"/>
        <w:bottom w:val="none" w:sz="0" w:space="0" w:color="auto"/>
        <w:right w:val="none" w:sz="0" w:space="0" w:color="auto"/>
      </w:divBdr>
    </w:div>
    <w:div w:id="234359128">
      <w:bodyDiv w:val="1"/>
      <w:marLeft w:val="0"/>
      <w:marRight w:val="0"/>
      <w:marTop w:val="0"/>
      <w:marBottom w:val="0"/>
      <w:divBdr>
        <w:top w:val="none" w:sz="0" w:space="0" w:color="auto"/>
        <w:left w:val="none" w:sz="0" w:space="0" w:color="auto"/>
        <w:bottom w:val="none" w:sz="0" w:space="0" w:color="auto"/>
        <w:right w:val="none" w:sz="0" w:space="0" w:color="auto"/>
      </w:divBdr>
      <w:divsChild>
        <w:div w:id="703750098">
          <w:marLeft w:val="0"/>
          <w:marRight w:val="0"/>
          <w:marTop w:val="0"/>
          <w:marBottom w:val="0"/>
          <w:divBdr>
            <w:top w:val="none" w:sz="0" w:space="0" w:color="auto"/>
            <w:left w:val="none" w:sz="0" w:space="0" w:color="auto"/>
            <w:bottom w:val="none" w:sz="0" w:space="0" w:color="auto"/>
            <w:right w:val="none" w:sz="0" w:space="0" w:color="auto"/>
          </w:divBdr>
          <w:divsChild>
            <w:div w:id="827012734">
              <w:marLeft w:val="0"/>
              <w:marRight w:val="0"/>
              <w:marTop w:val="0"/>
              <w:marBottom w:val="0"/>
              <w:divBdr>
                <w:top w:val="none" w:sz="0" w:space="0" w:color="auto"/>
                <w:left w:val="none" w:sz="0" w:space="0" w:color="auto"/>
                <w:bottom w:val="none" w:sz="0" w:space="0" w:color="auto"/>
                <w:right w:val="none" w:sz="0" w:space="0" w:color="auto"/>
              </w:divBdr>
              <w:divsChild>
                <w:div w:id="1876503876">
                  <w:marLeft w:val="0"/>
                  <w:marRight w:val="0"/>
                  <w:marTop w:val="0"/>
                  <w:marBottom w:val="0"/>
                  <w:divBdr>
                    <w:top w:val="none" w:sz="0" w:space="0" w:color="auto"/>
                    <w:left w:val="none" w:sz="0" w:space="0" w:color="auto"/>
                    <w:bottom w:val="none" w:sz="0" w:space="0" w:color="auto"/>
                    <w:right w:val="none" w:sz="0" w:space="0" w:color="auto"/>
                  </w:divBdr>
                  <w:divsChild>
                    <w:div w:id="2143695121">
                      <w:marLeft w:val="0"/>
                      <w:marRight w:val="0"/>
                      <w:marTop w:val="0"/>
                      <w:marBottom w:val="0"/>
                      <w:divBdr>
                        <w:top w:val="none" w:sz="0" w:space="0" w:color="auto"/>
                        <w:left w:val="none" w:sz="0" w:space="0" w:color="auto"/>
                        <w:bottom w:val="none" w:sz="0" w:space="0" w:color="auto"/>
                        <w:right w:val="none" w:sz="0" w:space="0" w:color="auto"/>
                      </w:divBdr>
                      <w:divsChild>
                        <w:div w:id="1689141202">
                          <w:marLeft w:val="0"/>
                          <w:marRight w:val="0"/>
                          <w:marTop w:val="0"/>
                          <w:marBottom w:val="0"/>
                          <w:divBdr>
                            <w:top w:val="none" w:sz="0" w:space="0" w:color="auto"/>
                            <w:left w:val="none" w:sz="0" w:space="0" w:color="auto"/>
                            <w:bottom w:val="none" w:sz="0" w:space="0" w:color="auto"/>
                            <w:right w:val="none" w:sz="0" w:space="0" w:color="auto"/>
                          </w:divBdr>
                          <w:divsChild>
                            <w:div w:id="2041396701">
                              <w:marLeft w:val="0"/>
                              <w:marRight w:val="0"/>
                              <w:marTop w:val="0"/>
                              <w:marBottom w:val="0"/>
                              <w:divBdr>
                                <w:top w:val="none" w:sz="0" w:space="0" w:color="auto"/>
                                <w:left w:val="none" w:sz="0" w:space="0" w:color="auto"/>
                                <w:bottom w:val="none" w:sz="0" w:space="0" w:color="auto"/>
                                <w:right w:val="none" w:sz="0" w:space="0" w:color="auto"/>
                              </w:divBdr>
                              <w:divsChild>
                                <w:div w:id="1468543977">
                                  <w:marLeft w:val="0"/>
                                  <w:marRight w:val="0"/>
                                  <w:marTop w:val="0"/>
                                  <w:marBottom w:val="0"/>
                                  <w:divBdr>
                                    <w:top w:val="none" w:sz="0" w:space="0" w:color="auto"/>
                                    <w:left w:val="none" w:sz="0" w:space="0" w:color="auto"/>
                                    <w:bottom w:val="none" w:sz="0" w:space="0" w:color="auto"/>
                                    <w:right w:val="none" w:sz="0" w:space="0" w:color="auto"/>
                                  </w:divBdr>
                                  <w:divsChild>
                                    <w:div w:id="641663896">
                                      <w:marLeft w:val="0"/>
                                      <w:marRight w:val="0"/>
                                      <w:marTop w:val="0"/>
                                      <w:marBottom w:val="0"/>
                                      <w:divBdr>
                                        <w:top w:val="none" w:sz="0" w:space="0" w:color="auto"/>
                                        <w:left w:val="none" w:sz="0" w:space="0" w:color="auto"/>
                                        <w:bottom w:val="none" w:sz="0" w:space="0" w:color="auto"/>
                                        <w:right w:val="none" w:sz="0" w:space="0" w:color="auto"/>
                                      </w:divBdr>
                                      <w:divsChild>
                                        <w:div w:id="1796094901">
                                          <w:marLeft w:val="0"/>
                                          <w:marRight w:val="0"/>
                                          <w:marTop w:val="0"/>
                                          <w:marBottom w:val="0"/>
                                          <w:divBdr>
                                            <w:top w:val="none" w:sz="0" w:space="0" w:color="auto"/>
                                            <w:left w:val="none" w:sz="0" w:space="0" w:color="auto"/>
                                            <w:bottom w:val="none" w:sz="0" w:space="0" w:color="auto"/>
                                            <w:right w:val="none" w:sz="0" w:space="0" w:color="auto"/>
                                          </w:divBdr>
                                          <w:divsChild>
                                            <w:div w:id="65151368">
                                              <w:marLeft w:val="0"/>
                                              <w:marRight w:val="0"/>
                                              <w:marTop w:val="0"/>
                                              <w:marBottom w:val="0"/>
                                              <w:divBdr>
                                                <w:top w:val="none" w:sz="0" w:space="0" w:color="auto"/>
                                                <w:left w:val="none" w:sz="0" w:space="0" w:color="auto"/>
                                                <w:bottom w:val="none" w:sz="0" w:space="0" w:color="auto"/>
                                                <w:right w:val="none" w:sz="0" w:space="0" w:color="auto"/>
                                              </w:divBdr>
                                              <w:divsChild>
                                                <w:div w:id="1260062030">
                                                  <w:marLeft w:val="0"/>
                                                  <w:marRight w:val="0"/>
                                                  <w:marTop w:val="0"/>
                                                  <w:marBottom w:val="0"/>
                                                  <w:divBdr>
                                                    <w:top w:val="none" w:sz="0" w:space="0" w:color="auto"/>
                                                    <w:left w:val="none" w:sz="0" w:space="0" w:color="auto"/>
                                                    <w:bottom w:val="none" w:sz="0" w:space="0" w:color="auto"/>
                                                    <w:right w:val="none" w:sz="0" w:space="0" w:color="auto"/>
                                                  </w:divBdr>
                                                  <w:divsChild>
                                                    <w:div w:id="1569263639">
                                                      <w:marLeft w:val="0"/>
                                                      <w:marRight w:val="0"/>
                                                      <w:marTop w:val="0"/>
                                                      <w:marBottom w:val="0"/>
                                                      <w:divBdr>
                                                        <w:top w:val="none" w:sz="0" w:space="0" w:color="auto"/>
                                                        <w:left w:val="none" w:sz="0" w:space="0" w:color="auto"/>
                                                        <w:bottom w:val="none" w:sz="0" w:space="0" w:color="auto"/>
                                                        <w:right w:val="none" w:sz="0" w:space="0" w:color="auto"/>
                                                      </w:divBdr>
                                                      <w:divsChild>
                                                        <w:div w:id="112091595">
                                                          <w:marLeft w:val="0"/>
                                                          <w:marRight w:val="0"/>
                                                          <w:marTop w:val="0"/>
                                                          <w:marBottom w:val="0"/>
                                                          <w:divBdr>
                                                            <w:top w:val="none" w:sz="0" w:space="0" w:color="auto"/>
                                                            <w:left w:val="none" w:sz="0" w:space="0" w:color="auto"/>
                                                            <w:bottom w:val="none" w:sz="0" w:space="0" w:color="auto"/>
                                                            <w:right w:val="none" w:sz="0" w:space="0" w:color="auto"/>
                                                          </w:divBdr>
                                                          <w:divsChild>
                                                            <w:div w:id="198468315">
                                                              <w:marLeft w:val="0"/>
                                                              <w:marRight w:val="0"/>
                                                              <w:marTop w:val="0"/>
                                                              <w:marBottom w:val="0"/>
                                                              <w:divBdr>
                                                                <w:top w:val="none" w:sz="0" w:space="0" w:color="auto"/>
                                                                <w:left w:val="none" w:sz="0" w:space="0" w:color="auto"/>
                                                                <w:bottom w:val="none" w:sz="0" w:space="0" w:color="auto"/>
                                                                <w:right w:val="none" w:sz="0" w:space="0" w:color="auto"/>
                                                              </w:divBdr>
                                                              <w:divsChild>
                                                                <w:div w:id="1561090285">
                                                                  <w:marLeft w:val="0"/>
                                                                  <w:marRight w:val="0"/>
                                                                  <w:marTop w:val="0"/>
                                                                  <w:marBottom w:val="0"/>
                                                                  <w:divBdr>
                                                                    <w:top w:val="none" w:sz="0" w:space="0" w:color="auto"/>
                                                                    <w:left w:val="none" w:sz="0" w:space="0" w:color="auto"/>
                                                                    <w:bottom w:val="none" w:sz="0" w:space="0" w:color="auto"/>
                                                                    <w:right w:val="none" w:sz="0" w:space="0" w:color="auto"/>
                                                                  </w:divBdr>
                                                                  <w:divsChild>
                                                                    <w:div w:id="923684301">
                                                                      <w:marLeft w:val="0"/>
                                                                      <w:marRight w:val="0"/>
                                                                      <w:marTop w:val="0"/>
                                                                      <w:marBottom w:val="0"/>
                                                                      <w:divBdr>
                                                                        <w:top w:val="none" w:sz="0" w:space="0" w:color="auto"/>
                                                                        <w:left w:val="none" w:sz="0" w:space="0" w:color="auto"/>
                                                                        <w:bottom w:val="none" w:sz="0" w:space="0" w:color="auto"/>
                                                                        <w:right w:val="none" w:sz="0" w:space="0" w:color="auto"/>
                                                                      </w:divBdr>
                                                                      <w:divsChild>
                                                                        <w:div w:id="1152915763">
                                                                          <w:marLeft w:val="0"/>
                                                                          <w:marRight w:val="0"/>
                                                                          <w:marTop w:val="0"/>
                                                                          <w:marBottom w:val="0"/>
                                                                          <w:divBdr>
                                                                            <w:top w:val="none" w:sz="0" w:space="0" w:color="auto"/>
                                                                            <w:left w:val="none" w:sz="0" w:space="0" w:color="auto"/>
                                                                            <w:bottom w:val="none" w:sz="0" w:space="0" w:color="auto"/>
                                                                            <w:right w:val="none" w:sz="0" w:space="0" w:color="auto"/>
                                                                          </w:divBdr>
                                                                          <w:divsChild>
                                                                            <w:div w:id="35811344">
                                                                              <w:marLeft w:val="0"/>
                                                                              <w:marRight w:val="0"/>
                                                                              <w:marTop w:val="0"/>
                                                                              <w:marBottom w:val="0"/>
                                                                              <w:divBdr>
                                                                                <w:top w:val="none" w:sz="0" w:space="0" w:color="auto"/>
                                                                                <w:left w:val="none" w:sz="0" w:space="0" w:color="auto"/>
                                                                                <w:bottom w:val="none" w:sz="0" w:space="0" w:color="auto"/>
                                                                                <w:right w:val="none" w:sz="0" w:space="0" w:color="auto"/>
                                                                              </w:divBdr>
                                                                              <w:divsChild>
                                                                                <w:div w:id="752506733">
                                                                                  <w:marLeft w:val="0"/>
                                                                                  <w:marRight w:val="0"/>
                                                                                  <w:marTop w:val="0"/>
                                                                                  <w:marBottom w:val="0"/>
                                                                                  <w:divBdr>
                                                                                    <w:top w:val="none" w:sz="0" w:space="0" w:color="auto"/>
                                                                                    <w:left w:val="none" w:sz="0" w:space="0" w:color="auto"/>
                                                                                    <w:bottom w:val="none" w:sz="0" w:space="0" w:color="auto"/>
                                                                                    <w:right w:val="none" w:sz="0" w:space="0" w:color="auto"/>
                                                                                  </w:divBdr>
                                                                                  <w:divsChild>
                                                                                    <w:div w:id="1934512168">
                                                                                      <w:marLeft w:val="0"/>
                                                                                      <w:marRight w:val="0"/>
                                                                                      <w:marTop w:val="0"/>
                                                                                      <w:marBottom w:val="0"/>
                                                                                      <w:divBdr>
                                                                                        <w:top w:val="none" w:sz="0" w:space="0" w:color="auto"/>
                                                                                        <w:left w:val="none" w:sz="0" w:space="0" w:color="auto"/>
                                                                                        <w:bottom w:val="none" w:sz="0" w:space="0" w:color="auto"/>
                                                                                        <w:right w:val="none" w:sz="0" w:space="0" w:color="auto"/>
                                                                                      </w:divBdr>
                                                                                      <w:divsChild>
                                                                                        <w:div w:id="510727809">
                                                                                          <w:marLeft w:val="0"/>
                                                                                          <w:marRight w:val="0"/>
                                                                                          <w:marTop w:val="0"/>
                                                                                          <w:marBottom w:val="0"/>
                                                                                          <w:divBdr>
                                                                                            <w:top w:val="none" w:sz="0" w:space="0" w:color="auto"/>
                                                                                            <w:left w:val="none" w:sz="0" w:space="0" w:color="auto"/>
                                                                                            <w:bottom w:val="none" w:sz="0" w:space="0" w:color="auto"/>
                                                                                            <w:right w:val="none" w:sz="0" w:space="0" w:color="auto"/>
                                                                                          </w:divBdr>
                                                                                          <w:divsChild>
                                                                                            <w:div w:id="359816022">
                                                                                              <w:marLeft w:val="0"/>
                                                                                              <w:marRight w:val="0"/>
                                                                                              <w:marTop w:val="0"/>
                                                                                              <w:marBottom w:val="0"/>
                                                                                              <w:divBdr>
                                                                                                <w:top w:val="none" w:sz="0" w:space="0" w:color="auto"/>
                                                                                                <w:left w:val="none" w:sz="0" w:space="0" w:color="auto"/>
                                                                                                <w:bottom w:val="none" w:sz="0" w:space="0" w:color="auto"/>
                                                                                                <w:right w:val="none" w:sz="0" w:space="0" w:color="auto"/>
                                                                                              </w:divBdr>
                                                                                              <w:divsChild>
                                                                                                <w:div w:id="45758059">
                                                                                                  <w:marLeft w:val="0"/>
                                                                                                  <w:marRight w:val="0"/>
                                                                                                  <w:marTop w:val="0"/>
                                                                                                  <w:marBottom w:val="0"/>
                                                                                                  <w:divBdr>
                                                                                                    <w:top w:val="none" w:sz="0" w:space="0" w:color="auto"/>
                                                                                                    <w:left w:val="none" w:sz="0" w:space="0" w:color="auto"/>
                                                                                                    <w:bottom w:val="none" w:sz="0" w:space="0" w:color="auto"/>
                                                                                                    <w:right w:val="none" w:sz="0" w:space="0" w:color="auto"/>
                                                                                                  </w:divBdr>
                                                                                                </w:div>
                                                                                                <w:div w:id="320080018">
                                                                                                  <w:marLeft w:val="0"/>
                                                                                                  <w:marRight w:val="0"/>
                                                                                                  <w:marTop w:val="0"/>
                                                                                                  <w:marBottom w:val="0"/>
                                                                                                  <w:divBdr>
                                                                                                    <w:top w:val="none" w:sz="0" w:space="0" w:color="auto"/>
                                                                                                    <w:left w:val="none" w:sz="0" w:space="0" w:color="auto"/>
                                                                                                    <w:bottom w:val="none" w:sz="0" w:space="0" w:color="auto"/>
                                                                                                    <w:right w:val="none" w:sz="0" w:space="0" w:color="auto"/>
                                                                                                  </w:divBdr>
                                                                                                </w:div>
                                                                                                <w:div w:id="463044077">
                                                                                                  <w:marLeft w:val="0"/>
                                                                                                  <w:marRight w:val="0"/>
                                                                                                  <w:marTop w:val="0"/>
                                                                                                  <w:marBottom w:val="0"/>
                                                                                                  <w:divBdr>
                                                                                                    <w:top w:val="none" w:sz="0" w:space="0" w:color="auto"/>
                                                                                                    <w:left w:val="none" w:sz="0" w:space="0" w:color="auto"/>
                                                                                                    <w:bottom w:val="none" w:sz="0" w:space="0" w:color="auto"/>
                                                                                                    <w:right w:val="none" w:sz="0" w:space="0" w:color="auto"/>
                                                                                                  </w:divBdr>
                                                                                                </w:div>
                                                                                                <w:div w:id="723482199">
                                                                                                  <w:marLeft w:val="0"/>
                                                                                                  <w:marRight w:val="0"/>
                                                                                                  <w:marTop w:val="0"/>
                                                                                                  <w:marBottom w:val="0"/>
                                                                                                  <w:divBdr>
                                                                                                    <w:top w:val="none" w:sz="0" w:space="0" w:color="auto"/>
                                                                                                    <w:left w:val="none" w:sz="0" w:space="0" w:color="auto"/>
                                                                                                    <w:bottom w:val="none" w:sz="0" w:space="0" w:color="auto"/>
                                                                                                    <w:right w:val="none" w:sz="0" w:space="0" w:color="auto"/>
                                                                                                  </w:divBdr>
                                                                                                </w:div>
                                                                                                <w:div w:id="784470317">
                                                                                                  <w:marLeft w:val="0"/>
                                                                                                  <w:marRight w:val="0"/>
                                                                                                  <w:marTop w:val="0"/>
                                                                                                  <w:marBottom w:val="0"/>
                                                                                                  <w:divBdr>
                                                                                                    <w:top w:val="none" w:sz="0" w:space="0" w:color="auto"/>
                                                                                                    <w:left w:val="none" w:sz="0" w:space="0" w:color="auto"/>
                                                                                                    <w:bottom w:val="none" w:sz="0" w:space="0" w:color="auto"/>
                                                                                                    <w:right w:val="none" w:sz="0" w:space="0" w:color="auto"/>
                                                                                                  </w:divBdr>
                                                                                                </w:div>
                                                                                                <w:div w:id="840583153">
                                                                                                  <w:marLeft w:val="720"/>
                                                                                                  <w:marRight w:val="0"/>
                                                                                                  <w:marTop w:val="0"/>
                                                                                                  <w:marBottom w:val="0"/>
                                                                                                  <w:divBdr>
                                                                                                    <w:top w:val="none" w:sz="0" w:space="0" w:color="auto"/>
                                                                                                    <w:left w:val="none" w:sz="0" w:space="0" w:color="auto"/>
                                                                                                    <w:bottom w:val="none" w:sz="0" w:space="0" w:color="auto"/>
                                                                                                    <w:right w:val="none" w:sz="0" w:space="0" w:color="auto"/>
                                                                                                  </w:divBdr>
                                                                                                </w:div>
                                                                                                <w:div w:id="1004669876">
                                                                                                  <w:marLeft w:val="0"/>
                                                                                                  <w:marRight w:val="0"/>
                                                                                                  <w:marTop w:val="0"/>
                                                                                                  <w:marBottom w:val="0"/>
                                                                                                  <w:divBdr>
                                                                                                    <w:top w:val="none" w:sz="0" w:space="0" w:color="auto"/>
                                                                                                    <w:left w:val="none" w:sz="0" w:space="0" w:color="auto"/>
                                                                                                    <w:bottom w:val="none" w:sz="0" w:space="0" w:color="auto"/>
                                                                                                    <w:right w:val="none" w:sz="0" w:space="0" w:color="auto"/>
                                                                                                  </w:divBdr>
                                                                                                </w:div>
                                                                                                <w:div w:id="1407141564">
                                                                                                  <w:marLeft w:val="720"/>
                                                                                                  <w:marRight w:val="0"/>
                                                                                                  <w:marTop w:val="0"/>
                                                                                                  <w:marBottom w:val="0"/>
                                                                                                  <w:divBdr>
                                                                                                    <w:top w:val="none" w:sz="0" w:space="0" w:color="auto"/>
                                                                                                    <w:left w:val="none" w:sz="0" w:space="0" w:color="auto"/>
                                                                                                    <w:bottom w:val="none" w:sz="0" w:space="0" w:color="auto"/>
                                                                                                    <w:right w:val="none" w:sz="0" w:space="0" w:color="auto"/>
                                                                                                  </w:divBdr>
                                                                                                </w:div>
                                                                                                <w:div w:id="1746106838">
                                                                                                  <w:marLeft w:val="0"/>
                                                                                                  <w:marRight w:val="0"/>
                                                                                                  <w:marTop w:val="0"/>
                                                                                                  <w:marBottom w:val="0"/>
                                                                                                  <w:divBdr>
                                                                                                    <w:top w:val="none" w:sz="0" w:space="0" w:color="auto"/>
                                                                                                    <w:left w:val="none" w:sz="0" w:space="0" w:color="auto"/>
                                                                                                    <w:bottom w:val="none" w:sz="0" w:space="0" w:color="auto"/>
                                                                                                    <w:right w:val="none" w:sz="0" w:space="0" w:color="auto"/>
                                                                                                  </w:divBdr>
                                                                                                </w:div>
                                                                                                <w:div w:id="190540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9217635">
      <w:bodyDiv w:val="1"/>
      <w:marLeft w:val="0"/>
      <w:marRight w:val="0"/>
      <w:marTop w:val="0"/>
      <w:marBottom w:val="0"/>
      <w:divBdr>
        <w:top w:val="none" w:sz="0" w:space="0" w:color="auto"/>
        <w:left w:val="none" w:sz="0" w:space="0" w:color="auto"/>
        <w:bottom w:val="none" w:sz="0" w:space="0" w:color="auto"/>
        <w:right w:val="none" w:sz="0" w:space="0" w:color="auto"/>
      </w:divBdr>
      <w:divsChild>
        <w:div w:id="1176265395">
          <w:marLeft w:val="0"/>
          <w:marRight w:val="0"/>
          <w:marTop w:val="0"/>
          <w:marBottom w:val="0"/>
          <w:divBdr>
            <w:top w:val="none" w:sz="0" w:space="0" w:color="auto"/>
            <w:left w:val="none" w:sz="0" w:space="0" w:color="auto"/>
            <w:bottom w:val="none" w:sz="0" w:space="0" w:color="auto"/>
            <w:right w:val="none" w:sz="0" w:space="0" w:color="auto"/>
          </w:divBdr>
          <w:divsChild>
            <w:div w:id="2026832087">
              <w:marLeft w:val="0"/>
              <w:marRight w:val="0"/>
              <w:marTop w:val="0"/>
              <w:marBottom w:val="0"/>
              <w:divBdr>
                <w:top w:val="none" w:sz="0" w:space="0" w:color="auto"/>
                <w:left w:val="none" w:sz="0" w:space="0" w:color="auto"/>
                <w:bottom w:val="none" w:sz="0" w:space="0" w:color="auto"/>
                <w:right w:val="none" w:sz="0" w:space="0" w:color="auto"/>
              </w:divBdr>
              <w:divsChild>
                <w:div w:id="916551311">
                  <w:marLeft w:val="0"/>
                  <w:marRight w:val="0"/>
                  <w:marTop w:val="0"/>
                  <w:marBottom w:val="0"/>
                  <w:divBdr>
                    <w:top w:val="none" w:sz="0" w:space="0" w:color="auto"/>
                    <w:left w:val="none" w:sz="0" w:space="0" w:color="auto"/>
                    <w:bottom w:val="none" w:sz="0" w:space="0" w:color="auto"/>
                    <w:right w:val="none" w:sz="0" w:space="0" w:color="auto"/>
                  </w:divBdr>
                  <w:divsChild>
                    <w:div w:id="354229685">
                      <w:marLeft w:val="0"/>
                      <w:marRight w:val="0"/>
                      <w:marTop w:val="0"/>
                      <w:marBottom w:val="0"/>
                      <w:divBdr>
                        <w:top w:val="none" w:sz="0" w:space="0" w:color="auto"/>
                        <w:left w:val="none" w:sz="0" w:space="0" w:color="auto"/>
                        <w:bottom w:val="none" w:sz="0" w:space="0" w:color="auto"/>
                        <w:right w:val="none" w:sz="0" w:space="0" w:color="auto"/>
                      </w:divBdr>
                      <w:divsChild>
                        <w:div w:id="421530375">
                          <w:marLeft w:val="0"/>
                          <w:marRight w:val="0"/>
                          <w:marTop w:val="0"/>
                          <w:marBottom w:val="0"/>
                          <w:divBdr>
                            <w:top w:val="none" w:sz="0" w:space="0" w:color="auto"/>
                            <w:left w:val="none" w:sz="0" w:space="0" w:color="auto"/>
                            <w:bottom w:val="none" w:sz="0" w:space="0" w:color="auto"/>
                            <w:right w:val="none" w:sz="0" w:space="0" w:color="auto"/>
                          </w:divBdr>
                          <w:divsChild>
                            <w:div w:id="1198394920">
                              <w:marLeft w:val="0"/>
                              <w:marRight w:val="0"/>
                              <w:marTop w:val="0"/>
                              <w:marBottom w:val="0"/>
                              <w:divBdr>
                                <w:top w:val="none" w:sz="0" w:space="0" w:color="auto"/>
                                <w:left w:val="none" w:sz="0" w:space="0" w:color="auto"/>
                                <w:bottom w:val="none" w:sz="0" w:space="0" w:color="auto"/>
                                <w:right w:val="none" w:sz="0" w:space="0" w:color="auto"/>
                              </w:divBdr>
                              <w:divsChild>
                                <w:div w:id="1722552156">
                                  <w:marLeft w:val="0"/>
                                  <w:marRight w:val="0"/>
                                  <w:marTop w:val="0"/>
                                  <w:marBottom w:val="0"/>
                                  <w:divBdr>
                                    <w:top w:val="none" w:sz="0" w:space="0" w:color="auto"/>
                                    <w:left w:val="none" w:sz="0" w:space="0" w:color="auto"/>
                                    <w:bottom w:val="none" w:sz="0" w:space="0" w:color="auto"/>
                                    <w:right w:val="none" w:sz="0" w:space="0" w:color="auto"/>
                                  </w:divBdr>
                                  <w:divsChild>
                                    <w:div w:id="68894247">
                                      <w:marLeft w:val="0"/>
                                      <w:marRight w:val="0"/>
                                      <w:marTop w:val="0"/>
                                      <w:marBottom w:val="0"/>
                                      <w:divBdr>
                                        <w:top w:val="none" w:sz="0" w:space="0" w:color="auto"/>
                                        <w:left w:val="none" w:sz="0" w:space="0" w:color="auto"/>
                                        <w:bottom w:val="none" w:sz="0" w:space="0" w:color="auto"/>
                                        <w:right w:val="none" w:sz="0" w:space="0" w:color="auto"/>
                                      </w:divBdr>
                                      <w:divsChild>
                                        <w:div w:id="832068684">
                                          <w:marLeft w:val="0"/>
                                          <w:marRight w:val="0"/>
                                          <w:marTop w:val="0"/>
                                          <w:marBottom w:val="0"/>
                                          <w:divBdr>
                                            <w:top w:val="none" w:sz="0" w:space="0" w:color="auto"/>
                                            <w:left w:val="none" w:sz="0" w:space="0" w:color="auto"/>
                                            <w:bottom w:val="none" w:sz="0" w:space="0" w:color="auto"/>
                                            <w:right w:val="none" w:sz="0" w:space="0" w:color="auto"/>
                                          </w:divBdr>
                                          <w:divsChild>
                                            <w:div w:id="923954638">
                                              <w:marLeft w:val="0"/>
                                              <w:marRight w:val="0"/>
                                              <w:marTop w:val="0"/>
                                              <w:marBottom w:val="0"/>
                                              <w:divBdr>
                                                <w:top w:val="none" w:sz="0" w:space="0" w:color="auto"/>
                                                <w:left w:val="none" w:sz="0" w:space="0" w:color="auto"/>
                                                <w:bottom w:val="none" w:sz="0" w:space="0" w:color="auto"/>
                                                <w:right w:val="none" w:sz="0" w:space="0" w:color="auto"/>
                                              </w:divBdr>
                                              <w:divsChild>
                                                <w:div w:id="272396190">
                                                  <w:marLeft w:val="0"/>
                                                  <w:marRight w:val="0"/>
                                                  <w:marTop w:val="0"/>
                                                  <w:marBottom w:val="0"/>
                                                  <w:divBdr>
                                                    <w:top w:val="none" w:sz="0" w:space="0" w:color="auto"/>
                                                    <w:left w:val="none" w:sz="0" w:space="0" w:color="auto"/>
                                                    <w:bottom w:val="none" w:sz="0" w:space="0" w:color="auto"/>
                                                    <w:right w:val="none" w:sz="0" w:space="0" w:color="auto"/>
                                                  </w:divBdr>
                                                  <w:divsChild>
                                                    <w:div w:id="1132213285">
                                                      <w:marLeft w:val="0"/>
                                                      <w:marRight w:val="0"/>
                                                      <w:marTop w:val="0"/>
                                                      <w:marBottom w:val="0"/>
                                                      <w:divBdr>
                                                        <w:top w:val="none" w:sz="0" w:space="0" w:color="auto"/>
                                                        <w:left w:val="none" w:sz="0" w:space="0" w:color="auto"/>
                                                        <w:bottom w:val="none" w:sz="0" w:space="0" w:color="auto"/>
                                                        <w:right w:val="none" w:sz="0" w:space="0" w:color="auto"/>
                                                      </w:divBdr>
                                                      <w:divsChild>
                                                        <w:div w:id="1989899110">
                                                          <w:marLeft w:val="0"/>
                                                          <w:marRight w:val="0"/>
                                                          <w:marTop w:val="0"/>
                                                          <w:marBottom w:val="0"/>
                                                          <w:divBdr>
                                                            <w:top w:val="none" w:sz="0" w:space="0" w:color="auto"/>
                                                            <w:left w:val="none" w:sz="0" w:space="0" w:color="auto"/>
                                                            <w:bottom w:val="none" w:sz="0" w:space="0" w:color="auto"/>
                                                            <w:right w:val="none" w:sz="0" w:space="0" w:color="auto"/>
                                                          </w:divBdr>
                                                          <w:divsChild>
                                                            <w:div w:id="534196811">
                                                              <w:marLeft w:val="0"/>
                                                              <w:marRight w:val="0"/>
                                                              <w:marTop w:val="0"/>
                                                              <w:marBottom w:val="0"/>
                                                              <w:divBdr>
                                                                <w:top w:val="none" w:sz="0" w:space="0" w:color="auto"/>
                                                                <w:left w:val="none" w:sz="0" w:space="0" w:color="auto"/>
                                                                <w:bottom w:val="none" w:sz="0" w:space="0" w:color="auto"/>
                                                                <w:right w:val="none" w:sz="0" w:space="0" w:color="auto"/>
                                                              </w:divBdr>
                                                              <w:divsChild>
                                                                <w:div w:id="565069139">
                                                                  <w:marLeft w:val="0"/>
                                                                  <w:marRight w:val="0"/>
                                                                  <w:marTop w:val="0"/>
                                                                  <w:marBottom w:val="0"/>
                                                                  <w:divBdr>
                                                                    <w:top w:val="none" w:sz="0" w:space="0" w:color="auto"/>
                                                                    <w:left w:val="none" w:sz="0" w:space="0" w:color="auto"/>
                                                                    <w:bottom w:val="none" w:sz="0" w:space="0" w:color="auto"/>
                                                                    <w:right w:val="none" w:sz="0" w:space="0" w:color="auto"/>
                                                                  </w:divBdr>
                                                                  <w:divsChild>
                                                                    <w:div w:id="1841848614">
                                                                      <w:marLeft w:val="0"/>
                                                                      <w:marRight w:val="0"/>
                                                                      <w:marTop w:val="0"/>
                                                                      <w:marBottom w:val="0"/>
                                                                      <w:divBdr>
                                                                        <w:top w:val="none" w:sz="0" w:space="0" w:color="auto"/>
                                                                        <w:left w:val="none" w:sz="0" w:space="0" w:color="auto"/>
                                                                        <w:bottom w:val="none" w:sz="0" w:space="0" w:color="auto"/>
                                                                        <w:right w:val="none" w:sz="0" w:space="0" w:color="auto"/>
                                                                      </w:divBdr>
                                                                      <w:divsChild>
                                                                        <w:div w:id="1171064298">
                                                                          <w:marLeft w:val="0"/>
                                                                          <w:marRight w:val="0"/>
                                                                          <w:marTop w:val="0"/>
                                                                          <w:marBottom w:val="0"/>
                                                                          <w:divBdr>
                                                                            <w:top w:val="none" w:sz="0" w:space="0" w:color="auto"/>
                                                                            <w:left w:val="none" w:sz="0" w:space="0" w:color="auto"/>
                                                                            <w:bottom w:val="none" w:sz="0" w:space="0" w:color="auto"/>
                                                                            <w:right w:val="none" w:sz="0" w:space="0" w:color="auto"/>
                                                                          </w:divBdr>
                                                                          <w:divsChild>
                                                                            <w:div w:id="1764910049">
                                                                              <w:marLeft w:val="0"/>
                                                                              <w:marRight w:val="0"/>
                                                                              <w:marTop w:val="0"/>
                                                                              <w:marBottom w:val="0"/>
                                                                              <w:divBdr>
                                                                                <w:top w:val="none" w:sz="0" w:space="0" w:color="auto"/>
                                                                                <w:left w:val="none" w:sz="0" w:space="0" w:color="auto"/>
                                                                                <w:bottom w:val="none" w:sz="0" w:space="0" w:color="auto"/>
                                                                                <w:right w:val="none" w:sz="0" w:space="0" w:color="auto"/>
                                                                              </w:divBdr>
                                                                              <w:divsChild>
                                                                                <w:div w:id="1897665103">
                                                                                  <w:marLeft w:val="0"/>
                                                                                  <w:marRight w:val="0"/>
                                                                                  <w:marTop w:val="0"/>
                                                                                  <w:marBottom w:val="0"/>
                                                                                  <w:divBdr>
                                                                                    <w:top w:val="none" w:sz="0" w:space="0" w:color="auto"/>
                                                                                    <w:left w:val="none" w:sz="0" w:space="0" w:color="auto"/>
                                                                                    <w:bottom w:val="none" w:sz="0" w:space="0" w:color="auto"/>
                                                                                    <w:right w:val="none" w:sz="0" w:space="0" w:color="auto"/>
                                                                                  </w:divBdr>
                                                                                  <w:divsChild>
                                                                                    <w:div w:id="1625429050">
                                                                                      <w:marLeft w:val="0"/>
                                                                                      <w:marRight w:val="0"/>
                                                                                      <w:marTop w:val="0"/>
                                                                                      <w:marBottom w:val="0"/>
                                                                                      <w:divBdr>
                                                                                        <w:top w:val="none" w:sz="0" w:space="0" w:color="auto"/>
                                                                                        <w:left w:val="none" w:sz="0" w:space="0" w:color="auto"/>
                                                                                        <w:bottom w:val="none" w:sz="0" w:space="0" w:color="auto"/>
                                                                                        <w:right w:val="none" w:sz="0" w:space="0" w:color="auto"/>
                                                                                      </w:divBdr>
                                                                                      <w:divsChild>
                                                                                        <w:div w:id="1923874852">
                                                                                          <w:marLeft w:val="0"/>
                                                                                          <w:marRight w:val="0"/>
                                                                                          <w:marTop w:val="0"/>
                                                                                          <w:marBottom w:val="0"/>
                                                                                          <w:divBdr>
                                                                                            <w:top w:val="none" w:sz="0" w:space="0" w:color="auto"/>
                                                                                            <w:left w:val="none" w:sz="0" w:space="0" w:color="auto"/>
                                                                                            <w:bottom w:val="none" w:sz="0" w:space="0" w:color="auto"/>
                                                                                            <w:right w:val="none" w:sz="0" w:space="0" w:color="auto"/>
                                                                                          </w:divBdr>
                                                                                          <w:divsChild>
                                                                                            <w:div w:id="1698463018">
                                                                                              <w:marLeft w:val="0"/>
                                                                                              <w:marRight w:val="0"/>
                                                                                              <w:marTop w:val="0"/>
                                                                                              <w:marBottom w:val="0"/>
                                                                                              <w:divBdr>
                                                                                                <w:top w:val="none" w:sz="0" w:space="0" w:color="auto"/>
                                                                                                <w:left w:val="none" w:sz="0" w:space="0" w:color="auto"/>
                                                                                                <w:bottom w:val="none" w:sz="0" w:space="0" w:color="auto"/>
                                                                                                <w:right w:val="none" w:sz="0" w:space="0" w:color="auto"/>
                                                                                              </w:divBdr>
                                                                                              <w:divsChild>
                                                                                                <w:div w:id="275411994">
                                                                                                  <w:marLeft w:val="720"/>
                                                                                                  <w:marRight w:val="0"/>
                                                                                                  <w:marTop w:val="0"/>
                                                                                                  <w:marBottom w:val="0"/>
                                                                                                  <w:divBdr>
                                                                                                    <w:top w:val="none" w:sz="0" w:space="0" w:color="auto"/>
                                                                                                    <w:left w:val="none" w:sz="0" w:space="0" w:color="auto"/>
                                                                                                    <w:bottom w:val="none" w:sz="0" w:space="0" w:color="auto"/>
                                                                                                    <w:right w:val="none" w:sz="0" w:space="0" w:color="auto"/>
                                                                                                  </w:divBdr>
                                                                                                </w:div>
                                                                                                <w:div w:id="593824657">
                                                                                                  <w:marLeft w:val="0"/>
                                                                                                  <w:marRight w:val="0"/>
                                                                                                  <w:marTop w:val="0"/>
                                                                                                  <w:marBottom w:val="0"/>
                                                                                                  <w:divBdr>
                                                                                                    <w:top w:val="none" w:sz="0" w:space="0" w:color="auto"/>
                                                                                                    <w:left w:val="none" w:sz="0" w:space="0" w:color="auto"/>
                                                                                                    <w:bottom w:val="none" w:sz="0" w:space="0" w:color="auto"/>
                                                                                                    <w:right w:val="none" w:sz="0" w:space="0" w:color="auto"/>
                                                                                                  </w:divBdr>
                                                                                                </w:div>
                                                                                                <w:div w:id="730419502">
                                                                                                  <w:marLeft w:val="720"/>
                                                                                                  <w:marRight w:val="0"/>
                                                                                                  <w:marTop w:val="0"/>
                                                                                                  <w:marBottom w:val="0"/>
                                                                                                  <w:divBdr>
                                                                                                    <w:top w:val="none" w:sz="0" w:space="0" w:color="auto"/>
                                                                                                    <w:left w:val="none" w:sz="0" w:space="0" w:color="auto"/>
                                                                                                    <w:bottom w:val="none" w:sz="0" w:space="0" w:color="auto"/>
                                                                                                    <w:right w:val="none" w:sz="0" w:space="0" w:color="auto"/>
                                                                                                  </w:divBdr>
                                                                                                </w:div>
                                                                                                <w:div w:id="134285174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12954089">
      <w:bodyDiv w:val="1"/>
      <w:marLeft w:val="0"/>
      <w:marRight w:val="0"/>
      <w:marTop w:val="0"/>
      <w:marBottom w:val="0"/>
      <w:divBdr>
        <w:top w:val="none" w:sz="0" w:space="0" w:color="auto"/>
        <w:left w:val="none" w:sz="0" w:space="0" w:color="auto"/>
        <w:bottom w:val="none" w:sz="0" w:space="0" w:color="auto"/>
        <w:right w:val="none" w:sz="0" w:space="0" w:color="auto"/>
      </w:divBdr>
    </w:div>
    <w:div w:id="347489797">
      <w:bodyDiv w:val="1"/>
      <w:marLeft w:val="0"/>
      <w:marRight w:val="0"/>
      <w:marTop w:val="0"/>
      <w:marBottom w:val="0"/>
      <w:divBdr>
        <w:top w:val="none" w:sz="0" w:space="0" w:color="auto"/>
        <w:left w:val="none" w:sz="0" w:space="0" w:color="auto"/>
        <w:bottom w:val="none" w:sz="0" w:space="0" w:color="auto"/>
        <w:right w:val="none" w:sz="0" w:space="0" w:color="auto"/>
      </w:divBdr>
    </w:div>
    <w:div w:id="355498662">
      <w:bodyDiv w:val="1"/>
      <w:marLeft w:val="0"/>
      <w:marRight w:val="0"/>
      <w:marTop w:val="0"/>
      <w:marBottom w:val="0"/>
      <w:divBdr>
        <w:top w:val="none" w:sz="0" w:space="0" w:color="auto"/>
        <w:left w:val="none" w:sz="0" w:space="0" w:color="auto"/>
        <w:bottom w:val="none" w:sz="0" w:space="0" w:color="auto"/>
        <w:right w:val="none" w:sz="0" w:space="0" w:color="auto"/>
      </w:divBdr>
    </w:div>
    <w:div w:id="366493735">
      <w:bodyDiv w:val="1"/>
      <w:marLeft w:val="0"/>
      <w:marRight w:val="0"/>
      <w:marTop w:val="0"/>
      <w:marBottom w:val="0"/>
      <w:divBdr>
        <w:top w:val="none" w:sz="0" w:space="0" w:color="auto"/>
        <w:left w:val="none" w:sz="0" w:space="0" w:color="auto"/>
        <w:bottom w:val="none" w:sz="0" w:space="0" w:color="auto"/>
        <w:right w:val="none" w:sz="0" w:space="0" w:color="auto"/>
      </w:divBdr>
    </w:div>
    <w:div w:id="397481337">
      <w:bodyDiv w:val="1"/>
      <w:marLeft w:val="0"/>
      <w:marRight w:val="0"/>
      <w:marTop w:val="0"/>
      <w:marBottom w:val="0"/>
      <w:divBdr>
        <w:top w:val="none" w:sz="0" w:space="0" w:color="auto"/>
        <w:left w:val="none" w:sz="0" w:space="0" w:color="auto"/>
        <w:bottom w:val="none" w:sz="0" w:space="0" w:color="auto"/>
        <w:right w:val="none" w:sz="0" w:space="0" w:color="auto"/>
      </w:divBdr>
    </w:div>
    <w:div w:id="434449858">
      <w:bodyDiv w:val="1"/>
      <w:marLeft w:val="0"/>
      <w:marRight w:val="0"/>
      <w:marTop w:val="0"/>
      <w:marBottom w:val="0"/>
      <w:divBdr>
        <w:top w:val="none" w:sz="0" w:space="0" w:color="auto"/>
        <w:left w:val="none" w:sz="0" w:space="0" w:color="auto"/>
        <w:bottom w:val="none" w:sz="0" w:space="0" w:color="auto"/>
        <w:right w:val="none" w:sz="0" w:space="0" w:color="auto"/>
      </w:divBdr>
    </w:div>
    <w:div w:id="439762298">
      <w:bodyDiv w:val="1"/>
      <w:marLeft w:val="0"/>
      <w:marRight w:val="0"/>
      <w:marTop w:val="0"/>
      <w:marBottom w:val="0"/>
      <w:divBdr>
        <w:top w:val="none" w:sz="0" w:space="0" w:color="auto"/>
        <w:left w:val="none" w:sz="0" w:space="0" w:color="auto"/>
        <w:bottom w:val="none" w:sz="0" w:space="0" w:color="auto"/>
        <w:right w:val="none" w:sz="0" w:space="0" w:color="auto"/>
      </w:divBdr>
    </w:div>
    <w:div w:id="442653410">
      <w:bodyDiv w:val="1"/>
      <w:marLeft w:val="0"/>
      <w:marRight w:val="0"/>
      <w:marTop w:val="0"/>
      <w:marBottom w:val="0"/>
      <w:divBdr>
        <w:top w:val="none" w:sz="0" w:space="0" w:color="auto"/>
        <w:left w:val="none" w:sz="0" w:space="0" w:color="auto"/>
        <w:bottom w:val="none" w:sz="0" w:space="0" w:color="auto"/>
        <w:right w:val="none" w:sz="0" w:space="0" w:color="auto"/>
      </w:divBdr>
    </w:div>
    <w:div w:id="473764727">
      <w:bodyDiv w:val="1"/>
      <w:marLeft w:val="0"/>
      <w:marRight w:val="0"/>
      <w:marTop w:val="0"/>
      <w:marBottom w:val="0"/>
      <w:divBdr>
        <w:top w:val="none" w:sz="0" w:space="0" w:color="auto"/>
        <w:left w:val="none" w:sz="0" w:space="0" w:color="auto"/>
        <w:bottom w:val="none" w:sz="0" w:space="0" w:color="auto"/>
        <w:right w:val="none" w:sz="0" w:space="0" w:color="auto"/>
      </w:divBdr>
    </w:div>
    <w:div w:id="486022106">
      <w:bodyDiv w:val="1"/>
      <w:marLeft w:val="0"/>
      <w:marRight w:val="0"/>
      <w:marTop w:val="0"/>
      <w:marBottom w:val="0"/>
      <w:divBdr>
        <w:top w:val="none" w:sz="0" w:space="0" w:color="auto"/>
        <w:left w:val="none" w:sz="0" w:space="0" w:color="auto"/>
        <w:bottom w:val="none" w:sz="0" w:space="0" w:color="auto"/>
        <w:right w:val="none" w:sz="0" w:space="0" w:color="auto"/>
      </w:divBdr>
    </w:div>
    <w:div w:id="497617426">
      <w:bodyDiv w:val="1"/>
      <w:marLeft w:val="0"/>
      <w:marRight w:val="0"/>
      <w:marTop w:val="0"/>
      <w:marBottom w:val="0"/>
      <w:divBdr>
        <w:top w:val="none" w:sz="0" w:space="0" w:color="auto"/>
        <w:left w:val="none" w:sz="0" w:space="0" w:color="auto"/>
        <w:bottom w:val="none" w:sz="0" w:space="0" w:color="auto"/>
        <w:right w:val="none" w:sz="0" w:space="0" w:color="auto"/>
      </w:divBdr>
    </w:div>
    <w:div w:id="519130669">
      <w:bodyDiv w:val="1"/>
      <w:marLeft w:val="0"/>
      <w:marRight w:val="0"/>
      <w:marTop w:val="0"/>
      <w:marBottom w:val="0"/>
      <w:divBdr>
        <w:top w:val="none" w:sz="0" w:space="0" w:color="auto"/>
        <w:left w:val="none" w:sz="0" w:space="0" w:color="auto"/>
        <w:bottom w:val="none" w:sz="0" w:space="0" w:color="auto"/>
        <w:right w:val="none" w:sz="0" w:space="0" w:color="auto"/>
      </w:divBdr>
    </w:div>
    <w:div w:id="626395797">
      <w:bodyDiv w:val="1"/>
      <w:marLeft w:val="0"/>
      <w:marRight w:val="0"/>
      <w:marTop w:val="0"/>
      <w:marBottom w:val="0"/>
      <w:divBdr>
        <w:top w:val="none" w:sz="0" w:space="0" w:color="auto"/>
        <w:left w:val="none" w:sz="0" w:space="0" w:color="auto"/>
        <w:bottom w:val="none" w:sz="0" w:space="0" w:color="auto"/>
        <w:right w:val="none" w:sz="0" w:space="0" w:color="auto"/>
      </w:divBdr>
    </w:div>
    <w:div w:id="627660176">
      <w:bodyDiv w:val="1"/>
      <w:marLeft w:val="0"/>
      <w:marRight w:val="0"/>
      <w:marTop w:val="0"/>
      <w:marBottom w:val="0"/>
      <w:divBdr>
        <w:top w:val="none" w:sz="0" w:space="0" w:color="auto"/>
        <w:left w:val="none" w:sz="0" w:space="0" w:color="auto"/>
        <w:bottom w:val="none" w:sz="0" w:space="0" w:color="auto"/>
        <w:right w:val="none" w:sz="0" w:space="0" w:color="auto"/>
      </w:divBdr>
    </w:div>
    <w:div w:id="632713068">
      <w:bodyDiv w:val="1"/>
      <w:marLeft w:val="0"/>
      <w:marRight w:val="0"/>
      <w:marTop w:val="0"/>
      <w:marBottom w:val="0"/>
      <w:divBdr>
        <w:top w:val="none" w:sz="0" w:space="0" w:color="auto"/>
        <w:left w:val="none" w:sz="0" w:space="0" w:color="auto"/>
        <w:bottom w:val="none" w:sz="0" w:space="0" w:color="auto"/>
        <w:right w:val="none" w:sz="0" w:space="0" w:color="auto"/>
      </w:divBdr>
      <w:divsChild>
        <w:div w:id="1581863559">
          <w:marLeft w:val="0"/>
          <w:marRight w:val="0"/>
          <w:marTop w:val="0"/>
          <w:marBottom w:val="0"/>
          <w:divBdr>
            <w:top w:val="none" w:sz="0" w:space="0" w:color="auto"/>
            <w:left w:val="none" w:sz="0" w:space="0" w:color="auto"/>
            <w:bottom w:val="none" w:sz="0" w:space="0" w:color="auto"/>
            <w:right w:val="none" w:sz="0" w:space="0" w:color="auto"/>
          </w:divBdr>
          <w:divsChild>
            <w:div w:id="2021927187">
              <w:marLeft w:val="0"/>
              <w:marRight w:val="0"/>
              <w:marTop w:val="0"/>
              <w:marBottom w:val="0"/>
              <w:divBdr>
                <w:top w:val="none" w:sz="0" w:space="0" w:color="auto"/>
                <w:left w:val="none" w:sz="0" w:space="0" w:color="auto"/>
                <w:bottom w:val="none" w:sz="0" w:space="0" w:color="auto"/>
                <w:right w:val="none" w:sz="0" w:space="0" w:color="auto"/>
              </w:divBdr>
              <w:divsChild>
                <w:div w:id="1463309034">
                  <w:marLeft w:val="0"/>
                  <w:marRight w:val="0"/>
                  <w:marTop w:val="0"/>
                  <w:marBottom w:val="0"/>
                  <w:divBdr>
                    <w:top w:val="none" w:sz="0" w:space="0" w:color="auto"/>
                    <w:left w:val="none" w:sz="0" w:space="0" w:color="auto"/>
                    <w:bottom w:val="none" w:sz="0" w:space="0" w:color="auto"/>
                    <w:right w:val="none" w:sz="0" w:space="0" w:color="auto"/>
                  </w:divBdr>
                  <w:divsChild>
                    <w:div w:id="841436651">
                      <w:marLeft w:val="0"/>
                      <w:marRight w:val="0"/>
                      <w:marTop w:val="0"/>
                      <w:marBottom w:val="0"/>
                      <w:divBdr>
                        <w:top w:val="none" w:sz="0" w:space="0" w:color="auto"/>
                        <w:left w:val="none" w:sz="0" w:space="0" w:color="auto"/>
                        <w:bottom w:val="none" w:sz="0" w:space="0" w:color="auto"/>
                        <w:right w:val="none" w:sz="0" w:space="0" w:color="auto"/>
                      </w:divBdr>
                      <w:divsChild>
                        <w:div w:id="919412065">
                          <w:marLeft w:val="0"/>
                          <w:marRight w:val="0"/>
                          <w:marTop w:val="0"/>
                          <w:marBottom w:val="0"/>
                          <w:divBdr>
                            <w:top w:val="none" w:sz="0" w:space="0" w:color="auto"/>
                            <w:left w:val="none" w:sz="0" w:space="0" w:color="auto"/>
                            <w:bottom w:val="none" w:sz="0" w:space="0" w:color="auto"/>
                            <w:right w:val="none" w:sz="0" w:space="0" w:color="auto"/>
                          </w:divBdr>
                          <w:divsChild>
                            <w:div w:id="967129193">
                              <w:marLeft w:val="0"/>
                              <w:marRight w:val="0"/>
                              <w:marTop w:val="0"/>
                              <w:marBottom w:val="0"/>
                              <w:divBdr>
                                <w:top w:val="none" w:sz="0" w:space="0" w:color="auto"/>
                                <w:left w:val="none" w:sz="0" w:space="0" w:color="auto"/>
                                <w:bottom w:val="none" w:sz="0" w:space="0" w:color="auto"/>
                                <w:right w:val="none" w:sz="0" w:space="0" w:color="auto"/>
                              </w:divBdr>
                              <w:divsChild>
                                <w:div w:id="57091963">
                                  <w:marLeft w:val="0"/>
                                  <w:marRight w:val="0"/>
                                  <w:marTop w:val="0"/>
                                  <w:marBottom w:val="0"/>
                                  <w:divBdr>
                                    <w:top w:val="none" w:sz="0" w:space="0" w:color="auto"/>
                                    <w:left w:val="none" w:sz="0" w:space="0" w:color="auto"/>
                                    <w:bottom w:val="none" w:sz="0" w:space="0" w:color="auto"/>
                                    <w:right w:val="none" w:sz="0" w:space="0" w:color="auto"/>
                                  </w:divBdr>
                                  <w:divsChild>
                                    <w:div w:id="1618415447">
                                      <w:marLeft w:val="0"/>
                                      <w:marRight w:val="0"/>
                                      <w:marTop w:val="0"/>
                                      <w:marBottom w:val="0"/>
                                      <w:divBdr>
                                        <w:top w:val="none" w:sz="0" w:space="0" w:color="auto"/>
                                        <w:left w:val="none" w:sz="0" w:space="0" w:color="auto"/>
                                        <w:bottom w:val="none" w:sz="0" w:space="0" w:color="auto"/>
                                        <w:right w:val="none" w:sz="0" w:space="0" w:color="auto"/>
                                      </w:divBdr>
                                      <w:divsChild>
                                        <w:div w:id="783621932">
                                          <w:marLeft w:val="0"/>
                                          <w:marRight w:val="0"/>
                                          <w:marTop w:val="0"/>
                                          <w:marBottom w:val="0"/>
                                          <w:divBdr>
                                            <w:top w:val="none" w:sz="0" w:space="0" w:color="auto"/>
                                            <w:left w:val="none" w:sz="0" w:space="0" w:color="auto"/>
                                            <w:bottom w:val="none" w:sz="0" w:space="0" w:color="auto"/>
                                            <w:right w:val="none" w:sz="0" w:space="0" w:color="auto"/>
                                          </w:divBdr>
                                          <w:divsChild>
                                            <w:div w:id="2048866142">
                                              <w:marLeft w:val="0"/>
                                              <w:marRight w:val="0"/>
                                              <w:marTop w:val="0"/>
                                              <w:marBottom w:val="0"/>
                                              <w:divBdr>
                                                <w:top w:val="none" w:sz="0" w:space="0" w:color="auto"/>
                                                <w:left w:val="none" w:sz="0" w:space="0" w:color="auto"/>
                                                <w:bottom w:val="none" w:sz="0" w:space="0" w:color="auto"/>
                                                <w:right w:val="none" w:sz="0" w:space="0" w:color="auto"/>
                                              </w:divBdr>
                                              <w:divsChild>
                                                <w:div w:id="580260568">
                                                  <w:marLeft w:val="0"/>
                                                  <w:marRight w:val="0"/>
                                                  <w:marTop w:val="0"/>
                                                  <w:marBottom w:val="0"/>
                                                  <w:divBdr>
                                                    <w:top w:val="none" w:sz="0" w:space="0" w:color="auto"/>
                                                    <w:left w:val="none" w:sz="0" w:space="0" w:color="auto"/>
                                                    <w:bottom w:val="none" w:sz="0" w:space="0" w:color="auto"/>
                                                    <w:right w:val="none" w:sz="0" w:space="0" w:color="auto"/>
                                                  </w:divBdr>
                                                  <w:divsChild>
                                                    <w:div w:id="467549186">
                                                      <w:marLeft w:val="0"/>
                                                      <w:marRight w:val="0"/>
                                                      <w:marTop w:val="0"/>
                                                      <w:marBottom w:val="0"/>
                                                      <w:divBdr>
                                                        <w:top w:val="none" w:sz="0" w:space="0" w:color="auto"/>
                                                        <w:left w:val="none" w:sz="0" w:space="0" w:color="auto"/>
                                                        <w:bottom w:val="none" w:sz="0" w:space="0" w:color="auto"/>
                                                        <w:right w:val="none" w:sz="0" w:space="0" w:color="auto"/>
                                                      </w:divBdr>
                                                      <w:divsChild>
                                                        <w:div w:id="663122616">
                                                          <w:marLeft w:val="0"/>
                                                          <w:marRight w:val="0"/>
                                                          <w:marTop w:val="0"/>
                                                          <w:marBottom w:val="0"/>
                                                          <w:divBdr>
                                                            <w:top w:val="none" w:sz="0" w:space="0" w:color="auto"/>
                                                            <w:left w:val="none" w:sz="0" w:space="0" w:color="auto"/>
                                                            <w:bottom w:val="none" w:sz="0" w:space="0" w:color="auto"/>
                                                            <w:right w:val="none" w:sz="0" w:space="0" w:color="auto"/>
                                                          </w:divBdr>
                                                          <w:divsChild>
                                                            <w:div w:id="1742556984">
                                                              <w:marLeft w:val="0"/>
                                                              <w:marRight w:val="0"/>
                                                              <w:marTop w:val="0"/>
                                                              <w:marBottom w:val="0"/>
                                                              <w:divBdr>
                                                                <w:top w:val="none" w:sz="0" w:space="0" w:color="auto"/>
                                                                <w:left w:val="none" w:sz="0" w:space="0" w:color="auto"/>
                                                                <w:bottom w:val="none" w:sz="0" w:space="0" w:color="auto"/>
                                                                <w:right w:val="none" w:sz="0" w:space="0" w:color="auto"/>
                                                              </w:divBdr>
                                                              <w:divsChild>
                                                                <w:div w:id="306401338">
                                                                  <w:marLeft w:val="0"/>
                                                                  <w:marRight w:val="0"/>
                                                                  <w:marTop w:val="0"/>
                                                                  <w:marBottom w:val="0"/>
                                                                  <w:divBdr>
                                                                    <w:top w:val="none" w:sz="0" w:space="0" w:color="auto"/>
                                                                    <w:left w:val="none" w:sz="0" w:space="0" w:color="auto"/>
                                                                    <w:bottom w:val="none" w:sz="0" w:space="0" w:color="auto"/>
                                                                    <w:right w:val="none" w:sz="0" w:space="0" w:color="auto"/>
                                                                  </w:divBdr>
                                                                  <w:divsChild>
                                                                    <w:div w:id="437411700">
                                                                      <w:marLeft w:val="0"/>
                                                                      <w:marRight w:val="0"/>
                                                                      <w:marTop w:val="0"/>
                                                                      <w:marBottom w:val="0"/>
                                                                      <w:divBdr>
                                                                        <w:top w:val="none" w:sz="0" w:space="0" w:color="auto"/>
                                                                        <w:left w:val="none" w:sz="0" w:space="0" w:color="auto"/>
                                                                        <w:bottom w:val="none" w:sz="0" w:space="0" w:color="auto"/>
                                                                        <w:right w:val="none" w:sz="0" w:space="0" w:color="auto"/>
                                                                      </w:divBdr>
                                                                      <w:divsChild>
                                                                        <w:div w:id="991643647">
                                                                          <w:marLeft w:val="0"/>
                                                                          <w:marRight w:val="0"/>
                                                                          <w:marTop w:val="0"/>
                                                                          <w:marBottom w:val="0"/>
                                                                          <w:divBdr>
                                                                            <w:top w:val="none" w:sz="0" w:space="0" w:color="auto"/>
                                                                            <w:left w:val="none" w:sz="0" w:space="0" w:color="auto"/>
                                                                            <w:bottom w:val="none" w:sz="0" w:space="0" w:color="auto"/>
                                                                            <w:right w:val="none" w:sz="0" w:space="0" w:color="auto"/>
                                                                          </w:divBdr>
                                                                          <w:divsChild>
                                                                            <w:div w:id="834228158">
                                                                              <w:marLeft w:val="0"/>
                                                                              <w:marRight w:val="0"/>
                                                                              <w:marTop w:val="0"/>
                                                                              <w:marBottom w:val="0"/>
                                                                              <w:divBdr>
                                                                                <w:top w:val="none" w:sz="0" w:space="0" w:color="auto"/>
                                                                                <w:left w:val="none" w:sz="0" w:space="0" w:color="auto"/>
                                                                                <w:bottom w:val="none" w:sz="0" w:space="0" w:color="auto"/>
                                                                                <w:right w:val="none" w:sz="0" w:space="0" w:color="auto"/>
                                                                              </w:divBdr>
                                                                              <w:divsChild>
                                                                                <w:div w:id="298876361">
                                                                                  <w:marLeft w:val="0"/>
                                                                                  <w:marRight w:val="0"/>
                                                                                  <w:marTop w:val="0"/>
                                                                                  <w:marBottom w:val="0"/>
                                                                                  <w:divBdr>
                                                                                    <w:top w:val="none" w:sz="0" w:space="0" w:color="auto"/>
                                                                                    <w:left w:val="none" w:sz="0" w:space="0" w:color="auto"/>
                                                                                    <w:bottom w:val="none" w:sz="0" w:space="0" w:color="auto"/>
                                                                                    <w:right w:val="none" w:sz="0" w:space="0" w:color="auto"/>
                                                                                  </w:divBdr>
                                                                                  <w:divsChild>
                                                                                    <w:div w:id="759301194">
                                                                                      <w:marLeft w:val="0"/>
                                                                                      <w:marRight w:val="0"/>
                                                                                      <w:marTop w:val="0"/>
                                                                                      <w:marBottom w:val="0"/>
                                                                                      <w:divBdr>
                                                                                        <w:top w:val="none" w:sz="0" w:space="0" w:color="auto"/>
                                                                                        <w:left w:val="none" w:sz="0" w:space="0" w:color="auto"/>
                                                                                        <w:bottom w:val="none" w:sz="0" w:space="0" w:color="auto"/>
                                                                                        <w:right w:val="none" w:sz="0" w:space="0" w:color="auto"/>
                                                                                      </w:divBdr>
                                                                                      <w:divsChild>
                                                                                        <w:div w:id="1884976301">
                                                                                          <w:marLeft w:val="0"/>
                                                                                          <w:marRight w:val="0"/>
                                                                                          <w:marTop w:val="0"/>
                                                                                          <w:marBottom w:val="0"/>
                                                                                          <w:divBdr>
                                                                                            <w:top w:val="none" w:sz="0" w:space="0" w:color="auto"/>
                                                                                            <w:left w:val="none" w:sz="0" w:space="0" w:color="auto"/>
                                                                                            <w:bottom w:val="none" w:sz="0" w:space="0" w:color="auto"/>
                                                                                            <w:right w:val="none" w:sz="0" w:space="0" w:color="auto"/>
                                                                                          </w:divBdr>
                                                                                          <w:divsChild>
                                                                                            <w:div w:id="1810200948">
                                                                                              <w:marLeft w:val="0"/>
                                                                                              <w:marRight w:val="0"/>
                                                                                              <w:marTop w:val="0"/>
                                                                                              <w:marBottom w:val="0"/>
                                                                                              <w:divBdr>
                                                                                                <w:top w:val="none" w:sz="0" w:space="0" w:color="auto"/>
                                                                                                <w:left w:val="none" w:sz="0" w:space="0" w:color="auto"/>
                                                                                                <w:bottom w:val="none" w:sz="0" w:space="0" w:color="auto"/>
                                                                                                <w:right w:val="none" w:sz="0" w:space="0" w:color="auto"/>
                                                                                              </w:divBdr>
                                                                                              <w:divsChild>
                                                                                                <w:div w:id="414590361">
                                                                                                  <w:marLeft w:val="0"/>
                                                                                                  <w:marRight w:val="0"/>
                                                                                                  <w:marTop w:val="0"/>
                                                                                                  <w:marBottom w:val="0"/>
                                                                                                  <w:divBdr>
                                                                                                    <w:top w:val="none" w:sz="0" w:space="0" w:color="auto"/>
                                                                                                    <w:left w:val="none" w:sz="0" w:space="0" w:color="auto"/>
                                                                                                    <w:bottom w:val="none" w:sz="0" w:space="0" w:color="auto"/>
                                                                                                    <w:right w:val="none" w:sz="0" w:space="0" w:color="auto"/>
                                                                                                  </w:divBdr>
                                                                                                </w:div>
                                                                                                <w:div w:id="429274233">
                                                                                                  <w:marLeft w:val="0"/>
                                                                                                  <w:marRight w:val="0"/>
                                                                                                  <w:marTop w:val="0"/>
                                                                                                  <w:marBottom w:val="0"/>
                                                                                                  <w:divBdr>
                                                                                                    <w:top w:val="none" w:sz="0" w:space="0" w:color="auto"/>
                                                                                                    <w:left w:val="none" w:sz="0" w:space="0" w:color="auto"/>
                                                                                                    <w:bottom w:val="none" w:sz="0" w:space="0" w:color="auto"/>
                                                                                                    <w:right w:val="none" w:sz="0" w:space="0" w:color="auto"/>
                                                                                                  </w:divBdr>
                                                                                                </w:div>
                                                                                                <w:div w:id="501970101">
                                                                                                  <w:marLeft w:val="0"/>
                                                                                                  <w:marRight w:val="0"/>
                                                                                                  <w:marTop w:val="0"/>
                                                                                                  <w:marBottom w:val="0"/>
                                                                                                  <w:divBdr>
                                                                                                    <w:top w:val="none" w:sz="0" w:space="0" w:color="auto"/>
                                                                                                    <w:left w:val="none" w:sz="0" w:space="0" w:color="auto"/>
                                                                                                    <w:bottom w:val="none" w:sz="0" w:space="0" w:color="auto"/>
                                                                                                    <w:right w:val="none" w:sz="0" w:space="0" w:color="auto"/>
                                                                                                  </w:divBdr>
                                                                                                </w:div>
                                                                                                <w:div w:id="608313574">
                                                                                                  <w:marLeft w:val="0"/>
                                                                                                  <w:marRight w:val="0"/>
                                                                                                  <w:marTop w:val="0"/>
                                                                                                  <w:marBottom w:val="0"/>
                                                                                                  <w:divBdr>
                                                                                                    <w:top w:val="none" w:sz="0" w:space="0" w:color="auto"/>
                                                                                                    <w:left w:val="none" w:sz="0" w:space="0" w:color="auto"/>
                                                                                                    <w:bottom w:val="none" w:sz="0" w:space="0" w:color="auto"/>
                                                                                                    <w:right w:val="none" w:sz="0" w:space="0" w:color="auto"/>
                                                                                                  </w:divBdr>
                                                                                                </w:div>
                                                                                                <w:div w:id="768355506">
                                                                                                  <w:marLeft w:val="720"/>
                                                                                                  <w:marRight w:val="0"/>
                                                                                                  <w:marTop w:val="0"/>
                                                                                                  <w:marBottom w:val="0"/>
                                                                                                  <w:divBdr>
                                                                                                    <w:top w:val="none" w:sz="0" w:space="0" w:color="auto"/>
                                                                                                    <w:left w:val="none" w:sz="0" w:space="0" w:color="auto"/>
                                                                                                    <w:bottom w:val="none" w:sz="0" w:space="0" w:color="auto"/>
                                                                                                    <w:right w:val="none" w:sz="0" w:space="0" w:color="auto"/>
                                                                                                  </w:divBdr>
                                                                                                </w:div>
                                                                                                <w:div w:id="978414586">
                                                                                                  <w:marLeft w:val="720"/>
                                                                                                  <w:marRight w:val="0"/>
                                                                                                  <w:marTop w:val="0"/>
                                                                                                  <w:marBottom w:val="0"/>
                                                                                                  <w:divBdr>
                                                                                                    <w:top w:val="none" w:sz="0" w:space="0" w:color="auto"/>
                                                                                                    <w:left w:val="none" w:sz="0" w:space="0" w:color="auto"/>
                                                                                                    <w:bottom w:val="none" w:sz="0" w:space="0" w:color="auto"/>
                                                                                                    <w:right w:val="none" w:sz="0" w:space="0" w:color="auto"/>
                                                                                                  </w:divBdr>
                                                                                                </w:div>
                                                                                                <w:div w:id="1463960788">
                                                                                                  <w:marLeft w:val="0"/>
                                                                                                  <w:marRight w:val="0"/>
                                                                                                  <w:marTop w:val="0"/>
                                                                                                  <w:marBottom w:val="0"/>
                                                                                                  <w:divBdr>
                                                                                                    <w:top w:val="none" w:sz="0" w:space="0" w:color="auto"/>
                                                                                                    <w:left w:val="none" w:sz="0" w:space="0" w:color="auto"/>
                                                                                                    <w:bottom w:val="none" w:sz="0" w:space="0" w:color="auto"/>
                                                                                                    <w:right w:val="none" w:sz="0" w:space="0" w:color="auto"/>
                                                                                                  </w:divBdr>
                                                                                                </w:div>
                                                                                                <w:div w:id="1641493571">
                                                                                                  <w:marLeft w:val="0"/>
                                                                                                  <w:marRight w:val="0"/>
                                                                                                  <w:marTop w:val="0"/>
                                                                                                  <w:marBottom w:val="0"/>
                                                                                                  <w:divBdr>
                                                                                                    <w:top w:val="none" w:sz="0" w:space="0" w:color="auto"/>
                                                                                                    <w:left w:val="none" w:sz="0" w:space="0" w:color="auto"/>
                                                                                                    <w:bottom w:val="none" w:sz="0" w:space="0" w:color="auto"/>
                                                                                                    <w:right w:val="none" w:sz="0" w:space="0" w:color="auto"/>
                                                                                                  </w:divBdr>
                                                                                                </w:div>
                                                                                                <w:div w:id="1974360348">
                                                                                                  <w:marLeft w:val="0"/>
                                                                                                  <w:marRight w:val="0"/>
                                                                                                  <w:marTop w:val="0"/>
                                                                                                  <w:marBottom w:val="0"/>
                                                                                                  <w:divBdr>
                                                                                                    <w:top w:val="none" w:sz="0" w:space="0" w:color="auto"/>
                                                                                                    <w:left w:val="none" w:sz="0" w:space="0" w:color="auto"/>
                                                                                                    <w:bottom w:val="none" w:sz="0" w:space="0" w:color="auto"/>
                                                                                                    <w:right w:val="none" w:sz="0" w:space="0" w:color="auto"/>
                                                                                                  </w:divBdr>
                                                                                                </w:div>
                                                                                                <w:div w:id="199991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498573">
      <w:bodyDiv w:val="1"/>
      <w:marLeft w:val="0"/>
      <w:marRight w:val="0"/>
      <w:marTop w:val="0"/>
      <w:marBottom w:val="0"/>
      <w:divBdr>
        <w:top w:val="none" w:sz="0" w:space="0" w:color="auto"/>
        <w:left w:val="none" w:sz="0" w:space="0" w:color="auto"/>
        <w:bottom w:val="none" w:sz="0" w:space="0" w:color="auto"/>
        <w:right w:val="none" w:sz="0" w:space="0" w:color="auto"/>
      </w:divBdr>
    </w:div>
    <w:div w:id="706413569">
      <w:bodyDiv w:val="1"/>
      <w:marLeft w:val="0"/>
      <w:marRight w:val="0"/>
      <w:marTop w:val="0"/>
      <w:marBottom w:val="0"/>
      <w:divBdr>
        <w:top w:val="none" w:sz="0" w:space="0" w:color="auto"/>
        <w:left w:val="none" w:sz="0" w:space="0" w:color="auto"/>
        <w:bottom w:val="none" w:sz="0" w:space="0" w:color="auto"/>
        <w:right w:val="none" w:sz="0" w:space="0" w:color="auto"/>
      </w:divBdr>
    </w:div>
    <w:div w:id="711001293">
      <w:bodyDiv w:val="1"/>
      <w:marLeft w:val="0"/>
      <w:marRight w:val="0"/>
      <w:marTop w:val="0"/>
      <w:marBottom w:val="0"/>
      <w:divBdr>
        <w:top w:val="none" w:sz="0" w:space="0" w:color="auto"/>
        <w:left w:val="none" w:sz="0" w:space="0" w:color="auto"/>
        <w:bottom w:val="none" w:sz="0" w:space="0" w:color="auto"/>
        <w:right w:val="none" w:sz="0" w:space="0" w:color="auto"/>
      </w:divBdr>
    </w:div>
    <w:div w:id="718479357">
      <w:bodyDiv w:val="1"/>
      <w:marLeft w:val="0"/>
      <w:marRight w:val="0"/>
      <w:marTop w:val="0"/>
      <w:marBottom w:val="0"/>
      <w:divBdr>
        <w:top w:val="none" w:sz="0" w:space="0" w:color="auto"/>
        <w:left w:val="none" w:sz="0" w:space="0" w:color="auto"/>
        <w:bottom w:val="none" w:sz="0" w:space="0" w:color="auto"/>
        <w:right w:val="none" w:sz="0" w:space="0" w:color="auto"/>
      </w:divBdr>
    </w:div>
    <w:div w:id="755320711">
      <w:bodyDiv w:val="1"/>
      <w:marLeft w:val="0"/>
      <w:marRight w:val="0"/>
      <w:marTop w:val="0"/>
      <w:marBottom w:val="0"/>
      <w:divBdr>
        <w:top w:val="none" w:sz="0" w:space="0" w:color="auto"/>
        <w:left w:val="none" w:sz="0" w:space="0" w:color="auto"/>
        <w:bottom w:val="none" w:sz="0" w:space="0" w:color="auto"/>
        <w:right w:val="none" w:sz="0" w:space="0" w:color="auto"/>
      </w:divBdr>
    </w:div>
    <w:div w:id="759300784">
      <w:bodyDiv w:val="1"/>
      <w:marLeft w:val="0"/>
      <w:marRight w:val="0"/>
      <w:marTop w:val="0"/>
      <w:marBottom w:val="0"/>
      <w:divBdr>
        <w:top w:val="none" w:sz="0" w:space="0" w:color="auto"/>
        <w:left w:val="none" w:sz="0" w:space="0" w:color="auto"/>
        <w:bottom w:val="none" w:sz="0" w:space="0" w:color="auto"/>
        <w:right w:val="none" w:sz="0" w:space="0" w:color="auto"/>
      </w:divBdr>
    </w:div>
    <w:div w:id="762922551">
      <w:bodyDiv w:val="1"/>
      <w:marLeft w:val="0"/>
      <w:marRight w:val="0"/>
      <w:marTop w:val="0"/>
      <w:marBottom w:val="0"/>
      <w:divBdr>
        <w:top w:val="none" w:sz="0" w:space="0" w:color="auto"/>
        <w:left w:val="none" w:sz="0" w:space="0" w:color="auto"/>
        <w:bottom w:val="none" w:sz="0" w:space="0" w:color="auto"/>
        <w:right w:val="none" w:sz="0" w:space="0" w:color="auto"/>
      </w:divBdr>
    </w:div>
    <w:div w:id="765467967">
      <w:bodyDiv w:val="1"/>
      <w:marLeft w:val="0"/>
      <w:marRight w:val="0"/>
      <w:marTop w:val="0"/>
      <w:marBottom w:val="0"/>
      <w:divBdr>
        <w:top w:val="none" w:sz="0" w:space="0" w:color="auto"/>
        <w:left w:val="none" w:sz="0" w:space="0" w:color="auto"/>
        <w:bottom w:val="none" w:sz="0" w:space="0" w:color="auto"/>
        <w:right w:val="none" w:sz="0" w:space="0" w:color="auto"/>
      </w:divBdr>
    </w:div>
    <w:div w:id="790826418">
      <w:bodyDiv w:val="1"/>
      <w:marLeft w:val="0"/>
      <w:marRight w:val="0"/>
      <w:marTop w:val="0"/>
      <w:marBottom w:val="0"/>
      <w:divBdr>
        <w:top w:val="none" w:sz="0" w:space="0" w:color="auto"/>
        <w:left w:val="none" w:sz="0" w:space="0" w:color="auto"/>
        <w:bottom w:val="none" w:sz="0" w:space="0" w:color="auto"/>
        <w:right w:val="none" w:sz="0" w:space="0" w:color="auto"/>
      </w:divBdr>
      <w:divsChild>
        <w:div w:id="1233468818">
          <w:marLeft w:val="0"/>
          <w:marRight w:val="0"/>
          <w:marTop w:val="0"/>
          <w:marBottom w:val="0"/>
          <w:divBdr>
            <w:top w:val="none" w:sz="0" w:space="0" w:color="auto"/>
            <w:left w:val="none" w:sz="0" w:space="0" w:color="auto"/>
            <w:bottom w:val="none" w:sz="0" w:space="0" w:color="auto"/>
            <w:right w:val="none" w:sz="0" w:space="0" w:color="auto"/>
          </w:divBdr>
          <w:divsChild>
            <w:div w:id="2031376465">
              <w:marLeft w:val="0"/>
              <w:marRight w:val="0"/>
              <w:marTop w:val="0"/>
              <w:marBottom w:val="0"/>
              <w:divBdr>
                <w:top w:val="none" w:sz="0" w:space="0" w:color="auto"/>
                <w:left w:val="none" w:sz="0" w:space="0" w:color="auto"/>
                <w:bottom w:val="none" w:sz="0" w:space="0" w:color="auto"/>
                <w:right w:val="none" w:sz="0" w:space="0" w:color="auto"/>
              </w:divBdr>
              <w:divsChild>
                <w:div w:id="108010741">
                  <w:marLeft w:val="0"/>
                  <w:marRight w:val="0"/>
                  <w:marTop w:val="0"/>
                  <w:marBottom w:val="0"/>
                  <w:divBdr>
                    <w:top w:val="none" w:sz="0" w:space="0" w:color="auto"/>
                    <w:left w:val="none" w:sz="0" w:space="0" w:color="auto"/>
                    <w:bottom w:val="none" w:sz="0" w:space="0" w:color="auto"/>
                    <w:right w:val="none" w:sz="0" w:space="0" w:color="auto"/>
                  </w:divBdr>
                  <w:divsChild>
                    <w:div w:id="1211696946">
                      <w:marLeft w:val="0"/>
                      <w:marRight w:val="0"/>
                      <w:marTop w:val="0"/>
                      <w:marBottom w:val="0"/>
                      <w:divBdr>
                        <w:top w:val="none" w:sz="0" w:space="0" w:color="auto"/>
                        <w:left w:val="none" w:sz="0" w:space="0" w:color="auto"/>
                        <w:bottom w:val="none" w:sz="0" w:space="0" w:color="auto"/>
                        <w:right w:val="none" w:sz="0" w:space="0" w:color="auto"/>
                      </w:divBdr>
                      <w:divsChild>
                        <w:div w:id="2113235423">
                          <w:marLeft w:val="0"/>
                          <w:marRight w:val="0"/>
                          <w:marTop w:val="0"/>
                          <w:marBottom w:val="0"/>
                          <w:divBdr>
                            <w:top w:val="none" w:sz="0" w:space="0" w:color="auto"/>
                            <w:left w:val="none" w:sz="0" w:space="0" w:color="auto"/>
                            <w:bottom w:val="none" w:sz="0" w:space="0" w:color="auto"/>
                            <w:right w:val="none" w:sz="0" w:space="0" w:color="auto"/>
                          </w:divBdr>
                          <w:divsChild>
                            <w:div w:id="283074590">
                              <w:marLeft w:val="0"/>
                              <w:marRight w:val="0"/>
                              <w:marTop w:val="0"/>
                              <w:marBottom w:val="0"/>
                              <w:divBdr>
                                <w:top w:val="none" w:sz="0" w:space="0" w:color="auto"/>
                                <w:left w:val="none" w:sz="0" w:space="0" w:color="auto"/>
                                <w:bottom w:val="none" w:sz="0" w:space="0" w:color="auto"/>
                                <w:right w:val="none" w:sz="0" w:space="0" w:color="auto"/>
                              </w:divBdr>
                              <w:divsChild>
                                <w:div w:id="1535924944">
                                  <w:marLeft w:val="0"/>
                                  <w:marRight w:val="0"/>
                                  <w:marTop w:val="0"/>
                                  <w:marBottom w:val="0"/>
                                  <w:divBdr>
                                    <w:top w:val="none" w:sz="0" w:space="0" w:color="auto"/>
                                    <w:left w:val="none" w:sz="0" w:space="0" w:color="auto"/>
                                    <w:bottom w:val="none" w:sz="0" w:space="0" w:color="auto"/>
                                    <w:right w:val="none" w:sz="0" w:space="0" w:color="auto"/>
                                  </w:divBdr>
                                  <w:divsChild>
                                    <w:div w:id="488518782">
                                      <w:marLeft w:val="0"/>
                                      <w:marRight w:val="0"/>
                                      <w:marTop w:val="0"/>
                                      <w:marBottom w:val="0"/>
                                      <w:divBdr>
                                        <w:top w:val="none" w:sz="0" w:space="0" w:color="auto"/>
                                        <w:left w:val="none" w:sz="0" w:space="0" w:color="auto"/>
                                        <w:bottom w:val="none" w:sz="0" w:space="0" w:color="auto"/>
                                        <w:right w:val="none" w:sz="0" w:space="0" w:color="auto"/>
                                      </w:divBdr>
                                      <w:divsChild>
                                        <w:div w:id="512912916">
                                          <w:marLeft w:val="0"/>
                                          <w:marRight w:val="0"/>
                                          <w:marTop w:val="0"/>
                                          <w:marBottom w:val="0"/>
                                          <w:divBdr>
                                            <w:top w:val="none" w:sz="0" w:space="0" w:color="auto"/>
                                            <w:left w:val="none" w:sz="0" w:space="0" w:color="auto"/>
                                            <w:bottom w:val="none" w:sz="0" w:space="0" w:color="auto"/>
                                            <w:right w:val="none" w:sz="0" w:space="0" w:color="auto"/>
                                          </w:divBdr>
                                          <w:divsChild>
                                            <w:div w:id="361132771">
                                              <w:marLeft w:val="0"/>
                                              <w:marRight w:val="0"/>
                                              <w:marTop w:val="0"/>
                                              <w:marBottom w:val="0"/>
                                              <w:divBdr>
                                                <w:top w:val="none" w:sz="0" w:space="0" w:color="auto"/>
                                                <w:left w:val="none" w:sz="0" w:space="0" w:color="auto"/>
                                                <w:bottom w:val="none" w:sz="0" w:space="0" w:color="auto"/>
                                                <w:right w:val="none" w:sz="0" w:space="0" w:color="auto"/>
                                              </w:divBdr>
                                              <w:divsChild>
                                                <w:div w:id="585306390">
                                                  <w:marLeft w:val="0"/>
                                                  <w:marRight w:val="0"/>
                                                  <w:marTop w:val="0"/>
                                                  <w:marBottom w:val="0"/>
                                                  <w:divBdr>
                                                    <w:top w:val="none" w:sz="0" w:space="0" w:color="auto"/>
                                                    <w:left w:val="none" w:sz="0" w:space="0" w:color="auto"/>
                                                    <w:bottom w:val="none" w:sz="0" w:space="0" w:color="auto"/>
                                                    <w:right w:val="none" w:sz="0" w:space="0" w:color="auto"/>
                                                  </w:divBdr>
                                                  <w:divsChild>
                                                    <w:div w:id="944381077">
                                                      <w:marLeft w:val="0"/>
                                                      <w:marRight w:val="0"/>
                                                      <w:marTop w:val="0"/>
                                                      <w:marBottom w:val="0"/>
                                                      <w:divBdr>
                                                        <w:top w:val="none" w:sz="0" w:space="0" w:color="auto"/>
                                                        <w:left w:val="none" w:sz="0" w:space="0" w:color="auto"/>
                                                        <w:bottom w:val="none" w:sz="0" w:space="0" w:color="auto"/>
                                                        <w:right w:val="none" w:sz="0" w:space="0" w:color="auto"/>
                                                      </w:divBdr>
                                                      <w:divsChild>
                                                        <w:div w:id="1297832531">
                                                          <w:marLeft w:val="0"/>
                                                          <w:marRight w:val="0"/>
                                                          <w:marTop w:val="0"/>
                                                          <w:marBottom w:val="0"/>
                                                          <w:divBdr>
                                                            <w:top w:val="none" w:sz="0" w:space="0" w:color="auto"/>
                                                            <w:left w:val="none" w:sz="0" w:space="0" w:color="auto"/>
                                                            <w:bottom w:val="none" w:sz="0" w:space="0" w:color="auto"/>
                                                            <w:right w:val="none" w:sz="0" w:space="0" w:color="auto"/>
                                                          </w:divBdr>
                                                          <w:divsChild>
                                                            <w:div w:id="204372078">
                                                              <w:marLeft w:val="0"/>
                                                              <w:marRight w:val="0"/>
                                                              <w:marTop w:val="0"/>
                                                              <w:marBottom w:val="0"/>
                                                              <w:divBdr>
                                                                <w:top w:val="none" w:sz="0" w:space="0" w:color="auto"/>
                                                                <w:left w:val="none" w:sz="0" w:space="0" w:color="auto"/>
                                                                <w:bottom w:val="none" w:sz="0" w:space="0" w:color="auto"/>
                                                                <w:right w:val="none" w:sz="0" w:space="0" w:color="auto"/>
                                                              </w:divBdr>
                                                              <w:divsChild>
                                                                <w:div w:id="693044722">
                                                                  <w:marLeft w:val="0"/>
                                                                  <w:marRight w:val="0"/>
                                                                  <w:marTop w:val="0"/>
                                                                  <w:marBottom w:val="0"/>
                                                                  <w:divBdr>
                                                                    <w:top w:val="none" w:sz="0" w:space="0" w:color="auto"/>
                                                                    <w:left w:val="none" w:sz="0" w:space="0" w:color="auto"/>
                                                                    <w:bottom w:val="none" w:sz="0" w:space="0" w:color="auto"/>
                                                                    <w:right w:val="none" w:sz="0" w:space="0" w:color="auto"/>
                                                                  </w:divBdr>
                                                                  <w:divsChild>
                                                                    <w:div w:id="452403560">
                                                                      <w:marLeft w:val="0"/>
                                                                      <w:marRight w:val="0"/>
                                                                      <w:marTop w:val="0"/>
                                                                      <w:marBottom w:val="0"/>
                                                                      <w:divBdr>
                                                                        <w:top w:val="none" w:sz="0" w:space="0" w:color="auto"/>
                                                                        <w:left w:val="none" w:sz="0" w:space="0" w:color="auto"/>
                                                                        <w:bottom w:val="none" w:sz="0" w:space="0" w:color="auto"/>
                                                                        <w:right w:val="none" w:sz="0" w:space="0" w:color="auto"/>
                                                                      </w:divBdr>
                                                                      <w:divsChild>
                                                                        <w:div w:id="453065139">
                                                                          <w:marLeft w:val="0"/>
                                                                          <w:marRight w:val="0"/>
                                                                          <w:marTop w:val="0"/>
                                                                          <w:marBottom w:val="0"/>
                                                                          <w:divBdr>
                                                                            <w:top w:val="none" w:sz="0" w:space="0" w:color="auto"/>
                                                                            <w:left w:val="none" w:sz="0" w:space="0" w:color="auto"/>
                                                                            <w:bottom w:val="none" w:sz="0" w:space="0" w:color="auto"/>
                                                                            <w:right w:val="none" w:sz="0" w:space="0" w:color="auto"/>
                                                                          </w:divBdr>
                                                                          <w:divsChild>
                                                                            <w:div w:id="1488284657">
                                                                              <w:marLeft w:val="0"/>
                                                                              <w:marRight w:val="0"/>
                                                                              <w:marTop w:val="0"/>
                                                                              <w:marBottom w:val="0"/>
                                                                              <w:divBdr>
                                                                                <w:top w:val="none" w:sz="0" w:space="0" w:color="auto"/>
                                                                                <w:left w:val="none" w:sz="0" w:space="0" w:color="auto"/>
                                                                                <w:bottom w:val="none" w:sz="0" w:space="0" w:color="auto"/>
                                                                                <w:right w:val="none" w:sz="0" w:space="0" w:color="auto"/>
                                                                              </w:divBdr>
                                                                              <w:divsChild>
                                                                                <w:div w:id="265163499">
                                                                                  <w:marLeft w:val="0"/>
                                                                                  <w:marRight w:val="0"/>
                                                                                  <w:marTop w:val="0"/>
                                                                                  <w:marBottom w:val="0"/>
                                                                                  <w:divBdr>
                                                                                    <w:top w:val="none" w:sz="0" w:space="0" w:color="auto"/>
                                                                                    <w:left w:val="none" w:sz="0" w:space="0" w:color="auto"/>
                                                                                    <w:bottom w:val="none" w:sz="0" w:space="0" w:color="auto"/>
                                                                                    <w:right w:val="none" w:sz="0" w:space="0" w:color="auto"/>
                                                                                  </w:divBdr>
                                                                                  <w:divsChild>
                                                                                    <w:div w:id="1302231769">
                                                                                      <w:marLeft w:val="0"/>
                                                                                      <w:marRight w:val="0"/>
                                                                                      <w:marTop w:val="0"/>
                                                                                      <w:marBottom w:val="0"/>
                                                                                      <w:divBdr>
                                                                                        <w:top w:val="none" w:sz="0" w:space="0" w:color="auto"/>
                                                                                        <w:left w:val="none" w:sz="0" w:space="0" w:color="auto"/>
                                                                                        <w:bottom w:val="none" w:sz="0" w:space="0" w:color="auto"/>
                                                                                        <w:right w:val="none" w:sz="0" w:space="0" w:color="auto"/>
                                                                                      </w:divBdr>
                                                                                      <w:divsChild>
                                                                                        <w:div w:id="1596136225">
                                                                                          <w:marLeft w:val="0"/>
                                                                                          <w:marRight w:val="0"/>
                                                                                          <w:marTop w:val="0"/>
                                                                                          <w:marBottom w:val="0"/>
                                                                                          <w:divBdr>
                                                                                            <w:top w:val="none" w:sz="0" w:space="0" w:color="auto"/>
                                                                                            <w:left w:val="none" w:sz="0" w:space="0" w:color="auto"/>
                                                                                            <w:bottom w:val="none" w:sz="0" w:space="0" w:color="auto"/>
                                                                                            <w:right w:val="none" w:sz="0" w:space="0" w:color="auto"/>
                                                                                          </w:divBdr>
                                                                                          <w:divsChild>
                                                                                            <w:div w:id="1317953115">
                                                                                              <w:marLeft w:val="0"/>
                                                                                              <w:marRight w:val="0"/>
                                                                                              <w:marTop w:val="0"/>
                                                                                              <w:marBottom w:val="0"/>
                                                                                              <w:divBdr>
                                                                                                <w:top w:val="none" w:sz="0" w:space="0" w:color="auto"/>
                                                                                                <w:left w:val="none" w:sz="0" w:space="0" w:color="auto"/>
                                                                                                <w:bottom w:val="none" w:sz="0" w:space="0" w:color="auto"/>
                                                                                                <w:right w:val="none" w:sz="0" w:space="0" w:color="auto"/>
                                                                                              </w:divBdr>
                                                                                              <w:divsChild>
                                                                                                <w:div w:id="20278325">
                                                                                                  <w:marLeft w:val="0"/>
                                                                                                  <w:marRight w:val="0"/>
                                                                                                  <w:marTop w:val="0"/>
                                                                                                  <w:marBottom w:val="0"/>
                                                                                                  <w:divBdr>
                                                                                                    <w:top w:val="none" w:sz="0" w:space="0" w:color="auto"/>
                                                                                                    <w:left w:val="none" w:sz="0" w:space="0" w:color="auto"/>
                                                                                                    <w:bottom w:val="none" w:sz="0" w:space="0" w:color="auto"/>
                                                                                                    <w:right w:val="none" w:sz="0" w:space="0" w:color="auto"/>
                                                                                                  </w:divBdr>
                                                                                                </w:div>
                                                                                                <w:div w:id="450174004">
                                                                                                  <w:marLeft w:val="0"/>
                                                                                                  <w:marRight w:val="0"/>
                                                                                                  <w:marTop w:val="0"/>
                                                                                                  <w:marBottom w:val="0"/>
                                                                                                  <w:divBdr>
                                                                                                    <w:top w:val="none" w:sz="0" w:space="0" w:color="auto"/>
                                                                                                    <w:left w:val="none" w:sz="0" w:space="0" w:color="auto"/>
                                                                                                    <w:bottom w:val="none" w:sz="0" w:space="0" w:color="auto"/>
                                                                                                    <w:right w:val="none" w:sz="0" w:space="0" w:color="auto"/>
                                                                                                  </w:divBdr>
                                                                                                </w:div>
                                                                                                <w:div w:id="1039281494">
                                                                                                  <w:marLeft w:val="0"/>
                                                                                                  <w:marRight w:val="0"/>
                                                                                                  <w:marTop w:val="0"/>
                                                                                                  <w:marBottom w:val="0"/>
                                                                                                  <w:divBdr>
                                                                                                    <w:top w:val="none" w:sz="0" w:space="0" w:color="auto"/>
                                                                                                    <w:left w:val="none" w:sz="0" w:space="0" w:color="auto"/>
                                                                                                    <w:bottom w:val="none" w:sz="0" w:space="0" w:color="auto"/>
                                                                                                    <w:right w:val="none" w:sz="0" w:space="0" w:color="auto"/>
                                                                                                  </w:divBdr>
                                                                                                </w:div>
                                                                                                <w:div w:id="1161582591">
                                                                                                  <w:marLeft w:val="0"/>
                                                                                                  <w:marRight w:val="0"/>
                                                                                                  <w:marTop w:val="0"/>
                                                                                                  <w:marBottom w:val="0"/>
                                                                                                  <w:divBdr>
                                                                                                    <w:top w:val="none" w:sz="0" w:space="0" w:color="auto"/>
                                                                                                    <w:left w:val="none" w:sz="0" w:space="0" w:color="auto"/>
                                                                                                    <w:bottom w:val="none" w:sz="0" w:space="0" w:color="auto"/>
                                                                                                    <w:right w:val="none" w:sz="0" w:space="0" w:color="auto"/>
                                                                                                  </w:divBdr>
                                                                                                </w:div>
                                                                                                <w:div w:id="1217081483">
                                                                                                  <w:marLeft w:val="720"/>
                                                                                                  <w:marRight w:val="0"/>
                                                                                                  <w:marTop w:val="0"/>
                                                                                                  <w:marBottom w:val="0"/>
                                                                                                  <w:divBdr>
                                                                                                    <w:top w:val="none" w:sz="0" w:space="0" w:color="auto"/>
                                                                                                    <w:left w:val="none" w:sz="0" w:space="0" w:color="auto"/>
                                                                                                    <w:bottom w:val="none" w:sz="0" w:space="0" w:color="auto"/>
                                                                                                    <w:right w:val="none" w:sz="0" w:space="0" w:color="auto"/>
                                                                                                  </w:divBdr>
                                                                                                </w:div>
                                                                                                <w:div w:id="1286615815">
                                                                                                  <w:marLeft w:val="0"/>
                                                                                                  <w:marRight w:val="0"/>
                                                                                                  <w:marTop w:val="0"/>
                                                                                                  <w:marBottom w:val="0"/>
                                                                                                  <w:divBdr>
                                                                                                    <w:top w:val="none" w:sz="0" w:space="0" w:color="auto"/>
                                                                                                    <w:left w:val="none" w:sz="0" w:space="0" w:color="auto"/>
                                                                                                    <w:bottom w:val="none" w:sz="0" w:space="0" w:color="auto"/>
                                                                                                    <w:right w:val="none" w:sz="0" w:space="0" w:color="auto"/>
                                                                                                  </w:divBdr>
                                                                                                </w:div>
                                                                                                <w:div w:id="1307125704">
                                                                                                  <w:marLeft w:val="720"/>
                                                                                                  <w:marRight w:val="0"/>
                                                                                                  <w:marTop w:val="0"/>
                                                                                                  <w:marBottom w:val="0"/>
                                                                                                  <w:divBdr>
                                                                                                    <w:top w:val="none" w:sz="0" w:space="0" w:color="auto"/>
                                                                                                    <w:left w:val="none" w:sz="0" w:space="0" w:color="auto"/>
                                                                                                    <w:bottom w:val="none" w:sz="0" w:space="0" w:color="auto"/>
                                                                                                    <w:right w:val="none" w:sz="0" w:space="0" w:color="auto"/>
                                                                                                  </w:divBdr>
                                                                                                </w:div>
                                                                                                <w:div w:id="1453743640">
                                                                                                  <w:marLeft w:val="0"/>
                                                                                                  <w:marRight w:val="0"/>
                                                                                                  <w:marTop w:val="0"/>
                                                                                                  <w:marBottom w:val="0"/>
                                                                                                  <w:divBdr>
                                                                                                    <w:top w:val="none" w:sz="0" w:space="0" w:color="auto"/>
                                                                                                    <w:left w:val="none" w:sz="0" w:space="0" w:color="auto"/>
                                                                                                    <w:bottom w:val="none" w:sz="0" w:space="0" w:color="auto"/>
                                                                                                    <w:right w:val="none" w:sz="0" w:space="0" w:color="auto"/>
                                                                                                  </w:divBdr>
                                                                                                </w:div>
                                                                                                <w:div w:id="1757238653">
                                                                                                  <w:marLeft w:val="0"/>
                                                                                                  <w:marRight w:val="0"/>
                                                                                                  <w:marTop w:val="0"/>
                                                                                                  <w:marBottom w:val="0"/>
                                                                                                  <w:divBdr>
                                                                                                    <w:top w:val="none" w:sz="0" w:space="0" w:color="auto"/>
                                                                                                    <w:left w:val="none" w:sz="0" w:space="0" w:color="auto"/>
                                                                                                    <w:bottom w:val="none" w:sz="0" w:space="0" w:color="auto"/>
                                                                                                    <w:right w:val="none" w:sz="0" w:space="0" w:color="auto"/>
                                                                                                  </w:divBdr>
                                                                                                </w:div>
                                                                                                <w:div w:id="202481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23089683">
      <w:bodyDiv w:val="1"/>
      <w:marLeft w:val="0"/>
      <w:marRight w:val="0"/>
      <w:marTop w:val="0"/>
      <w:marBottom w:val="0"/>
      <w:divBdr>
        <w:top w:val="none" w:sz="0" w:space="0" w:color="auto"/>
        <w:left w:val="none" w:sz="0" w:space="0" w:color="auto"/>
        <w:bottom w:val="none" w:sz="0" w:space="0" w:color="auto"/>
        <w:right w:val="none" w:sz="0" w:space="0" w:color="auto"/>
      </w:divBdr>
    </w:div>
    <w:div w:id="833643791">
      <w:bodyDiv w:val="1"/>
      <w:marLeft w:val="0"/>
      <w:marRight w:val="0"/>
      <w:marTop w:val="0"/>
      <w:marBottom w:val="0"/>
      <w:divBdr>
        <w:top w:val="none" w:sz="0" w:space="0" w:color="auto"/>
        <w:left w:val="none" w:sz="0" w:space="0" w:color="auto"/>
        <w:bottom w:val="none" w:sz="0" w:space="0" w:color="auto"/>
        <w:right w:val="none" w:sz="0" w:space="0" w:color="auto"/>
      </w:divBdr>
    </w:div>
    <w:div w:id="834762844">
      <w:bodyDiv w:val="1"/>
      <w:marLeft w:val="0"/>
      <w:marRight w:val="0"/>
      <w:marTop w:val="0"/>
      <w:marBottom w:val="0"/>
      <w:divBdr>
        <w:top w:val="none" w:sz="0" w:space="0" w:color="auto"/>
        <w:left w:val="none" w:sz="0" w:space="0" w:color="auto"/>
        <w:bottom w:val="none" w:sz="0" w:space="0" w:color="auto"/>
        <w:right w:val="none" w:sz="0" w:space="0" w:color="auto"/>
      </w:divBdr>
    </w:div>
    <w:div w:id="842284337">
      <w:bodyDiv w:val="1"/>
      <w:marLeft w:val="0"/>
      <w:marRight w:val="0"/>
      <w:marTop w:val="0"/>
      <w:marBottom w:val="0"/>
      <w:divBdr>
        <w:top w:val="none" w:sz="0" w:space="0" w:color="auto"/>
        <w:left w:val="none" w:sz="0" w:space="0" w:color="auto"/>
        <w:bottom w:val="none" w:sz="0" w:space="0" w:color="auto"/>
        <w:right w:val="none" w:sz="0" w:space="0" w:color="auto"/>
      </w:divBdr>
    </w:div>
    <w:div w:id="861432201">
      <w:bodyDiv w:val="1"/>
      <w:marLeft w:val="0"/>
      <w:marRight w:val="0"/>
      <w:marTop w:val="0"/>
      <w:marBottom w:val="0"/>
      <w:divBdr>
        <w:top w:val="none" w:sz="0" w:space="0" w:color="auto"/>
        <w:left w:val="none" w:sz="0" w:space="0" w:color="auto"/>
        <w:bottom w:val="none" w:sz="0" w:space="0" w:color="auto"/>
        <w:right w:val="none" w:sz="0" w:space="0" w:color="auto"/>
      </w:divBdr>
    </w:div>
    <w:div w:id="865828008">
      <w:bodyDiv w:val="1"/>
      <w:marLeft w:val="0"/>
      <w:marRight w:val="0"/>
      <w:marTop w:val="0"/>
      <w:marBottom w:val="0"/>
      <w:divBdr>
        <w:top w:val="none" w:sz="0" w:space="0" w:color="auto"/>
        <w:left w:val="none" w:sz="0" w:space="0" w:color="auto"/>
        <w:bottom w:val="none" w:sz="0" w:space="0" w:color="auto"/>
        <w:right w:val="none" w:sz="0" w:space="0" w:color="auto"/>
      </w:divBdr>
      <w:divsChild>
        <w:div w:id="715356507">
          <w:marLeft w:val="0"/>
          <w:marRight w:val="0"/>
          <w:marTop w:val="0"/>
          <w:marBottom w:val="0"/>
          <w:divBdr>
            <w:top w:val="none" w:sz="0" w:space="0" w:color="auto"/>
            <w:left w:val="none" w:sz="0" w:space="0" w:color="auto"/>
            <w:bottom w:val="none" w:sz="0" w:space="0" w:color="auto"/>
            <w:right w:val="none" w:sz="0" w:space="0" w:color="auto"/>
          </w:divBdr>
          <w:divsChild>
            <w:div w:id="2010130409">
              <w:marLeft w:val="0"/>
              <w:marRight w:val="0"/>
              <w:marTop w:val="0"/>
              <w:marBottom w:val="0"/>
              <w:divBdr>
                <w:top w:val="none" w:sz="0" w:space="0" w:color="auto"/>
                <w:left w:val="none" w:sz="0" w:space="0" w:color="auto"/>
                <w:bottom w:val="none" w:sz="0" w:space="0" w:color="auto"/>
                <w:right w:val="none" w:sz="0" w:space="0" w:color="auto"/>
              </w:divBdr>
              <w:divsChild>
                <w:div w:id="683897750">
                  <w:marLeft w:val="0"/>
                  <w:marRight w:val="0"/>
                  <w:marTop w:val="0"/>
                  <w:marBottom w:val="0"/>
                  <w:divBdr>
                    <w:top w:val="none" w:sz="0" w:space="0" w:color="auto"/>
                    <w:left w:val="none" w:sz="0" w:space="0" w:color="auto"/>
                    <w:bottom w:val="none" w:sz="0" w:space="0" w:color="auto"/>
                    <w:right w:val="none" w:sz="0" w:space="0" w:color="auto"/>
                  </w:divBdr>
                  <w:divsChild>
                    <w:div w:id="818032708">
                      <w:marLeft w:val="0"/>
                      <w:marRight w:val="0"/>
                      <w:marTop w:val="0"/>
                      <w:marBottom w:val="0"/>
                      <w:divBdr>
                        <w:top w:val="none" w:sz="0" w:space="0" w:color="auto"/>
                        <w:left w:val="none" w:sz="0" w:space="0" w:color="auto"/>
                        <w:bottom w:val="none" w:sz="0" w:space="0" w:color="auto"/>
                        <w:right w:val="none" w:sz="0" w:space="0" w:color="auto"/>
                      </w:divBdr>
                      <w:divsChild>
                        <w:div w:id="1075054046">
                          <w:marLeft w:val="0"/>
                          <w:marRight w:val="0"/>
                          <w:marTop w:val="0"/>
                          <w:marBottom w:val="0"/>
                          <w:divBdr>
                            <w:top w:val="none" w:sz="0" w:space="0" w:color="auto"/>
                            <w:left w:val="none" w:sz="0" w:space="0" w:color="auto"/>
                            <w:bottom w:val="none" w:sz="0" w:space="0" w:color="auto"/>
                            <w:right w:val="none" w:sz="0" w:space="0" w:color="auto"/>
                          </w:divBdr>
                          <w:divsChild>
                            <w:div w:id="267006124">
                              <w:marLeft w:val="0"/>
                              <w:marRight w:val="0"/>
                              <w:marTop w:val="0"/>
                              <w:marBottom w:val="0"/>
                              <w:divBdr>
                                <w:top w:val="none" w:sz="0" w:space="0" w:color="auto"/>
                                <w:left w:val="none" w:sz="0" w:space="0" w:color="auto"/>
                                <w:bottom w:val="none" w:sz="0" w:space="0" w:color="auto"/>
                                <w:right w:val="none" w:sz="0" w:space="0" w:color="auto"/>
                              </w:divBdr>
                              <w:divsChild>
                                <w:div w:id="929436013">
                                  <w:marLeft w:val="0"/>
                                  <w:marRight w:val="0"/>
                                  <w:marTop w:val="0"/>
                                  <w:marBottom w:val="0"/>
                                  <w:divBdr>
                                    <w:top w:val="none" w:sz="0" w:space="0" w:color="auto"/>
                                    <w:left w:val="none" w:sz="0" w:space="0" w:color="auto"/>
                                    <w:bottom w:val="none" w:sz="0" w:space="0" w:color="auto"/>
                                    <w:right w:val="none" w:sz="0" w:space="0" w:color="auto"/>
                                  </w:divBdr>
                                  <w:divsChild>
                                    <w:div w:id="303699601">
                                      <w:marLeft w:val="0"/>
                                      <w:marRight w:val="0"/>
                                      <w:marTop w:val="0"/>
                                      <w:marBottom w:val="0"/>
                                      <w:divBdr>
                                        <w:top w:val="none" w:sz="0" w:space="0" w:color="auto"/>
                                        <w:left w:val="none" w:sz="0" w:space="0" w:color="auto"/>
                                        <w:bottom w:val="none" w:sz="0" w:space="0" w:color="auto"/>
                                        <w:right w:val="none" w:sz="0" w:space="0" w:color="auto"/>
                                      </w:divBdr>
                                      <w:divsChild>
                                        <w:div w:id="233316545">
                                          <w:marLeft w:val="0"/>
                                          <w:marRight w:val="0"/>
                                          <w:marTop w:val="0"/>
                                          <w:marBottom w:val="0"/>
                                          <w:divBdr>
                                            <w:top w:val="none" w:sz="0" w:space="0" w:color="auto"/>
                                            <w:left w:val="none" w:sz="0" w:space="0" w:color="auto"/>
                                            <w:bottom w:val="none" w:sz="0" w:space="0" w:color="auto"/>
                                            <w:right w:val="none" w:sz="0" w:space="0" w:color="auto"/>
                                          </w:divBdr>
                                          <w:divsChild>
                                            <w:div w:id="1556509064">
                                              <w:marLeft w:val="0"/>
                                              <w:marRight w:val="0"/>
                                              <w:marTop w:val="0"/>
                                              <w:marBottom w:val="0"/>
                                              <w:divBdr>
                                                <w:top w:val="none" w:sz="0" w:space="0" w:color="auto"/>
                                                <w:left w:val="none" w:sz="0" w:space="0" w:color="auto"/>
                                                <w:bottom w:val="none" w:sz="0" w:space="0" w:color="auto"/>
                                                <w:right w:val="none" w:sz="0" w:space="0" w:color="auto"/>
                                              </w:divBdr>
                                              <w:divsChild>
                                                <w:div w:id="1486749862">
                                                  <w:marLeft w:val="0"/>
                                                  <w:marRight w:val="0"/>
                                                  <w:marTop w:val="0"/>
                                                  <w:marBottom w:val="0"/>
                                                  <w:divBdr>
                                                    <w:top w:val="none" w:sz="0" w:space="0" w:color="auto"/>
                                                    <w:left w:val="none" w:sz="0" w:space="0" w:color="auto"/>
                                                    <w:bottom w:val="none" w:sz="0" w:space="0" w:color="auto"/>
                                                    <w:right w:val="none" w:sz="0" w:space="0" w:color="auto"/>
                                                  </w:divBdr>
                                                  <w:divsChild>
                                                    <w:div w:id="1107693578">
                                                      <w:marLeft w:val="0"/>
                                                      <w:marRight w:val="0"/>
                                                      <w:marTop w:val="0"/>
                                                      <w:marBottom w:val="0"/>
                                                      <w:divBdr>
                                                        <w:top w:val="none" w:sz="0" w:space="0" w:color="auto"/>
                                                        <w:left w:val="none" w:sz="0" w:space="0" w:color="auto"/>
                                                        <w:bottom w:val="none" w:sz="0" w:space="0" w:color="auto"/>
                                                        <w:right w:val="none" w:sz="0" w:space="0" w:color="auto"/>
                                                      </w:divBdr>
                                                      <w:divsChild>
                                                        <w:div w:id="62262348">
                                                          <w:marLeft w:val="0"/>
                                                          <w:marRight w:val="0"/>
                                                          <w:marTop w:val="0"/>
                                                          <w:marBottom w:val="0"/>
                                                          <w:divBdr>
                                                            <w:top w:val="none" w:sz="0" w:space="0" w:color="auto"/>
                                                            <w:left w:val="none" w:sz="0" w:space="0" w:color="auto"/>
                                                            <w:bottom w:val="none" w:sz="0" w:space="0" w:color="auto"/>
                                                            <w:right w:val="none" w:sz="0" w:space="0" w:color="auto"/>
                                                          </w:divBdr>
                                                          <w:divsChild>
                                                            <w:div w:id="757219126">
                                                              <w:marLeft w:val="0"/>
                                                              <w:marRight w:val="0"/>
                                                              <w:marTop w:val="0"/>
                                                              <w:marBottom w:val="0"/>
                                                              <w:divBdr>
                                                                <w:top w:val="none" w:sz="0" w:space="0" w:color="auto"/>
                                                                <w:left w:val="none" w:sz="0" w:space="0" w:color="auto"/>
                                                                <w:bottom w:val="none" w:sz="0" w:space="0" w:color="auto"/>
                                                                <w:right w:val="none" w:sz="0" w:space="0" w:color="auto"/>
                                                              </w:divBdr>
                                                              <w:divsChild>
                                                                <w:div w:id="1031955377">
                                                                  <w:marLeft w:val="0"/>
                                                                  <w:marRight w:val="0"/>
                                                                  <w:marTop w:val="0"/>
                                                                  <w:marBottom w:val="0"/>
                                                                  <w:divBdr>
                                                                    <w:top w:val="none" w:sz="0" w:space="0" w:color="auto"/>
                                                                    <w:left w:val="none" w:sz="0" w:space="0" w:color="auto"/>
                                                                    <w:bottom w:val="none" w:sz="0" w:space="0" w:color="auto"/>
                                                                    <w:right w:val="none" w:sz="0" w:space="0" w:color="auto"/>
                                                                  </w:divBdr>
                                                                  <w:divsChild>
                                                                    <w:div w:id="1754621474">
                                                                      <w:marLeft w:val="0"/>
                                                                      <w:marRight w:val="0"/>
                                                                      <w:marTop w:val="0"/>
                                                                      <w:marBottom w:val="0"/>
                                                                      <w:divBdr>
                                                                        <w:top w:val="none" w:sz="0" w:space="0" w:color="auto"/>
                                                                        <w:left w:val="none" w:sz="0" w:space="0" w:color="auto"/>
                                                                        <w:bottom w:val="none" w:sz="0" w:space="0" w:color="auto"/>
                                                                        <w:right w:val="none" w:sz="0" w:space="0" w:color="auto"/>
                                                                      </w:divBdr>
                                                                      <w:divsChild>
                                                                        <w:div w:id="1543055152">
                                                                          <w:marLeft w:val="0"/>
                                                                          <w:marRight w:val="0"/>
                                                                          <w:marTop w:val="0"/>
                                                                          <w:marBottom w:val="0"/>
                                                                          <w:divBdr>
                                                                            <w:top w:val="none" w:sz="0" w:space="0" w:color="auto"/>
                                                                            <w:left w:val="none" w:sz="0" w:space="0" w:color="auto"/>
                                                                            <w:bottom w:val="none" w:sz="0" w:space="0" w:color="auto"/>
                                                                            <w:right w:val="none" w:sz="0" w:space="0" w:color="auto"/>
                                                                          </w:divBdr>
                                                                          <w:divsChild>
                                                                            <w:div w:id="1433285741">
                                                                              <w:marLeft w:val="0"/>
                                                                              <w:marRight w:val="0"/>
                                                                              <w:marTop w:val="0"/>
                                                                              <w:marBottom w:val="0"/>
                                                                              <w:divBdr>
                                                                                <w:top w:val="none" w:sz="0" w:space="0" w:color="auto"/>
                                                                                <w:left w:val="none" w:sz="0" w:space="0" w:color="auto"/>
                                                                                <w:bottom w:val="none" w:sz="0" w:space="0" w:color="auto"/>
                                                                                <w:right w:val="none" w:sz="0" w:space="0" w:color="auto"/>
                                                                              </w:divBdr>
                                                                              <w:divsChild>
                                                                                <w:div w:id="1883517924">
                                                                                  <w:marLeft w:val="0"/>
                                                                                  <w:marRight w:val="0"/>
                                                                                  <w:marTop w:val="0"/>
                                                                                  <w:marBottom w:val="0"/>
                                                                                  <w:divBdr>
                                                                                    <w:top w:val="none" w:sz="0" w:space="0" w:color="auto"/>
                                                                                    <w:left w:val="none" w:sz="0" w:space="0" w:color="auto"/>
                                                                                    <w:bottom w:val="none" w:sz="0" w:space="0" w:color="auto"/>
                                                                                    <w:right w:val="none" w:sz="0" w:space="0" w:color="auto"/>
                                                                                  </w:divBdr>
                                                                                  <w:divsChild>
                                                                                    <w:div w:id="761221065">
                                                                                      <w:marLeft w:val="0"/>
                                                                                      <w:marRight w:val="0"/>
                                                                                      <w:marTop w:val="0"/>
                                                                                      <w:marBottom w:val="0"/>
                                                                                      <w:divBdr>
                                                                                        <w:top w:val="none" w:sz="0" w:space="0" w:color="auto"/>
                                                                                        <w:left w:val="none" w:sz="0" w:space="0" w:color="auto"/>
                                                                                        <w:bottom w:val="none" w:sz="0" w:space="0" w:color="auto"/>
                                                                                        <w:right w:val="none" w:sz="0" w:space="0" w:color="auto"/>
                                                                                      </w:divBdr>
                                                                                      <w:divsChild>
                                                                                        <w:div w:id="1119689881">
                                                                                          <w:marLeft w:val="0"/>
                                                                                          <w:marRight w:val="0"/>
                                                                                          <w:marTop w:val="0"/>
                                                                                          <w:marBottom w:val="0"/>
                                                                                          <w:divBdr>
                                                                                            <w:top w:val="none" w:sz="0" w:space="0" w:color="auto"/>
                                                                                            <w:left w:val="none" w:sz="0" w:space="0" w:color="auto"/>
                                                                                            <w:bottom w:val="none" w:sz="0" w:space="0" w:color="auto"/>
                                                                                            <w:right w:val="none" w:sz="0" w:space="0" w:color="auto"/>
                                                                                          </w:divBdr>
                                                                                          <w:divsChild>
                                                                                            <w:div w:id="2057191267">
                                                                                              <w:marLeft w:val="0"/>
                                                                                              <w:marRight w:val="0"/>
                                                                                              <w:marTop w:val="0"/>
                                                                                              <w:marBottom w:val="0"/>
                                                                                              <w:divBdr>
                                                                                                <w:top w:val="none" w:sz="0" w:space="0" w:color="auto"/>
                                                                                                <w:left w:val="none" w:sz="0" w:space="0" w:color="auto"/>
                                                                                                <w:bottom w:val="none" w:sz="0" w:space="0" w:color="auto"/>
                                                                                                <w:right w:val="none" w:sz="0" w:space="0" w:color="auto"/>
                                                                                              </w:divBdr>
                                                                                              <w:divsChild>
                                                                                                <w:div w:id="66849161">
                                                                                                  <w:marLeft w:val="0"/>
                                                                                                  <w:marRight w:val="0"/>
                                                                                                  <w:marTop w:val="0"/>
                                                                                                  <w:marBottom w:val="0"/>
                                                                                                  <w:divBdr>
                                                                                                    <w:top w:val="none" w:sz="0" w:space="0" w:color="auto"/>
                                                                                                    <w:left w:val="none" w:sz="0" w:space="0" w:color="auto"/>
                                                                                                    <w:bottom w:val="none" w:sz="0" w:space="0" w:color="auto"/>
                                                                                                    <w:right w:val="none" w:sz="0" w:space="0" w:color="auto"/>
                                                                                                  </w:divBdr>
                                                                                                </w:div>
                                                                                                <w:div w:id="843328051">
                                                                                                  <w:marLeft w:val="720"/>
                                                                                                  <w:marRight w:val="0"/>
                                                                                                  <w:marTop w:val="0"/>
                                                                                                  <w:marBottom w:val="0"/>
                                                                                                  <w:divBdr>
                                                                                                    <w:top w:val="none" w:sz="0" w:space="0" w:color="auto"/>
                                                                                                    <w:left w:val="none" w:sz="0" w:space="0" w:color="auto"/>
                                                                                                    <w:bottom w:val="none" w:sz="0" w:space="0" w:color="auto"/>
                                                                                                    <w:right w:val="none" w:sz="0" w:space="0" w:color="auto"/>
                                                                                                  </w:divBdr>
                                                                                                </w:div>
                                                                                                <w:div w:id="1122456620">
                                                                                                  <w:marLeft w:val="720"/>
                                                                                                  <w:marRight w:val="0"/>
                                                                                                  <w:marTop w:val="0"/>
                                                                                                  <w:marBottom w:val="0"/>
                                                                                                  <w:divBdr>
                                                                                                    <w:top w:val="none" w:sz="0" w:space="0" w:color="auto"/>
                                                                                                    <w:left w:val="none" w:sz="0" w:space="0" w:color="auto"/>
                                                                                                    <w:bottom w:val="none" w:sz="0" w:space="0" w:color="auto"/>
                                                                                                    <w:right w:val="none" w:sz="0" w:space="0" w:color="auto"/>
                                                                                                  </w:divBdr>
                                                                                                </w:div>
                                                                                                <w:div w:id="147247668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90120933">
      <w:bodyDiv w:val="1"/>
      <w:marLeft w:val="0"/>
      <w:marRight w:val="0"/>
      <w:marTop w:val="0"/>
      <w:marBottom w:val="0"/>
      <w:divBdr>
        <w:top w:val="none" w:sz="0" w:space="0" w:color="auto"/>
        <w:left w:val="none" w:sz="0" w:space="0" w:color="auto"/>
        <w:bottom w:val="none" w:sz="0" w:space="0" w:color="auto"/>
        <w:right w:val="none" w:sz="0" w:space="0" w:color="auto"/>
      </w:divBdr>
    </w:div>
    <w:div w:id="893199296">
      <w:bodyDiv w:val="1"/>
      <w:marLeft w:val="0"/>
      <w:marRight w:val="0"/>
      <w:marTop w:val="0"/>
      <w:marBottom w:val="0"/>
      <w:divBdr>
        <w:top w:val="none" w:sz="0" w:space="0" w:color="auto"/>
        <w:left w:val="none" w:sz="0" w:space="0" w:color="auto"/>
        <w:bottom w:val="none" w:sz="0" w:space="0" w:color="auto"/>
        <w:right w:val="none" w:sz="0" w:space="0" w:color="auto"/>
      </w:divBdr>
    </w:div>
    <w:div w:id="898982361">
      <w:bodyDiv w:val="1"/>
      <w:marLeft w:val="0"/>
      <w:marRight w:val="0"/>
      <w:marTop w:val="0"/>
      <w:marBottom w:val="0"/>
      <w:divBdr>
        <w:top w:val="none" w:sz="0" w:space="0" w:color="auto"/>
        <w:left w:val="none" w:sz="0" w:space="0" w:color="auto"/>
        <w:bottom w:val="none" w:sz="0" w:space="0" w:color="auto"/>
        <w:right w:val="none" w:sz="0" w:space="0" w:color="auto"/>
      </w:divBdr>
    </w:div>
    <w:div w:id="901990422">
      <w:bodyDiv w:val="1"/>
      <w:marLeft w:val="0"/>
      <w:marRight w:val="0"/>
      <w:marTop w:val="0"/>
      <w:marBottom w:val="0"/>
      <w:divBdr>
        <w:top w:val="none" w:sz="0" w:space="0" w:color="auto"/>
        <w:left w:val="none" w:sz="0" w:space="0" w:color="auto"/>
        <w:bottom w:val="none" w:sz="0" w:space="0" w:color="auto"/>
        <w:right w:val="none" w:sz="0" w:space="0" w:color="auto"/>
      </w:divBdr>
    </w:div>
    <w:div w:id="953175550">
      <w:bodyDiv w:val="1"/>
      <w:marLeft w:val="0"/>
      <w:marRight w:val="0"/>
      <w:marTop w:val="0"/>
      <w:marBottom w:val="0"/>
      <w:divBdr>
        <w:top w:val="none" w:sz="0" w:space="0" w:color="auto"/>
        <w:left w:val="none" w:sz="0" w:space="0" w:color="auto"/>
        <w:bottom w:val="none" w:sz="0" w:space="0" w:color="auto"/>
        <w:right w:val="none" w:sz="0" w:space="0" w:color="auto"/>
      </w:divBdr>
    </w:div>
    <w:div w:id="999967622">
      <w:bodyDiv w:val="1"/>
      <w:marLeft w:val="0"/>
      <w:marRight w:val="0"/>
      <w:marTop w:val="0"/>
      <w:marBottom w:val="0"/>
      <w:divBdr>
        <w:top w:val="none" w:sz="0" w:space="0" w:color="auto"/>
        <w:left w:val="none" w:sz="0" w:space="0" w:color="auto"/>
        <w:bottom w:val="none" w:sz="0" w:space="0" w:color="auto"/>
        <w:right w:val="none" w:sz="0" w:space="0" w:color="auto"/>
      </w:divBdr>
    </w:div>
    <w:div w:id="1075737275">
      <w:bodyDiv w:val="1"/>
      <w:marLeft w:val="0"/>
      <w:marRight w:val="0"/>
      <w:marTop w:val="0"/>
      <w:marBottom w:val="0"/>
      <w:divBdr>
        <w:top w:val="none" w:sz="0" w:space="0" w:color="auto"/>
        <w:left w:val="none" w:sz="0" w:space="0" w:color="auto"/>
        <w:bottom w:val="none" w:sz="0" w:space="0" w:color="auto"/>
        <w:right w:val="none" w:sz="0" w:space="0" w:color="auto"/>
      </w:divBdr>
      <w:divsChild>
        <w:div w:id="1010832697">
          <w:marLeft w:val="0"/>
          <w:marRight w:val="0"/>
          <w:marTop w:val="0"/>
          <w:marBottom w:val="0"/>
          <w:divBdr>
            <w:top w:val="none" w:sz="0" w:space="0" w:color="auto"/>
            <w:left w:val="none" w:sz="0" w:space="0" w:color="auto"/>
            <w:bottom w:val="none" w:sz="0" w:space="0" w:color="auto"/>
            <w:right w:val="none" w:sz="0" w:space="0" w:color="auto"/>
          </w:divBdr>
          <w:divsChild>
            <w:div w:id="637536638">
              <w:marLeft w:val="0"/>
              <w:marRight w:val="0"/>
              <w:marTop w:val="0"/>
              <w:marBottom w:val="0"/>
              <w:divBdr>
                <w:top w:val="none" w:sz="0" w:space="0" w:color="auto"/>
                <w:left w:val="none" w:sz="0" w:space="0" w:color="auto"/>
                <w:bottom w:val="none" w:sz="0" w:space="0" w:color="auto"/>
                <w:right w:val="none" w:sz="0" w:space="0" w:color="auto"/>
              </w:divBdr>
              <w:divsChild>
                <w:div w:id="1996179415">
                  <w:marLeft w:val="0"/>
                  <w:marRight w:val="0"/>
                  <w:marTop w:val="0"/>
                  <w:marBottom w:val="0"/>
                  <w:divBdr>
                    <w:top w:val="none" w:sz="0" w:space="0" w:color="auto"/>
                    <w:left w:val="none" w:sz="0" w:space="0" w:color="auto"/>
                    <w:bottom w:val="none" w:sz="0" w:space="0" w:color="auto"/>
                    <w:right w:val="none" w:sz="0" w:space="0" w:color="auto"/>
                  </w:divBdr>
                  <w:divsChild>
                    <w:div w:id="1108815278">
                      <w:marLeft w:val="0"/>
                      <w:marRight w:val="0"/>
                      <w:marTop w:val="0"/>
                      <w:marBottom w:val="0"/>
                      <w:divBdr>
                        <w:top w:val="none" w:sz="0" w:space="0" w:color="auto"/>
                        <w:left w:val="none" w:sz="0" w:space="0" w:color="auto"/>
                        <w:bottom w:val="none" w:sz="0" w:space="0" w:color="auto"/>
                        <w:right w:val="none" w:sz="0" w:space="0" w:color="auto"/>
                      </w:divBdr>
                      <w:divsChild>
                        <w:div w:id="859586870">
                          <w:marLeft w:val="0"/>
                          <w:marRight w:val="0"/>
                          <w:marTop w:val="0"/>
                          <w:marBottom w:val="0"/>
                          <w:divBdr>
                            <w:top w:val="none" w:sz="0" w:space="0" w:color="auto"/>
                            <w:left w:val="none" w:sz="0" w:space="0" w:color="auto"/>
                            <w:bottom w:val="none" w:sz="0" w:space="0" w:color="auto"/>
                            <w:right w:val="none" w:sz="0" w:space="0" w:color="auto"/>
                          </w:divBdr>
                          <w:divsChild>
                            <w:div w:id="1285192310">
                              <w:marLeft w:val="0"/>
                              <w:marRight w:val="0"/>
                              <w:marTop w:val="0"/>
                              <w:marBottom w:val="0"/>
                              <w:divBdr>
                                <w:top w:val="none" w:sz="0" w:space="0" w:color="auto"/>
                                <w:left w:val="none" w:sz="0" w:space="0" w:color="auto"/>
                                <w:bottom w:val="none" w:sz="0" w:space="0" w:color="auto"/>
                                <w:right w:val="none" w:sz="0" w:space="0" w:color="auto"/>
                              </w:divBdr>
                              <w:divsChild>
                                <w:div w:id="542594896">
                                  <w:marLeft w:val="0"/>
                                  <w:marRight w:val="0"/>
                                  <w:marTop w:val="0"/>
                                  <w:marBottom w:val="0"/>
                                  <w:divBdr>
                                    <w:top w:val="none" w:sz="0" w:space="0" w:color="auto"/>
                                    <w:left w:val="none" w:sz="0" w:space="0" w:color="auto"/>
                                    <w:bottom w:val="none" w:sz="0" w:space="0" w:color="auto"/>
                                    <w:right w:val="none" w:sz="0" w:space="0" w:color="auto"/>
                                  </w:divBdr>
                                  <w:divsChild>
                                    <w:div w:id="209533994">
                                      <w:marLeft w:val="0"/>
                                      <w:marRight w:val="0"/>
                                      <w:marTop w:val="0"/>
                                      <w:marBottom w:val="0"/>
                                      <w:divBdr>
                                        <w:top w:val="none" w:sz="0" w:space="0" w:color="auto"/>
                                        <w:left w:val="none" w:sz="0" w:space="0" w:color="auto"/>
                                        <w:bottom w:val="none" w:sz="0" w:space="0" w:color="auto"/>
                                        <w:right w:val="none" w:sz="0" w:space="0" w:color="auto"/>
                                      </w:divBdr>
                                      <w:divsChild>
                                        <w:div w:id="177353288">
                                          <w:marLeft w:val="0"/>
                                          <w:marRight w:val="0"/>
                                          <w:marTop w:val="0"/>
                                          <w:marBottom w:val="0"/>
                                          <w:divBdr>
                                            <w:top w:val="none" w:sz="0" w:space="0" w:color="auto"/>
                                            <w:left w:val="none" w:sz="0" w:space="0" w:color="auto"/>
                                            <w:bottom w:val="none" w:sz="0" w:space="0" w:color="auto"/>
                                            <w:right w:val="none" w:sz="0" w:space="0" w:color="auto"/>
                                          </w:divBdr>
                                          <w:divsChild>
                                            <w:div w:id="11538023">
                                              <w:marLeft w:val="0"/>
                                              <w:marRight w:val="0"/>
                                              <w:marTop w:val="0"/>
                                              <w:marBottom w:val="0"/>
                                              <w:divBdr>
                                                <w:top w:val="none" w:sz="0" w:space="0" w:color="auto"/>
                                                <w:left w:val="none" w:sz="0" w:space="0" w:color="auto"/>
                                                <w:bottom w:val="none" w:sz="0" w:space="0" w:color="auto"/>
                                                <w:right w:val="none" w:sz="0" w:space="0" w:color="auto"/>
                                              </w:divBdr>
                                              <w:divsChild>
                                                <w:div w:id="559172627">
                                                  <w:marLeft w:val="0"/>
                                                  <w:marRight w:val="0"/>
                                                  <w:marTop w:val="0"/>
                                                  <w:marBottom w:val="0"/>
                                                  <w:divBdr>
                                                    <w:top w:val="none" w:sz="0" w:space="0" w:color="auto"/>
                                                    <w:left w:val="none" w:sz="0" w:space="0" w:color="auto"/>
                                                    <w:bottom w:val="none" w:sz="0" w:space="0" w:color="auto"/>
                                                    <w:right w:val="none" w:sz="0" w:space="0" w:color="auto"/>
                                                  </w:divBdr>
                                                  <w:divsChild>
                                                    <w:div w:id="1708725037">
                                                      <w:marLeft w:val="0"/>
                                                      <w:marRight w:val="0"/>
                                                      <w:marTop w:val="0"/>
                                                      <w:marBottom w:val="0"/>
                                                      <w:divBdr>
                                                        <w:top w:val="none" w:sz="0" w:space="0" w:color="auto"/>
                                                        <w:left w:val="none" w:sz="0" w:space="0" w:color="auto"/>
                                                        <w:bottom w:val="none" w:sz="0" w:space="0" w:color="auto"/>
                                                        <w:right w:val="none" w:sz="0" w:space="0" w:color="auto"/>
                                                      </w:divBdr>
                                                      <w:divsChild>
                                                        <w:div w:id="1006591389">
                                                          <w:marLeft w:val="0"/>
                                                          <w:marRight w:val="0"/>
                                                          <w:marTop w:val="0"/>
                                                          <w:marBottom w:val="0"/>
                                                          <w:divBdr>
                                                            <w:top w:val="none" w:sz="0" w:space="0" w:color="auto"/>
                                                            <w:left w:val="none" w:sz="0" w:space="0" w:color="auto"/>
                                                            <w:bottom w:val="none" w:sz="0" w:space="0" w:color="auto"/>
                                                            <w:right w:val="none" w:sz="0" w:space="0" w:color="auto"/>
                                                          </w:divBdr>
                                                          <w:divsChild>
                                                            <w:div w:id="1359233887">
                                                              <w:marLeft w:val="0"/>
                                                              <w:marRight w:val="0"/>
                                                              <w:marTop w:val="0"/>
                                                              <w:marBottom w:val="0"/>
                                                              <w:divBdr>
                                                                <w:top w:val="none" w:sz="0" w:space="0" w:color="auto"/>
                                                                <w:left w:val="none" w:sz="0" w:space="0" w:color="auto"/>
                                                                <w:bottom w:val="none" w:sz="0" w:space="0" w:color="auto"/>
                                                                <w:right w:val="none" w:sz="0" w:space="0" w:color="auto"/>
                                                              </w:divBdr>
                                                              <w:divsChild>
                                                                <w:div w:id="679235425">
                                                                  <w:marLeft w:val="0"/>
                                                                  <w:marRight w:val="0"/>
                                                                  <w:marTop w:val="0"/>
                                                                  <w:marBottom w:val="0"/>
                                                                  <w:divBdr>
                                                                    <w:top w:val="none" w:sz="0" w:space="0" w:color="auto"/>
                                                                    <w:left w:val="none" w:sz="0" w:space="0" w:color="auto"/>
                                                                    <w:bottom w:val="none" w:sz="0" w:space="0" w:color="auto"/>
                                                                    <w:right w:val="none" w:sz="0" w:space="0" w:color="auto"/>
                                                                  </w:divBdr>
                                                                  <w:divsChild>
                                                                    <w:div w:id="1708261717">
                                                                      <w:marLeft w:val="0"/>
                                                                      <w:marRight w:val="0"/>
                                                                      <w:marTop w:val="0"/>
                                                                      <w:marBottom w:val="0"/>
                                                                      <w:divBdr>
                                                                        <w:top w:val="none" w:sz="0" w:space="0" w:color="auto"/>
                                                                        <w:left w:val="none" w:sz="0" w:space="0" w:color="auto"/>
                                                                        <w:bottom w:val="none" w:sz="0" w:space="0" w:color="auto"/>
                                                                        <w:right w:val="none" w:sz="0" w:space="0" w:color="auto"/>
                                                                      </w:divBdr>
                                                                      <w:divsChild>
                                                                        <w:div w:id="1469200944">
                                                                          <w:marLeft w:val="0"/>
                                                                          <w:marRight w:val="0"/>
                                                                          <w:marTop w:val="0"/>
                                                                          <w:marBottom w:val="0"/>
                                                                          <w:divBdr>
                                                                            <w:top w:val="none" w:sz="0" w:space="0" w:color="auto"/>
                                                                            <w:left w:val="none" w:sz="0" w:space="0" w:color="auto"/>
                                                                            <w:bottom w:val="none" w:sz="0" w:space="0" w:color="auto"/>
                                                                            <w:right w:val="none" w:sz="0" w:space="0" w:color="auto"/>
                                                                          </w:divBdr>
                                                                          <w:divsChild>
                                                                            <w:div w:id="558634828">
                                                                              <w:marLeft w:val="0"/>
                                                                              <w:marRight w:val="0"/>
                                                                              <w:marTop w:val="0"/>
                                                                              <w:marBottom w:val="0"/>
                                                                              <w:divBdr>
                                                                                <w:top w:val="none" w:sz="0" w:space="0" w:color="auto"/>
                                                                                <w:left w:val="none" w:sz="0" w:space="0" w:color="auto"/>
                                                                                <w:bottom w:val="none" w:sz="0" w:space="0" w:color="auto"/>
                                                                                <w:right w:val="none" w:sz="0" w:space="0" w:color="auto"/>
                                                                              </w:divBdr>
                                                                              <w:divsChild>
                                                                                <w:div w:id="1972057416">
                                                                                  <w:marLeft w:val="0"/>
                                                                                  <w:marRight w:val="0"/>
                                                                                  <w:marTop w:val="0"/>
                                                                                  <w:marBottom w:val="0"/>
                                                                                  <w:divBdr>
                                                                                    <w:top w:val="none" w:sz="0" w:space="0" w:color="auto"/>
                                                                                    <w:left w:val="none" w:sz="0" w:space="0" w:color="auto"/>
                                                                                    <w:bottom w:val="none" w:sz="0" w:space="0" w:color="auto"/>
                                                                                    <w:right w:val="none" w:sz="0" w:space="0" w:color="auto"/>
                                                                                  </w:divBdr>
                                                                                  <w:divsChild>
                                                                                    <w:div w:id="1316452797">
                                                                                      <w:marLeft w:val="0"/>
                                                                                      <w:marRight w:val="0"/>
                                                                                      <w:marTop w:val="0"/>
                                                                                      <w:marBottom w:val="0"/>
                                                                                      <w:divBdr>
                                                                                        <w:top w:val="none" w:sz="0" w:space="0" w:color="auto"/>
                                                                                        <w:left w:val="none" w:sz="0" w:space="0" w:color="auto"/>
                                                                                        <w:bottom w:val="none" w:sz="0" w:space="0" w:color="auto"/>
                                                                                        <w:right w:val="none" w:sz="0" w:space="0" w:color="auto"/>
                                                                                      </w:divBdr>
                                                                                      <w:divsChild>
                                                                                        <w:div w:id="720178172">
                                                                                          <w:marLeft w:val="0"/>
                                                                                          <w:marRight w:val="0"/>
                                                                                          <w:marTop w:val="0"/>
                                                                                          <w:marBottom w:val="0"/>
                                                                                          <w:divBdr>
                                                                                            <w:top w:val="none" w:sz="0" w:space="0" w:color="auto"/>
                                                                                            <w:left w:val="none" w:sz="0" w:space="0" w:color="auto"/>
                                                                                            <w:bottom w:val="none" w:sz="0" w:space="0" w:color="auto"/>
                                                                                            <w:right w:val="none" w:sz="0" w:space="0" w:color="auto"/>
                                                                                          </w:divBdr>
                                                                                          <w:divsChild>
                                                                                            <w:div w:id="402988005">
                                                                                              <w:marLeft w:val="0"/>
                                                                                              <w:marRight w:val="0"/>
                                                                                              <w:marTop w:val="0"/>
                                                                                              <w:marBottom w:val="0"/>
                                                                                              <w:divBdr>
                                                                                                <w:top w:val="none" w:sz="0" w:space="0" w:color="auto"/>
                                                                                                <w:left w:val="none" w:sz="0" w:space="0" w:color="auto"/>
                                                                                                <w:bottom w:val="none" w:sz="0" w:space="0" w:color="auto"/>
                                                                                                <w:right w:val="none" w:sz="0" w:space="0" w:color="auto"/>
                                                                                              </w:divBdr>
                                                                                              <w:divsChild>
                                                                                                <w:div w:id="12873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1224284">
      <w:bodyDiv w:val="1"/>
      <w:marLeft w:val="0"/>
      <w:marRight w:val="0"/>
      <w:marTop w:val="0"/>
      <w:marBottom w:val="0"/>
      <w:divBdr>
        <w:top w:val="none" w:sz="0" w:space="0" w:color="auto"/>
        <w:left w:val="none" w:sz="0" w:space="0" w:color="auto"/>
        <w:bottom w:val="none" w:sz="0" w:space="0" w:color="auto"/>
        <w:right w:val="none" w:sz="0" w:space="0" w:color="auto"/>
      </w:divBdr>
    </w:div>
    <w:div w:id="1224949044">
      <w:bodyDiv w:val="1"/>
      <w:marLeft w:val="0"/>
      <w:marRight w:val="0"/>
      <w:marTop w:val="0"/>
      <w:marBottom w:val="0"/>
      <w:divBdr>
        <w:top w:val="none" w:sz="0" w:space="0" w:color="auto"/>
        <w:left w:val="none" w:sz="0" w:space="0" w:color="auto"/>
        <w:bottom w:val="none" w:sz="0" w:space="0" w:color="auto"/>
        <w:right w:val="none" w:sz="0" w:space="0" w:color="auto"/>
      </w:divBdr>
    </w:div>
    <w:div w:id="1232034315">
      <w:bodyDiv w:val="1"/>
      <w:marLeft w:val="0"/>
      <w:marRight w:val="0"/>
      <w:marTop w:val="0"/>
      <w:marBottom w:val="0"/>
      <w:divBdr>
        <w:top w:val="none" w:sz="0" w:space="0" w:color="auto"/>
        <w:left w:val="none" w:sz="0" w:space="0" w:color="auto"/>
        <w:bottom w:val="none" w:sz="0" w:space="0" w:color="auto"/>
        <w:right w:val="none" w:sz="0" w:space="0" w:color="auto"/>
      </w:divBdr>
    </w:div>
    <w:div w:id="1236742771">
      <w:bodyDiv w:val="1"/>
      <w:marLeft w:val="0"/>
      <w:marRight w:val="0"/>
      <w:marTop w:val="0"/>
      <w:marBottom w:val="0"/>
      <w:divBdr>
        <w:top w:val="none" w:sz="0" w:space="0" w:color="auto"/>
        <w:left w:val="none" w:sz="0" w:space="0" w:color="auto"/>
        <w:bottom w:val="none" w:sz="0" w:space="0" w:color="auto"/>
        <w:right w:val="none" w:sz="0" w:space="0" w:color="auto"/>
      </w:divBdr>
    </w:div>
    <w:div w:id="1262761255">
      <w:bodyDiv w:val="1"/>
      <w:marLeft w:val="0"/>
      <w:marRight w:val="0"/>
      <w:marTop w:val="0"/>
      <w:marBottom w:val="0"/>
      <w:divBdr>
        <w:top w:val="none" w:sz="0" w:space="0" w:color="auto"/>
        <w:left w:val="none" w:sz="0" w:space="0" w:color="auto"/>
        <w:bottom w:val="none" w:sz="0" w:space="0" w:color="auto"/>
        <w:right w:val="none" w:sz="0" w:space="0" w:color="auto"/>
      </w:divBdr>
    </w:div>
    <w:div w:id="1271737661">
      <w:bodyDiv w:val="1"/>
      <w:marLeft w:val="0"/>
      <w:marRight w:val="0"/>
      <w:marTop w:val="0"/>
      <w:marBottom w:val="0"/>
      <w:divBdr>
        <w:top w:val="none" w:sz="0" w:space="0" w:color="auto"/>
        <w:left w:val="none" w:sz="0" w:space="0" w:color="auto"/>
        <w:bottom w:val="none" w:sz="0" w:space="0" w:color="auto"/>
        <w:right w:val="none" w:sz="0" w:space="0" w:color="auto"/>
      </w:divBdr>
    </w:div>
    <w:div w:id="1289624374">
      <w:bodyDiv w:val="1"/>
      <w:marLeft w:val="0"/>
      <w:marRight w:val="0"/>
      <w:marTop w:val="0"/>
      <w:marBottom w:val="0"/>
      <w:divBdr>
        <w:top w:val="none" w:sz="0" w:space="0" w:color="auto"/>
        <w:left w:val="none" w:sz="0" w:space="0" w:color="auto"/>
        <w:bottom w:val="none" w:sz="0" w:space="0" w:color="auto"/>
        <w:right w:val="none" w:sz="0" w:space="0" w:color="auto"/>
      </w:divBdr>
    </w:div>
    <w:div w:id="1301109764">
      <w:bodyDiv w:val="1"/>
      <w:marLeft w:val="0"/>
      <w:marRight w:val="0"/>
      <w:marTop w:val="0"/>
      <w:marBottom w:val="0"/>
      <w:divBdr>
        <w:top w:val="none" w:sz="0" w:space="0" w:color="auto"/>
        <w:left w:val="none" w:sz="0" w:space="0" w:color="auto"/>
        <w:bottom w:val="none" w:sz="0" w:space="0" w:color="auto"/>
        <w:right w:val="none" w:sz="0" w:space="0" w:color="auto"/>
      </w:divBdr>
    </w:div>
    <w:div w:id="1339652537">
      <w:bodyDiv w:val="1"/>
      <w:marLeft w:val="0"/>
      <w:marRight w:val="0"/>
      <w:marTop w:val="0"/>
      <w:marBottom w:val="0"/>
      <w:divBdr>
        <w:top w:val="none" w:sz="0" w:space="0" w:color="auto"/>
        <w:left w:val="none" w:sz="0" w:space="0" w:color="auto"/>
        <w:bottom w:val="none" w:sz="0" w:space="0" w:color="auto"/>
        <w:right w:val="none" w:sz="0" w:space="0" w:color="auto"/>
      </w:divBdr>
    </w:div>
    <w:div w:id="1351106055">
      <w:bodyDiv w:val="1"/>
      <w:marLeft w:val="0"/>
      <w:marRight w:val="0"/>
      <w:marTop w:val="0"/>
      <w:marBottom w:val="0"/>
      <w:divBdr>
        <w:top w:val="none" w:sz="0" w:space="0" w:color="auto"/>
        <w:left w:val="none" w:sz="0" w:space="0" w:color="auto"/>
        <w:bottom w:val="none" w:sz="0" w:space="0" w:color="auto"/>
        <w:right w:val="none" w:sz="0" w:space="0" w:color="auto"/>
      </w:divBdr>
    </w:div>
    <w:div w:id="1395664955">
      <w:bodyDiv w:val="1"/>
      <w:marLeft w:val="0"/>
      <w:marRight w:val="0"/>
      <w:marTop w:val="0"/>
      <w:marBottom w:val="0"/>
      <w:divBdr>
        <w:top w:val="none" w:sz="0" w:space="0" w:color="auto"/>
        <w:left w:val="none" w:sz="0" w:space="0" w:color="auto"/>
        <w:bottom w:val="none" w:sz="0" w:space="0" w:color="auto"/>
        <w:right w:val="none" w:sz="0" w:space="0" w:color="auto"/>
      </w:divBdr>
    </w:div>
    <w:div w:id="1398086099">
      <w:bodyDiv w:val="1"/>
      <w:marLeft w:val="0"/>
      <w:marRight w:val="0"/>
      <w:marTop w:val="0"/>
      <w:marBottom w:val="0"/>
      <w:divBdr>
        <w:top w:val="none" w:sz="0" w:space="0" w:color="auto"/>
        <w:left w:val="none" w:sz="0" w:space="0" w:color="auto"/>
        <w:bottom w:val="none" w:sz="0" w:space="0" w:color="auto"/>
        <w:right w:val="none" w:sz="0" w:space="0" w:color="auto"/>
      </w:divBdr>
    </w:div>
    <w:div w:id="1413114300">
      <w:bodyDiv w:val="1"/>
      <w:marLeft w:val="0"/>
      <w:marRight w:val="0"/>
      <w:marTop w:val="0"/>
      <w:marBottom w:val="0"/>
      <w:divBdr>
        <w:top w:val="none" w:sz="0" w:space="0" w:color="auto"/>
        <w:left w:val="none" w:sz="0" w:space="0" w:color="auto"/>
        <w:bottom w:val="none" w:sz="0" w:space="0" w:color="auto"/>
        <w:right w:val="none" w:sz="0" w:space="0" w:color="auto"/>
      </w:divBdr>
    </w:div>
    <w:div w:id="1417022219">
      <w:bodyDiv w:val="1"/>
      <w:marLeft w:val="0"/>
      <w:marRight w:val="0"/>
      <w:marTop w:val="0"/>
      <w:marBottom w:val="0"/>
      <w:divBdr>
        <w:top w:val="none" w:sz="0" w:space="0" w:color="auto"/>
        <w:left w:val="none" w:sz="0" w:space="0" w:color="auto"/>
        <w:bottom w:val="none" w:sz="0" w:space="0" w:color="auto"/>
        <w:right w:val="none" w:sz="0" w:space="0" w:color="auto"/>
      </w:divBdr>
      <w:divsChild>
        <w:div w:id="2057973131">
          <w:marLeft w:val="0"/>
          <w:marRight w:val="0"/>
          <w:marTop w:val="0"/>
          <w:marBottom w:val="0"/>
          <w:divBdr>
            <w:top w:val="none" w:sz="0" w:space="0" w:color="auto"/>
            <w:left w:val="none" w:sz="0" w:space="0" w:color="auto"/>
            <w:bottom w:val="none" w:sz="0" w:space="0" w:color="auto"/>
            <w:right w:val="none" w:sz="0" w:space="0" w:color="auto"/>
          </w:divBdr>
          <w:divsChild>
            <w:div w:id="1028064052">
              <w:marLeft w:val="0"/>
              <w:marRight w:val="0"/>
              <w:marTop w:val="0"/>
              <w:marBottom w:val="0"/>
              <w:divBdr>
                <w:top w:val="none" w:sz="0" w:space="0" w:color="auto"/>
                <w:left w:val="none" w:sz="0" w:space="0" w:color="auto"/>
                <w:bottom w:val="none" w:sz="0" w:space="0" w:color="auto"/>
                <w:right w:val="none" w:sz="0" w:space="0" w:color="auto"/>
              </w:divBdr>
              <w:divsChild>
                <w:div w:id="1789469063">
                  <w:marLeft w:val="0"/>
                  <w:marRight w:val="0"/>
                  <w:marTop w:val="0"/>
                  <w:marBottom w:val="0"/>
                  <w:divBdr>
                    <w:top w:val="none" w:sz="0" w:space="0" w:color="auto"/>
                    <w:left w:val="none" w:sz="0" w:space="0" w:color="auto"/>
                    <w:bottom w:val="none" w:sz="0" w:space="0" w:color="auto"/>
                    <w:right w:val="none" w:sz="0" w:space="0" w:color="auto"/>
                  </w:divBdr>
                  <w:divsChild>
                    <w:div w:id="781194204">
                      <w:marLeft w:val="0"/>
                      <w:marRight w:val="0"/>
                      <w:marTop w:val="0"/>
                      <w:marBottom w:val="0"/>
                      <w:divBdr>
                        <w:top w:val="none" w:sz="0" w:space="0" w:color="auto"/>
                        <w:left w:val="none" w:sz="0" w:space="0" w:color="auto"/>
                        <w:bottom w:val="none" w:sz="0" w:space="0" w:color="auto"/>
                        <w:right w:val="none" w:sz="0" w:space="0" w:color="auto"/>
                      </w:divBdr>
                      <w:divsChild>
                        <w:div w:id="1294364120">
                          <w:marLeft w:val="0"/>
                          <w:marRight w:val="0"/>
                          <w:marTop w:val="0"/>
                          <w:marBottom w:val="0"/>
                          <w:divBdr>
                            <w:top w:val="none" w:sz="0" w:space="0" w:color="auto"/>
                            <w:left w:val="none" w:sz="0" w:space="0" w:color="auto"/>
                            <w:bottom w:val="none" w:sz="0" w:space="0" w:color="auto"/>
                            <w:right w:val="none" w:sz="0" w:space="0" w:color="auto"/>
                          </w:divBdr>
                          <w:divsChild>
                            <w:div w:id="815342533">
                              <w:marLeft w:val="0"/>
                              <w:marRight w:val="0"/>
                              <w:marTop w:val="0"/>
                              <w:marBottom w:val="0"/>
                              <w:divBdr>
                                <w:top w:val="none" w:sz="0" w:space="0" w:color="auto"/>
                                <w:left w:val="none" w:sz="0" w:space="0" w:color="auto"/>
                                <w:bottom w:val="none" w:sz="0" w:space="0" w:color="auto"/>
                                <w:right w:val="none" w:sz="0" w:space="0" w:color="auto"/>
                              </w:divBdr>
                              <w:divsChild>
                                <w:div w:id="1922639572">
                                  <w:marLeft w:val="0"/>
                                  <w:marRight w:val="0"/>
                                  <w:marTop w:val="0"/>
                                  <w:marBottom w:val="0"/>
                                  <w:divBdr>
                                    <w:top w:val="none" w:sz="0" w:space="0" w:color="auto"/>
                                    <w:left w:val="none" w:sz="0" w:space="0" w:color="auto"/>
                                    <w:bottom w:val="none" w:sz="0" w:space="0" w:color="auto"/>
                                    <w:right w:val="none" w:sz="0" w:space="0" w:color="auto"/>
                                  </w:divBdr>
                                  <w:divsChild>
                                    <w:div w:id="1325282814">
                                      <w:marLeft w:val="0"/>
                                      <w:marRight w:val="0"/>
                                      <w:marTop w:val="0"/>
                                      <w:marBottom w:val="0"/>
                                      <w:divBdr>
                                        <w:top w:val="none" w:sz="0" w:space="0" w:color="auto"/>
                                        <w:left w:val="none" w:sz="0" w:space="0" w:color="auto"/>
                                        <w:bottom w:val="none" w:sz="0" w:space="0" w:color="auto"/>
                                        <w:right w:val="none" w:sz="0" w:space="0" w:color="auto"/>
                                      </w:divBdr>
                                      <w:divsChild>
                                        <w:div w:id="1704551957">
                                          <w:marLeft w:val="0"/>
                                          <w:marRight w:val="0"/>
                                          <w:marTop w:val="0"/>
                                          <w:marBottom w:val="0"/>
                                          <w:divBdr>
                                            <w:top w:val="none" w:sz="0" w:space="0" w:color="auto"/>
                                            <w:left w:val="none" w:sz="0" w:space="0" w:color="auto"/>
                                            <w:bottom w:val="none" w:sz="0" w:space="0" w:color="auto"/>
                                            <w:right w:val="none" w:sz="0" w:space="0" w:color="auto"/>
                                          </w:divBdr>
                                          <w:divsChild>
                                            <w:div w:id="998115158">
                                              <w:marLeft w:val="0"/>
                                              <w:marRight w:val="0"/>
                                              <w:marTop w:val="0"/>
                                              <w:marBottom w:val="0"/>
                                              <w:divBdr>
                                                <w:top w:val="none" w:sz="0" w:space="0" w:color="auto"/>
                                                <w:left w:val="none" w:sz="0" w:space="0" w:color="auto"/>
                                                <w:bottom w:val="none" w:sz="0" w:space="0" w:color="auto"/>
                                                <w:right w:val="none" w:sz="0" w:space="0" w:color="auto"/>
                                              </w:divBdr>
                                              <w:divsChild>
                                                <w:div w:id="1861042893">
                                                  <w:marLeft w:val="0"/>
                                                  <w:marRight w:val="0"/>
                                                  <w:marTop w:val="0"/>
                                                  <w:marBottom w:val="0"/>
                                                  <w:divBdr>
                                                    <w:top w:val="none" w:sz="0" w:space="0" w:color="auto"/>
                                                    <w:left w:val="none" w:sz="0" w:space="0" w:color="auto"/>
                                                    <w:bottom w:val="none" w:sz="0" w:space="0" w:color="auto"/>
                                                    <w:right w:val="none" w:sz="0" w:space="0" w:color="auto"/>
                                                  </w:divBdr>
                                                  <w:divsChild>
                                                    <w:div w:id="1164272947">
                                                      <w:marLeft w:val="0"/>
                                                      <w:marRight w:val="0"/>
                                                      <w:marTop w:val="0"/>
                                                      <w:marBottom w:val="0"/>
                                                      <w:divBdr>
                                                        <w:top w:val="none" w:sz="0" w:space="0" w:color="auto"/>
                                                        <w:left w:val="none" w:sz="0" w:space="0" w:color="auto"/>
                                                        <w:bottom w:val="none" w:sz="0" w:space="0" w:color="auto"/>
                                                        <w:right w:val="none" w:sz="0" w:space="0" w:color="auto"/>
                                                      </w:divBdr>
                                                      <w:divsChild>
                                                        <w:div w:id="1157264701">
                                                          <w:marLeft w:val="0"/>
                                                          <w:marRight w:val="0"/>
                                                          <w:marTop w:val="0"/>
                                                          <w:marBottom w:val="0"/>
                                                          <w:divBdr>
                                                            <w:top w:val="none" w:sz="0" w:space="0" w:color="auto"/>
                                                            <w:left w:val="none" w:sz="0" w:space="0" w:color="auto"/>
                                                            <w:bottom w:val="none" w:sz="0" w:space="0" w:color="auto"/>
                                                            <w:right w:val="none" w:sz="0" w:space="0" w:color="auto"/>
                                                          </w:divBdr>
                                                          <w:divsChild>
                                                            <w:div w:id="1102649047">
                                                              <w:marLeft w:val="0"/>
                                                              <w:marRight w:val="0"/>
                                                              <w:marTop w:val="0"/>
                                                              <w:marBottom w:val="0"/>
                                                              <w:divBdr>
                                                                <w:top w:val="none" w:sz="0" w:space="0" w:color="auto"/>
                                                                <w:left w:val="none" w:sz="0" w:space="0" w:color="auto"/>
                                                                <w:bottom w:val="none" w:sz="0" w:space="0" w:color="auto"/>
                                                                <w:right w:val="none" w:sz="0" w:space="0" w:color="auto"/>
                                                              </w:divBdr>
                                                              <w:divsChild>
                                                                <w:div w:id="1407146559">
                                                                  <w:marLeft w:val="0"/>
                                                                  <w:marRight w:val="0"/>
                                                                  <w:marTop w:val="0"/>
                                                                  <w:marBottom w:val="0"/>
                                                                  <w:divBdr>
                                                                    <w:top w:val="none" w:sz="0" w:space="0" w:color="auto"/>
                                                                    <w:left w:val="none" w:sz="0" w:space="0" w:color="auto"/>
                                                                    <w:bottom w:val="none" w:sz="0" w:space="0" w:color="auto"/>
                                                                    <w:right w:val="none" w:sz="0" w:space="0" w:color="auto"/>
                                                                  </w:divBdr>
                                                                  <w:divsChild>
                                                                    <w:div w:id="2141148178">
                                                                      <w:marLeft w:val="0"/>
                                                                      <w:marRight w:val="0"/>
                                                                      <w:marTop w:val="0"/>
                                                                      <w:marBottom w:val="0"/>
                                                                      <w:divBdr>
                                                                        <w:top w:val="none" w:sz="0" w:space="0" w:color="auto"/>
                                                                        <w:left w:val="none" w:sz="0" w:space="0" w:color="auto"/>
                                                                        <w:bottom w:val="none" w:sz="0" w:space="0" w:color="auto"/>
                                                                        <w:right w:val="none" w:sz="0" w:space="0" w:color="auto"/>
                                                                      </w:divBdr>
                                                                      <w:divsChild>
                                                                        <w:div w:id="1194229675">
                                                                          <w:marLeft w:val="0"/>
                                                                          <w:marRight w:val="0"/>
                                                                          <w:marTop w:val="0"/>
                                                                          <w:marBottom w:val="0"/>
                                                                          <w:divBdr>
                                                                            <w:top w:val="none" w:sz="0" w:space="0" w:color="auto"/>
                                                                            <w:left w:val="none" w:sz="0" w:space="0" w:color="auto"/>
                                                                            <w:bottom w:val="none" w:sz="0" w:space="0" w:color="auto"/>
                                                                            <w:right w:val="none" w:sz="0" w:space="0" w:color="auto"/>
                                                                          </w:divBdr>
                                                                          <w:divsChild>
                                                                            <w:div w:id="940603692">
                                                                              <w:marLeft w:val="0"/>
                                                                              <w:marRight w:val="0"/>
                                                                              <w:marTop w:val="0"/>
                                                                              <w:marBottom w:val="0"/>
                                                                              <w:divBdr>
                                                                                <w:top w:val="none" w:sz="0" w:space="0" w:color="auto"/>
                                                                                <w:left w:val="none" w:sz="0" w:space="0" w:color="auto"/>
                                                                                <w:bottom w:val="none" w:sz="0" w:space="0" w:color="auto"/>
                                                                                <w:right w:val="none" w:sz="0" w:space="0" w:color="auto"/>
                                                                              </w:divBdr>
                                                                              <w:divsChild>
                                                                                <w:div w:id="1786734447">
                                                                                  <w:marLeft w:val="0"/>
                                                                                  <w:marRight w:val="0"/>
                                                                                  <w:marTop w:val="0"/>
                                                                                  <w:marBottom w:val="0"/>
                                                                                  <w:divBdr>
                                                                                    <w:top w:val="none" w:sz="0" w:space="0" w:color="auto"/>
                                                                                    <w:left w:val="none" w:sz="0" w:space="0" w:color="auto"/>
                                                                                    <w:bottom w:val="none" w:sz="0" w:space="0" w:color="auto"/>
                                                                                    <w:right w:val="none" w:sz="0" w:space="0" w:color="auto"/>
                                                                                  </w:divBdr>
                                                                                  <w:divsChild>
                                                                                    <w:div w:id="975766197">
                                                                                      <w:marLeft w:val="0"/>
                                                                                      <w:marRight w:val="0"/>
                                                                                      <w:marTop w:val="0"/>
                                                                                      <w:marBottom w:val="0"/>
                                                                                      <w:divBdr>
                                                                                        <w:top w:val="none" w:sz="0" w:space="0" w:color="auto"/>
                                                                                        <w:left w:val="none" w:sz="0" w:space="0" w:color="auto"/>
                                                                                        <w:bottom w:val="none" w:sz="0" w:space="0" w:color="auto"/>
                                                                                        <w:right w:val="none" w:sz="0" w:space="0" w:color="auto"/>
                                                                                      </w:divBdr>
                                                                                      <w:divsChild>
                                                                                        <w:div w:id="1013605831">
                                                                                          <w:marLeft w:val="0"/>
                                                                                          <w:marRight w:val="0"/>
                                                                                          <w:marTop w:val="0"/>
                                                                                          <w:marBottom w:val="0"/>
                                                                                          <w:divBdr>
                                                                                            <w:top w:val="none" w:sz="0" w:space="0" w:color="auto"/>
                                                                                            <w:left w:val="none" w:sz="0" w:space="0" w:color="auto"/>
                                                                                            <w:bottom w:val="none" w:sz="0" w:space="0" w:color="auto"/>
                                                                                            <w:right w:val="none" w:sz="0" w:space="0" w:color="auto"/>
                                                                                          </w:divBdr>
                                                                                          <w:divsChild>
                                                                                            <w:div w:id="1154029875">
                                                                                              <w:marLeft w:val="0"/>
                                                                                              <w:marRight w:val="0"/>
                                                                                              <w:marTop w:val="0"/>
                                                                                              <w:marBottom w:val="0"/>
                                                                                              <w:divBdr>
                                                                                                <w:top w:val="none" w:sz="0" w:space="0" w:color="auto"/>
                                                                                                <w:left w:val="none" w:sz="0" w:space="0" w:color="auto"/>
                                                                                                <w:bottom w:val="none" w:sz="0" w:space="0" w:color="auto"/>
                                                                                                <w:right w:val="none" w:sz="0" w:space="0" w:color="auto"/>
                                                                                              </w:divBdr>
                                                                                              <w:divsChild>
                                                                                                <w:div w:id="21517874">
                                                                                                  <w:marLeft w:val="0"/>
                                                                                                  <w:marRight w:val="0"/>
                                                                                                  <w:marTop w:val="0"/>
                                                                                                  <w:marBottom w:val="0"/>
                                                                                                  <w:divBdr>
                                                                                                    <w:top w:val="none" w:sz="0" w:space="0" w:color="auto"/>
                                                                                                    <w:left w:val="none" w:sz="0" w:space="0" w:color="auto"/>
                                                                                                    <w:bottom w:val="none" w:sz="0" w:space="0" w:color="auto"/>
                                                                                                    <w:right w:val="none" w:sz="0" w:space="0" w:color="auto"/>
                                                                                                  </w:divBdr>
                                                                                                </w:div>
                                                                                                <w:div w:id="83457609">
                                                                                                  <w:marLeft w:val="720"/>
                                                                                                  <w:marRight w:val="0"/>
                                                                                                  <w:marTop w:val="0"/>
                                                                                                  <w:marBottom w:val="0"/>
                                                                                                  <w:divBdr>
                                                                                                    <w:top w:val="none" w:sz="0" w:space="0" w:color="auto"/>
                                                                                                    <w:left w:val="none" w:sz="0" w:space="0" w:color="auto"/>
                                                                                                    <w:bottom w:val="none" w:sz="0" w:space="0" w:color="auto"/>
                                                                                                    <w:right w:val="none" w:sz="0" w:space="0" w:color="auto"/>
                                                                                                  </w:divBdr>
                                                                                                </w:div>
                                                                                                <w:div w:id="162087532">
                                                                                                  <w:marLeft w:val="720"/>
                                                                                                  <w:marRight w:val="0"/>
                                                                                                  <w:marTop w:val="0"/>
                                                                                                  <w:marBottom w:val="0"/>
                                                                                                  <w:divBdr>
                                                                                                    <w:top w:val="none" w:sz="0" w:space="0" w:color="auto"/>
                                                                                                    <w:left w:val="none" w:sz="0" w:space="0" w:color="auto"/>
                                                                                                    <w:bottom w:val="none" w:sz="0" w:space="0" w:color="auto"/>
                                                                                                    <w:right w:val="none" w:sz="0" w:space="0" w:color="auto"/>
                                                                                                  </w:divBdr>
                                                                                                </w:div>
                                                                                                <w:div w:id="212621671">
                                                                                                  <w:marLeft w:val="0"/>
                                                                                                  <w:marRight w:val="0"/>
                                                                                                  <w:marTop w:val="0"/>
                                                                                                  <w:marBottom w:val="0"/>
                                                                                                  <w:divBdr>
                                                                                                    <w:top w:val="none" w:sz="0" w:space="0" w:color="auto"/>
                                                                                                    <w:left w:val="none" w:sz="0" w:space="0" w:color="auto"/>
                                                                                                    <w:bottom w:val="none" w:sz="0" w:space="0" w:color="auto"/>
                                                                                                    <w:right w:val="none" w:sz="0" w:space="0" w:color="auto"/>
                                                                                                  </w:divBdr>
                                                                                                </w:div>
                                                                                                <w:div w:id="339236600">
                                                                                                  <w:marLeft w:val="0"/>
                                                                                                  <w:marRight w:val="0"/>
                                                                                                  <w:marTop w:val="0"/>
                                                                                                  <w:marBottom w:val="0"/>
                                                                                                  <w:divBdr>
                                                                                                    <w:top w:val="none" w:sz="0" w:space="0" w:color="auto"/>
                                                                                                    <w:left w:val="none" w:sz="0" w:space="0" w:color="auto"/>
                                                                                                    <w:bottom w:val="none" w:sz="0" w:space="0" w:color="auto"/>
                                                                                                    <w:right w:val="none" w:sz="0" w:space="0" w:color="auto"/>
                                                                                                  </w:divBdr>
                                                                                                </w:div>
                                                                                                <w:div w:id="386416933">
                                                                                                  <w:marLeft w:val="0"/>
                                                                                                  <w:marRight w:val="0"/>
                                                                                                  <w:marTop w:val="0"/>
                                                                                                  <w:marBottom w:val="0"/>
                                                                                                  <w:divBdr>
                                                                                                    <w:top w:val="none" w:sz="0" w:space="0" w:color="auto"/>
                                                                                                    <w:left w:val="none" w:sz="0" w:space="0" w:color="auto"/>
                                                                                                    <w:bottom w:val="none" w:sz="0" w:space="0" w:color="auto"/>
                                                                                                    <w:right w:val="none" w:sz="0" w:space="0" w:color="auto"/>
                                                                                                  </w:divBdr>
                                                                                                </w:div>
                                                                                                <w:div w:id="502356655">
                                                                                                  <w:marLeft w:val="0"/>
                                                                                                  <w:marRight w:val="0"/>
                                                                                                  <w:marTop w:val="0"/>
                                                                                                  <w:marBottom w:val="0"/>
                                                                                                  <w:divBdr>
                                                                                                    <w:top w:val="none" w:sz="0" w:space="0" w:color="auto"/>
                                                                                                    <w:left w:val="none" w:sz="0" w:space="0" w:color="auto"/>
                                                                                                    <w:bottom w:val="none" w:sz="0" w:space="0" w:color="auto"/>
                                                                                                    <w:right w:val="none" w:sz="0" w:space="0" w:color="auto"/>
                                                                                                  </w:divBdr>
                                                                                                </w:div>
                                                                                                <w:div w:id="1327826654">
                                                                                                  <w:marLeft w:val="0"/>
                                                                                                  <w:marRight w:val="0"/>
                                                                                                  <w:marTop w:val="0"/>
                                                                                                  <w:marBottom w:val="0"/>
                                                                                                  <w:divBdr>
                                                                                                    <w:top w:val="none" w:sz="0" w:space="0" w:color="auto"/>
                                                                                                    <w:left w:val="none" w:sz="0" w:space="0" w:color="auto"/>
                                                                                                    <w:bottom w:val="none" w:sz="0" w:space="0" w:color="auto"/>
                                                                                                    <w:right w:val="none" w:sz="0" w:space="0" w:color="auto"/>
                                                                                                  </w:divBdr>
                                                                                                </w:div>
                                                                                                <w:div w:id="1442798251">
                                                                                                  <w:marLeft w:val="0"/>
                                                                                                  <w:marRight w:val="0"/>
                                                                                                  <w:marTop w:val="0"/>
                                                                                                  <w:marBottom w:val="0"/>
                                                                                                  <w:divBdr>
                                                                                                    <w:top w:val="none" w:sz="0" w:space="0" w:color="auto"/>
                                                                                                    <w:left w:val="none" w:sz="0" w:space="0" w:color="auto"/>
                                                                                                    <w:bottom w:val="none" w:sz="0" w:space="0" w:color="auto"/>
                                                                                                    <w:right w:val="none" w:sz="0" w:space="0" w:color="auto"/>
                                                                                                  </w:divBdr>
                                                                                                </w:div>
                                                                                                <w:div w:id="203372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54907145">
      <w:bodyDiv w:val="1"/>
      <w:marLeft w:val="0"/>
      <w:marRight w:val="0"/>
      <w:marTop w:val="0"/>
      <w:marBottom w:val="0"/>
      <w:divBdr>
        <w:top w:val="none" w:sz="0" w:space="0" w:color="auto"/>
        <w:left w:val="none" w:sz="0" w:space="0" w:color="auto"/>
        <w:bottom w:val="none" w:sz="0" w:space="0" w:color="auto"/>
        <w:right w:val="none" w:sz="0" w:space="0" w:color="auto"/>
      </w:divBdr>
      <w:divsChild>
        <w:div w:id="1795711715">
          <w:marLeft w:val="0"/>
          <w:marRight w:val="0"/>
          <w:marTop w:val="0"/>
          <w:marBottom w:val="0"/>
          <w:divBdr>
            <w:top w:val="none" w:sz="0" w:space="0" w:color="auto"/>
            <w:left w:val="none" w:sz="0" w:space="0" w:color="auto"/>
            <w:bottom w:val="none" w:sz="0" w:space="0" w:color="auto"/>
            <w:right w:val="none" w:sz="0" w:space="0" w:color="auto"/>
          </w:divBdr>
          <w:divsChild>
            <w:div w:id="916207522">
              <w:marLeft w:val="0"/>
              <w:marRight w:val="0"/>
              <w:marTop w:val="0"/>
              <w:marBottom w:val="0"/>
              <w:divBdr>
                <w:top w:val="none" w:sz="0" w:space="0" w:color="auto"/>
                <w:left w:val="none" w:sz="0" w:space="0" w:color="auto"/>
                <w:bottom w:val="none" w:sz="0" w:space="0" w:color="auto"/>
                <w:right w:val="none" w:sz="0" w:space="0" w:color="auto"/>
              </w:divBdr>
              <w:divsChild>
                <w:div w:id="1623465043">
                  <w:marLeft w:val="0"/>
                  <w:marRight w:val="0"/>
                  <w:marTop w:val="0"/>
                  <w:marBottom w:val="0"/>
                  <w:divBdr>
                    <w:top w:val="none" w:sz="0" w:space="0" w:color="auto"/>
                    <w:left w:val="none" w:sz="0" w:space="0" w:color="auto"/>
                    <w:bottom w:val="none" w:sz="0" w:space="0" w:color="auto"/>
                    <w:right w:val="none" w:sz="0" w:space="0" w:color="auto"/>
                  </w:divBdr>
                  <w:divsChild>
                    <w:div w:id="2111511146">
                      <w:marLeft w:val="0"/>
                      <w:marRight w:val="0"/>
                      <w:marTop w:val="0"/>
                      <w:marBottom w:val="0"/>
                      <w:divBdr>
                        <w:top w:val="none" w:sz="0" w:space="0" w:color="auto"/>
                        <w:left w:val="none" w:sz="0" w:space="0" w:color="auto"/>
                        <w:bottom w:val="none" w:sz="0" w:space="0" w:color="auto"/>
                        <w:right w:val="none" w:sz="0" w:space="0" w:color="auto"/>
                      </w:divBdr>
                      <w:divsChild>
                        <w:div w:id="725027500">
                          <w:marLeft w:val="0"/>
                          <w:marRight w:val="0"/>
                          <w:marTop w:val="0"/>
                          <w:marBottom w:val="0"/>
                          <w:divBdr>
                            <w:top w:val="none" w:sz="0" w:space="0" w:color="auto"/>
                            <w:left w:val="none" w:sz="0" w:space="0" w:color="auto"/>
                            <w:bottom w:val="none" w:sz="0" w:space="0" w:color="auto"/>
                            <w:right w:val="none" w:sz="0" w:space="0" w:color="auto"/>
                          </w:divBdr>
                          <w:divsChild>
                            <w:div w:id="1870144098">
                              <w:marLeft w:val="0"/>
                              <w:marRight w:val="0"/>
                              <w:marTop w:val="0"/>
                              <w:marBottom w:val="0"/>
                              <w:divBdr>
                                <w:top w:val="none" w:sz="0" w:space="0" w:color="auto"/>
                                <w:left w:val="none" w:sz="0" w:space="0" w:color="auto"/>
                                <w:bottom w:val="none" w:sz="0" w:space="0" w:color="auto"/>
                                <w:right w:val="none" w:sz="0" w:space="0" w:color="auto"/>
                              </w:divBdr>
                              <w:divsChild>
                                <w:div w:id="47846084">
                                  <w:marLeft w:val="0"/>
                                  <w:marRight w:val="0"/>
                                  <w:marTop w:val="0"/>
                                  <w:marBottom w:val="0"/>
                                  <w:divBdr>
                                    <w:top w:val="none" w:sz="0" w:space="0" w:color="auto"/>
                                    <w:left w:val="none" w:sz="0" w:space="0" w:color="auto"/>
                                    <w:bottom w:val="none" w:sz="0" w:space="0" w:color="auto"/>
                                    <w:right w:val="none" w:sz="0" w:space="0" w:color="auto"/>
                                  </w:divBdr>
                                  <w:divsChild>
                                    <w:div w:id="867377074">
                                      <w:marLeft w:val="0"/>
                                      <w:marRight w:val="0"/>
                                      <w:marTop w:val="0"/>
                                      <w:marBottom w:val="0"/>
                                      <w:divBdr>
                                        <w:top w:val="none" w:sz="0" w:space="0" w:color="auto"/>
                                        <w:left w:val="none" w:sz="0" w:space="0" w:color="auto"/>
                                        <w:bottom w:val="none" w:sz="0" w:space="0" w:color="auto"/>
                                        <w:right w:val="none" w:sz="0" w:space="0" w:color="auto"/>
                                      </w:divBdr>
                                      <w:divsChild>
                                        <w:div w:id="1999112160">
                                          <w:marLeft w:val="0"/>
                                          <w:marRight w:val="0"/>
                                          <w:marTop w:val="0"/>
                                          <w:marBottom w:val="0"/>
                                          <w:divBdr>
                                            <w:top w:val="none" w:sz="0" w:space="0" w:color="auto"/>
                                            <w:left w:val="none" w:sz="0" w:space="0" w:color="auto"/>
                                            <w:bottom w:val="none" w:sz="0" w:space="0" w:color="auto"/>
                                            <w:right w:val="none" w:sz="0" w:space="0" w:color="auto"/>
                                          </w:divBdr>
                                          <w:divsChild>
                                            <w:div w:id="1799369771">
                                              <w:marLeft w:val="0"/>
                                              <w:marRight w:val="0"/>
                                              <w:marTop w:val="0"/>
                                              <w:marBottom w:val="0"/>
                                              <w:divBdr>
                                                <w:top w:val="none" w:sz="0" w:space="0" w:color="auto"/>
                                                <w:left w:val="none" w:sz="0" w:space="0" w:color="auto"/>
                                                <w:bottom w:val="none" w:sz="0" w:space="0" w:color="auto"/>
                                                <w:right w:val="none" w:sz="0" w:space="0" w:color="auto"/>
                                              </w:divBdr>
                                              <w:divsChild>
                                                <w:div w:id="1125805310">
                                                  <w:marLeft w:val="0"/>
                                                  <w:marRight w:val="0"/>
                                                  <w:marTop w:val="0"/>
                                                  <w:marBottom w:val="0"/>
                                                  <w:divBdr>
                                                    <w:top w:val="none" w:sz="0" w:space="0" w:color="auto"/>
                                                    <w:left w:val="none" w:sz="0" w:space="0" w:color="auto"/>
                                                    <w:bottom w:val="none" w:sz="0" w:space="0" w:color="auto"/>
                                                    <w:right w:val="none" w:sz="0" w:space="0" w:color="auto"/>
                                                  </w:divBdr>
                                                  <w:divsChild>
                                                    <w:div w:id="1611472223">
                                                      <w:marLeft w:val="0"/>
                                                      <w:marRight w:val="0"/>
                                                      <w:marTop w:val="0"/>
                                                      <w:marBottom w:val="0"/>
                                                      <w:divBdr>
                                                        <w:top w:val="none" w:sz="0" w:space="0" w:color="auto"/>
                                                        <w:left w:val="none" w:sz="0" w:space="0" w:color="auto"/>
                                                        <w:bottom w:val="none" w:sz="0" w:space="0" w:color="auto"/>
                                                        <w:right w:val="none" w:sz="0" w:space="0" w:color="auto"/>
                                                      </w:divBdr>
                                                      <w:divsChild>
                                                        <w:div w:id="1736657104">
                                                          <w:marLeft w:val="0"/>
                                                          <w:marRight w:val="0"/>
                                                          <w:marTop w:val="0"/>
                                                          <w:marBottom w:val="0"/>
                                                          <w:divBdr>
                                                            <w:top w:val="none" w:sz="0" w:space="0" w:color="auto"/>
                                                            <w:left w:val="none" w:sz="0" w:space="0" w:color="auto"/>
                                                            <w:bottom w:val="none" w:sz="0" w:space="0" w:color="auto"/>
                                                            <w:right w:val="none" w:sz="0" w:space="0" w:color="auto"/>
                                                          </w:divBdr>
                                                          <w:divsChild>
                                                            <w:div w:id="1698117492">
                                                              <w:marLeft w:val="0"/>
                                                              <w:marRight w:val="0"/>
                                                              <w:marTop w:val="0"/>
                                                              <w:marBottom w:val="0"/>
                                                              <w:divBdr>
                                                                <w:top w:val="none" w:sz="0" w:space="0" w:color="auto"/>
                                                                <w:left w:val="none" w:sz="0" w:space="0" w:color="auto"/>
                                                                <w:bottom w:val="none" w:sz="0" w:space="0" w:color="auto"/>
                                                                <w:right w:val="none" w:sz="0" w:space="0" w:color="auto"/>
                                                              </w:divBdr>
                                                              <w:divsChild>
                                                                <w:div w:id="1952470391">
                                                                  <w:marLeft w:val="0"/>
                                                                  <w:marRight w:val="0"/>
                                                                  <w:marTop w:val="0"/>
                                                                  <w:marBottom w:val="0"/>
                                                                  <w:divBdr>
                                                                    <w:top w:val="none" w:sz="0" w:space="0" w:color="auto"/>
                                                                    <w:left w:val="none" w:sz="0" w:space="0" w:color="auto"/>
                                                                    <w:bottom w:val="none" w:sz="0" w:space="0" w:color="auto"/>
                                                                    <w:right w:val="none" w:sz="0" w:space="0" w:color="auto"/>
                                                                  </w:divBdr>
                                                                  <w:divsChild>
                                                                    <w:div w:id="1636251461">
                                                                      <w:marLeft w:val="0"/>
                                                                      <w:marRight w:val="0"/>
                                                                      <w:marTop w:val="0"/>
                                                                      <w:marBottom w:val="0"/>
                                                                      <w:divBdr>
                                                                        <w:top w:val="none" w:sz="0" w:space="0" w:color="auto"/>
                                                                        <w:left w:val="none" w:sz="0" w:space="0" w:color="auto"/>
                                                                        <w:bottom w:val="none" w:sz="0" w:space="0" w:color="auto"/>
                                                                        <w:right w:val="none" w:sz="0" w:space="0" w:color="auto"/>
                                                                      </w:divBdr>
                                                                      <w:divsChild>
                                                                        <w:div w:id="128480977">
                                                                          <w:marLeft w:val="0"/>
                                                                          <w:marRight w:val="0"/>
                                                                          <w:marTop w:val="0"/>
                                                                          <w:marBottom w:val="0"/>
                                                                          <w:divBdr>
                                                                            <w:top w:val="none" w:sz="0" w:space="0" w:color="auto"/>
                                                                            <w:left w:val="none" w:sz="0" w:space="0" w:color="auto"/>
                                                                            <w:bottom w:val="none" w:sz="0" w:space="0" w:color="auto"/>
                                                                            <w:right w:val="none" w:sz="0" w:space="0" w:color="auto"/>
                                                                          </w:divBdr>
                                                                          <w:divsChild>
                                                                            <w:div w:id="173308810">
                                                                              <w:marLeft w:val="0"/>
                                                                              <w:marRight w:val="0"/>
                                                                              <w:marTop w:val="0"/>
                                                                              <w:marBottom w:val="0"/>
                                                                              <w:divBdr>
                                                                                <w:top w:val="none" w:sz="0" w:space="0" w:color="auto"/>
                                                                                <w:left w:val="none" w:sz="0" w:space="0" w:color="auto"/>
                                                                                <w:bottom w:val="none" w:sz="0" w:space="0" w:color="auto"/>
                                                                                <w:right w:val="none" w:sz="0" w:space="0" w:color="auto"/>
                                                                              </w:divBdr>
                                                                              <w:divsChild>
                                                                                <w:div w:id="1566992989">
                                                                                  <w:marLeft w:val="0"/>
                                                                                  <w:marRight w:val="0"/>
                                                                                  <w:marTop w:val="0"/>
                                                                                  <w:marBottom w:val="0"/>
                                                                                  <w:divBdr>
                                                                                    <w:top w:val="none" w:sz="0" w:space="0" w:color="auto"/>
                                                                                    <w:left w:val="none" w:sz="0" w:space="0" w:color="auto"/>
                                                                                    <w:bottom w:val="none" w:sz="0" w:space="0" w:color="auto"/>
                                                                                    <w:right w:val="none" w:sz="0" w:space="0" w:color="auto"/>
                                                                                  </w:divBdr>
                                                                                  <w:divsChild>
                                                                                    <w:div w:id="1544906978">
                                                                                      <w:marLeft w:val="0"/>
                                                                                      <w:marRight w:val="0"/>
                                                                                      <w:marTop w:val="0"/>
                                                                                      <w:marBottom w:val="0"/>
                                                                                      <w:divBdr>
                                                                                        <w:top w:val="none" w:sz="0" w:space="0" w:color="auto"/>
                                                                                        <w:left w:val="none" w:sz="0" w:space="0" w:color="auto"/>
                                                                                        <w:bottom w:val="none" w:sz="0" w:space="0" w:color="auto"/>
                                                                                        <w:right w:val="none" w:sz="0" w:space="0" w:color="auto"/>
                                                                                      </w:divBdr>
                                                                                      <w:divsChild>
                                                                                        <w:div w:id="162791546">
                                                                                          <w:marLeft w:val="0"/>
                                                                                          <w:marRight w:val="0"/>
                                                                                          <w:marTop w:val="0"/>
                                                                                          <w:marBottom w:val="0"/>
                                                                                          <w:divBdr>
                                                                                            <w:top w:val="none" w:sz="0" w:space="0" w:color="auto"/>
                                                                                            <w:left w:val="none" w:sz="0" w:space="0" w:color="auto"/>
                                                                                            <w:bottom w:val="none" w:sz="0" w:space="0" w:color="auto"/>
                                                                                            <w:right w:val="none" w:sz="0" w:space="0" w:color="auto"/>
                                                                                          </w:divBdr>
                                                                                          <w:divsChild>
                                                                                            <w:div w:id="1549684745">
                                                                                              <w:marLeft w:val="0"/>
                                                                                              <w:marRight w:val="0"/>
                                                                                              <w:marTop w:val="0"/>
                                                                                              <w:marBottom w:val="0"/>
                                                                                              <w:divBdr>
                                                                                                <w:top w:val="none" w:sz="0" w:space="0" w:color="auto"/>
                                                                                                <w:left w:val="none" w:sz="0" w:space="0" w:color="auto"/>
                                                                                                <w:bottom w:val="none" w:sz="0" w:space="0" w:color="auto"/>
                                                                                                <w:right w:val="none" w:sz="0" w:space="0" w:color="auto"/>
                                                                                              </w:divBdr>
                                                                                              <w:divsChild>
                                                                                                <w:div w:id="79646564">
                                                                                                  <w:marLeft w:val="833"/>
                                                                                                  <w:marRight w:val="0"/>
                                                                                                  <w:marTop w:val="0"/>
                                                                                                  <w:marBottom w:val="120"/>
                                                                                                  <w:divBdr>
                                                                                                    <w:top w:val="none" w:sz="0" w:space="0" w:color="auto"/>
                                                                                                    <w:left w:val="none" w:sz="0" w:space="0" w:color="auto"/>
                                                                                                    <w:bottom w:val="none" w:sz="0" w:space="0" w:color="auto"/>
                                                                                                    <w:right w:val="none" w:sz="0" w:space="0" w:color="auto"/>
                                                                                                  </w:divBdr>
                                                                                                </w:div>
                                                                                                <w:div w:id="163279400">
                                                                                                  <w:marLeft w:val="833"/>
                                                                                                  <w:marRight w:val="0"/>
                                                                                                  <w:marTop w:val="0"/>
                                                                                                  <w:marBottom w:val="120"/>
                                                                                                  <w:divBdr>
                                                                                                    <w:top w:val="none" w:sz="0" w:space="0" w:color="auto"/>
                                                                                                    <w:left w:val="none" w:sz="0" w:space="0" w:color="auto"/>
                                                                                                    <w:bottom w:val="none" w:sz="0" w:space="0" w:color="auto"/>
                                                                                                    <w:right w:val="none" w:sz="0" w:space="0" w:color="auto"/>
                                                                                                  </w:divBdr>
                                                                                                </w:div>
                                                                                                <w:div w:id="185679269">
                                                                                                  <w:marLeft w:val="833"/>
                                                                                                  <w:marRight w:val="0"/>
                                                                                                  <w:marTop w:val="0"/>
                                                                                                  <w:marBottom w:val="120"/>
                                                                                                  <w:divBdr>
                                                                                                    <w:top w:val="none" w:sz="0" w:space="0" w:color="auto"/>
                                                                                                    <w:left w:val="none" w:sz="0" w:space="0" w:color="auto"/>
                                                                                                    <w:bottom w:val="none" w:sz="0" w:space="0" w:color="auto"/>
                                                                                                    <w:right w:val="none" w:sz="0" w:space="0" w:color="auto"/>
                                                                                                  </w:divBdr>
                                                                                                </w:div>
                                                                                                <w:div w:id="201358451">
                                                                                                  <w:marLeft w:val="1440"/>
                                                                                                  <w:marRight w:val="0"/>
                                                                                                  <w:marTop w:val="0"/>
                                                                                                  <w:marBottom w:val="120"/>
                                                                                                  <w:divBdr>
                                                                                                    <w:top w:val="none" w:sz="0" w:space="0" w:color="auto"/>
                                                                                                    <w:left w:val="none" w:sz="0" w:space="0" w:color="auto"/>
                                                                                                    <w:bottom w:val="none" w:sz="0" w:space="0" w:color="auto"/>
                                                                                                    <w:right w:val="none" w:sz="0" w:space="0" w:color="auto"/>
                                                                                                  </w:divBdr>
                                                                                                </w:div>
                                                                                                <w:div w:id="375542537">
                                                                                                  <w:marLeft w:val="0"/>
                                                                                                  <w:marRight w:val="0"/>
                                                                                                  <w:marTop w:val="0"/>
                                                                                                  <w:marBottom w:val="0"/>
                                                                                                  <w:divBdr>
                                                                                                    <w:top w:val="none" w:sz="0" w:space="0" w:color="auto"/>
                                                                                                    <w:left w:val="none" w:sz="0" w:space="0" w:color="auto"/>
                                                                                                    <w:bottom w:val="none" w:sz="0" w:space="0" w:color="auto"/>
                                                                                                    <w:right w:val="none" w:sz="0" w:space="0" w:color="auto"/>
                                                                                                  </w:divBdr>
                                                                                                </w:div>
                                                                                                <w:div w:id="586229923">
                                                                                                  <w:marLeft w:val="833"/>
                                                                                                  <w:marRight w:val="0"/>
                                                                                                  <w:marTop w:val="0"/>
                                                                                                  <w:marBottom w:val="120"/>
                                                                                                  <w:divBdr>
                                                                                                    <w:top w:val="none" w:sz="0" w:space="0" w:color="auto"/>
                                                                                                    <w:left w:val="none" w:sz="0" w:space="0" w:color="auto"/>
                                                                                                    <w:bottom w:val="none" w:sz="0" w:space="0" w:color="auto"/>
                                                                                                    <w:right w:val="none" w:sz="0" w:space="0" w:color="auto"/>
                                                                                                  </w:divBdr>
                                                                                                </w:div>
                                                                                                <w:div w:id="1189415700">
                                                                                                  <w:marLeft w:val="833"/>
                                                                                                  <w:marRight w:val="0"/>
                                                                                                  <w:marTop w:val="0"/>
                                                                                                  <w:marBottom w:val="120"/>
                                                                                                  <w:divBdr>
                                                                                                    <w:top w:val="none" w:sz="0" w:space="0" w:color="auto"/>
                                                                                                    <w:left w:val="none" w:sz="0" w:space="0" w:color="auto"/>
                                                                                                    <w:bottom w:val="none" w:sz="0" w:space="0" w:color="auto"/>
                                                                                                    <w:right w:val="none" w:sz="0" w:space="0" w:color="auto"/>
                                                                                                  </w:divBdr>
                                                                                                </w:div>
                                                                                                <w:div w:id="1706756082">
                                                                                                  <w:marLeft w:val="144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55708435">
      <w:bodyDiv w:val="1"/>
      <w:marLeft w:val="0"/>
      <w:marRight w:val="0"/>
      <w:marTop w:val="0"/>
      <w:marBottom w:val="0"/>
      <w:divBdr>
        <w:top w:val="none" w:sz="0" w:space="0" w:color="auto"/>
        <w:left w:val="none" w:sz="0" w:space="0" w:color="auto"/>
        <w:bottom w:val="none" w:sz="0" w:space="0" w:color="auto"/>
        <w:right w:val="none" w:sz="0" w:space="0" w:color="auto"/>
      </w:divBdr>
      <w:divsChild>
        <w:div w:id="350649862">
          <w:marLeft w:val="446"/>
          <w:marRight w:val="0"/>
          <w:marTop w:val="0"/>
          <w:marBottom w:val="0"/>
          <w:divBdr>
            <w:top w:val="none" w:sz="0" w:space="0" w:color="auto"/>
            <w:left w:val="none" w:sz="0" w:space="0" w:color="auto"/>
            <w:bottom w:val="none" w:sz="0" w:space="0" w:color="auto"/>
            <w:right w:val="none" w:sz="0" w:space="0" w:color="auto"/>
          </w:divBdr>
        </w:div>
        <w:div w:id="2146386166">
          <w:marLeft w:val="446"/>
          <w:marRight w:val="0"/>
          <w:marTop w:val="0"/>
          <w:marBottom w:val="0"/>
          <w:divBdr>
            <w:top w:val="none" w:sz="0" w:space="0" w:color="auto"/>
            <w:left w:val="none" w:sz="0" w:space="0" w:color="auto"/>
            <w:bottom w:val="none" w:sz="0" w:space="0" w:color="auto"/>
            <w:right w:val="none" w:sz="0" w:space="0" w:color="auto"/>
          </w:divBdr>
        </w:div>
      </w:divsChild>
    </w:div>
    <w:div w:id="1467238085">
      <w:bodyDiv w:val="1"/>
      <w:marLeft w:val="0"/>
      <w:marRight w:val="0"/>
      <w:marTop w:val="0"/>
      <w:marBottom w:val="0"/>
      <w:divBdr>
        <w:top w:val="none" w:sz="0" w:space="0" w:color="auto"/>
        <w:left w:val="none" w:sz="0" w:space="0" w:color="auto"/>
        <w:bottom w:val="none" w:sz="0" w:space="0" w:color="auto"/>
        <w:right w:val="none" w:sz="0" w:space="0" w:color="auto"/>
      </w:divBdr>
    </w:div>
    <w:div w:id="1496141643">
      <w:bodyDiv w:val="1"/>
      <w:marLeft w:val="0"/>
      <w:marRight w:val="0"/>
      <w:marTop w:val="0"/>
      <w:marBottom w:val="0"/>
      <w:divBdr>
        <w:top w:val="none" w:sz="0" w:space="0" w:color="auto"/>
        <w:left w:val="none" w:sz="0" w:space="0" w:color="auto"/>
        <w:bottom w:val="none" w:sz="0" w:space="0" w:color="auto"/>
        <w:right w:val="none" w:sz="0" w:space="0" w:color="auto"/>
      </w:divBdr>
    </w:div>
    <w:div w:id="1519152579">
      <w:bodyDiv w:val="1"/>
      <w:marLeft w:val="0"/>
      <w:marRight w:val="0"/>
      <w:marTop w:val="0"/>
      <w:marBottom w:val="0"/>
      <w:divBdr>
        <w:top w:val="none" w:sz="0" w:space="0" w:color="auto"/>
        <w:left w:val="none" w:sz="0" w:space="0" w:color="auto"/>
        <w:bottom w:val="none" w:sz="0" w:space="0" w:color="auto"/>
        <w:right w:val="none" w:sz="0" w:space="0" w:color="auto"/>
      </w:divBdr>
      <w:divsChild>
        <w:div w:id="1955749633">
          <w:marLeft w:val="0"/>
          <w:marRight w:val="0"/>
          <w:marTop w:val="0"/>
          <w:marBottom w:val="0"/>
          <w:divBdr>
            <w:top w:val="none" w:sz="0" w:space="0" w:color="auto"/>
            <w:left w:val="none" w:sz="0" w:space="0" w:color="auto"/>
            <w:bottom w:val="none" w:sz="0" w:space="0" w:color="auto"/>
            <w:right w:val="none" w:sz="0" w:space="0" w:color="auto"/>
          </w:divBdr>
          <w:divsChild>
            <w:div w:id="1609704126">
              <w:marLeft w:val="0"/>
              <w:marRight w:val="0"/>
              <w:marTop w:val="0"/>
              <w:marBottom w:val="0"/>
              <w:divBdr>
                <w:top w:val="none" w:sz="0" w:space="0" w:color="auto"/>
                <w:left w:val="none" w:sz="0" w:space="0" w:color="auto"/>
                <w:bottom w:val="none" w:sz="0" w:space="0" w:color="auto"/>
                <w:right w:val="none" w:sz="0" w:space="0" w:color="auto"/>
              </w:divBdr>
              <w:divsChild>
                <w:div w:id="861015170">
                  <w:marLeft w:val="0"/>
                  <w:marRight w:val="0"/>
                  <w:marTop w:val="0"/>
                  <w:marBottom w:val="0"/>
                  <w:divBdr>
                    <w:top w:val="none" w:sz="0" w:space="0" w:color="auto"/>
                    <w:left w:val="none" w:sz="0" w:space="0" w:color="auto"/>
                    <w:bottom w:val="none" w:sz="0" w:space="0" w:color="auto"/>
                    <w:right w:val="none" w:sz="0" w:space="0" w:color="auto"/>
                  </w:divBdr>
                  <w:divsChild>
                    <w:div w:id="289092036">
                      <w:marLeft w:val="0"/>
                      <w:marRight w:val="0"/>
                      <w:marTop w:val="0"/>
                      <w:marBottom w:val="0"/>
                      <w:divBdr>
                        <w:top w:val="none" w:sz="0" w:space="0" w:color="auto"/>
                        <w:left w:val="none" w:sz="0" w:space="0" w:color="auto"/>
                        <w:bottom w:val="none" w:sz="0" w:space="0" w:color="auto"/>
                        <w:right w:val="none" w:sz="0" w:space="0" w:color="auto"/>
                      </w:divBdr>
                      <w:divsChild>
                        <w:div w:id="783890466">
                          <w:marLeft w:val="0"/>
                          <w:marRight w:val="0"/>
                          <w:marTop w:val="0"/>
                          <w:marBottom w:val="0"/>
                          <w:divBdr>
                            <w:top w:val="none" w:sz="0" w:space="0" w:color="auto"/>
                            <w:left w:val="none" w:sz="0" w:space="0" w:color="auto"/>
                            <w:bottom w:val="none" w:sz="0" w:space="0" w:color="auto"/>
                            <w:right w:val="none" w:sz="0" w:space="0" w:color="auto"/>
                          </w:divBdr>
                          <w:divsChild>
                            <w:div w:id="863634003">
                              <w:marLeft w:val="0"/>
                              <w:marRight w:val="0"/>
                              <w:marTop w:val="0"/>
                              <w:marBottom w:val="0"/>
                              <w:divBdr>
                                <w:top w:val="none" w:sz="0" w:space="0" w:color="auto"/>
                                <w:left w:val="none" w:sz="0" w:space="0" w:color="auto"/>
                                <w:bottom w:val="none" w:sz="0" w:space="0" w:color="auto"/>
                                <w:right w:val="none" w:sz="0" w:space="0" w:color="auto"/>
                              </w:divBdr>
                              <w:divsChild>
                                <w:div w:id="2034114830">
                                  <w:marLeft w:val="0"/>
                                  <w:marRight w:val="0"/>
                                  <w:marTop w:val="0"/>
                                  <w:marBottom w:val="0"/>
                                  <w:divBdr>
                                    <w:top w:val="none" w:sz="0" w:space="0" w:color="auto"/>
                                    <w:left w:val="none" w:sz="0" w:space="0" w:color="auto"/>
                                    <w:bottom w:val="none" w:sz="0" w:space="0" w:color="auto"/>
                                    <w:right w:val="none" w:sz="0" w:space="0" w:color="auto"/>
                                  </w:divBdr>
                                  <w:divsChild>
                                    <w:div w:id="1354646352">
                                      <w:marLeft w:val="0"/>
                                      <w:marRight w:val="0"/>
                                      <w:marTop w:val="0"/>
                                      <w:marBottom w:val="0"/>
                                      <w:divBdr>
                                        <w:top w:val="none" w:sz="0" w:space="0" w:color="auto"/>
                                        <w:left w:val="none" w:sz="0" w:space="0" w:color="auto"/>
                                        <w:bottom w:val="none" w:sz="0" w:space="0" w:color="auto"/>
                                        <w:right w:val="none" w:sz="0" w:space="0" w:color="auto"/>
                                      </w:divBdr>
                                      <w:divsChild>
                                        <w:div w:id="1633485236">
                                          <w:marLeft w:val="0"/>
                                          <w:marRight w:val="0"/>
                                          <w:marTop w:val="0"/>
                                          <w:marBottom w:val="0"/>
                                          <w:divBdr>
                                            <w:top w:val="none" w:sz="0" w:space="0" w:color="auto"/>
                                            <w:left w:val="none" w:sz="0" w:space="0" w:color="auto"/>
                                            <w:bottom w:val="none" w:sz="0" w:space="0" w:color="auto"/>
                                            <w:right w:val="none" w:sz="0" w:space="0" w:color="auto"/>
                                          </w:divBdr>
                                          <w:divsChild>
                                            <w:div w:id="70930760">
                                              <w:marLeft w:val="0"/>
                                              <w:marRight w:val="0"/>
                                              <w:marTop w:val="0"/>
                                              <w:marBottom w:val="0"/>
                                              <w:divBdr>
                                                <w:top w:val="none" w:sz="0" w:space="0" w:color="auto"/>
                                                <w:left w:val="none" w:sz="0" w:space="0" w:color="auto"/>
                                                <w:bottom w:val="none" w:sz="0" w:space="0" w:color="auto"/>
                                                <w:right w:val="none" w:sz="0" w:space="0" w:color="auto"/>
                                              </w:divBdr>
                                              <w:divsChild>
                                                <w:div w:id="1972249549">
                                                  <w:marLeft w:val="0"/>
                                                  <w:marRight w:val="0"/>
                                                  <w:marTop w:val="0"/>
                                                  <w:marBottom w:val="0"/>
                                                  <w:divBdr>
                                                    <w:top w:val="none" w:sz="0" w:space="0" w:color="auto"/>
                                                    <w:left w:val="none" w:sz="0" w:space="0" w:color="auto"/>
                                                    <w:bottom w:val="none" w:sz="0" w:space="0" w:color="auto"/>
                                                    <w:right w:val="none" w:sz="0" w:space="0" w:color="auto"/>
                                                  </w:divBdr>
                                                  <w:divsChild>
                                                    <w:div w:id="983582014">
                                                      <w:marLeft w:val="0"/>
                                                      <w:marRight w:val="0"/>
                                                      <w:marTop w:val="0"/>
                                                      <w:marBottom w:val="0"/>
                                                      <w:divBdr>
                                                        <w:top w:val="none" w:sz="0" w:space="0" w:color="auto"/>
                                                        <w:left w:val="none" w:sz="0" w:space="0" w:color="auto"/>
                                                        <w:bottom w:val="none" w:sz="0" w:space="0" w:color="auto"/>
                                                        <w:right w:val="none" w:sz="0" w:space="0" w:color="auto"/>
                                                      </w:divBdr>
                                                      <w:divsChild>
                                                        <w:div w:id="1826584319">
                                                          <w:marLeft w:val="0"/>
                                                          <w:marRight w:val="0"/>
                                                          <w:marTop w:val="0"/>
                                                          <w:marBottom w:val="0"/>
                                                          <w:divBdr>
                                                            <w:top w:val="none" w:sz="0" w:space="0" w:color="auto"/>
                                                            <w:left w:val="none" w:sz="0" w:space="0" w:color="auto"/>
                                                            <w:bottom w:val="none" w:sz="0" w:space="0" w:color="auto"/>
                                                            <w:right w:val="none" w:sz="0" w:space="0" w:color="auto"/>
                                                          </w:divBdr>
                                                          <w:divsChild>
                                                            <w:div w:id="2004428408">
                                                              <w:marLeft w:val="0"/>
                                                              <w:marRight w:val="0"/>
                                                              <w:marTop w:val="0"/>
                                                              <w:marBottom w:val="0"/>
                                                              <w:divBdr>
                                                                <w:top w:val="none" w:sz="0" w:space="0" w:color="auto"/>
                                                                <w:left w:val="none" w:sz="0" w:space="0" w:color="auto"/>
                                                                <w:bottom w:val="none" w:sz="0" w:space="0" w:color="auto"/>
                                                                <w:right w:val="none" w:sz="0" w:space="0" w:color="auto"/>
                                                              </w:divBdr>
                                                              <w:divsChild>
                                                                <w:div w:id="1764376500">
                                                                  <w:marLeft w:val="0"/>
                                                                  <w:marRight w:val="0"/>
                                                                  <w:marTop w:val="0"/>
                                                                  <w:marBottom w:val="0"/>
                                                                  <w:divBdr>
                                                                    <w:top w:val="none" w:sz="0" w:space="0" w:color="auto"/>
                                                                    <w:left w:val="none" w:sz="0" w:space="0" w:color="auto"/>
                                                                    <w:bottom w:val="none" w:sz="0" w:space="0" w:color="auto"/>
                                                                    <w:right w:val="none" w:sz="0" w:space="0" w:color="auto"/>
                                                                  </w:divBdr>
                                                                  <w:divsChild>
                                                                    <w:div w:id="528683666">
                                                                      <w:marLeft w:val="0"/>
                                                                      <w:marRight w:val="0"/>
                                                                      <w:marTop w:val="0"/>
                                                                      <w:marBottom w:val="0"/>
                                                                      <w:divBdr>
                                                                        <w:top w:val="none" w:sz="0" w:space="0" w:color="auto"/>
                                                                        <w:left w:val="none" w:sz="0" w:space="0" w:color="auto"/>
                                                                        <w:bottom w:val="none" w:sz="0" w:space="0" w:color="auto"/>
                                                                        <w:right w:val="none" w:sz="0" w:space="0" w:color="auto"/>
                                                                      </w:divBdr>
                                                                      <w:divsChild>
                                                                        <w:div w:id="346445684">
                                                                          <w:marLeft w:val="0"/>
                                                                          <w:marRight w:val="0"/>
                                                                          <w:marTop w:val="0"/>
                                                                          <w:marBottom w:val="0"/>
                                                                          <w:divBdr>
                                                                            <w:top w:val="none" w:sz="0" w:space="0" w:color="auto"/>
                                                                            <w:left w:val="none" w:sz="0" w:space="0" w:color="auto"/>
                                                                            <w:bottom w:val="none" w:sz="0" w:space="0" w:color="auto"/>
                                                                            <w:right w:val="none" w:sz="0" w:space="0" w:color="auto"/>
                                                                          </w:divBdr>
                                                                          <w:divsChild>
                                                                            <w:div w:id="1238514102">
                                                                              <w:marLeft w:val="0"/>
                                                                              <w:marRight w:val="0"/>
                                                                              <w:marTop w:val="0"/>
                                                                              <w:marBottom w:val="0"/>
                                                                              <w:divBdr>
                                                                                <w:top w:val="none" w:sz="0" w:space="0" w:color="auto"/>
                                                                                <w:left w:val="none" w:sz="0" w:space="0" w:color="auto"/>
                                                                                <w:bottom w:val="none" w:sz="0" w:space="0" w:color="auto"/>
                                                                                <w:right w:val="none" w:sz="0" w:space="0" w:color="auto"/>
                                                                              </w:divBdr>
                                                                              <w:divsChild>
                                                                                <w:div w:id="616452507">
                                                                                  <w:marLeft w:val="0"/>
                                                                                  <w:marRight w:val="0"/>
                                                                                  <w:marTop w:val="0"/>
                                                                                  <w:marBottom w:val="0"/>
                                                                                  <w:divBdr>
                                                                                    <w:top w:val="none" w:sz="0" w:space="0" w:color="auto"/>
                                                                                    <w:left w:val="none" w:sz="0" w:space="0" w:color="auto"/>
                                                                                    <w:bottom w:val="none" w:sz="0" w:space="0" w:color="auto"/>
                                                                                    <w:right w:val="none" w:sz="0" w:space="0" w:color="auto"/>
                                                                                  </w:divBdr>
                                                                                  <w:divsChild>
                                                                                    <w:div w:id="447894878">
                                                                                      <w:marLeft w:val="0"/>
                                                                                      <w:marRight w:val="0"/>
                                                                                      <w:marTop w:val="0"/>
                                                                                      <w:marBottom w:val="0"/>
                                                                                      <w:divBdr>
                                                                                        <w:top w:val="none" w:sz="0" w:space="0" w:color="auto"/>
                                                                                        <w:left w:val="none" w:sz="0" w:space="0" w:color="auto"/>
                                                                                        <w:bottom w:val="none" w:sz="0" w:space="0" w:color="auto"/>
                                                                                        <w:right w:val="none" w:sz="0" w:space="0" w:color="auto"/>
                                                                                      </w:divBdr>
                                                                                      <w:divsChild>
                                                                                        <w:div w:id="1810435574">
                                                                                          <w:marLeft w:val="0"/>
                                                                                          <w:marRight w:val="0"/>
                                                                                          <w:marTop w:val="0"/>
                                                                                          <w:marBottom w:val="0"/>
                                                                                          <w:divBdr>
                                                                                            <w:top w:val="none" w:sz="0" w:space="0" w:color="auto"/>
                                                                                            <w:left w:val="none" w:sz="0" w:space="0" w:color="auto"/>
                                                                                            <w:bottom w:val="none" w:sz="0" w:space="0" w:color="auto"/>
                                                                                            <w:right w:val="none" w:sz="0" w:space="0" w:color="auto"/>
                                                                                          </w:divBdr>
                                                                                          <w:divsChild>
                                                                                            <w:div w:id="155151891">
                                                                                              <w:marLeft w:val="0"/>
                                                                                              <w:marRight w:val="0"/>
                                                                                              <w:marTop w:val="0"/>
                                                                                              <w:marBottom w:val="0"/>
                                                                                              <w:divBdr>
                                                                                                <w:top w:val="none" w:sz="0" w:space="0" w:color="auto"/>
                                                                                                <w:left w:val="none" w:sz="0" w:space="0" w:color="auto"/>
                                                                                                <w:bottom w:val="none" w:sz="0" w:space="0" w:color="auto"/>
                                                                                                <w:right w:val="none" w:sz="0" w:space="0" w:color="auto"/>
                                                                                              </w:divBdr>
                                                                                              <w:divsChild>
                                                                                                <w:div w:id="1542211672">
                                                                                                  <w:marLeft w:val="0"/>
                                                                                                  <w:marRight w:val="0"/>
                                                                                                  <w:marTop w:val="0"/>
                                                                                                  <w:marBottom w:val="0"/>
                                                                                                  <w:divBdr>
                                                                                                    <w:top w:val="none" w:sz="0" w:space="0" w:color="auto"/>
                                                                                                    <w:left w:val="none" w:sz="0" w:space="0" w:color="auto"/>
                                                                                                    <w:bottom w:val="none" w:sz="0" w:space="0" w:color="auto"/>
                                                                                                    <w:right w:val="none" w:sz="0" w:space="0" w:color="auto"/>
                                                                                                  </w:divBdr>
                                                                                                </w:div>
                                                                                                <w:div w:id="181675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19419390">
      <w:bodyDiv w:val="1"/>
      <w:marLeft w:val="0"/>
      <w:marRight w:val="0"/>
      <w:marTop w:val="0"/>
      <w:marBottom w:val="0"/>
      <w:divBdr>
        <w:top w:val="none" w:sz="0" w:space="0" w:color="auto"/>
        <w:left w:val="none" w:sz="0" w:space="0" w:color="auto"/>
        <w:bottom w:val="none" w:sz="0" w:space="0" w:color="auto"/>
        <w:right w:val="none" w:sz="0" w:space="0" w:color="auto"/>
      </w:divBdr>
    </w:div>
    <w:div w:id="1523741824">
      <w:bodyDiv w:val="1"/>
      <w:marLeft w:val="0"/>
      <w:marRight w:val="0"/>
      <w:marTop w:val="0"/>
      <w:marBottom w:val="0"/>
      <w:divBdr>
        <w:top w:val="none" w:sz="0" w:space="0" w:color="auto"/>
        <w:left w:val="none" w:sz="0" w:space="0" w:color="auto"/>
        <w:bottom w:val="none" w:sz="0" w:space="0" w:color="auto"/>
        <w:right w:val="none" w:sz="0" w:space="0" w:color="auto"/>
      </w:divBdr>
    </w:div>
    <w:div w:id="1528760233">
      <w:bodyDiv w:val="1"/>
      <w:marLeft w:val="0"/>
      <w:marRight w:val="0"/>
      <w:marTop w:val="0"/>
      <w:marBottom w:val="0"/>
      <w:divBdr>
        <w:top w:val="none" w:sz="0" w:space="0" w:color="auto"/>
        <w:left w:val="none" w:sz="0" w:space="0" w:color="auto"/>
        <w:bottom w:val="none" w:sz="0" w:space="0" w:color="auto"/>
        <w:right w:val="none" w:sz="0" w:space="0" w:color="auto"/>
      </w:divBdr>
    </w:div>
    <w:div w:id="1529219347">
      <w:bodyDiv w:val="1"/>
      <w:marLeft w:val="0"/>
      <w:marRight w:val="0"/>
      <w:marTop w:val="0"/>
      <w:marBottom w:val="0"/>
      <w:divBdr>
        <w:top w:val="none" w:sz="0" w:space="0" w:color="auto"/>
        <w:left w:val="none" w:sz="0" w:space="0" w:color="auto"/>
        <w:bottom w:val="none" w:sz="0" w:space="0" w:color="auto"/>
        <w:right w:val="none" w:sz="0" w:space="0" w:color="auto"/>
      </w:divBdr>
    </w:div>
    <w:div w:id="1540782330">
      <w:bodyDiv w:val="1"/>
      <w:marLeft w:val="0"/>
      <w:marRight w:val="0"/>
      <w:marTop w:val="0"/>
      <w:marBottom w:val="0"/>
      <w:divBdr>
        <w:top w:val="none" w:sz="0" w:space="0" w:color="auto"/>
        <w:left w:val="none" w:sz="0" w:space="0" w:color="auto"/>
        <w:bottom w:val="none" w:sz="0" w:space="0" w:color="auto"/>
        <w:right w:val="none" w:sz="0" w:space="0" w:color="auto"/>
      </w:divBdr>
    </w:div>
    <w:div w:id="1583904405">
      <w:bodyDiv w:val="1"/>
      <w:marLeft w:val="0"/>
      <w:marRight w:val="0"/>
      <w:marTop w:val="0"/>
      <w:marBottom w:val="0"/>
      <w:divBdr>
        <w:top w:val="none" w:sz="0" w:space="0" w:color="auto"/>
        <w:left w:val="none" w:sz="0" w:space="0" w:color="auto"/>
        <w:bottom w:val="none" w:sz="0" w:space="0" w:color="auto"/>
        <w:right w:val="none" w:sz="0" w:space="0" w:color="auto"/>
      </w:divBdr>
    </w:div>
    <w:div w:id="1585411766">
      <w:bodyDiv w:val="1"/>
      <w:marLeft w:val="0"/>
      <w:marRight w:val="0"/>
      <w:marTop w:val="0"/>
      <w:marBottom w:val="0"/>
      <w:divBdr>
        <w:top w:val="none" w:sz="0" w:space="0" w:color="auto"/>
        <w:left w:val="none" w:sz="0" w:space="0" w:color="auto"/>
        <w:bottom w:val="none" w:sz="0" w:space="0" w:color="auto"/>
        <w:right w:val="none" w:sz="0" w:space="0" w:color="auto"/>
      </w:divBdr>
    </w:div>
    <w:div w:id="1587879467">
      <w:bodyDiv w:val="1"/>
      <w:marLeft w:val="0"/>
      <w:marRight w:val="0"/>
      <w:marTop w:val="0"/>
      <w:marBottom w:val="0"/>
      <w:divBdr>
        <w:top w:val="none" w:sz="0" w:space="0" w:color="auto"/>
        <w:left w:val="none" w:sz="0" w:space="0" w:color="auto"/>
        <w:bottom w:val="none" w:sz="0" w:space="0" w:color="auto"/>
        <w:right w:val="none" w:sz="0" w:space="0" w:color="auto"/>
      </w:divBdr>
    </w:div>
    <w:div w:id="1592929114">
      <w:bodyDiv w:val="1"/>
      <w:marLeft w:val="0"/>
      <w:marRight w:val="0"/>
      <w:marTop w:val="0"/>
      <w:marBottom w:val="0"/>
      <w:divBdr>
        <w:top w:val="none" w:sz="0" w:space="0" w:color="auto"/>
        <w:left w:val="none" w:sz="0" w:space="0" w:color="auto"/>
        <w:bottom w:val="none" w:sz="0" w:space="0" w:color="auto"/>
        <w:right w:val="none" w:sz="0" w:space="0" w:color="auto"/>
      </w:divBdr>
    </w:div>
    <w:div w:id="1629898857">
      <w:bodyDiv w:val="1"/>
      <w:marLeft w:val="0"/>
      <w:marRight w:val="0"/>
      <w:marTop w:val="0"/>
      <w:marBottom w:val="0"/>
      <w:divBdr>
        <w:top w:val="none" w:sz="0" w:space="0" w:color="auto"/>
        <w:left w:val="none" w:sz="0" w:space="0" w:color="auto"/>
        <w:bottom w:val="none" w:sz="0" w:space="0" w:color="auto"/>
        <w:right w:val="none" w:sz="0" w:space="0" w:color="auto"/>
      </w:divBdr>
      <w:divsChild>
        <w:div w:id="13239745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514828">
      <w:bodyDiv w:val="1"/>
      <w:marLeft w:val="0"/>
      <w:marRight w:val="0"/>
      <w:marTop w:val="0"/>
      <w:marBottom w:val="0"/>
      <w:divBdr>
        <w:top w:val="none" w:sz="0" w:space="0" w:color="auto"/>
        <w:left w:val="none" w:sz="0" w:space="0" w:color="auto"/>
        <w:bottom w:val="none" w:sz="0" w:space="0" w:color="auto"/>
        <w:right w:val="none" w:sz="0" w:space="0" w:color="auto"/>
      </w:divBdr>
    </w:div>
    <w:div w:id="1664240514">
      <w:bodyDiv w:val="1"/>
      <w:marLeft w:val="0"/>
      <w:marRight w:val="0"/>
      <w:marTop w:val="0"/>
      <w:marBottom w:val="0"/>
      <w:divBdr>
        <w:top w:val="none" w:sz="0" w:space="0" w:color="auto"/>
        <w:left w:val="none" w:sz="0" w:space="0" w:color="auto"/>
        <w:bottom w:val="none" w:sz="0" w:space="0" w:color="auto"/>
        <w:right w:val="none" w:sz="0" w:space="0" w:color="auto"/>
      </w:divBdr>
      <w:divsChild>
        <w:div w:id="1821573963">
          <w:marLeft w:val="0"/>
          <w:marRight w:val="0"/>
          <w:marTop w:val="0"/>
          <w:marBottom w:val="0"/>
          <w:divBdr>
            <w:top w:val="none" w:sz="0" w:space="0" w:color="auto"/>
            <w:left w:val="none" w:sz="0" w:space="0" w:color="auto"/>
            <w:bottom w:val="none" w:sz="0" w:space="0" w:color="auto"/>
            <w:right w:val="none" w:sz="0" w:space="0" w:color="auto"/>
          </w:divBdr>
          <w:divsChild>
            <w:div w:id="1442802501">
              <w:marLeft w:val="0"/>
              <w:marRight w:val="0"/>
              <w:marTop w:val="0"/>
              <w:marBottom w:val="0"/>
              <w:divBdr>
                <w:top w:val="none" w:sz="0" w:space="0" w:color="auto"/>
                <w:left w:val="none" w:sz="0" w:space="0" w:color="auto"/>
                <w:bottom w:val="none" w:sz="0" w:space="0" w:color="auto"/>
                <w:right w:val="none" w:sz="0" w:space="0" w:color="auto"/>
              </w:divBdr>
              <w:divsChild>
                <w:div w:id="2064517666">
                  <w:marLeft w:val="0"/>
                  <w:marRight w:val="0"/>
                  <w:marTop w:val="0"/>
                  <w:marBottom w:val="0"/>
                  <w:divBdr>
                    <w:top w:val="none" w:sz="0" w:space="0" w:color="auto"/>
                    <w:left w:val="none" w:sz="0" w:space="0" w:color="auto"/>
                    <w:bottom w:val="none" w:sz="0" w:space="0" w:color="auto"/>
                    <w:right w:val="none" w:sz="0" w:space="0" w:color="auto"/>
                  </w:divBdr>
                  <w:divsChild>
                    <w:div w:id="1384409772">
                      <w:marLeft w:val="0"/>
                      <w:marRight w:val="0"/>
                      <w:marTop w:val="0"/>
                      <w:marBottom w:val="0"/>
                      <w:divBdr>
                        <w:top w:val="none" w:sz="0" w:space="0" w:color="auto"/>
                        <w:left w:val="none" w:sz="0" w:space="0" w:color="auto"/>
                        <w:bottom w:val="none" w:sz="0" w:space="0" w:color="auto"/>
                        <w:right w:val="none" w:sz="0" w:space="0" w:color="auto"/>
                      </w:divBdr>
                      <w:divsChild>
                        <w:div w:id="1405109545">
                          <w:marLeft w:val="0"/>
                          <w:marRight w:val="0"/>
                          <w:marTop w:val="0"/>
                          <w:marBottom w:val="0"/>
                          <w:divBdr>
                            <w:top w:val="none" w:sz="0" w:space="0" w:color="auto"/>
                            <w:left w:val="none" w:sz="0" w:space="0" w:color="auto"/>
                            <w:bottom w:val="none" w:sz="0" w:space="0" w:color="auto"/>
                            <w:right w:val="none" w:sz="0" w:space="0" w:color="auto"/>
                          </w:divBdr>
                          <w:divsChild>
                            <w:div w:id="1877111271">
                              <w:marLeft w:val="0"/>
                              <w:marRight w:val="0"/>
                              <w:marTop w:val="0"/>
                              <w:marBottom w:val="0"/>
                              <w:divBdr>
                                <w:top w:val="none" w:sz="0" w:space="0" w:color="auto"/>
                                <w:left w:val="none" w:sz="0" w:space="0" w:color="auto"/>
                                <w:bottom w:val="none" w:sz="0" w:space="0" w:color="auto"/>
                                <w:right w:val="none" w:sz="0" w:space="0" w:color="auto"/>
                              </w:divBdr>
                              <w:divsChild>
                                <w:div w:id="1823500945">
                                  <w:marLeft w:val="0"/>
                                  <w:marRight w:val="0"/>
                                  <w:marTop w:val="0"/>
                                  <w:marBottom w:val="0"/>
                                  <w:divBdr>
                                    <w:top w:val="none" w:sz="0" w:space="0" w:color="auto"/>
                                    <w:left w:val="none" w:sz="0" w:space="0" w:color="auto"/>
                                    <w:bottom w:val="none" w:sz="0" w:space="0" w:color="auto"/>
                                    <w:right w:val="none" w:sz="0" w:space="0" w:color="auto"/>
                                  </w:divBdr>
                                  <w:divsChild>
                                    <w:div w:id="797797830">
                                      <w:marLeft w:val="0"/>
                                      <w:marRight w:val="0"/>
                                      <w:marTop w:val="0"/>
                                      <w:marBottom w:val="0"/>
                                      <w:divBdr>
                                        <w:top w:val="none" w:sz="0" w:space="0" w:color="auto"/>
                                        <w:left w:val="none" w:sz="0" w:space="0" w:color="auto"/>
                                        <w:bottom w:val="none" w:sz="0" w:space="0" w:color="auto"/>
                                        <w:right w:val="none" w:sz="0" w:space="0" w:color="auto"/>
                                      </w:divBdr>
                                      <w:divsChild>
                                        <w:div w:id="365906316">
                                          <w:marLeft w:val="0"/>
                                          <w:marRight w:val="0"/>
                                          <w:marTop w:val="0"/>
                                          <w:marBottom w:val="0"/>
                                          <w:divBdr>
                                            <w:top w:val="none" w:sz="0" w:space="0" w:color="auto"/>
                                            <w:left w:val="none" w:sz="0" w:space="0" w:color="auto"/>
                                            <w:bottom w:val="none" w:sz="0" w:space="0" w:color="auto"/>
                                            <w:right w:val="none" w:sz="0" w:space="0" w:color="auto"/>
                                          </w:divBdr>
                                          <w:divsChild>
                                            <w:div w:id="968902765">
                                              <w:marLeft w:val="0"/>
                                              <w:marRight w:val="0"/>
                                              <w:marTop w:val="0"/>
                                              <w:marBottom w:val="0"/>
                                              <w:divBdr>
                                                <w:top w:val="none" w:sz="0" w:space="0" w:color="auto"/>
                                                <w:left w:val="none" w:sz="0" w:space="0" w:color="auto"/>
                                                <w:bottom w:val="none" w:sz="0" w:space="0" w:color="auto"/>
                                                <w:right w:val="none" w:sz="0" w:space="0" w:color="auto"/>
                                              </w:divBdr>
                                              <w:divsChild>
                                                <w:div w:id="1236479791">
                                                  <w:marLeft w:val="0"/>
                                                  <w:marRight w:val="0"/>
                                                  <w:marTop w:val="0"/>
                                                  <w:marBottom w:val="0"/>
                                                  <w:divBdr>
                                                    <w:top w:val="none" w:sz="0" w:space="0" w:color="auto"/>
                                                    <w:left w:val="none" w:sz="0" w:space="0" w:color="auto"/>
                                                    <w:bottom w:val="none" w:sz="0" w:space="0" w:color="auto"/>
                                                    <w:right w:val="none" w:sz="0" w:space="0" w:color="auto"/>
                                                  </w:divBdr>
                                                  <w:divsChild>
                                                    <w:div w:id="1019963621">
                                                      <w:marLeft w:val="0"/>
                                                      <w:marRight w:val="0"/>
                                                      <w:marTop w:val="0"/>
                                                      <w:marBottom w:val="0"/>
                                                      <w:divBdr>
                                                        <w:top w:val="none" w:sz="0" w:space="0" w:color="auto"/>
                                                        <w:left w:val="none" w:sz="0" w:space="0" w:color="auto"/>
                                                        <w:bottom w:val="none" w:sz="0" w:space="0" w:color="auto"/>
                                                        <w:right w:val="none" w:sz="0" w:space="0" w:color="auto"/>
                                                      </w:divBdr>
                                                      <w:divsChild>
                                                        <w:div w:id="48193761">
                                                          <w:marLeft w:val="0"/>
                                                          <w:marRight w:val="0"/>
                                                          <w:marTop w:val="0"/>
                                                          <w:marBottom w:val="0"/>
                                                          <w:divBdr>
                                                            <w:top w:val="none" w:sz="0" w:space="0" w:color="auto"/>
                                                            <w:left w:val="none" w:sz="0" w:space="0" w:color="auto"/>
                                                            <w:bottom w:val="none" w:sz="0" w:space="0" w:color="auto"/>
                                                            <w:right w:val="none" w:sz="0" w:space="0" w:color="auto"/>
                                                          </w:divBdr>
                                                          <w:divsChild>
                                                            <w:div w:id="1683359387">
                                                              <w:marLeft w:val="0"/>
                                                              <w:marRight w:val="0"/>
                                                              <w:marTop w:val="0"/>
                                                              <w:marBottom w:val="0"/>
                                                              <w:divBdr>
                                                                <w:top w:val="none" w:sz="0" w:space="0" w:color="auto"/>
                                                                <w:left w:val="none" w:sz="0" w:space="0" w:color="auto"/>
                                                                <w:bottom w:val="none" w:sz="0" w:space="0" w:color="auto"/>
                                                                <w:right w:val="none" w:sz="0" w:space="0" w:color="auto"/>
                                                              </w:divBdr>
                                                              <w:divsChild>
                                                                <w:div w:id="266159185">
                                                                  <w:marLeft w:val="0"/>
                                                                  <w:marRight w:val="0"/>
                                                                  <w:marTop w:val="0"/>
                                                                  <w:marBottom w:val="0"/>
                                                                  <w:divBdr>
                                                                    <w:top w:val="none" w:sz="0" w:space="0" w:color="auto"/>
                                                                    <w:left w:val="none" w:sz="0" w:space="0" w:color="auto"/>
                                                                    <w:bottom w:val="none" w:sz="0" w:space="0" w:color="auto"/>
                                                                    <w:right w:val="none" w:sz="0" w:space="0" w:color="auto"/>
                                                                  </w:divBdr>
                                                                  <w:divsChild>
                                                                    <w:div w:id="1216816064">
                                                                      <w:marLeft w:val="0"/>
                                                                      <w:marRight w:val="0"/>
                                                                      <w:marTop w:val="0"/>
                                                                      <w:marBottom w:val="0"/>
                                                                      <w:divBdr>
                                                                        <w:top w:val="none" w:sz="0" w:space="0" w:color="auto"/>
                                                                        <w:left w:val="none" w:sz="0" w:space="0" w:color="auto"/>
                                                                        <w:bottom w:val="none" w:sz="0" w:space="0" w:color="auto"/>
                                                                        <w:right w:val="none" w:sz="0" w:space="0" w:color="auto"/>
                                                                      </w:divBdr>
                                                                      <w:divsChild>
                                                                        <w:div w:id="40793358">
                                                                          <w:marLeft w:val="0"/>
                                                                          <w:marRight w:val="0"/>
                                                                          <w:marTop w:val="0"/>
                                                                          <w:marBottom w:val="0"/>
                                                                          <w:divBdr>
                                                                            <w:top w:val="none" w:sz="0" w:space="0" w:color="auto"/>
                                                                            <w:left w:val="none" w:sz="0" w:space="0" w:color="auto"/>
                                                                            <w:bottom w:val="none" w:sz="0" w:space="0" w:color="auto"/>
                                                                            <w:right w:val="none" w:sz="0" w:space="0" w:color="auto"/>
                                                                          </w:divBdr>
                                                                          <w:divsChild>
                                                                            <w:div w:id="390730850">
                                                                              <w:marLeft w:val="0"/>
                                                                              <w:marRight w:val="0"/>
                                                                              <w:marTop w:val="0"/>
                                                                              <w:marBottom w:val="0"/>
                                                                              <w:divBdr>
                                                                                <w:top w:val="none" w:sz="0" w:space="0" w:color="auto"/>
                                                                                <w:left w:val="none" w:sz="0" w:space="0" w:color="auto"/>
                                                                                <w:bottom w:val="none" w:sz="0" w:space="0" w:color="auto"/>
                                                                                <w:right w:val="none" w:sz="0" w:space="0" w:color="auto"/>
                                                                              </w:divBdr>
                                                                              <w:divsChild>
                                                                                <w:div w:id="1279217096">
                                                                                  <w:marLeft w:val="0"/>
                                                                                  <w:marRight w:val="0"/>
                                                                                  <w:marTop w:val="0"/>
                                                                                  <w:marBottom w:val="0"/>
                                                                                  <w:divBdr>
                                                                                    <w:top w:val="none" w:sz="0" w:space="0" w:color="auto"/>
                                                                                    <w:left w:val="none" w:sz="0" w:space="0" w:color="auto"/>
                                                                                    <w:bottom w:val="none" w:sz="0" w:space="0" w:color="auto"/>
                                                                                    <w:right w:val="none" w:sz="0" w:space="0" w:color="auto"/>
                                                                                  </w:divBdr>
                                                                                  <w:divsChild>
                                                                                    <w:div w:id="1888908201">
                                                                                      <w:marLeft w:val="0"/>
                                                                                      <w:marRight w:val="0"/>
                                                                                      <w:marTop w:val="0"/>
                                                                                      <w:marBottom w:val="0"/>
                                                                                      <w:divBdr>
                                                                                        <w:top w:val="none" w:sz="0" w:space="0" w:color="auto"/>
                                                                                        <w:left w:val="none" w:sz="0" w:space="0" w:color="auto"/>
                                                                                        <w:bottom w:val="none" w:sz="0" w:space="0" w:color="auto"/>
                                                                                        <w:right w:val="none" w:sz="0" w:space="0" w:color="auto"/>
                                                                                      </w:divBdr>
                                                                                      <w:divsChild>
                                                                                        <w:div w:id="1550258954">
                                                                                          <w:marLeft w:val="0"/>
                                                                                          <w:marRight w:val="0"/>
                                                                                          <w:marTop w:val="0"/>
                                                                                          <w:marBottom w:val="0"/>
                                                                                          <w:divBdr>
                                                                                            <w:top w:val="none" w:sz="0" w:space="0" w:color="auto"/>
                                                                                            <w:left w:val="none" w:sz="0" w:space="0" w:color="auto"/>
                                                                                            <w:bottom w:val="none" w:sz="0" w:space="0" w:color="auto"/>
                                                                                            <w:right w:val="none" w:sz="0" w:space="0" w:color="auto"/>
                                                                                          </w:divBdr>
                                                                                          <w:divsChild>
                                                                                            <w:div w:id="894118794">
                                                                                              <w:marLeft w:val="0"/>
                                                                                              <w:marRight w:val="0"/>
                                                                                              <w:marTop w:val="0"/>
                                                                                              <w:marBottom w:val="0"/>
                                                                                              <w:divBdr>
                                                                                                <w:top w:val="none" w:sz="0" w:space="0" w:color="auto"/>
                                                                                                <w:left w:val="none" w:sz="0" w:space="0" w:color="auto"/>
                                                                                                <w:bottom w:val="none" w:sz="0" w:space="0" w:color="auto"/>
                                                                                                <w:right w:val="none" w:sz="0" w:space="0" w:color="auto"/>
                                                                                              </w:divBdr>
                                                                                              <w:divsChild>
                                                                                                <w:div w:id="68370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4475018">
      <w:bodyDiv w:val="1"/>
      <w:marLeft w:val="0"/>
      <w:marRight w:val="0"/>
      <w:marTop w:val="0"/>
      <w:marBottom w:val="0"/>
      <w:divBdr>
        <w:top w:val="none" w:sz="0" w:space="0" w:color="auto"/>
        <w:left w:val="none" w:sz="0" w:space="0" w:color="auto"/>
        <w:bottom w:val="none" w:sz="0" w:space="0" w:color="auto"/>
        <w:right w:val="none" w:sz="0" w:space="0" w:color="auto"/>
      </w:divBdr>
    </w:div>
    <w:div w:id="1694917443">
      <w:bodyDiv w:val="1"/>
      <w:marLeft w:val="0"/>
      <w:marRight w:val="0"/>
      <w:marTop w:val="0"/>
      <w:marBottom w:val="0"/>
      <w:divBdr>
        <w:top w:val="none" w:sz="0" w:space="0" w:color="auto"/>
        <w:left w:val="none" w:sz="0" w:space="0" w:color="auto"/>
        <w:bottom w:val="none" w:sz="0" w:space="0" w:color="auto"/>
        <w:right w:val="none" w:sz="0" w:space="0" w:color="auto"/>
      </w:divBdr>
    </w:div>
    <w:div w:id="1715151844">
      <w:bodyDiv w:val="1"/>
      <w:marLeft w:val="0"/>
      <w:marRight w:val="0"/>
      <w:marTop w:val="0"/>
      <w:marBottom w:val="0"/>
      <w:divBdr>
        <w:top w:val="none" w:sz="0" w:space="0" w:color="auto"/>
        <w:left w:val="none" w:sz="0" w:space="0" w:color="auto"/>
        <w:bottom w:val="none" w:sz="0" w:space="0" w:color="auto"/>
        <w:right w:val="none" w:sz="0" w:space="0" w:color="auto"/>
      </w:divBdr>
    </w:div>
    <w:div w:id="1718891081">
      <w:bodyDiv w:val="1"/>
      <w:marLeft w:val="0"/>
      <w:marRight w:val="0"/>
      <w:marTop w:val="0"/>
      <w:marBottom w:val="0"/>
      <w:divBdr>
        <w:top w:val="none" w:sz="0" w:space="0" w:color="auto"/>
        <w:left w:val="none" w:sz="0" w:space="0" w:color="auto"/>
        <w:bottom w:val="none" w:sz="0" w:space="0" w:color="auto"/>
        <w:right w:val="none" w:sz="0" w:space="0" w:color="auto"/>
      </w:divBdr>
      <w:divsChild>
        <w:div w:id="1466318421">
          <w:marLeft w:val="0"/>
          <w:marRight w:val="0"/>
          <w:marTop w:val="0"/>
          <w:marBottom w:val="0"/>
          <w:divBdr>
            <w:top w:val="none" w:sz="0" w:space="0" w:color="auto"/>
            <w:left w:val="none" w:sz="0" w:space="0" w:color="auto"/>
            <w:bottom w:val="none" w:sz="0" w:space="0" w:color="auto"/>
            <w:right w:val="none" w:sz="0" w:space="0" w:color="auto"/>
          </w:divBdr>
          <w:divsChild>
            <w:div w:id="41947600">
              <w:marLeft w:val="0"/>
              <w:marRight w:val="0"/>
              <w:marTop w:val="0"/>
              <w:marBottom w:val="0"/>
              <w:divBdr>
                <w:top w:val="none" w:sz="0" w:space="0" w:color="auto"/>
                <w:left w:val="none" w:sz="0" w:space="0" w:color="auto"/>
                <w:bottom w:val="none" w:sz="0" w:space="0" w:color="auto"/>
                <w:right w:val="none" w:sz="0" w:space="0" w:color="auto"/>
              </w:divBdr>
              <w:divsChild>
                <w:div w:id="1962762006">
                  <w:marLeft w:val="0"/>
                  <w:marRight w:val="0"/>
                  <w:marTop w:val="0"/>
                  <w:marBottom w:val="0"/>
                  <w:divBdr>
                    <w:top w:val="none" w:sz="0" w:space="0" w:color="auto"/>
                    <w:left w:val="none" w:sz="0" w:space="0" w:color="auto"/>
                    <w:bottom w:val="none" w:sz="0" w:space="0" w:color="auto"/>
                    <w:right w:val="none" w:sz="0" w:space="0" w:color="auto"/>
                  </w:divBdr>
                  <w:divsChild>
                    <w:div w:id="2704352">
                      <w:marLeft w:val="0"/>
                      <w:marRight w:val="0"/>
                      <w:marTop w:val="0"/>
                      <w:marBottom w:val="0"/>
                      <w:divBdr>
                        <w:top w:val="none" w:sz="0" w:space="0" w:color="auto"/>
                        <w:left w:val="none" w:sz="0" w:space="0" w:color="auto"/>
                        <w:bottom w:val="none" w:sz="0" w:space="0" w:color="auto"/>
                        <w:right w:val="none" w:sz="0" w:space="0" w:color="auto"/>
                      </w:divBdr>
                      <w:divsChild>
                        <w:div w:id="99381423">
                          <w:marLeft w:val="0"/>
                          <w:marRight w:val="0"/>
                          <w:marTop w:val="0"/>
                          <w:marBottom w:val="0"/>
                          <w:divBdr>
                            <w:top w:val="none" w:sz="0" w:space="0" w:color="auto"/>
                            <w:left w:val="none" w:sz="0" w:space="0" w:color="auto"/>
                            <w:bottom w:val="none" w:sz="0" w:space="0" w:color="auto"/>
                            <w:right w:val="none" w:sz="0" w:space="0" w:color="auto"/>
                          </w:divBdr>
                          <w:divsChild>
                            <w:div w:id="1042023805">
                              <w:marLeft w:val="0"/>
                              <w:marRight w:val="0"/>
                              <w:marTop w:val="0"/>
                              <w:marBottom w:val="0"/>
                              <w:divBdr>
                                <w:top w:val="none" w:sz="0" w:space="0" w:color="auto"/>
                                <w:left w:val="none" w:sz="0" w:space="0" w:color="auto"/>
                                <w:bottom w:val="none" w:sz="0" w:space="0" w:color="auto"/>
                                <w:right w:val="none" w:sz="0" w:space="0" w:color="auto"/>
                              </w:divBdr>
                              <w:divsChild>
                                <w:div w:id="257830733">
                                  <w:marLeft w:val="0"/>
                                  <w:marRight w:val="0"/>
                                  <w:marTop w:val="0"/>
                                  <w:marBottom w:val="0"/>
                                  <w:divBdr>
                                    <w:top w:val="none" w:sz="0" w:space="0" w:color="auto"/>
                                    <w:left w:val="none" w:sz="0" w:space="0" w:color="auto"/>
                                    <w:bottom w:val="none" w:sz="0" w:space="0" w:color="auto"/>
                                    <w:right w:val="none" w:sz="0" w:space="0" w:color="auto"/>
                                  </w:divBdr>
                                  <w:divsChild>
                                    <w:div w:id="1553880787">
                                      <w:marLeft w:val="0"/>
                                      <w:marRight w:val="0"/>
                                      <w:marTop w:val="0"/>
                                      <w:marBottom w:val="0"/>
                                      <w:divBdr>
                                        <w:top w:val="none" w:sz="0" w:space="0" w:color="auto"/>
                                        <w:left w:val="none" w:sz="0" w:space="0" w:color="auto"/>
                                        <w:bottom w:val="none" w:sz="0" w:space="0" w:color="auto"/>
                                        <w:right w:val="none" w:sz="0" w:space="0" w:color="auto"/>
                                      </w:divBdr>
                                      <w:divsChild>
                                        <w:div w:id="1263995176">
                                          <w:marLeft w:val="0"/>
                                          <w:marRight w:val="0"/>
                                          <w:marTop w:val="0"/>
                                          <w:marBottom w:val="0"/>
                                          <w:divBdr>
                                            <w:top w:val="none" w:sz="0" w:space="0" w:color="auto"/>
                                            <w:left w:val="none" w:sz="0" w:space="0" w:color="auto"/>
                                            <w:bottom w:val="none" w:sz="0" w:space="0" w:color="auto"/>
                                            <w:right w:val="none" w:sz="0" w:space="0" w:color="auto"/>
                                          </w:divBdr>
                                          <w:divsChild>
                                            <w:div w:id="729577102">
                                              <w:marLeft w:val="0"/>
                                              <w:marRight w:val="0"/>
                                              <w:marTop w:val="0"/>
                                              <w:marBottom w:val="0"/>
                                              <w:divBdr>
                                                <w:top w:val="none" w:sz="0" w:space="0" w:color="auto"/>
                                                <w:left w:val="none" w:sz="0" w:space="0" w:color="auto"/>
                                                <w:bottom w:val="none" w:sz="0" w:space="0" w:color="auto"/>
                                                <w:right w:val="none" w:sz="0" w:space="0" w:color="auto"/>
                                              </w:divBdr>
                                              <w:divsChild>
                                                <w:div w:id="1876967676">
                                                  <w:marLeft w:val="0"/>
                                                  <w:marRight w:val="0"/>
                                                  <w:marTop w:val="0"/>
                                                  <w:marBottom w:val="0"/>
                                                  <w:divBdr>
                                                    <w:top w:val="none" w:sz="0" w:space="0" w:color="auto"/>
                                                    <w:left w:val="none" w:sz="0" w:space="0" w:color="auto"/>
                                                    <w:bottom w:val="none" w:sz="0" w:space="0" w:color="auto"/>
                                                    <w:right w:val="none" w:sz="0" w:space="0" w:color="auto"/>
                                                  </w:divBdr>
                                                  <w:divsChild>
                                                    <w:div w:id="397827992">
                                                      <w:marLeft w:val="0"/>
                                                      <w:marRight w:val="0"/>
                                                      <w:marTop w:val="0"/>
                                                      <w:marBottom w:val="0"/>
                                                      <w:divBdr>
                                                        <w:top w:val="none" w:sz="0" w:space="0" w:color="auto"/>
                                                        <w:left w:val="none" w:sz="0" w:space="0" w:color="auto"/>
                                                        <w:bottom w:val="none" w:sz="0" w:space="0" w:color="auto"/>
                                                        <w:right w:val="none" w:sz="0" w:space="0" w:color="auto"/>
                                                      </w:divBdr>
                                                      <w:divsChild>
                                                        <w:div w:id="1982155408">
                                                          <w:marLeft w:val="0"/>
                                                          <w:marRight w:val="0"/>
                                                          <w:marTop w:val="0"/>
                                                          <w:marBottom w:val="0"/>
                                                          <w:divBdr>
                                                            <w:top w:val="none" w:sz="0" w:space="0" w:color="auto"/>
                                                            <w:left w:val="none" w:sz="0" w:space="0" w:color="auto"/>
                                                            <w:bottom w:val="none" w:sz="0" w:space="0" w:color="auto"/>
                                                            <w:right w:val="none" w:sz="0" w:space="0" w:color="auto"/>
                                                          </w:divBdr>
                                                          <w:divsChild>
                                                            <w:div w:id="809861055">
                                                              <w:marLeft w:val="0"/>
                                                              <w:marRight w:val="0"/>
                                                              <w:marTop w:val="0"/>
                                                              <w:marBottom w:val="0"/>
                                                              <w:divBdr>
                                                                <w:top w:val="none" w:sz="0" w:space="0" w:color="auto"/>
                                                                <w:left w:val="none" w:sz="0" w:space="0" w:color="auto"/>
                                                                <w:bottom w:val="none" w:sz="0" w:space="0" w:color="auto"/>
                                                                <w:right w:val="none" w:sz="0" w:space="0" w:color="auto"/>
                                                              </w:divBdr>
                                                              <w:divsChild>
                                                                <w:div w:id="907691364">
                                                                  <w:marLeft w:val="0"/>
                                                                  <w:marRight w:val="0"/>
                                                                  <w:marTop w:val="0"/>
                                                                  <w:marBottom w:val="0"/>
                                                                  <w:divBdr>
                                                                    <w:top w:val="none" w:sz="0" w:space="0" w:color="auto"/>
                                                                    <w:left w:val="none" w:sz="0" w:space="0" w:color="auto"/>
                                                                    <w:bottom w:val="none" w:sz="0" w:space="0" w:color="auto"/>
                                                                    <w:right w:val="none" w:sz="0" w:space="0" w:color="auto"/>
                                                                  </w:divBdr>
                                                                  <w:divsChild>
                                                                    <w:div w:id="1194735634">
                                                                      <w:marLeft w:val="0"/>
                                                                      <w:marRight w:val="0"/>
                                                                      <w:marTop w:val="0"/>
                                                                      <w:marBottom w:val="0"/>
                                                                      <w:divBdr>
                                                                        <w:top w:val="none" w:sz="0" w:space="0" w:color="auto"/>
                                                                        <w:left w:val="none" w:sz="0" w:space="0" w:color="auto"/>
                                                                        <w:bottom w:val="none" w:sz="0" w:space="0" w:color="auto"/>
                                                                        <w:right w:val="none" w:sz="0" w:space="0" w:color="auto"/>
                                                                      </w:divBdr>
                                                                      <w:divsChild>
                                                                        <w:div w:id="181432189">
                                                                          <w:marLeft w:val="0"/>
                                                                          <w:marRight w:val="0"/>
                                                                          <w:marTop w:val="0"/>
                                                                          <w:marBottom w:val="0"/>
                                                                          <w:divBdr>
                                                                            <w:top w:val="none" w:sz="0" w:space="0" w:color="auto"/>
                                                                            <w:left w:val="none" w:sz="0" w:space="0" w:color="auto"/>
                                                                            <w:bottom w:val="none" w:sz="0" w:space="0" w:color="auto"/>
                                                                            <w:right w:val="none" w:sz="0" w:space="0" w:color="auto"/>
                                                                          </w:divBdr>
                                                                          <w:divsChild>
                                                                            <w:div w:id="511341092">
                                                                              <w:marLeft w:val="0"/>
                                                                              <w:marRight w:val="0"/>
                                                                              <w:marTop w:val="0"/>
                                                                              <w:marBottom w:val="0"/>
                                                                              <w:divBdr>
                                                                                <w:top w:val="none" w:sz="0" w:space="0" w:color="auto"/>
                                                                                <w:left w:val="none" w:sz="0" w:space="0" w:color="auto"/>
                                                                                <w:bottom w:val="none" w:sz="0" w:space="0" w:color="auto"/>
                                                                                <w:right w:val="none" w:sz="0" w:space="0" w:color="auto"/>
                                                                              </w:divBdr>
                                                                              <w:divsChild>
                                                                                <w:div w:id="696856043">
                                                                                  <w:marLeft w:val="0"/>
                                                                                  <w:marRight w:val="0"/>
                                                                                  <w:marTop w:val="0"/>
                                                                                  <w:marBottom w:val="0"/>
                                                                                  <w:divBdr>
                                                                                    <w:top w:val="none" w:sz="0" w:space="0" w:color="auto"/>
                                                                                    <w:left w:val="none" w:sz="0" w:space="0" w:color="auto"/>
                                                                                    <w:bottom w:val="none" w:sz="0" w:space="0" w:color="auto"/>
                                                                                    <w:right w:val="none" w:sz="0" w:space="0" w:color="auto"/>
                                                                                  </w:divBdr>
                                                                                  <w:divsChild>
                                                                                    <w:div w:id="652638514">
                                                                                      <w:marLeft w:val="0"/>
                                                                                      <w:marRight w:val="0"/>
                                                                                      <w:marTop w:val="0"/>
                                                                                      <w:marBottom w:val="0"/>
                                                                                      <w:divBdr>
                                                                                        <w:top w:val="none" w:sz="0" w:space="0" w:color="auto"/>
                                                                                        <w:left w:val="none" w:sz="0" w:space="0" w:color="auto"/>
                                                                                        <w:bottom w:val="none" w:sz="0" w:space="0" w:color="auto"/>
                                                                                        <w:right w:val="none" w:sz="0" w:space="0" w:color="auto"/>
                                                                                      </w:divBdr>
                                                                                      <w:divsChild>
                                                                                        <w:div w:id="658073695">
                                                                                          <w:marLeft w:val="0"/>
                                                                                          <w:marRight w:val="0"/>
                                                                                          <w:marTop w:val="0"/>
                                                                                          <w:marBottom w:val="0"/>
                                                                                          <w:divBdr>
                                                                                            <w:top w:val="none" w:sz="0" w:space="0" w:color="auto"/>
                                                                                            <w:left w:val="none" w:sz="0" w:space="0" w:color="auto"/>
                                                                                            <w:bottom w:val="none" w:sz="0" w:space="0" w:color="auto"/>
                                                                                            <w:right w:val="none" w:sz="0" w:space="0" w:color="auto"/>
                                                                                          </w:divBdr>
                                                                                          <w:divsChild>
                                                                                            <w:div w:id="783772560">
                                                                                              <w:marLeft w:val="0"/>
                                                                                              <w:marRight w:val="0"/>
                                                                                              <w:marTop w:val="0"/>
                                                                                              <w:marBottom w:val="0"/>
                                                                                              <w:divBdr>
                                                                                                <w:top w:val="none" w:sz="0" w:space="0" w:color="auto"/>
                                                                                                <w:left w:val="none" w:sz="0" w:space="0" w:color="auto"/>
                                                                                                <w:bottom w:val="none" w:sz="0" w:space="0" w:color="auto"/>
                                                                                                <w:right w:val="none" w:sz="0" w:space="0" w:color="auto"/>
                                                                                              </w:divBdr>
                                                                                              <w:divsChild>
                                                                                                <w:div w:id="282351665">
                                                                                                  <w:marLeft w:val="1440"/>
                                                                                                  <w:marRight w:val="0"/>
                                                                                                  <w:marTop w:val="0"/>
                                                                                                  <w:marBottom w:val="120"/>
                                                                                                  <w:divBdr>
                                                                                                    <w:top w:val="none" w:sz="0" w:space="0" w:color="auto"/>
                                                                                                    <w:left w:val="none" w:sz="0" w:space="0" w:color="auto"/>
                                                                                                    <w:bottom w:val="none" w:sz="0" w:space="0" w:color="auto"/>
                                                                                                    <w:right w:val="none" w:sz="0" w:space="0" w:color="auto"/>
                                                                                                  </w:divBdr>
                                                                                                </w:div>
                                                                                                <w:div w:id="350374101">
                                                                                                  <w:marLeft w:val="833"/>
                                                                                                  <w:marRight w:val="0"/>
                                                                                                  <w:marTop w:val="0"/>
                                                                                                  <w:marBottom w:val="120"/>
                                                                                                  <w:divBdr>
                                                                                                    <w:top w:val="none" w:sz="0" w:space="0" w:color="auto"/>
                                                                                                    <w:left w:val="none" w:sz="0" w:space="0" w:color="auto"/>
                                                                                                    <w:bottom w:val="none" w:sz="0" w:space="0" w:color="auto"/>
                                                                                                    <w:right w:val="none" w:sz="0" w:space="0" w:color="auto"/>
                                                                                                  </w:divBdr>
                                                                                                </w:div>
                                                                                                <w:div w:id="364989518">
                                                                                                  <w:marLeft w:val="0"/>
                                                                                                  <w:marRight w:val="0"/>
                                                                                                  <w:marTop w:val="0"/>
                                                                                                  <w:marBottom w:val="0"/>
                                                                                                  <w:divBdr>
                                                                                                    <w:top w:val="none" w:sz="0" w:space="0" w:color="auto"/>
                                                                                                    <w:left w:val="none" w:sz="0" w:space="0" w:color="auto"/>
                                                                                                    <w:bottom w:val="none" w:sz="0" w:space="0" w:color="auto"/>
                                                                                                    <w:right w:val="none" w:sz="0" w:space="0" w:color="auto"/>
                                                                                                  </w:divBdr>
                                                                                                </w:div>
                                                                                                <w:div w:id="523596702">
                                                                                                  <w:marLeft w:val="833"/>
                                                                                                  <w:marRight w:val="0"/>
                                                                                                  <w:marTop w:val="0"/>
                                                                                                  <w:marBottom w:val="120"/>
                                                                                                  <w:divBdr>
                                                                                                    <w:top w:val="none" w:sz="0" w:space="0" w:color="auto"/>
                                                                                                    <w:left w:val="none" w:sz="0" w:space="0" w:color="auto"/>
                                                                                                    <w:bottom w:val="none" w:sz="0" w:space="0" w:color="auto"/>
                                                                                                    <w:right w:val="none" w:sz="0" w:space="0" w:color="auto"/>
                                                                                                  </w:divBdr>
                                                                                                </w:div>
                                                                                                <w:div w:id="698625728">
                                                                                                  <w:marLeft w:val="833"/>
                                                                                                  <w:marRight w:val="0"/>
                                                                                                  <w:marTop w:val="0"/>
                                                                                                  <w:marBottom w:val="120"/>
                                                                                                  <w:divBdr>
                                                                                                    <w:top w:val="none" w:sz="0" w:space="0" w:color="auto"/>
                                                                                                    <w:left w:val="none" w:sz="0" w:space="0" w:color="auto"/>
                                                                                                    <w:bottom w:val="none" w:sz="0" w:space="0" w:color="auto"/>
                                                                                                    <w:right w:val="none" w:sz="0" w:space="0" w:color="auto"/>
                                                                                                  </w:divBdr>
                                                                                                </w:div>
                                                                                                <w:div w:id="1282491214">
                                                                                                  <w:marLeft w:val="833"/>
                                                                                                  <w:marRight w:val="0"/>
                                                                                                  <w:marTop w:val="0"/>
                                                                                                  <w:marBottom w:val="120"/>
                                                                                                  <w:divBdr>
                                                                                                    <w:top w:val="none" w:sz="0" w:space="0" w:color="auto"/>
                                                                                                    <w:left w:val="none" w:sz="0" w:space="0" w:color="auto"/>
                                                                                                    <w:bottom w:val="none" w:sz="0" w:space="0" w:color="auto"/>
                                                                                                    <w:right w:val="none" w:sz="0" w:space="0" w:color="auto"/>
                                                                                                  </w:divBdr>
                                                                                                </w:div>
                                                                                                <w:div w:id="1940288501">
                                                                                                  <w:marLeft w:val="1440"/>
                                                                                                  <w:marRight w:val="0"/>
                                                                                                  <w:marTop w:val="0"/>
                                                                                                  <w:marBottom w:val="120"/>
                                                                                                  <w:divBdr>
                                                                                                    <w:top w:val="none" w:sz="0" w:space="0" w:color="auto"/>
                                                                                                    <w:left w:val="none" w:sz="0" w:space="0" w:color="auto"/>
                                                                                                    <w:bottom w:val="none" w:sz="0" w:space="0" w:color="auto"/>
                                                                                                    <w:right w:val="none" w:sz="0" w:space="0" w:color="auto"/>
                                                                                                  </w:divBdr>
                                                                                                </w:div>
                                                                                                <w:div w:id="2003699221">
                                                                                                  <w:marLeft w:val="833"/>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93591442">
      <w:bodyDiv w:val="1"/>
      <w:marLeft w:val="0"/>
      <w:marRight w:val="0"/>
      <w:marTop w:val="0"/>
      <w:marBottom w:val="0"/>
      <w:divBdr>
        <w:top w:val="none" w:sz="0" w:space="0" w:color="auto"/>
        <w:left w:val="none" w:sz="0" w:space="0" w:color="auto"/>
        <w:bottom w:val="none" w:sz="0" w:space="0" w:color="auto"/>
        <w:right w:val="none" w:sz="0" w:space="0" w:color="auto"/>
      </w:divBdr>
    </w:div>
    <w:div w:id="1841581925">
      <w:bodyDiv w:val="1"/>
      <w:marLeft w:val="0"/>
      <w:marRight w:val="0"/>
      <w:marTop w:val="0"/>
      <w:marBottom w:val="0"/>
      <w:divBdr>
        <w:top w:val="none" w:sz="0" w:space="0" w:color="auto"/>
        <w:left w:val="none" w:sz="0" w:space="0" w:color="auto"/>
        <w:bottom w:val="none" w:sz="0" w:space="0" w:color="auto"/>
        <w:right w:val="none" w:sz="0" w:space="0" w:color="auto"/>
      </w:divBdr>
    </w:div>
    <w:div w:id="1860505310">
      <w:bodyDiv w:val="1"/>
      <w:marLeft w:val="0"/>
      <w:marRight w:val="0"/>
      <w:marTop w:val="0"/>
      <w:marBottom w:val="0"/>
      <w:divBdr>
        <w:top w:val="none" w:sz="0" w:space="0" w:color="auto"/>
        <w:left w:val="none" w:sz="0" w:space="0" w:color="auto"/>
        <w:bottom w:val="none" w:sz="0" w:space="0" w:color="auto"/>
        <w:right w:val="none" w:sz="0" w:space="0" w:color="auto"/>
      </w:divBdr>
    </w:div>
    <w:div w:id="1909267961">
      <w:bodyDiv w:val="1"/>
      <w:marLeft w:val="0"/>
      <w:marRight w:val="0"/>
      <w:marTop w:val="0"/>
      <w:marBottom w:val="0"/>
      <w:divBdr>
        <w:top w:val="none" w:sz="0" w:space="0" w:color="auto"/>
        <w:left w:val="none" w:sz="0" w:space="0" w:color="auto"/>
        <w:bottom w:val="none" w:sz="0" w:space="0" w:color="auto"/>
        <w:right w:val="none" w:sz="0" w:space="0" w:color="auto"/>
      </w:divBdr>
    </w:div>
    <w:div w:id="1934048379">
      <w:bodyDiv w:val="1"/>
      <w:marLeft w:val="0"/>
      <w:marRight w:val="0"/>
      <w:marTop w:val="0"/>
      <w:marBottom w:val="0"/>
      <w:divBdr>
        <w:top w:val="none" w:sz="0" w:space="0" w:color="auto"/>
        <w:left w:val="none" w:sz="0" w:space="0" w:color="auto"/>
        <w:bottom w:val="none" w:sz="0" w:space="0" w:color="auto"/>
        <w:right w:val="none" w:sz="0" w:space="0" w:color="auto"/>
      </w:divBdr>
    </w:div>
    <w:div w:id="1938324087">
      <w:bodyDiv w:val="1"/>
      <w:marLeft w:val="0"/>
      <w:marRight w:val="0"/>
      <w:marTop w:val="0"/>
      <w:marBottom w:val="0"/>
      <w:divBdr>
        <w:top w:val="none" w:sz="0" w:space="0" w:color="auto"/>
        <w:left w:val="none" w:sz="0" w:space="0" w:color="auto"/>
        <w:bottom w:val="none" w:sz="0" w:space="0" w:color="auto"/>
        <w:right w:val="none" w:sz="0" w:space="0" w:color="auto"/>
      </w:divBdr>
    </w:div>
    <w:div w:id="1994329073">
      <w:bodyDiv w:val="1"/>
      <w:marLeft w:val="0"/>
      <w:marRight w:val="0"/>
      <w:marTop w:val="0"/>
      <w:marBottom w:val="0"/>
      <w:divBdr>
        <w:top w:val="none" w:sz="0" w:space="0" w:color="auto"/>
        <w:left w:val="none" w:sz="0" w:space="0" w:color="auto"/>
        <w:bottom w:val="none" w:sz="0" w:space="0" w:color="auto"/>
        <w:right w:val="none" w:sz="0" w:space="0" w:color="auto"/>
      </w:divBdr>
    </w:div>
    <w:div w:id="1998067023">
      <w:bodyDiv w:val="1"/>
      <w:marLeft w:val="0"/>
      <w:marRight w:val="0"/>
      <w:marTop w:val="0"/>
      <w:marBottom w:val="0"/>
      <w:divBdr>
        <w:top w:val="none" w:sz="0" w:space="0" w:color="auto"/>
        <w:left w:val="none" w:sz="0" w:space="0" w:color="auto"/>
        <w:bottom w:val="none" w:sz="0" w:space="0" w:color="auto"/>
        <w:right w:val="none" w:sz="0" w:space="0" w:color="auto"/>
      </w:divBdr>
    </w:div>
    <w:div w:id="2039117760">
      <w:bodyDiv w:val="1"/>
      <w:marLeft w:val="0"/>
      <w:marRight w:val="0"/>
      <w:marTop w:val="0"/>
      <w:marBottom w:val="0"/>
      <w:divBdr>
        <w:top w:val="none" w:sz="0" w:space="0" w:color="auto"/>
        <w:left w:val="none" w:sz="0" w:space="0" w:color="auto"/>
        <w:bottom w:val="none" w:sz="0" w:space="0" w:color="auto"/>
        <w:right w:val="none" w:sz="0" w:space="0" w:color="auto"/>
      </w:divBdr>
    </w:div>
    <w:div w:id="2056005463">
      <w:bodyDiv w:val="1"/>
      <w:marLeft w:val="0"/>
      <w:marRight w:val="0"/>
      <w:marTop w:val="0"/>
      <w:marBottom w:val="0"/>
      <w:divBdr>
        <w:top w:val="none" w:sz="0" w:space="0" w:color="auto"/>
        <w:left w:val="none" w:sz="0" w:space="0" w:color="auto"/>
        <w:bottom w:val="none" w:sz="0" w:space="0" w:color="auto"/>
        <w:right w:val="none" w:sz="0" w:space="0" w:color="auto"/>
      </w:divBdr>
    </w:div>
    <w:div w:id="2058626217">
      <w:bodyDiv w:val="1"/>
      <w:marLeft w:val="0"/>
      <w:marRight w:val="0"/>
      <w:marTop w:val="0"/>
      <w:marBottom w:val="0"/>
      <w:divBdr>
        <w:top w:val="none" w:sz="0" w:space="0" w:color="auto"/>
        <w:left w:val="none" w:sz="0" w:space="0" w:color="auto"/>
        <w:bottom w:val="none" w:sz="0" w:space="0" w:color="auto"/>
        <w:right w:val="none" w:sz="0" w:space="0" w:color="auto"/>
      </w:divBdr>
    </w:div>
    <w:div w:id="2067752522">
      <w:bodyDiv w:val="1"/>
      <w:marLeft w:val="0"/>
      <w:marRight w:val="0"/>
      <w:marTop w:val="0"/>
      <w:marBottom w:val="0"/>
      <w:divBdr>
        <w:top w:val="none" w:sz="0" w:space="0" w:color="auto"/>
        <w:left w:val="none" w:sz="0" w:space="0" w:color="auto"/>
        <w:bottom w:val="none" w:sz="0" w:space="0" w:color="auto"/>
        <w:right w:val="none" w:sz="0" w:space="0" w:color="auto"/>
      </w:divBdr>
    </w:div>
    <w:div w:id="2078936599">
      <w:bodyDiv w:val="1"/>
      <w:marLeft w:val="0"/>
      <w:marRight w:val="0"/>
      <w:marTop w:val="0"/>
      <w:marBottom w:val="0"/>
      <w:divBdr>
        <w:top w:val="none" w:sz="0" w:space="0" w:color="auto"/>
        <w:left w:val="none" w:sz="0" w:space="0" w:color="auto"/>
        <w:bottom w:val="none" w:sz="0" w:space="0" w:color="auto"/>
        <w:right w:val="none" w:sz="0" w:space="0" w:color="auto"/>
      </w:divBdr>
    </w:div>
    <w:div w:id="2084569365">
      <w:bodyDiv w:val="1"/>
      <w:marLeft w:val="0"/>
      <w:marRight w:val="0"/>
      <w:marTop w:val="0"/>
      <w:marBottom w:val="0"/>
      <w:divBdr>
        <w:top w:val="none" w:sz="0" w:space="0" w:color="auto"/>
        <w:left w:val="none" w:sz="0" w:space="0" w:color="auto"/>
        <w:bottom w:val="none" w:sz="0" w:space="0" w:color="auto"/>
        <w:right w:val="none" w:sz="0" w:space="0" w:color="auto"/>
      </w:divBdr>
    </w:div>
    <w:div w:id="2123836321">
      <w:bodyDiv w:val="1"/>
      <w:marLeft w:val="0"/>
      <w:marRight w:val="0"/>
      <w:marTop w:val="0"/>
      <w:marBottom w:val="0"/>
      <w:divBdr>
        <w:top w:val="none" w:sz="0" w:space="0" w:color="auto"/>
        <w:left w:val="none" w:sz="0" w:space="0" w:color="auto"/>
        <w:bottom w:val="none" w:sz="0" w:space="0" w:color="auto"/>
        <w:right w:val="none" w:sz="0" w:space="0" w:color="auto"/>
      </w:divBdr>
    </w:div>
    <w:div w:id="2136290020">
      <w:bodyDiv w:val="1"/>
      <w:marLeft w:val="0"/>
      <w:marRight w:val="0"/>
      <w:marTop w:val="0"/>
      <w:marBottom w:val="0"/>
      <w:divBdr>
        <w:top w:val="none" w:sz="0" w:space="0" w:color="auto"/>
        <w:left w:val="none" w:sz="0" w:space="0" w:color="auto"/>
        <w:bottom w:val="none" w:sz="0" w:space="0" w:color="auto"/>
        <w:right w:val="none" w:sz="0" w:space="0" w:color="auto"/>
      </w:divBdr>
      <w:divsChild>
        <w:div w:id="399325818">
          <w:marLeft w:val="0"/>
          <w:marRight w:val="0"/>
          <w:marTop w:val="0"/>
          <w:marBottom w:val="0"/>
          <w:divBdr>
            <w:top w:val="none" w:sz="0" w:space="0" w:color="auto"/>
            <w:left w:val="none" w:sz="0" w:space="0" w:color="auto"/>
            <w:bottom w:val="none" w:sz="0" w:space="0" w:color="auto"/>
            <w:right w:val="none" w:sz="0" w:space="0" w:color="auto"/>
          </w:divBdr>
          <w:divsChild>
            <w:div w:id="1047527992">
              <w:marLeft w:val="0"/>
              <w:marRight w:val="0"/>
              <w:marTop w:val="0"/>
              <w:marBottom w:val="0"/>
              <w:divBdr>
                <w:top w:val="none" w:sz="0" w:space="0" w:color="auto"/>
                <w:left w:val="none" w:sz="0" w:space="0" w:color="auto"/>
                <w:bottom w:val="none" w:sz="0" w:space="0" w:color="auto"/>
                <w:right w:val="none" w:sz="0" w:space="0" w:color="auto"/>
              </w:divBdr>
              <w:divsChild>
                <w:div w:id="1071151514">
                  <w:marLeft w:val="0"/>
                  <w:marRight w:val="0"/>
                  <w:marTop w:val="0"/>
                  <w:marBottom w:val="0"/>
                  <w:divBdr>
                    <w:top w:val="none" w:sz="0" w:space="0" w:color="auto"/>
                    <w:left w:val="none" w:sz="0" w:space="0" w:color="auto"/>
                    <w:bottom w:val="none" w:sz="0" w:space="0" w:color="auto"/>
                    <w:right w:val="none" w:sz="0" w:space="0" w:color="auto"/>
                  </w:divBdr>
                  <w:divsChild>
                    <w:div w:id="1226916413">
                      <w:marLeft w:val="0"/>
                      <w:marRight w:val="0"/>
                      <w:marTop w:val="0"/>
                      <w:marBottom w:val="0"/>
                      <w:divBdr>
                        <w:top w:val="none" w:sz="0" w:space="0" w:color="auto"/>
                        <w:left w:val="none" w:sz="0" w:space="0" w:color="auto"/>
                        <w:bottom w:val="none" w:sz="0" w:space="0" w:color="auto"/>
                        <w:right w:val="none" w:sz="0" w:space="0" w:color="auto"/>
                      </w:divBdr>
                      <w:divsChild>
                        <w:div w:id="777213486">
                          <w:marLeft w:val="0"/>
                          <w:marRight w:val="0"/>
                          <w:marTop w:val="0"/>
                          <w:marBottom w:val="0"/>
                          <w:divBdr>
                            <w:top w:val="none" w:sz="0" w:space="0" w:color="auto"/>
                            <w:left w:val="none" w:sz="0" w:space="0" w:color="auto"/>
                            <w:bottom w:val="none" w:sz="0" w:space="0" w:color="auto"/>
                            <w:right w:val="none" w:sz="0" w:space="0" w:color="auto"/>
                          </w:divBdr>
                          <w:divsChild>
                            <w:div w:id="645625735">
                              <w:marLeft w:val="0"/>
                              <w:marRight w:val="0"/>
                              <w:marTop w:val="0"/>
                              <w:marBottom w:val="0"/>
                              <w:divBdr>
                                <w:top w:val="none" w:sz="0" w:space="0" w:color="auto"/>
                                <w:left w:val="none" w:sz="0" w:space="0" w:color="auto"/>
                                <w:bottom w:val="none" w:sz="0" w:space="0" w:color="auto"/>
                                <w:right w:val="none" w:sz="0" w:space="0" w:color="auto"/>
                              </w:divBdr>
                              <w:divsChild>
                                <w:div w:id="599222731">
                                  <w:marLeft w:val="0"/>
                                  <w:marRight w:val="0"/>
                                  <w:marTop w:val="0"/>
                                  <w:marBottom w:val="0"/>
                                  <w:divBdr>
                                    <w:top w:val="none" w:sz="0" w:space="0" w:color="auto"/>
                                    <w:left w:val="none" w:sz="0" w:space="0" w:color="auto"/>
                                    <w:bottom w:val="none" w:sz="0" w:space="0" w:color="auto"/>
                                    <w:right w:val="none" w:sz="0" w:space="0" w:color="auto"/>
                                  </w:divBdr>
                                  <w:divsChild>
                                    <w:div w:id="2004047288">
                                      <w:marLeft w:val="0"/>
                                      <w:marRight w:val="0"/>
                                      <w:marTop w:val="0"/>
                                      <w:marBottom w:val="0"/>
                                      <w:divBdr>
                                        <w:top w:val="none" w:sz="0" w:space="0" w:color="auto"/>
                                        <w:left w:val="none" w:sz="0" w:space="0" w:color="auto"/>
                                        <w:bottom w:val="none" w:sz="0" w:space="0" w:color="auto"/>
                                        <w:right w:val="none" w:sz="0" w:space="0" w:color="auto"/>
                                      </w:divBdr>
                                      <w:divsChild>
                                        <w:div w:id="799110385">
                                          <w:marLeft w:val="0"/>
                                          <w:marRight w:val="0"/>
                                          <w:marTop w:val="0"/>
                                          <w:marBottom w:val="0"/>
                                          <w:divBdr>
                                            <w:top w:val="none" w:sz="0" w:space="0" w:color="auto"/>
                                            <w:left w:val="none" w:sz="0" w:space="0" w:color="auto"/>
                                            <w:bottom w:val="none" w:sz="0" w:space="0" w:color="auto"/>
                                            <w:right w:val="none" w:sz="0" w:space="0" w:color="auto"/>
                                          </w:divBdr>
                                          <w:divsChild>
                                            <w:div w:id="71777372">
                                              <w:marLeft w:val="0"/>
                                              <w:marRight w:val="0"/>
                                              <w:marTop w:val="0"/>
                                              <w:marBottom w:val="0"/>
                                              <w:divBdr>
                                                <w:top w:val="none" w:sz="0" w:space="0" w:color="auto"/>
                                                <w:left w:val="none" w:sz="0" w:space="0" w:color="auto"/>
                                                <w:bottom w:val="none" w:sz="0" w:space="0" w:color="auto"/>
                                                <w:right w:val="none" w:sz="0" w:space="0" w:color="auto"/>
                                              </w:divBdr>
                                              <w:divsChild>
                                                <w:div w:id="2087147513">
                                                  <w:marLeft w:val="0"/>
                                                  <w:marRight w:val="0"/>
                                                  <w:marTop w:val="0"/>
                                                  <w:marBottom w:val="0"/>
                                                  <w:divBdr>
                                                    <w:top w:val="none" w:sz="0" w:space="0" w:color="auto"/>
                                                    <w:left w:val="none" w:sz="0" w:space="0" w:color="auto"/>
                                                    <w:bottom w:val="none" w:sz="0" w:space="0" w:color="auto"/>
                                                    <w:right w:val="none" w:sz="0" w:space="0" w:color="auto"/>
                                                  </w:divBdr>
                                                  <w:divsChild>
                                                    <w:div w:id="988560812">
                                                      <w:marLeft w:val="0"/>
                                                      <w:marRight w:val="0"/>
                                                      <w:marTop w:val="0"/>
                                                      <w:marBottom w:val="0"/>
                                                      <w:divBdr>
                                                        <w:top w:val="none" w:sz="0" w:space="0" w:color="auto"/>
                                                        <w:left w:val="none" w:sz="0" w:space="0" w:color="auto"/>
                                                        <w:bottom w:val="none" w:sz="0" w:space="0" w:color="auto"/>
                                                        <w:right w:val="none" w:sz="0" w:space="0" w:color="auto"/>
                                                      </w:divBdr>
                                                      <w:divsChild>
                                                        <w:div w:id="1666862564">
                                                          <w:marLeft w:val="0"/>
                                                          <w:marRight w:val="0"/>
                                                          <w:marTop w:val="0"/>
                                                          <w:marBottom w:val="0"/>
                                                          <w:divBdr>
                                                            <w:top w:val="none" w:sz="0" w:space="0" w:color="auto"/>
                                                            <w:left w:val="none" w:sz="0" w:space="0" w:color="auto"/>
                                                            <w:bottom w:val="none" w:sz="0" w:space="0" w:color="auto"/>
                                                            <w:right w:val="none" w:sz="0" w:space="0" w:color="auto"/>
                                                          </w:divBdr>
                                                          <w:divsChild>
                                                            <w:div w:id="178085063">
                                                              <w:marLeft w:val="0"/>
                                                              <w:marRight w:val="0"/>
                                                              <w:marTop w:val="0"/>
                                                              <w:marBottom w:val="0"/>
                                                              <w:divBdr>
                                                                <w:top w:val="none" w:sz="0" w:space="0" w:color="auto"/>
                                                                <w:left w:val="none" w:sz="0" w:space="0" w:color="auto"/>
                                                                <w:bottom w:val="none" w:sz="0" w:space="0" w:color="auto"/>
                                                                <w:right w:val="none" w:sz="0" w:space="0" w:color="auto"/>
                                                              </w:divBdr>
                                                              <w:divsChild>
                                                                <w:div w:id="97606773">
                                                                  <w:marLeft w:val="0"/>
                                                                  <w:marRight w:val="0"/>
                                                                  <w:marTop w:val="0"/>
                                                                  <w:marBottom w:val="0"/>
                                                                  <w:divBdr>
                                                                    <w:top w:val="none" w:sz="0" w:space="0" w:color="auto"/>
                                                                    <w:left w:val="none" w:sz="0" w:space="0" w:color="auto"/>
                                                                    <w:bottom w:val="none" w:sz="0" w:space="0" w:color="auto"/>
                                                                    <w:right w:val="none" w:sz="0" w:space="0" w:color="auto"/>
                                                                  </w:divBdr>
                                                                  <w:divsChild>
                                                                    <w:div w:id="1299259221">
                                                                      <w:marLeft w:val="0"/>
                                                                      <w:marRight w:val="0"/>
                                                                      <w:marTop w:val="0"/>
                                                                      <w:marBottom w:val="0"/>
                                                                      <w:divBdr>
                                                                        <w:top w:val="none" w:sz="0" w:space="0" w:color="auto"/>
                                                                        <w:left w:val="none" w:sz="0" w:space="0" w:color="auto"/>
                                                                        <w:bottom w:val="none" w:sz="0" w:space="0" w:color="auto"/>
                                                                        <w:right w:val="none" w:sz="0" w:space="0" w:color="auto"/>
                                                                      </w:divBdr>
                                                                      <w:divsChild>
                                                                        <w:div w:id="408699187">
                                                                          <w:marLeft w:val="0"/>
                                                                          <w:marRight w:val="0"/>
                                                                          <w:marTop w:val="0"/>
                                                                          <w:marBottom w:val="0"/>
                                                                          <w:divBdr>
                                                                            <w:top w:val="none" w:sz="0" w:space="0" w:color="auto"/>
                                                                            <w:left w:val="none" w:sz="0" w:space="0" w:color="auto"/>
                                                                            <w:bottom w:val="none" w:sz="0" w:space="0" w:color="auto"/>
                                                                            <w:right w:val="none" w:sz="0" w:space="0" w:color="auto"/>
                                                                          </w:divBdr>
                                                                          <w:divsChild>
                                                                            <w:div w:id="1084759476">
                                                                              <w:marLeft w:val="0"/>
                                                                              <w:marRight w:val="0"/>
                                                                              <w:marTop w:val="0"/>
                                                                              <w:marBottom w:val="0"/>
                                                                              <w:divBdr>
                                                                                <w:top w:val="none" w:sz="0" w:space="0" w:color="auto"/>
                                                                                <w:left w:val="none" w:sz="0" w:space="0" w:color="auto"/>
                                                                                <w:bottom w:val="none" w:sz="0" w:space="0" w:color="auto"/>
                                                                                <w:right w:val="none" w:sz="0" w:space="0" w:color="auto"/>
                                                                              </w:divBdr>
                                                                              <w:divsChild>
                                                                                <w:div w:id="346178523">
                                                                                  <w:marLeft w:val="0"/>
                                                                                  <w:marRight w:val="0"/>
                                                                                  <w:marTop w:val="0"/>
                                                                                  <w:marBottom w:val="0"/>
                                                                                  <w:divBdr>
                                                                                    <w:top w:val="none" w:sz="0" w:space="0" w:color="auto"/>
                                                                                    <w:left w:val="none" w:sz="0" w:space="0" w:color="auto"/>
                                                                                    <w:bottom w:val="none" w:sz="0" w:space="0" w:color="auto"/>
                                                                                    <w:right w:val="none" w:sz="0" w:space="0" w:color="auto"/>
                                                                                  </w:divBdr>
                                                                                  <w:divsChild>
                                                                                    <w:div w:id="1491603721">
                                                                                      <w:marLeft w:val="0"/>
                                                                                      <w:marRight w:val="0"/>
                                                                                      <w:marTop w:val="0"/>
                                                                                      <w:marBottom w:val="0"/>
                                                                                      <w:divBdr>
                                                                                        <w:top w:val="none" w:sz="0" w:space="0" w:color="auto"/>
                                                                                        <w:left w:val="none" w:sz="0" w:space="0" w:color="auto"/>
                                                                                        <w:bottom w:val="none" w:sz="0" w:space="0" w:color="auto"/>
                                                                                        <w:right w:val="none" w:sz="0" w:space="0" w:color="auto"/>
                                                                                      </w:divBdr>
                                                                                      <w:divsChild>
                                                                                        <w:div w:id="456027589">
                                                                                          <w:marLeft w:val="0"/>
                                                                                          <w:marRight w:val="0"/>
                                                                                          <w:marTop w:val="0"/>
                                                                                          <w:marBottom w:val="0"/>
                                                                                          <w:divBdr>
                                                                                            <w:top w:val="none" w:sz="0" w:space="0" w:color="auto"/>
                                                                                            <w:left w:val="none" w:sz="0" w:space="0" w:color="auto"/>
                                                                                            <w:bottom w:val="none" w:sz="0" w:space="0" w:color="auto"/>
                                                                                            <w:right w:val="none" w:sz="0" w:space="0" w:color="auto"/>
                                                                                          </w:divBdr>
                                                                                          <w:divsChild>
                                                                                            <w:div w:id="1271165484">
                                                                                              <w:marLeft w:val="0"/>
                                                                                              <w:marRight w:val="0"/>
                                                                                              <w:marTop w:val="0"/>
                                                                                              <w:marBottom w:val="0"/>
                                                                                              <w:divBdr>
                                                                                                <w:top w:val="none" w:sz="0" w:space="0" w:color="auto"/>
                                                                                                <w:left w:val="none" w:sz="0" w:space="0" w:color="auto"/>
                                                                                                <w:bottom w:val="none" w:sz="0" w:space="0" w:color="auto"/>
                                                                                                <w:right w:val="none" w:sz="0" w:space="0" w:color="auto"/>
                                                                                              </w:divBdr>
                                                                                              <w:divsChild>
                                                                                                <w:div w:id="1094128540">
                                                                                                  <w:marLeft w:val="0"/>
                                                                                                  <w:marRight w:val="0"/>
                                                                                                  <w:marTop w:val="0"/>
                                                                                                  <w:marBottom w:val="0"/>
                                                                                                  <w:divBdr>
                                                                                                    <w:top w:val="none" w:sz="0" w:space="0" w:color="auto"/>
                                                                                                    <w:left w:val="none" w:sz="0" w:space="0" w:color="auto"/>
                                                                                                    <w:bottom w:val="none" w:sz="0" w:space="0" w:color="auto"/>
                                                                                                    <w:right w:val="none" w:sz="0" w:space="0" w:color="auto"/>
                                                                                                  </w:divBdr>
                                                                                                </w:div>
                                                                                                <w:div w:id="1282111125">
                                                                                                  <w:marLeft w:val="0"/>
                                                                                                  <w:marRight w:val="0"/>
                                                                                                  <w:marTop w:val="0"/>
                                                                                                  <w:marBottom w:val="0"/>
                                                                                                  <w:divBdr>
                                                                                                    <w:top w:val="none" w:sz="0" w:space="0" w:color="auto"/>
                                                                                                    <w:left w:val="none" w:sz="0" w:space="0" w:color="auto"/>
                                                                                                    <w:bottom w:val="none" w:sz="0" w:space="0" w:color="auto"/>
                                                                                                    <w:right w:val="none" w:sz="0" w:space="0" w:color="auto"/>
                                                                                                  </w:divBdr>
                                                                                                </w:div>
                                                                                                <w:div w:id="1474566651">
                                                                                                  <w:marLeft w:val="0"/>
                                                                                                  <w:marRight w:val="0"/>
                                                                                                  <w:marTop w:val="0"/>
                                                                                                  <w:marBottom w:val="0"/>
                                                                                                  <w:divBdr>
                                                                                                    <w:top w:val="none" w:sz="0" w:space="0" w:color="auto"/>
                                                                                                    <w:left w:val="none" w:sz="0" w:space="0" w:color="auto"/>
                                                                                                    <w:bottom w:val="none" w:sz="0" w:space="0" w:color="auto"/>
                                                                                                    <w:right w:val="none" w:sz="0" w:space="0" w:color="auto"/>
                                                                                                  </w:divBdr>
                                                                                                </w:div>
                                                                                                <w:div w:id="154363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comments" Target="comments.xml"/><Relationship Id="rId26" Type="http://schemas.openxmlformats.org/officeDocument/2006/relationships/image" Target="media/image8.emf"/><Relationship Id="rId39" Type="http://schemas.openxmlformats.org/officeDocument/2006/relationships/hyperlink" Target="http://www.cea.fr/content/download/80052/1536000/file/Proc%C3%A9d%C3%A9-PUREX.pdf" TargetMode="External"/><Relationship Id="rId3" Type="http://schemas.openxmlformats.org/officeDocument/2006/relationships/styles" Target="styles.xml"/><Relationship Id="rId21" Type="http://schemas.openxmlformats.org/officeDocument/2006/relationships/diagramQuickStyle" Target="diagrams/quickStyle1.xml"/><Relationship Id="rId34" Type="http://schemas.openxmlformats.org/officeDocument/2006/relationships/chart" Target="charts/chart7.xml"/><Relationship Id="rId42" Type="http://schemas.openxmlformats.org/officeDocument/2006/relationships/image" Target="media/image10.png"/><Relationship Id="rId47" Type="http://schemas.openxmlformats.org/officeDocument/2006/relationships/footer" Target="footer4.xm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yperlink" Target="file:///D:\users\ahijaz.EUROPE\Desktop\memoire_Akim230714_v1.docx" TargetMode="External"/><Relationship Id="rId25" Type="http://schemas.openxmlformats.org/officeDocument/2006/relationships/image" Target="media/image7.png"/><Relationship Id="rId33" Type="http://schemas.openxmlformats.org/officeDocument/2006/relationships/chart" Target="charts/chart6.xml"/><Relationship Id="rId38" Type="http://schemas.openxmlformats.org/officeDocument/2006/relationships/hyperlink" Target="http://fr.dcnsgroup.com/wp-content/uploads/2012/07/0907_DCNS_1207072_FLEXBLUE_FR.pdf" TargetMode="External"/><Relationship Id="rId46"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diagramLayout" Target="diagrams/layout1.xml"/><Relationship Id="rId29" Type="http://schemas.openxmlformats.org/officeDocument/2006/relationships/chart" Target="charts/chart3.xml"/><Relationship Id="rId41" Type="http://schemas.openxmlformats.org/officeDocument/2006/relationships/hyperlink" Target="http://www.nndc.bnl.gov/nudat2/reCenter.jsp?z=92&amp;n=14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6.emf"/><Relationship Id="rId32" Type="http://schemas.openxmlformats.org/officeDocument/2006/relationships/image" Target="media/image9.emf"/><Relationship Id="rId37" Type="http://schemas.openxmlformats.org/officeDocument/2006/relationships/hyperlink" Target="http://www.areva.com/mediatheque/liblocal/docs/activites/reacteurs-services/reacteurs/pdf-plaq-antares-va/index.html#/-2/" TargetMode="External"/><Relationship Id="rId40" Type="http://schemas.openxmlformats.org/officeDocument/2006/relationships/hyperlink" Target="http://www.oecd-nea.org/Janis/" TargetMode="External"/><Relationship Id="rId45"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footer" Target="footer2.xml"/><Relationship Id="rId23" Type="http://schemas.microsoft.com/office/2007/relationships/diagramDrawing" Target="diagrams/drawing1.xml"/><Relationship Id="rId28" Type="http://schemas.openxmlformats.org/officeDocument/2006/relationships/chart" Target="charts/chart2.xml"/><Relationship Id="rId36" Type="http://schemas.openxmlformats.org/officeDocument/2006/relationships/chart" Target="charts/chart9.xml"/><Relationship Id="rId49"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diagramData" Target="diagrams/data1.xml"/><Relationship Id="rId31" Type="http://schemas.openxmlformats.org/officeDocument/2006/relationships/chart" Target="charts/chart5.xml"/><Relationship Id="rId44"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javascript:ouvreFenetre('./visu_info_intervenant.php?uid=abb_6_1_1_51d2f4432b4a9&amp;intervenant_id=201113651','height=480')" TargetMode="External"/><Relationship Id="rId14" Type="http://schemas.openxmlformats.org/officeDocument/2006/relationships/footer" Target="footer1.xml"/><Relationship Id="rId22" Type="http://schemas.openxmlformats.org/officeDocument/2006/relationships/diagramColors" Target="diagrams/colors1.xml"/><Relationship Id="rId27" Type="http://schemas.openxmlformats.org/officeDocument/2006/relationships/chart" Target="charts/chart1.xml"/><Relationship Id="rId30" Type="http://schemas.openxmlformats.org/officeDocument/2006/relationships/chart" Target="charts/chart4.xml"/><Relationship Id="rId35" Type="http://schemas.openxmlformats.org/officeDocument/2006/relationships/chart" Target="charts/chart8.xml"/><Relationship Id="rId43" Type="http://schemas.openxmlformats.org/officeDocument/2006/relationships/image" Target="media/image11.png"/><Relationship Id="rId48" Type="http://schemas.openxmlformats.org/officeDocument/2006/relationships/fontTable" Target="fontTable.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2" Type="http://schemas.openxmlformats.org/officeDocument/2006/relationships/hyperlink" Target="http://www.oecd-nea.org/janis/" TargetMode="External"/><Relationship Id="rId1" Type="http://schemas.openxmlformats.org/officeDocument/2006/relationships/hyperlink" Target="http://www.nndc.bnl.gov/nudat2/"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plages\etude%20florian%20PEPC\01_KICKOFF_FR.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Users\Nomade\Desktop\Documents%20Fabien\Eq%20de%20bateman%20avec%20flux.xlsm"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Users\Nomade\Desktop\Documents%20Fabien\Eq%20de%20bateman%20avec%20flux.xlsm"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Users\Nomade\Desktop\Documents%20Fabien\Eq%20de%20bateman%20avec%20flux.xlsm"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Users\Nomade\Desktop\Documents%20Fabien\Eq%20de%20bateman%20avec%20flux.xlsm"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Users\Nomade\Desktop\Documents%20Fabien\Eq%20de%20bateman%20avec%20flux.xlsm"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Users\Nomade\Desktop\Documents%20Fabien\Eq%20de%20bateman%20avec%20flux.xlsm"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Users\Nomade\Desktop\Documents%20Fabien\Eq%20de%20bateman%20avec%20flux.xlsm"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Users\Nomade\Desktop\Documents%20Fabien\Eq%20de%20bateman%20avec%20flux.xlsm"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Users\Nomade\Desktop\Documents%20Fabien\Eq%20de%20bateman%20avec%20flux.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Quantité d'U235 en fonction du temps</a:t>
            </a:r>
          </a:p>
        </c:rich>
      </c:tx>
      <c:overlay val="0"/>
    </c:title>
    <c:autoTitleDeleted val="0"/>
    <c:plotArea>
      <c:layout/>
      <c:scatterChart>
        <c:scatterStyle val="lineMarker"/>
        <c:varyColors val="0"/>
        <c:ser>
          <c:idx val="0"/>
          <c:order val="0"/>
          <c:spPr>
            <a:ln w="28575">
              <a:noFill/>
            </a:ln>
          </c:spPr>
          <c:marker>
            <c:symbol val="circle"/>
            <c:size val="3"/>
          </c:marker>
          <c:trendline>
            <c:spPr>
              <a:ln w="25400">
                <a:prstDash val="sysDot"/>
              </a:ln>
            </c:spPr>
            <c:trendlineType val="exp"/>
            <c:dispRSqr val="1"/>
            <c:dispEq val="1"/>
            <c:trendlineLbl>
              <c:layout>
                <c:manualLayout>
                  <c:x val="-8.0675790545236571E-4"/>
                  <c:y val="-0.11034731803569958"/>
                </c:manualLayout>
              </c:layout>
              <c:numFmt formatCode="General" sourceLinked="0"/>
            </c:trendlineLbl>
          </c:trendline>
          <c:xVal>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xVal>
          <c:yVal>
            <c:numRef>
              <c:f>'[Eq de bateman avec flux.xlsm]Eq_de_Bateman_avec_RK1'!$W$2:$W$182</c:f>
              <c:numCache>
                <c:formatCode>0.00</c:formatCode>
                <c:ptCount val="181"/>
                <c:pt idx="0">
                  <c:v>138.97314965789133</c:v>
                </c:pt>
                <c:pt idx="1">
                  <c:v>136.25503709258092</c:v>
                </c:pt>
                <c:pt idx="2">
                  <c:v>133.59023618509309</c:v>
                </c:pt>
                <c:pt idx="3">
                  <c:v>130.97770092408416</c:v>
                </c:pt>
                <c:pt idx="4">
                  <c:v>128.41640582252401</c:v>
                </c:pt>
                <c:pt idx="5">
                  <c:v>125.90534551497896</c:v>
                </c:pt>
                <c:pt idx="6">
                  <c:v>123.44353436279641</c:v>
                </c:pt>
                <c:pt idx="7">
                  <c:v>121.03000606703648</c:v>
                </c:pt>
                <c:pt idx="8">
                  <c:v>118.66381328899823</c:v>
                </c:pt>
                <c:pt idx="9">
                  <c:v>116.34402727819177</c:v>
                </c:pt>
                <c:pt idx="10">
                  <c:v>114.06973750761007</c:v>
                </c:pt>
                <c:pt idx="11">
                  <c:v>111.84005131615716</c:v>
                </c:pt>
                <c:pt idx="12">
                  <c:v>109.65409355809237</c:v>
                </c:pt>
                <c:pt idx="13">
                  <c:v>107.51100625935302</c:v>
                </c:pt>
                <c:pt idx="14">
                  <c:v>105.40994828062044</c:v>
                </c:pt>
                <c:pt idx="15">
                  <c:v>103.35009498699714</c:v>
                </c:pt>
                <c:pt idx="16">
                  <c:v>101.33063792416529</c:v>
                </c:pt>
                <c:pt idx="17">
                  <c:v>99.350784500899522</c:v>
                </c:pt>
                <c:pt idx="18">
                  <c:v>97.409757677809168</c:v>
                </c:pt>
                <c:pt idx="19">
                  <c:v>95.506795662187841</c:v>
                </c:pt>
                <c:pt idx="20">
                  <c:v>93.641151608850436</c:v>
                </c:pt>
                <c:pt idx="21">
                  <c:v>91.812093326840198</c:v>
                </c:pt>
                <c:pt idx="22">
                  <c:v>90.018902991890542</c:v>
                </c:pt>
                <c:pt idx="23">
                  <c:v>88.260876864528768</c:v>
                </c:pt>
                <c:pt idx="24">
                  <c:v>86.537325013710998</c:v>
                </c:pt>
                <c:pt idx="25">
                  <c:v>84.847571045879732</c:v>
                </c:pt>
                <c:pt idx="26">
                  <c:v>83.190951839337728</c:v>
                </c:pt>
                <c:pt idx="27">
                  <c:v>81.566817283833785</c:v>
                </c:pt>
                <c:pt idx="28">
                  <c:v>79.974530025258261</c:v>
                </c:pt>
                <c:pt idx="29">
                  <c:v>78.413465215347941</c:v>
                </c:pt>
                <c:pt idx="30">
                  <c:v>76.883010266302165</c:v>
                </c:pt>
                <c:pt idx="31">
                  <c:v>75.382564610213592</c:v>
                </c:pt>
                <c:pt idx="32">
                  <c:v>73.911539463219398</c:v>
                </c:pt>
                <c:pt idx="33">
                  <c:v>72.469357594280055</c:v>
                </c:pt>
                <c:pt idx="34">
                  <c:v>71.055453098495093</c:v>
                </c:pt>
                <c:pt idx="35">
                  <c:v>69.669271174866637</c:v>
                </c:pt>
                <c:pt idx="36">
                  <c:v>68.310267908423583</c:v>
                </c:pt>
                <c:pt idx="37">
                  <c:v>66.977910056620814</c:v>
                </c:pt>
                <c:pt idx="38">
                  <c:v>65.671674839929537</c:v>
                </c:pt>
                <c:pt idx="39">
                  <c:v>64.391049736536559</c:v>
                </c:pt>
                <c:pt idx="40">
                  <c:v>63.135532281071868</c:v>
                </c:pt>
                <c:pt idx="41">
                  <c:v>61.904629867285408</c:v>
                </c:pt>
                <c:pt idx="42">
                  <c:v>60.697859554595702</c:v>
                </c:pt>
                <c:pt idx="43">
                  <c:v>59.514747878434193</c:v>
                </c:pt>
                <c:pt idx="44">
                  <c:v>58.354830664310953</c:v>
                </c:pt>
                <c:pt idx="45">
                  <c:v>57.217652845528661</c:v>
                </c:pt>
                <c:pt idx="46">
                  <c:v>56.102768284473335</c:v>
                </c:pt>
                <c:pt idx="47">
                  <c:v>55.009739597411532</c:v>
                </c:pt>
                <c:pt idx="48">
                  <c:v>53.938137982725351</c:v>
                </c:pt>
                <c:pt idx="49">
                  <c:v>52.887543052517678</c:v>
                </c:pt>
                <c:pt idx="50">
                  <c:v>51.857542667521599</c:v>
                </c:pt>
                <c:pt idx="51">
                  <c:v>50.847732775249106</c:v>
                </c:pt>
                <c:pt idx="52">
                  <c:v>49.857717251315599</c:v>
                </c:pt>
                <c:pt idx="53">
                  <c:v>48.887107743877792</c:v>
                </c:pt>
                <c:pt idx="54">
                  <c:v>47.935523521124018</c:v>
                </c:pt>
                <c:pt idx="55">
                  <c:v>47.002591321756974</c:v>
                </c:pt>
                <c:pt idx="56">
                  <c:v>46.087945208410233</c:v>
                </c:pt>
                <c:pt idx="57">
                  <c:v>45.191226423940904</c:v>
                </c:pt>
                <c:pt idx="58">
                  <c:v>44.312083250542102</c:v>
                </c:pt>
                <c:pt idx="59">
                  <c:v>43.450170871619775</c:v>
                </c:pt>
                <c:pt idx="60">
                  <c:v>42.605151236379783</c:v>
                </c:pt>
                <c:pt idx="61">
                  <c:v>41.776692927071913</c:v>
                </c:pt>
                <c:pt idx="62">
                  <c:v>40.964471028838823</c:v>
                </c:pt>
                <c:pt idx="63">
                  <c:v>40.168167002118707</c:v>
                </c:pt>
                <c:pt idx="64">
                  <c:v>39.387468557551614</c:v>
                </c:pt>
                <c:pt idx="65">
                  <c:v>38.62206953334033</c:v>
                </c:pt>
                <c:pt idx="66">
                  <c:v>37.871669775017573</c:v>
                </c:pt>
                <c:pt idx="67">
                  <c:v>37.135975017572378</c:v>
                </c:pt>
                <c:pt idx="68">
                  <c:v>36.414696769889318</c:v>
                </c:pt>
                <c:pt idx="69">
                  <c:v>35.707552201455222</c:v>
                </c:pt>
                <c:pt idx="70">
                  <c:v>35.01426403128886</c:v>
                </c:pt>
                <c:pt idx="71">
                  <c:v>34.33456041905</c:v>
                </c:pt>
                <c:pt idx="72">
                  <c:v>33.668174858285091</c:v>
                </c:pt>
                <c:pt idx="73">
                  <c:v>33.014846071767614</c:v>
                </c:pt>
                <c:pt idx="74">
                  <c:v>32.374317908892017</c:v>
                </c:pt>
                <c:pt idx="75">
                  <c:v>31.746339245080932</c:v>
                </c:pt>
                <c:pt idx="76">
                  <c:v>31.130663883166193</c:v>
                </c:pt>
                <c:pt idx="77">
                  <c:v>30.527050456704906</c:v>
                </c:pt>
                <c:pt idx="78">
                  <c:v>29.935262335192601</c:v>
                </c:pt>
                <c:pt idx="79">
                  <c:v>29.355067531136253</c:v>
                </c:pt>
                <c:pt idx="80">
                  <c:v>28.786238608950676</c:v>
                </c:pt>
                <c:pt idx="81">
                  <c:v>28.228552595642508</c:v>
                </c:pt>
                <c:pt idx="82">
                  <c:v>27.681790893246724</c:v>
                </c:pt>
                <c:pt idx="83">
                  <c:v>27.145739192981271</c:v>
                </c:pt>
                <c:pt idx="84">
                  <c:v>26.62018739108613</c:v>
                </c:pt>
                <c:pt idx="85">
                  <c:v>26.104929506313741</c:v>
                </c:pt>
                <c:pt idx="86">
                  <c:v>25.599763599038411</c:v>
                </c:pt>
                <c:pt idx="87">
                  <c:v>25.104491691952902</c:v>
                </c:pt>
                <c:pt idx="88">
                  <c:v>24.618919692321096</c:v>
                </c:pt>
                <c:pt idx="89">
                  <c:v>24.142857315756174</c:v>
                </c:pt>
                <c:pt idx="90">
                  <c:v>23.676118011494395</c:v>
                </c:pt>
                <c:pt idx="91">
                  <c:v>23.218518889135119</c:v>
                </c:pt>
                <c:pt idx="92">
                  <c:v>22.769880646818301</c:v>
                </c:pt>
                <c:pt idx="93">
                  <c:v>22.330027500811269</c:v>
                </c:pt>
                <c:pt idx="94">
                  <c:v>21.89878711647712</c:v>
                </c:pt>
                <c:pt idx="95">
                  <c:v>21.475990540597621</c:v>
                </c:pt>
                <c:pt idx="96">
                  <c:v>21.06147213502404</c:v>
                </c:pt>
                <c:pt idx="97">
                  <c:v>20.655069511629865</c:v>
                </c:pt>
                <c:pt idx="98">
                  <c:v>20.256623468539857</c:v>
                </c:pt>
                <c:pt idx="99">
                  <c:v>19.865977927610373</c:v>
                </c:pt>
                <c:pt idx="100">
                  <c:v>19.482979873136451</c:v>
                </c:pt>
                <c:pt idx="101">
                  <c:v>19.107479291761535</c:v>
                </c:pt>
                <c:pt idx="102">
                  <c:v>18.739329113566303</c:v>
                </c:pt>
                <c:pt idx="103">
                  <c:v>18.378385154313388</c:v>
                </c:pt>
                <c:pt idx="104">
                  <c:v>18.024506058825384</c:v>
                </c:pt>
                <c:pt idx="105">
                  <c:v>17.677553245473849</c:v>
                </c:pt>
                <c:pt idx="106">
                  <c:v>17.33739085175754</c:v>
                </c:pt>
                <c:pt idx="107">
                  <c:v>17.003885680948475</c:v>
                </c:pt>
                <c:pt idx="108">
                  <c:v>16.676907149784896</c:v>
                </c:pt>
                <c:pt idx="109">
                  <c:v>16.356327237190591</c:v>
                </c:pt>
                <c:pt idx="110">
                  <c:v>16.042020434000406</c:v>
                </c:pt>
                <c:pt idx="111">
                  <c:v>15.73386369367225</c:v>
                </c:pt>
                <c:pt idx="112">
                  <c:v>15.431736383966188</c:v>
                </c:pt>
                <c:pt idx="113">
                  <c:v>15.135520239571688</c:v>
                </c:pt>
                <c:pt idx="114">
                  <c:v>14.845099315664397</c:v>
                </c:pt>
                <c:pt idx="115">
                  <c:v>14.560359942374202</c:v>
                </c:pt>
                <c:pt idx="116">
                  <c:v>14.281190680146711</c:v>
                </c:pt>
                <c:pt idx="117">
                  <c:v>14.007482275980616</c:v>
                </c:pt>
                <c:pt idx="118">
                  <c:v>13.73912762052375</c:v>
                </c:pt>
                <c:pt idx="119">
                  <c:v>13.476021706010989</c:v>
                </c:pt>
                <c:pt idx="120">
                  <c:v>13.218061585027492</c:v>
                </c:pt>
                <c:pt idx="121">
                  <c:v>12.965146330081062</c:v>
                </c:pt>
                <c:pt idx="122">
                  <c:v>12.717176993967779</c:v>
                </c:pt>
                <c:pt idx="123">
                  <c:v>12.474056570915319</c:v>
                </c:pt>
                <c:pt idx="124">
                  <c:v>12.235689958488708</c:v>
                </c:pt>
                <c:pt idx="125">
                  <c:v>12.001983920243545</c:v>
                </c:pt>
                <c:pt idx="126">
                  <c:v>11.772847049112043</c:v>
                </c:pt>
                <c:pt idx="127">
                  <c:v>11.54818973150749</c:v>
                </c:pt>
                <c:pt idx="128">
                  <c:v>11.327924112133045</c:v>
                </c:pt>
                <c:pt idx="129">
                  <c:v>11.111964059481041</c:v>
                </c:pt>
                <c:pt idx="130">
                  <c:v>10.900225132009256</c:v>
                </c:pt>
                <c:pt idx="131">
                  <c:v>10.692624544980863</c:v>
                </c:pt>
                <c:pt idx="132">
                  <c:v>10.489081137955031</c:v>
                </c:pt>
                <c:pt idx="133">
                  <c:v>10.289515342915424</c:v>
                </c:pt>
                <c:pt idx="134">
                  <c:v>10.09384915302407</c:v>
                </c:pt>
                <c:pt idx="135">
                  <c:v>9.9020060919883353</c:v>
                </c:pt>
                <c:pt idx="136">
                  <c:v>9.713911184028964</c:v>
                </c:pt>
                <c:pt idx="137">
                  <c:v>9.5294909244374111</c:v>
                </c:pt>
                <c:pt idx="138">
                  <c:v>9.3486732507108741</c:v>
                </c:pt>
                <c:pt idx="139">
                  <c:v>9.1713875142537216</c:v>
                </c:pt>
                <c:pt idx="140">
                  <c:v>8.997564452634176</c:v>
                </c:pt>
                <c:pt idx="141">
                  <c:v>8.827136162385381</c:v>
                </c:pt>
                <c:pt idx="142">
                  <c:v>8.6600360723401462</c:v>
                </c:pt>
                <c:pt idx="143">
                  <c:v>8.4961989174889236</c:v>
                </c:pt>
                <c:pt idx="144">
                  <c:v>8.3355607133507252</c:v>
                </c:pt>
                <c:pt idx="145">
                  <c:v>8.178058730846935</c:v>
                </c:pt>
                <c:pt idx="146">
                  <c:v>8.0236314716681409</c:v>
                </c:pt>
                <c:pt idx="147">
                  <c:v>7.8722186441243096</c:v>
                </c:pt>
                <c:pt idx="148">
                  <c:v>7.7237611394688237</c:v>
                </c:pt>
                <c:pt idx="149">
                  <c:v>7.5782010086870857</c:v>
                </c:pt>
                <c:pt idx="150">
                  <c:v>7.4354814397405695</c:v>
                </c:pt>
                <c:pt idx="151">
                  <c:v>7.2955467352573828</c:v>
                </c:pt>
                <c:pt idx="152">
                  <c:v>7.1583422906605829</c:v>
                </c:pt>
                <c:pt idx="153">
                  <c:v>7.0238145727256489</c:v>
                </c:pt>
                <c:pt idx="154">
                  <c:v>6.8919110985587011</c:v>
                </c:pt>
                <c:pt idx="155">
                  <c:v>6.7625804149872</c:v>
                </c:pt>
                <c:pt idx="156">
                  <c:v>6.6357720783550382</c:v>
                </c:pt>
                <c:pt idx="157">
                  <c:v>6.5114366347140891</c:v>
                </c:pt>
                <c:pt idx="158">
                  <c:v>6.3895256004044336</c:v>
                </c:pt>
                <c:pt idx="159">
                  <c:v>6.2699914430156349</c:v>
                </c:pt>
                <c:pt idx="160">
                  <c:v>6.1527875627215902</c:v>
                </c:pt>
                <c:pt idx="161">
                  <c:v>6.0378682739816254</c:v>
                </c:pt>
                <c:pt idx="162">
                  <c:v>5.9251887876006464</c:v>
                </c:pt>
                <c:pt idx="163">
                  <c:v>5.814705193141303</c:v>
                </c:pt>
                <c:pt idx="164">
                  <c:v>5.706374441681259</c:v>
                </c:pt>
                <c:pt idx="165">
                  <c:v>5.6001543289087943</c:v>
                </c:pt>
                <c:pt idx="166">
                  <c:v>5.4960034785501017</c:v>
                </c:pt>
                <c:pt idx="167">
                  <c:v>5.3938813261217744</c:v>
                </c:pt>
                <c:pt idx="168">
                  <c:v>5.293748103002093</c:v>
                </c:pt>
                <c:pt idx="169">
                  <c:v>5.1955648208148659</c:v>
                </c:pt>
                <c:pt idx="170">
                  <c:v>5.0992932561196902</c:v>
                </c:pt>
                <c:pt idx="171">
                  <c:v>5.0048959354026108</c:v>
                </c:pt>
                <c:pt idx="172">
                  <c:v>4.9123361203612976</c:v>
                </c:pt>
                <c:pt idx="173">
                  <c:v>4.8215777934789488</c:v>
                </c:pt>
                <c:pt idx="174">
                  <c:v>4.7325856438812623</c:v>
                </c:pt>
                <c:pt idx="175">
                  <c:v>4.6453250534709234</c:v>
                </c:pt>
                <c:pt idx="176">
                  <c:v>4.5597620833341512</c:v>
                </c:pt>
                <c:pt idx="177">
                  <c:v>4.475863460413982</c:v>
                </c:pt>
                <c:pt idx="178">
                  <c:v>4.3935965644450414</c:v>
                </c:pt>
                <c:pt idx="179">
                  <c:v>4.3129294151446844</c:v>
                </c:pt>
                <c:pt idx="180">
                  <c:v>4.2338306596554656</c:v>
                </c:pt>
              </c:numCache>
            </c:numRef>
          </c:yVal>
          <c:smooth val="0"/>
        </c:ser>
        <c:dLbls>
          <c:showLegendKey val="0"/>
          <c:showVal val="0"/>
          <c:showCatName val="0"/>
          <c:showSerName val="0"/>
          <c:showPercent val="0"/>
          <c:showBubbleSize val="0"/>
        </c:dLbls>
        <c:axId val="403437056"/>
        <c:axId val="403438976"/>
      </c:scatterChart>
      <c:valAx>
        <c:axId val="403437056"/>
        <c:scaling>
          <c:orientation val="minMax"/>
        </c:scaling>
        <c:delete val="0"/>
        <c:axPos val="b"/>
        <c:title>
          <c:tx>
            <c:rich>
              <a:bodyPr/>
              <a:lstStyle/>
              <a:p>
                <a:pPr>
                  <a:defRPr/>
                </a:pPr>
                <a:r>
                  <a:rPr lang="fr-FR"/>
                  <a:t>Temps (années)</a:t>
                </a:r>
              </a:p>
            </c:rich>
          </c:tx>
          <c:layout>
            <c:manualLayout>
              <c:xMode val="edge"/>
              <c:yMode val="edge"/>
              <c:x val="0.50475837272889534"/>
              <c:y val="0.91171561692135616"/>
            </c:manualLayout>
          </c:layout>
          <c:overlay val="0"/>
        </c:title>
        <c:numFmt formatCode="General" sourceLinked="1"/>
        <c:majorTickMark val="out"/>
        <c:minorTickMark val="none"/>
        <c:tickLblPos val="nextTo"/>
        <c:crossAx val="403438976"/>
        <c:crosses val="autoZero"/>
        <c:crossBetween val="midCat"/>
      </c:valAx>
      <c:valAx>
        <c:axId val="403438976"/>
        <c:scaling>
          <c:orientation val="minMax"/>
        </c:scaling>
        <c:delete val="0"/>
        <c:axPos val="l"/>
        <c:majorGridlines/>
        <c:title>
          <c:tx>
            <c:rich>
              <a:bodyPr rot="-5400000" vert="horz"/>
              <a:lstStyle/>
              <a:p>
                <a:pPr>
                  <a:defRPr/>
                </a:pPr>
                <a:r>
                  <a:rPr lang="fr-FR"/>
                  <a:t>Masse U235 (kg)</a:t>
                </a:r>
              </a:p>
            </c:rich>
          </c:tx>
          <c:overlay val="0"/>
        </c:title>
        <c:numFmt formatCode="0.00" sourceLinked="1"/>
        <c:majorTickMark val="out"/>
        <c:minorTickMark val="none"/>
        <c:tickLblPos val="nextTo"/>
        <c:crossAx val="403437056"/>
        <c:crosses val="autoZero"/>
        <c:crossBetween val="midCat"/>
      </c:valAx>
    </c:plotArea>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fr-F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Quantité d'U238 en fonction du temps </a:t>
            </a:r>
          </a:p>
        </c:rich>
      </c:tx>
      <c:overlay val="0"/>
    </c:title>
    <c:autoTitleDeleted val="0"/>
    <c:plotArea>
      <c:layout/>
      <c:scatterChart>
        <c:scatterStyle val="lineMarker"/>
        <c:varyColors val="0"/>
        <c:ser>
          <c:idx val="0"/>
          <c:order val="0"/>
          <c:spPr>
            <a:ln w="28575">
              <a:noFill/>
            </a:ln>
          </c:spPr>
          <c:marker>
            <c:symbol val="circle"/>
            <c:size val="3"/>
          </c:marker>
          <c:trendline>
            <c:spPr>
              <a:ln w="25400">
                <a:prstDash val="sysDot"/>
              </a:ln>
            </c:spPr>
            <c:trendlineType val="exp"/>
            <c:dispRSqr val="1"/>
            <c:dispEq val="1"/>
            <c:trendlineLbl>
              <c:layout>
                <c:manualLayout>
                  <c:x val="2.1544556643464736E-2"/>
                  <c:y val="6.8538424708170967E-2"/>
                </c:manualLayout>
              </c:layout>
              <c:numFmt formatCode="General" sourceLinked="0"/>
            </c:trendlineLbl>
          </c:trendline>
          <c:xVal>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xVal>
          <c:yVal>
            <c:numRef>
              <c:f>'[Eq de bateman avec flux.xlsm]Eq_de_Bateman_avec_RK1'!$Y$2:$Y$182</c:f>
              <c:numCache>
                <c:formatCode>0.00</c:formatCode>
                <c:ptCount val="181"/>
                <c:pt idx="0">
                  <c:v>26586.632553782751</c:v>
                </c:pt>
                <c:pt idx="1">
                  <c:v>26517.132987106386</c:v>
                </c:pt>
                <c:pt idx="2">
                  <c:v>26447.815097904404</c:v>
                </c:pt>
                <c:pt idx="3">
                  <c:v>26378.678411255631</c:v>
                </c:pt>
                <c:pt idx="4">
                  <c:v>26309.722453480434</c:v>
                </c:pt>
                <c:pt idx="5">
                  <c:v>26240.946752137475</c:v>
                </c:pt>
                <c:pt idx="6">
                  <c:v>26172.350836020476</c:v>
                </c:pt>
                <c:pt idx="7">
                  <c:v>26103.934235154982</c:v>
                </c:pt>
                <c:pt idx="8">
                  <c:v>26035.696480795141</c:v>
                </c:pt>
                <c:pt idx="9">
                  <c:v>25967.63710542049</c:v>
                </c:pt>
                <c:pt idx="10">
                  <c:v>25899.755642732758</c:v>
                </c:pt>
                <c:pt idx="11">
                  <c:v>25832.051627652658</c:v>
                </c:pt>
                <c:pt idx="12">
                  <c:v>25764.524596316704</c:v>
                </c:pt>
                <c:pt idx="13">
                  <c:v>25697.174086074032</c:v>
                </c:pt>
                <c:pt idx="14">
                  <c:v>25629.999635483233</c:v>
                </c:pt>
                <c:pt idx="15">
                  <c:v>25563.000784309181</c:v>
                </c:pt>
                <c:pt idx="16">
                  <c:v>25496.177073519881</c:v>
                </c:pt>
                <c:pt idx="17">
                  <c:v>25429.528045283325</c:v>
                </c:pt>
                <c:pt idx="18">
                  <c:v>25363.053242964354</c:v>
                </c:pt>
                <c:pt idx="19">
                  <c:v>25296.752211121526</c:v>
                </c:pt>
                <c:pt idx="20">
                  <c:v>25230.624495503998</c:v>
                </c:pt>
                <c:pt idx="21">
                  <c:v>25164.669643048408</c:v>
                </c:pt>
                <c:pt idx="22">
                  <c:v>25098.887201875768</c:v>
                </c:pt>
                <c:pt idx="23">
                  <c:v>25033.276721288374</c:v>
                </c:pt>
                <c:pt idx="24">
                  <c:v>24967.83775176671</c:v>
                </c:pt>
                <c:pt idx="25">
                  <c:v>24902.56984496638</c:v>
                </c:pt>
                <c:pt idx="26">
                  <c:v>24837.472553715012</c:v>
                </c:pt>
                <c:pt idx="27">
                  <c:v>24772.545432009214</c:v>
                </c:pt>
                <c:pt idx="28">
                  <c:v>24707.788035011512</c:v>
                </c:pt>
                <c:pt idx="29">
                  <c:v>24643.199919047292</c:v>
                </c:pt>
                <c:pt idx="30">
                  <c:v>24578.780641601774</c:v>
                </c:pt>
                <c:pt idx="31">
                  <c:v>24514.529761316968</c:v>
                </c:pt>
                <c:pt idx="32">
                  <c:v>24450.446837988653</c:v>
                </c:pt>
                <c:pt idx="33">
                  <c:v>24386.531432563359</c:v>
                </c:pt>
                <c:pt idx="34">
                  <c:v>24322.783107135361</c:v>
                </c:pt>
                <c:pt idx="35">
                  <c:v>24259.201424943676</c:v>
                </c:pt>
                <c:pt idx="36">
                  <c:v>24195.785950369071</c:v>
                </c:pt>
                <c:pt idx="37">
                  <c:v>24132.536248931072</c:v>
                </c:pt>
                <c:pt idx="38">
                  <c:v>24069.451887284999</c:v>
                </c:pt>
                <c:pt idx="39">
                  <c:v>24006.532433218978</c:v>
                </c:pt>
                <c:pt idx="40">
                  <c:v>23943.777455650998</c:v>
                </c:pt>
                <c:pt idx="41">
                  <c:v>23881.186524625944</c:v>
                </c:pt>
                <c:pt idx="42">
                  <c:v>23818.759211312656</c:v>
                </c:pt>
                <c:pt idx="43">
                  <c:v>23756.495088000989</c:v>
                </c:pt>
                <c:pt idx="44">
                  <c:v>23694.393728098879</c:v>
                </c:pt>
                <c:pt idx="45">
                  <c:v>23632.454706129429</c:v>
                </c:pt>
                <c:pt idx="46">
                  <c:v>23570.677597727983</c:v>
                </c:pt>
                <c:pt idx="47">
                  <c:v>23509.06197963922</c:v>
                </c:pt>
                <c:pt idx="48">
                  <c:v>23447.607429714259</c:v>
                </c:pt>
                <c:pt idx="49">
                  <c:v>23386.313526907761</c:v>
                </c:pt>
                <c:pt idx="50">
                  <c:v>23325.17985127505</c:v>
                </c:pt>
                <c:pt idx="51">
                  <c:v>23264.205983969223</c:v>
                </c:pt>
                <c:pt idx="52">
                  <c:v>23203.391507238295</c:v>
                </c:pt>
                <c:pt idx="53">
                  <c:v>23142.736004422324</c:v>
                </c:pt>
                <c:pt idx="54">
                  <c:v>23082.239059950563</c:v>
                </c:pt>
                <c:pt idx="55">
                  <c:v>23021.900259338614</c:v>
                </c:pt>
                <c:pt idx="56">
                  <c:v>22961.719189185576</c:v>
                </c:pt>
                <c:pt idx="57">
                  <c:v>22901.695437171227</c:v>
                </c:pt>
                <c:pt idx="58">
                  <c:v>22841.828592053189</c:v>
                </c:pt>
                <c:pt idx="59">
                  <c:v>22782.11824366411</c:v>
                </c:pt>
                <c:pt idx="60">
                  <c:v>22722.563982908865</c:v>
                </c:pt>
                <c:pt idx="61">
                  <c:v>22663.16540176174</c:v>
                </c:pt>
                <c:pt idx="62">
                  <c:v>22603.922093263638</c:v>
                </c:pt>
                <c:pt idx="63">
                  <c:v>22544.833651519297</c:v>
                </c:pt>
                <c:pt idx="64">
                  <c:v>22485.8996716945</c:v>
                </c:pt>
                <c:pt idx="65">
                  <c:v>22427.119750013309</c:v>
                </c:pt>
                <c:pt idx="66">
                  <c:v>22368.493483755294</c:v>
                </c:pt>
                <c:pt idx="67">
                  <c:v>22310.020471252774</c:v>
                </c:pt>
                <c:pt idx="68">
                  <c:v>22251.700311888068</c:v>
                </c:pt>
                <c:pt idx="69">
                  <c:v>22193.532606090743</c:v>
                </c:pt>
                <c:pt idx="70">
                  <c:v>22135.516955334886</c:v>
                </c:pt>
                <c:pt idx="71">
                  <c:v>22077.652962136362</c:v>
                </c:pt>
                <c:pt idx="72">
                  <c:v>22019.940230050099</c:v>
                </c:pt>
                <c:pt idx="73">
                  <c:v>21962.378363667365</c:v>
                </c:pt>
                <c:pt idx="74">
                  <c:v>21904.966968613069</c:v>
                </c:pt>
                <c:pt idx="75">
                  <c:v>21847.705651543045</c:v>
                </c:pt>
                <c:pt idx="76">
                  <c:v>21790.594020141369</c:v>
                </c:pt>
                <c:pt idx="77">
                  <c:v>21733.631683117666</c:v>
                </c:pt>
                <c:pt idx="78">
                  <c:v>21676.818250204426</c:v>
                </c:pt>
                <c:pt idx="79">
                  <c:v>21620.153332154336</c:v>
                </c:pt>
                <c:pt idx="80">
                  <c:v>21563.636540737603</c:v>
                </c:pt>
                <c:pt idx="81">
                  <c:v>21507.267488739311</c:v>
                </c:pt>
                <c:pt idx="82">
                  <c:v>21451.045789956748</c:v>
                </c:pt>
                <c:pt idx="83">
                  <c:v>21394.971059196778</c:v>
                </c:pt>
                <c:pt idx="84">
                  <c:v>21339.042912273184</c:v>
                </c:pt>
                <c:pt idx="85">
                  <c:v>21283.260966004054</c:v>
                </c:pt>
                <c:pt idx="86">
                  <c:v>21227.62483820914</c:v>
                </c:pt>
                <c:pt idx="87">
                  <c:v>21172.134147707249</c:v>
                </c:pt>
                <c:pt idx="88">
                  <c:v>21116.788514313626</c:v>
                </c:pt>
                <c:pt idx="89">
                  <c:v>21061.587558837349</c:v>
                </c:pt>
                <c:pt idx="90">
                  <c:v>21006.530903078739</c:v>
                </c:pt>
                <c:pt idx="91">
                  <c:v>20951.618169826761</c:v>
                </c:pt>
                <c:pt idx="92">
                  <c:v>20896.848982856438</c:v>
                </c:pt>
                <c:pt idx="93">
                  <c:v>20842.222966926282</c:v>
                </c:pt>
                <c:pt idx="94">
                  <c:v>20787.739747775708</c:v>
                </c:pt>
                <c:pt idx="95">
                  <c:v>20733.39895212249</c:v>
                </c:pt>
                <c:pt idx="96">
                  <c:v>20679.200207660186</c:v>
                </c:pt>
                <c:pt idx="97">
                  <c:v>20625.143143055597</c:v>
                </c:pt>
                <c:pt idx="98">
                  <c:v>20571.227387946215</c:v>
                </c:pt>
                <c:pt idx="99">
                  <c:v>20517.452572937695</c:v>
                </c:pt>
                <c:pt idx="100">
                  <c:v>20463.818329601316</c:v>
                </c:pt>
                <c:pt idx="101">
                  <c:v>20410.324290471461</c:v>
                </c:pt>
                <c:pt idx="102">
                  <c:v>20356.970089043098</c:v>
                </c:pt>
                <c:pt idx="103">
                  <c:v>20303.755359769268</c:v>
                </c:pt>
                <c:pt idx="104">
                  <c:v>20250.679738058581</c:v>
                </c:pt>
                <c:pt idx="105">
                  <c:v>20197.742860272723</c:v>
                </c:pt>
                <c:pt idx="106">
                  <c:v>20144.944363723953</c:v>
                </c:pt>
                <c:pt idx="107">
                  <c:v>20092.283886672627</c:v>
                </c:pt>
                <c:pt idx="108">
                  <c:v>20039.761068324719</c:v>
                </c:pt>
                <c:pt idx="109">
                  <c:v>19987.375548829346</c:v>
                </c:pt>
                <c:pt idx="110">
                  <c:v>19935.126969276305</c:v>
                </c:pt>
                <c:pt idx="111">
                  <c:v>19883.01497169361</c:v>
                </c:pt>
                <c:pt idx="112">
                  <c:v>19831.039199045048</c:v>
                </c:pt>
                <c:pt idx="113">
                  <c:v>19779.199295227721</c:v>
                </c:pt>
                <c:pt idx="114">
                  <c:v>19727.49490506962</c:v>
                </c:pt>
                <c:pt idx="115">
                  <c:v>19675.925674327173</c:v>
                </c:pt>
                <c:pt idx="116">
                  <c:v>19624.491249682833</c:v>
                </c:pt>
                <c:pt idx="117">
                  <c:v>19573.191278742659</c:v>
                </c:pt>
                <c:pt idx="118">
                  <c:v>19522.025410033886</c:v>
                </c:pt>
                <c:pt idx="119">
                  <c:v>19470.993293002535</c:v>
                </c:pt>
                <c:pt idx="120">
                  <c:v>19420.094578010998</c:v>
                </c:pt>
                <c:pt idx="121">
                  <c:v>19369.328916335646</c:v>
                </c:pt>
                <c:pt idx="122">
                  <c:v>19318.695960164445</c:v>
                </c:pt>
                <c:pt idx="123">
                  <c:v>19268.195362594564</c:v>
                </c:pt>
                <c:pt idx="124">
                  <c:v>19217.826777630005</c:v>
                </c:pt>
                <c:pt idx="125">
                  <c:v>19167.589860179236</c:v>
                </c:pt>
                <c:pt idx="126">
                  <c:v>19117.484266052812</c:v>
                </c:pt>
                <c:pt idx="127">
                  <c:v>19067.509651961031</c:v>
                </c:pt>
                <c:pt idx="128">
                  <c:v>19017.665675511576</c:v>
                </c:pt>
                <c:pt idx="129">
                  <c:v>18967.951995207175</c:v>
                </c:pt>
                <c:pt idx="130">
                  <c:v>18918.368270443247</c:v>
                </c:pt>
                <c:pt idx="131">
                  <c:v>18868.914161505585</c:v>
                </c:pt>
                <c:pt idx="132">
                  <c:v>18819.589329568018</c:v>
                </c:pt>
                <c:pt idx="133">
                  <c:v>18770.393436690094</c:v>
                </c:pt>
                <c:pt idx="134">
                  <c:v>18721.326145814764</c:v>
                </c:pt>
                <c:pt idx="135">
                  <c:v>18672.387120766074</c:v>
                </c:pt>
                <c:pt idx="136">
                  <c:v>18623.576026246854</c:v>
                </c:pt>
                <c:pt idx="137">
                  <c:v>18574.89252783643</c:v>
                </c:pt>
                <c:pt idx="138">
                  <c:v>18526.336291988333</c:v>
                </c:pt>
                <c:pt idx="139">
                  <c:v>18477.906986028007</c:v>
                </c:pt>
                <c:pt idx="140">
                  <c:v>18429.604278150531</c:v>
                </c:pt>
                <c:pt idx="141">
                  <c:v>18381.427837418352</c:v>
                </c:pt>
                <c:pt idx="142">
                  <c:v>18333.37733375901</c:v>
                </c:pt>
                <c:pt idx="143">
                  <c:v>18285.452437962882</c:v>
                </c:pt>
                <c:pt idx="144">
                  <c:v>18237.65282168092</c:v>
                </c:pt>
                <c:pt idx="145">
                  <c:v>18189.978157422414</c:v>
                </c:pt>
                <c:pt idx="146">
                  <c:v>18142.428118552732</c:v>
                </c:pt>
                <c:pt idx="147">
                  <c:v>18095.002379291094</c:v>
                </c:pt>
                <c:pt idx="148">
                  <c:v>18047.700614708334</c:v>
                </c:pt>
                <c:pt idx="149">
                  <c:v>18000.522500724681</c:v>
                </c:pt>
                <c:pt idx="150">
                  <c:v>17953.467714107526</c:v>
                </c:pt>
                <c:pt idx="151">
                  <c:v>17906.535932469218</c:v>
                </c:pt>
                <c:pt idx="152">
                  <c:v>17859.726834264857</c:v>
                </c:pt>
                <c:pt idx="153">
                  <c:v>17813.040098790076</c:v>
                </c:pt>
                <c:pt idx="154">
                  <c:v>17766.475406178863</c:v>
                </c:pt>
                <c:pt idx="155">
                  <c:v>17720.032437401358</c:v>
                </c:pt>
                <c:pt idx="156">
                  <c:v>17673.710874261669</c:v>
                </c:pt>
                <c:pt idx="157">
                  <c:v>17627.510399395691</c:v>
                </c:pt>
                <c:pt idx="158">
                  <c:v>17581.430696268933</c:v>
                </c:pt>
                <c:pt idx="159">
                  <c:v>17535.471449174354</c:v>
                </c:pt>
                <c:pt idx="160">
                  <c:v>17489.632343230191</c:v>
                </c:pt>
                <c:pt idx="161">
                  <c:v>17443.913064377808</c:v>
                </c:pt>
                <c:pt idx="162">
                  <c:v>17398.313299379541</c:v>
                </c:pt>
                <c:pt idx="163">
                  <c:v>17352.832735816555</c:v>
                </c:pt>
                <c:pt idx="164">
                  <c:v>17307.471062086704</c:v>
                </c:pt>
                <c:pt idx="165">
                  <c:v>17262.227967402392</c:v>
                </c:pt>
                <c:pt idx="166">
                  <c:v>17217.103141788441</c:v>
                </c:pt>
                <c:pt idx="167">
                  <c:v>17172.096276079981</c:v>
                </c:pt>
                <c:pt idx="168">
                  <c:v>17127.207061920315</c:v>
                </c:pt>
                <c:pt idx="169">
                  <c:v>17082.435191758817</c:v>
                </c:pt>
                <c:pt idx="170">
                  <c:v>17037.780358848824</c:v>
                </c:pt>
                <c:pt idx="171">
                  <c:v>16993.242257245533</c:v>
                </c:pt>
                <c:pt idx="172">
                  <c:v>16948.820581803899</c:v>
                </c:pt>
                <c:pt idx="173">
                  <c:v>16904.515028176553</c:v>
                </c:pt>
                <c:pt idx="174">
                  <c:v>16860.325292811714</c:v>
                </c:pt>
                <c:pt idx="175">
                  <c:v>16816.251072951109</c:v>
                </c:pt>
                <c:pt idx="176">
                  <c:v>16772.292066627895</c:v>
                </c:pt>
                <c:pt idx="177">
                  <c:v>16728.447972664599</c:v>
                </c:pt>
                <c:pt idx="178">
                  <c:v>16684.718490671046</c:v>
                </c:pt>
                <c:pt idx="179">
                  <c:v>16641.103321042305</c:v>
                </c:pt>
                <c:pt idx="180">
                  <c:v>16597.602164956632</c:v>
                </c:pt>
              </c:numCache>
            </c:numRef>
          </c:yVal>
          <c:smooth val="0"/>
        </c:ser>
        <c:dLbls>
          <c:showLegendKey val="0"/>
          <c:showVal val="0"/>
          <c:showCatName val="0"/>
          <c:showSerName val="0"/>
          <c:showPercent val="0"/>
          <c:showBubbleSize val="0"/>
        </c:dLbls>
        <c:axId val="440562048"/>
        <c:axId val="440563968"/>
      </c:scatterChart>
      <c:valAx>
        <c:axId val="440562048"/>
        <c:scaling>
          <c:orientation val="minMax"/>
        </c:scaling>
        <c:delete val="0"/>
        <c:axPos val="b"/>
        <c:title>
          <c:tx>
            <c:rich>
              <a:bodyPr/>
              <a:lstStyle/>
              <a:p>
                <a:pPr>
                  <a:defRPr/>
                </a:pPr>
                <a:r>
                  <a:rPr lang="fr-FR"/>
                  <a:t>Temps (y)</a:t>
                </a:r>
              </a:p>
            </c:rich>
          </c:tx>
          <c:overlay val="0"/>
        </c:title>
        <c:numFmt formatCode="General" sourceLinked="1"/>
        <c:majorTickMark val="out"/>
        <c:minorTickMark val="none"/>
        <c:tickLblPos val="nextTo"/>
        <c:crossAx val="440563968"/>
        <c:crosses val="autoZero"/>
        <c:crossBetween val="midCat"/>
      </c:valAx>
      <c:valAx>
        <c:axId val="440563968"/>
        <c:scaling>
          <c:orientation val="minMax"/>
        </c:scaling>
        <c:delete val="0"/>
        <c:axPos val="l"/>
        <c:majorGridlines/>
        <c:title>
          <c:tx>
            <c:rich>
              <a:bodyPr rot="-5400000" vert="horz"/>
              <a:lstStyle/>
              <a:p>
                <a:pPr>
                  <a:defRPr/>
                </a:pPr>
                <a:r>
                  <a:rPr lang="fr-FR"/>
                  <a:t>Masse U238 (kg)</a:t>
                </a:r>
              </a:p>
            </c:rich>
          </c:tx>
          <c:overlay val="0"/>
        </c:title>
        <c:numFmt formatCode="0.00" sourceLinked="1"/>
        <c:majorTickMark val="out"/>
        <c:minorTickMark val="none"/>
        <c:tickLblPos val="nextTo"/>
        <c:crossAx val="440562048"/>
        <c:crosses val="autoZero"/>
        <c:crossBetween val="midCat"/>
      </c:valAx>
    </c:plotArea>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fr-F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Quantité de Pu239 en fonction du temps</a:t>
            </a:r>
          </a:p>
        </c:rich>
      </c:tx>
      <c:overlay val="0"/>
    </c:title>
    <c:autoTitleDeleted val="0"/>
    <c:plotArea>
      <c:layout/>
      <c:scatterChart>
        <c:scatterStyle val="lineMarker"/>
        <c:varyColors val="0"/>
        <c:ser>
          <c:idx val="0"/>
          <c:order val="0"/>
          <c:spPr>
            <a:ln w="28575">
              <a:noFill/>
            </a:ln>
          </c:spPr>
          <c:marker>
            <c:symbol val="circle"/>
            <c:size val="3"/>
          </c:marker>
          <c:trendline>
            <c:spPr>
              <a:ln w="25400">
                <a:prstDash val="sysDot"/>
              </a:ln>
            </c:spPr>
            <c:trendlineType val="exp"/>
            <c:dispRSqr val="1"/>
            <c:dispEq val="1"/>
            <c:trendlineLbl>
              <c:layout>
                <c:manualLayout>
                  <c:x val="-0.13872747201530453"/>
                  <c:y val="1.8262173471180983E-2"/>
                </c:manualLayout>
              </c:layout>
              <c:numFmt formatCode="General" sourceLinked="0"/>
            </c:trendlineLbl>
          </c:trendline>
          <c:xVal>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xVal>
          <c:yVal>
            <c:numRef>
              <c:f>'[Eq de bateman avec flux.xlsm]Eq_de_Bateman_avec_RK1'!$K$2:$K$182</c:f>
              <c:numCache>
                <c:formatCode>0.00</c:formatCode>
                <c:ptCount val="181"/>
                <c:pt idx="0">
                  <c:v>3461.5820803761339</c:v>
                </c:pt>
                <c:pt idx="1">
                  <c:v>3456.2096630413403</c:v>
                </c:pt>
                <c:pt idx="2">
                  <c:v>3450.7823416090964</c:v>
                </c:pt>
                <c:pt idx="3">
                  <c:v>3445.3015491823753</c:v>
                </c:pt>
                <c:pt idx="4">
                  <c:v>3439.7686910504649</c:v>
                </c:pt>
                <c:pt idx="5">
                  <c:v>3434.1851452100532</c:v>
                </c:pt>
                <c:pt idx="6">
                  <c:v>3428.5522628766116</c:v>
                </c:pt>
                <c:pt idx="7">
                  <c:v>3422.8713689862557</c:v>
                </c:pt>
                <c:pt idx="8">
                  <c:v>3417.1437626882571</c:v>
                </c:pt>
                <c:pt idx="9">
                  <c:v>3411.3707178283858</c:v>
                </c:pt>
                <c:pt idx="10">
                  <c:v>3405.5534834232494</c:v>
                </c:pt>
                <c:pt idx="11">
                  <c:v>3399.6932841257981</c:v>
                </c:pt>
                <c:pt idx="12">
                  <c:v>3393.7913206821572</c:v>
                </c:pt>
                <c:pt idx="13">
                  <c:v>3387.8487703799547</c:v>
                </c:pt>
                <c:pt idx="14">
                  <c:v>3381.8667874882931</c:v>
                </c:pt>
                <c:pt idx="15">
                  <c:v>3375.8465036895295</c:v>
                </c:pt>
                <c:pt idx="16">
                  <c:v>3369.7890285030103</c:v>
                </c:pt>
                <c:pt idx="17">
                  <c:v>3363.695449700911</c:v>
                </c:pt>
                <c:pt idx="18">
                  <c:v>3357.5668337163315</c:v>
                </c:pt>
                <c:pt idx="19">
                  <c:v>3351.4042260437868</c:v>
                </c:pt>
                <c:pt idx="20">
                  <c:v>3345.2086516322356</c:v>
                </c:pt>
                <c:pt idx="21">
                  <c:v>3338.981115270788</c:v>
                </c:pt>
                <c:pt idx="22">
                  <c:v>3332.7226019672235</c:v>
                </c:pt>
                <c:pt idx="23">
                  <c:v>3326.4340773194576</c:v>
                </c:pt>
                <c:pt idx="24">
                  <c:v>3320.1164878800864</c:v>
                </c:pt>
                <c:pt idx="25">
                  <c:v>3313.7707615141376</c:v>
                </c:pt>
                <c:pt idx="26">
                  <c:v>3307.3978077501538</c:v>
                </c:pt>
                <c:pt idx="27">
                  <c:v>3300.9985181247334</c:v>
                </c:pt>
                <c:pt idx="28">
                  <c:v>3294.5737665206511</c:v>
                </c:pt>
                <c:pt idx="29">
                  <c:v>3288.1244094986737</c:v>
                </c:pt>
                <c:pt idx="30">
                  <c:v>3281.6512866231951</c:v>
                </c:pt>
                <c:pt idx="31">
                  <c:v>3275.1552207817972</c:v>
                </c:pt>
                <c:pt idx="32">
                  <c:v>3268.6370184988568</c:v>
                </c:pt>
                <c:pt idx="33">
                  <c:v>3262.0974702433068</c:v>
                </c:pt>
                <c:pt idx="34">
                  <c:v>3255.5373507306576</c:v>
                </c:pt>
                <c:pt idx="35">
                  <c:v>3248.95741921939</c:v>
                </c:pt>
                <c:pt idx="36">
                  <c:v>3242.3584198018202</c:v>
                </c:pt>
                <c:pt idx="37">
                  <c:v>3235.7410816895444</c:v>
                </c:pt>
                <c:pt idx="38">
                  <c:v>3229.1061194935592</c:v>
                </c:pt>
                <c:pt idx="39">
                  <c:v>3222.4542334991579</c:v>
                </c:pt>
                <c:pt idx="40">
                  <c:v>3215.7861099357037</c:v>
                </c:pt>
                <c:pt idx="41">
                  <c:v>3209.1024212413695</c:v>
                </c:pt>
                <c:pt idx="42">
                  <c:v>3202.4038263229404</c:v>
                </c:pt>
                <c:pt idx="43">
                  <c:v>3195.6909708107737</c:v>
                </c:pt>
                <c:pt idx="44">
                  <c:v>3188.9644873090006</c:v>
                </c:pt>
                <c:pt idx="45">
                  <c:v>3182.2249956410624</c:v>
                </c:pt>
                <c:pt idx="46">
                  <c:v>3175.4731030906673</c:v>
                </c:pt>
                <c:pt idx="47">
                  <c:v>3168.7094046382513</c:v>
                </c:pt>
                <c:pt idx="48">
                  <c:v>3161.9344831930289</c:v>
                </c:pt>
                <c:pt idx="49">
                  <c:v>3155.1489098207144</c:v>
                </c:pt>
                <c:pt idx="50">
                  <c:v>3148.3532439669953</c:v>
                </c:pt>
                <c:pt idx="51">
                  <c:v>3141.5480336768351</c:v>
                </c:pt>
                <c:pt idx="52">
                  <c:v>3134.733815809685</c:v>
                </c:pt>
                <c:pt idx="53">
                  <c:v>3127.9111162506802</c:v>
                </c:pt>
                <c:pt idx="54">
                  <c:v>3121.0804501178945</c:v>
                </c:pt>
                <c:pt idx="55">
                  <c:v>3114.2423219657271</c:v>
                </c:pt>
                <c:pt idx="56">
                  <c:v>3107.397225984495</c:v>
                </c:pt>
                <c:pt idx="57">
                  <c:v>3100.5456461962981</c:v>
                </c:pt>
                <c:pt idx="58">
                  <c:v>3093.6880566472314</c:v>
                </c:pt>
                <c:pt idx="59">
                  <c:v>3086.8249215960068</c:v>
                </c:pt>
                <c:pt idx="60">
                  <c:v>3079.9566956990561</c:v>
                </c:pt>
                <c:pt idx="61">
                  <c:v>3073.0838241921761</c:v>
                </c:pt>
                <c:pt idx="62">
                  <c:v>3066.2067430687857</c:v>
                </c:pt>
                <c:pt idx="63">
                  <c:v>3059.3258792548527</c:v>
                </c:pt>
                <c:pt idx="64">
                  <c:v>3052.4416507805549</c:v>
                </c:pt>
                <c:pt idx="65">
                  <c:v>3045.5544669487367</c:v>
                </c:pt>
                <c:pt idx="66">
                  <c:v>3038.6647285002196</c:v>
                </c:pt>
                <c:pt idx="67">
                  <c:v>3031.7728277760257</c:v>
                </c:pt>
                <c:pt idx="68">
                  <c:v>3024.8791488765714</c:v>
                </c:pt>
                <c:pt idx="69">
                  <c:v>3017.9840678178884</c:v>
                </c:pt>
                <c:pt idx="70">
                  <c:v>3011.0879526849267</c:v>
                </c:pt>
                <c:pt idx="71">
                  <c:v>3004.1911637819931</c:v>
                </c:pt>
                <c:pt idx="72">
                  <c:v>2997.2940537803815</c:v>
                </c:pt>
                <c:pt idx="73">
                  <c:v>2990.3969678632434</c:v>
                </c:pt>
                <c:pt idx="74">
                  <c:v>2983.5002438677525</c:v>
                </c:pt>
                <c:pt idx="75">
                  <c:v>2976.6042124246133</c:v>
                </c:pt>
                <c:pt idx="76">
                  <c:v>2969.7091970949637</c:v>
                </c:pt>
                <c:pt idx="77">
                  <c:v>2962.8155145047172</c:v>
                </c:pt>
                <c:pt idx="78">
                  <c:v>2955.9234744763962</c:v>
                </c:pt>
                <c:pt idx="79">
                  <c:v>2949.033380158503</c:v>
                </c:pt>
                <c:pt idx="80">
                  <c:v>2942.1455281524682</c:v>
                </c:pt>
                <c:pt idx="81">
                  <c:v>2935.2602086372317</c:v>
                </c:pt>
                <c:pt idx="82">
                  <c:v>2928.3777054914913</c:v>
                </c:pt>
                <c:pt idx="83">
                  <c:v>2921.4982964136666</c:v>
                </c:pt>
                <c:pt idx="84">
                  <c:v>2914.6222530396217</c:v>
                </c:pt>
                <c:pt idx="85">
                  <c:v>2907.7498410581848</c:v>
                </c:pt>
                <c:pt idx="86">
                  <c:v>2900.8813203245086</c:v>
                </c:pt>
                <c:pt idx="87">
                  <c:v>2894.0169449713126</c:v>
                </c:pt>
                <c:pt idx="88">
                  <c:v>2887.1569635180417</c:v>
                </c:pt>
                <c:pt idx="89">
                  <c:v>2880.3016189779864</c:v>
                </c:pt>
                <c:pt idx="90">
                  <c:v>2873.4511489633965</c:v>
                </c:pt>
                <c:pt idx="91">
                  <c:v>2866.6057857886317</c:v>
                </c:pt>
                <c:pt idx="92">
                  <c:v>2859.7657565713812</c:v>
                </c:pt>
                <c:pt idx="93">
                  <c:v>2852.9312833319877</c:v>
                </c:pt>
                <c:pt idx="94">
                  <c:v>2846.1025830909171</c:v>
                </c:pt>
                <c:pt idx="95">
                  <c:v>2839.2798679644006</c:v>
                </c:pt>
                <c:pt idx="96">
                  <c:v>2832.4633452582893</c:v>
                </c:pt>
                <c:pt idx="97">
                  <c:v>2825.6532175601519</c:v>
                </c:pt>
                <c:pt idx="98">
                  <c:v>2818.8496828296484</c:v>
                </c:pt>
                <c:pt idx="99">
                  <c:v>2812.0529344872111</c:v>
                </c:pt>
                <c:pt idx="100">
                  <c:v>2805.2631615010691</c:v>
                </c:pt>
                <c:pt idx="101">
                  <c:v>2798.4805484726394</c:v>
                </c:pt>
                <c:pt idx="102">
                  <c:v>2791.705275720321</c:v>
                </c:pt>
                <c:pt idx="103">
                  <c:v>2784.9375193617216</c:v>
                </c:pt>
                <c:pt idx="104">
                  <c:v>2778.1774513943424</c:v>
                </c:pt>
                <c:pt idx="105">
                  <c:v>2771.4252397747514</c:v>
                </c:pt>
                <c:pt idx="106">
                  <c:v>2764.6810484962766</c:v>
                </c:pt>
                <c:pt idx="107">
                  <c:v>2757.9450376652412</c:v>
                </c:pt>
                <c:pt idx="108">
                  <c:v>2751.2173635757717</c:v>
                </c:pt>
                <c:pt idx="109">
                  <c:v>2744.4981787832048</c:v>
                </c:pt>
                <c:pt idx="110">
                  <c:v>2737.7876321761191</c:v>
                </c:pt>
                <c:pt idx="111">
                  <c:v>2731.085869047015</c:v>
                </c:pt>
                <c:pt idx="112">
                  <c:v>2724.3930311616728</c:v>
                </c:pt>
                <c:pt idx="113">
                  <c:v>2717.7092568272092</c:v>
                </c:pt>
                <c:pt idx="114">
                  <c:v>2711.0346809588586</c:v>
                </c:pt>
                <c:pt idx="115">
                  <c:v>2704.3694351455019</c:v>
                </c:pt>
                <c:pt idx="116">
                  <c:v>2697.7136477139684</c:v>
                </c:pt>
                <c:pt idx="117">
                  <c:v>2691.0674437921289</c:v>
                </c:pt>
                <c:pt idx="118">
                  <c:v>2684.4309453708102</c:v>
                </c:pt>
                <c:pt idx="119">
                  <c:v>2677.8042713645441</c:v>
                </c:pt>
                <c:pt idx="120">
                  <c:v>2671.1875376711791</c:v>
                </c:pt>
                <c:pt idx="121">
                  <c:v>2664.580857230374</c:v>
                </c:pt>
                <c:pt idx="122">
                  <c:v>2657.9843400809932</c:v>
                </c:pt>
                <c:pt idx="123">
                  <c:v>2651.398093417426</c:v>
                </c:pt>
                <c:pt idx="124">
                  <c:v>2644.8222216448476</c:v>
                </c:pt>
                <c:pt idx="125">
                  <c:v>2638.2568264334454</c:v>
                </c:pt>
                <c:pt idx="126">
                  <c:v>2631.7020067716257</c:v>
                </c:pt>
                <c:pt idx="127">
                  <c:v>2625.1578590182216</c:v>
                </c:pt>
                <c:pt idx="128">
                  <c:v>2618.624476953722</c:v>
                </c:pt>
                <c:pt idx="129">
                  <c:v>2612.101951830537</c:v>
                </c:pt>
                <c:pt idx="130">
                  <c:v>2605.5903724223208</c:v>
                </c:pt>
                <c:pt idx="131">
                  <c:v>2599.0898250723685</c:v>
                </c:pt>
                <c:pt idx="132">
                  <c:v>2592.6003937411019</c:v>
                </c:pt>
                <c:pt idx="133">
                  <c:v>2586.1221600526655</c:v>
                </c:pt>
                <c:pt idx="134">
                  <c:v>2579.6552033406451</c:v>
                </c:pt>
                <c:pt idx="135">
                  <c:v>2573.1996006929289</c:v>
                </c:pt>
                <c:pt idx="136">
                  <c:v>2566.7554269957245</c:v>
                </c:pt>
                <c:pt idx="137">
                  <c:v>2560.3227549767494</c:v>
                </c:pt>
                <c:pt idx="138">
                  <c:v>2553.9016552476082</c:v>
                </c:pt>
                <c:pt idx="139">
                  <c:v>2547.4921963453749</c:v>
                </c:pt>
                <c:pt idx="140">
                  <c:v>2541.0944447733909</c:v>
                </c:pt>
                <c:pt idx="141">
                  <c:v>2534.708465041299</c:v>
                </c:pt>
                <c:pt idx="142">
                  <c:v>2528.3343197043214</c:v>
                </c:pt>
                <c:pt idx="143">
                  <c:v>2521.9720694017997</c:v>
                </c:pt>
                <c:pt idx="144">
                  <c:v>2515.6217728950105</c:v>
                </c:pt>
                <c:pt idx="145">
                  <c:v>2509.2834871042687</c:v>
                </c:pt>
                <c:pt idx="146">
                  <c:v>2502.9572671453329</c:v>
                </c:pt>
                <c:pt idx="147">
                  <c:v>2496.6431663651256</c:v>
                </c:pt>
                <c:pt idx="148">
                  <c:v>2490.3412363767789</c:v>
                </c:pt>
                <c:pt idx="149">
                  <c:v>2484.0515270940236</c:v>
                </c:pt>
                <c:pt idx="150">
                  <c:v>2477.7740867649291</c:v>
                </c:pt>
                <c:pt idx="151">
                  <c:v>2471.5089620050067</c:v>
                </c:pt>
                <c:pt idx="152">
                  <c:v>2465.2561978296908</c:v>
                </c:pt>
                <c:pt idx="153">
                  <c:v>2459.0158376862078</c:v>
                </c:pt>
                <c:pt idx="154">
                  <c:v>2452.7879234848438</c:v>
                </c:pt>
                <c:pt idx="155">
                  <c:v>2446.5724956296235</c:v>
                </c:pt>
                <c:pt idx="156">
                  <c:v>2440.3695930484105</c:v>
                </c:pt>
                <c:pt idx="157">
                  <c:v>2434.1792532224395</c:v>
                </c:pt>
                <c:pt idx="158">
                  <c:v>2428.0015122152931</c:v>
                </c:pt>
                <c:pt idx="159">
                  <c:v>2421.836404701331</c:v>
                </c:pt>
                <c:pt idx="160">
                  <c:v>2415.6839639935824</c:v>
                </c:pt>
                <c:pt idx="161">
                  <c:v>2409.5442220711129</c:v>
                </c:pt>
                <c:pt idx="162">
                  <c:v>2403.4172096058742</c:v>
                </c:pt>
                <c:pt idx="163">
                  <c:v>2397.3029559890479</c:v>
                </c:pt>
                <c:pt idx="164">
                  <c:v>2391.2014893568908</c:v>
                </c:pt>
                <c:pt idx="165">
                  <c:v>2385.1128366160942</c:v>
                </c:pt>
                <c:pt idx="166">
                  <c:v>2379.0370234686607</c:v>
                </c:pt>
                <c:pt idx="167">
                  <c:v>2372.9740744363139</c:v>
                </c:pt>
                <c:pt idx="168">
                  <c:v>2366.9240128844472</c:v>
                </c:pt>
                <c:pt idx="169">
                  <c:v>2360.8868610456166</c:v>
                </c:pt>
                <c:pt idx="170">
                  <c:v>2354.8626400425928</c:v>
                </c:pt>
                <c:pt idx="171">
                  <c:v>2348.8513699109767</c:v>
                </c:pt>
                <c:pt idx="172">
                  <c:v>2342.8530696213852</c:v>
                </c:pt>
                <c:pt idx="173">
                  <c:v>2336.8677571012204</c:v>
                </c:pt>
                <c:pt idx="174">
                  <c:v>2330.8954492560238</c:v>
                </c:pt>
                <c:pt idx="175">
                  <c:v>2324.9361619904294</c:v>
                </c:pt>
                <c:pt idx="176">
                  <c:v>2318.9899102287172</c:v>
                </c:pt>
                <c:pt idx="177">
                  <c:v>2313.0567079349803</c:v>
                </c:pt>
                <c:pt idx="178">
                  <c:v>2307.1365681329075</c:v>
                </c:pt>
                <c:pt idx="179">
                  <c:v>2301.2295029251932</c:v>
                </c:pt>
                <c:pt idx="180">
                  <c:v>2295.3355235125787</c:v>
                </c:pt>
              </c:numCache>
            </c:numRef>
          </c:yVal>
          <c:smooth val="0"/>
        </c:ser>
        <c:dLbls>
          <c:showLegendKey val="0"/>
          <c:showVal val="0"/>
          <c:showCatName val="0"/>
          <c:showSerName val="0"/>
          <c:showPercent val="0"/>
          <c:showBubbleSize val="0"/>
        </c:dLbls>
        <c:axId val="440581120"/>
        <c:axId val="440583296"/>
      </c:scatterChart>
      <c:valAx>
        <c:axId val="440581120"/>
        <c:scaling>
          <c:orientation val="minMax"/>
        </c:scaling>
        <c:delete val="0"/>
        <c:axPos val="b"/>
        <c:title>
          <c:tx>
            <c:rich>
              <a:bodyPr/>
              <a:lstStyle/>
              <a:p>
                <a:pPr>
                  <a:defRPr/>
                </a:pPr>
                <a:r>
                  <a:rPr lang="fr-FR"/>
                  <a:t>Temps (y)</a:t>
                </a:r>
              </a:p>
            </c:rich>
          </c:tx>
          <c:layout>
            <c:manualLayout>
              <c:xMode val="edge"/>
              <c:yMode val="edge"/>
              <c:x val="0.46574447860464036"/>
              <c:y val="0.92614103725898056"/>
            </c:manualLayout>
          </c:layout>
          <c:overlay val="0"/>
        </c:title>
        <c:numFmt formatCode="General" sourceLinked="1"/>
        <c:majorTickMark val="out"/>
        <c:minorTickMark val="none"/>
        <c:tickLblPos val="nextTo"/>
        <c:crossAx val="440583296"/>
        <c:crosses val="autoZero"/>
        <c:crossBetween val="midCat"/>
      </c:valAx>
      <c:valAx>
        <c:axId val="440583296"/>
        <c:scaling>
          <c:orientation val="minMax"/>
        </c:scaling>
        <c:delete val="0"/>
        <c:axPos val="l"/>
        <c:majorGridlines/>
        <c:title>
          <c:tx>
            <c:rich>
              <a:bodyPr rot="-5400000" vert="horz"/>
              <a:lstStyle/>
              <a:p>
                <a:pPr>
                  <a:defRPr/>
                </a:pPr>
                <a:r>
                  <a:rPr lang="fr-FR"/>
                  <a:t>Masse Pu239 (kg)</a:t>
                </a:r>
              </a:p>
            </c:rich>
          </c:tx>
          <c:overlay val="0"/>
        </c:title>
        <c:numFmt formatCode="0.00" sourceLinked="1"/>
        <c:majorTickMark val="out"/>
        <c:minorTickMark val="none"/>
        <c:tickLblPos val="nextTo"/>
        <c:crossAx val="440581120"/>
        <c:crosses val="autoZero"/>
        <c:crossBetween val="midCat"/>
      </c:valAx>
    </c:plotArea>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fr-F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Quantité de Pu240 en fonction du temps</a:t>
            </a:r>
          </a:p>
        </c:rich>
      </c:tx>
      <c:overlay val="0"/>
    </c:title>
    <c:autoTitleDeleted val="0"/>
    <c:plotArea>
      <c:layout/>
      <c:scatterChart>
        <c:scatterStyle val="lineMarker"/>
        <c:varyColors val="0"/>
        <c:ser>
          <c:idx val="0"/>
          <c:order val="0"/>
          <c:spPr>
            <a:ln w="12700"/>
          </c:spPr>
          <c:marker>
            <c:symbol val="circle"/>
            <c:size val="3"/>
          </c:marker>
          <c:trendline>
            <c:spPr>
              <a:ln w="25400">
                <a:solidFill>
                  <a:schemeClr val="tx1">
                    <a:shade val="95000"/>
                    <a:satMod val="105000"/>
                    <a:alpha val="89000"/>
                  </a:schemeClr>
                </a:solidFill>
                <a:prstDash val="sysDot"/>
              </a:ln>
            </c:spPr>
            <c:trendlineType val="poly"/>
            <c:order val="2"/>
            <c:dispRSqr val="1"/>
            <c:dispEq val="1"/>
            <c:trendlineLbl>
              <c:layout>
                <c:manualLayout>
                  <c:x val="-2.0346595476319625E-2"/>
                  <c:y val="6.6701469145427419E-2"/>
                </c:manualLayout>
              </c:layout>
              <c:numFmt formatCode="General" sourceLinked="0"/>
            </c:trendlineLbl>
          </c:trendline>
          <c:xVal>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xVal>
          <c:yVal>
            <c:numRef>
              <c:f>'[Eq de bateman avec flux.xlsm]Eq_de_Bateman_avec_RK1'!$M$2:$M$182</c:f>
              <c:numCache>
                <c:formatCode>0.00</c:formatCode>
                <c:ptCount val="181"/>
                <c:pt idx="0">
                  <c:v>1154.5288235649409</c:v>
                </c:pt>
                <c:pt idx="1">
                  <c:v>1159.4273122240702</c:v>
                </c:pt>
                <c:pt idx="2">
                  <c:v>1164.2697147419174</c:v>
                </c:pt>
                <c:pt idx="3">
                  <c:v>1169.056227166305</c:v>
                </c:pt>
                <c:pt idx="4">
                  <c:v>1173.7870496161356</c:v>
                </c:pt>
                <c:pt idx="5">
                  <c:v>1178.462386145304</c:v>
                </c:pt>
                <c:pt idx="6">
                  <c:v>1183.0824446095935</c:v>
                </c:pt>
                <c:pt idx="7">
                  <c:v>1187.6474365364954</c:v>
                </c:pt>
                <c:pt idx="8">
                  <c:v>1192.1575769978961</c:v>
                </c:pt>
                <c:pt idx="9">
                  <c:v>1196.6130844855725</c:v>
                </c:pt>
                <c:pt idx="10">
                  <c:v>1201.014180789444</c:v>
                </c:pt>
                <c:pt idx="11">
                  <c:v>1205.3610908785229</c:v>
                </c:pt>
                <c:pt idx="12">
                  <c:v>1209.6540427845123</c:v>
                </c:pt>
                <c:pt idx="13">
                  <c:v>1213.8932674879975</c:v>
                </c:pt>
                <c:pt idx="14">
                  <c:v>1218.0789988071806</c:v>
                </c:pt>
                <c:pt idx="15">
                  <c:v>1222.2114732891077</c:v>
                </c:pt>
                <c:pt idx="16">
                  <c:v>1226.290930103338</c:v>
                </c:pt>
                <c:pt idx="17">
                  <c:v>1230.3176109380088</c:v>
                </c:pt>
                <c:pt idx="18">
                  <c:v>1234.2917598982451</c:v>
                </c:pt>
                <c:pt idx="19">
                  <c:v>1238.2136234068719</c:v>
                </c:pt>
                <c:pt idx="20">
                  <c:v>1242.083450107378</c:v>
                </c:pt>
                <c:pt idx="21">
                  <c:v>1245.9014907690919</c:v>
                </c:pt>
                <c:pt idx="22">
                  <c:v>1249.6679981945204</c:v>
                </c:pt>
                <c:pt idx="23">
                  <c:v>1253.3832271288106</c:v>
                </c:pt>
                <c:pt idx="24">
                  <c:v>1257.047434171292</c:v>
                </c:pt>
                <c:pt idx="25">
                  <c:v>1260.660877689055</c:v>
                </c:pt>
                <c:pt idx="26">
                  <c:v>1264.2238177325276</c:v>
                </c:pt>
                <c:pt idx="27">
                  <c:v>1267.7365159530098</c:v>
                </c:pt>
                <c:pt idx="28">
                  <c:v>1271.1992355221246</c:v>
                </c:pt>
                <c:pt idx="29">
                  <c:v>1274.6122410531495</c:v>
                </c:pt>
                <c:pt idx="30">
                  <c:v>1277.9757985241897</c:v>
                </c:pt>
                <c:pt idx="31">
                  <c:v>1281.2901752031548</c:v>
                </c:pt>
                <c:pt idx="32">
                  <c:v>1284.555639574505</c:v>
                </c:pt>
                <c:pt idx="33">
                  <c:v>1287.7724612677289</c:v>
                </c:pt>
                <c:pt idx="34">
                  <c:v>1290.9409109875203</c:v>
                </c:pt>
                <c:pt idx="35">
                  <c:v>1294.0612604456169</c:v>
                </c:pt>
                <c:pt idx="36">
                  <c:v>1297.1337822942698</c:v>
                </c:pt>
                <c:pt idx="37">
                  <c:v>1300.1587500613093</c:v>
                </c:pt>
                <c:pt idx="38">
                  <c:v>1303.1364380867753</c:v>
                </c:pt>
                <c:pt idx="39">
                  <c:v>1306.0671214610804</c:v>
                </c:pt>
                <c:pt idx="40">
                  <c:v>1308.9510759646739</c:v>
                </c:pt>
                <c:pt idx="41">
                  <c:v>1311.7885780091783</c:v>
                </c:pt>
                <c:pt idx="42">
                  <c:v>1314.5799045799654</c:v>
                </c:pt>
                <c:pt idx="43">
                  <c:v>1317.3253331801445</c:v>
                </c:pt>
                <c:pt idx="44">
                  <c:v>1320.0251417759346</c:v>
                </c:pt>
                <c:pt idx="45">
                  <c:v>1322.6796087433895</c:v>
                </c:pt>
                <c:pt idx="46">
                  <c:v>1325.2890128164518</c:v>
                </c:pt>
                <c:pt idx="47">
                  <c:v>1327.8536330363047</c:v>
                </c:pt>
                <c:pt idx="48">
                  <c:v>1330.3737487019991</c:v>
                </c:pt>
                <c:pt idx="49">
                  <c:v>1332.8496393223259</c:v>
                </c:pt>
                <c:pt idx="50">
                  <c:v>1335.2815845689104</c:v>
                </c:pt>
                <c:pt idx="51">
                  <c:v>1337.6698642305039</c:v>
                </c:pt>
                <c:pt idx="52">
                  <c:v>1340.0147581684455</c:v>
                </c:pt>
                <c:pt idx="53">
                  <c:v>1342.3165462732723</c:v>
                </c:pt>
                <c:pt idx="54">
                  <c:v>1344.5755084224525</c:v>
                </c:pt>
                <c:pt idx="55">
                  <c:v>1346.7919244392203</c:v>
                </c:pt>
                <c:pt idx="56">
                  <c:v>1348.9660740524878</c:v>
                </c:pt>
                <c:pt idx="57">
                  <c:v>1351.0982368578111</c:v>
                </c:pt>
                <c:pt idx="58">
                  <c:v>1353.1886922793926</c:v>
                </c:pt>
                <c:pt idx="59">
                  <c:v>1355.2377195330926</c:v>
                </c:pt>
                <c:pt idx="60">
                  <c:v>1357.2455975904331</c:v>
                </c:pt>
                <c:pt idx="61">
                  <c:v>1359.2126051435719</c:v>
                </c:pt>
                <c:pt idx="62">
                  <c:v>1361.1390205712255</c:v>
                </c:pt>
                <c:pt idx="63">
                  <c:v>1363.0251219055233</c:v>
                </c:pt>
                <c:pt idx="64">
                  <c:v>1364.8711867997717</c:v>
                </c:pt>
                <c:pt idx="65">
                  <c:v>1366.6774924971101</c:v>
                </c:pt>
                <c:pt idx="66">
                  <c:v>1368.4443158000379</c:v>
                </c:pt>
                <c:pt idx="67">
                  <c:v>1370.1719330407991</c:v>
                </c:pt>
                <c:pt idx="68">
                  <c:v>1371.8606200525999</c:v>
                </c:pt>
                <c:pt idx="69">
                  <c:v>1373.5106521416465</c:v>
                </c:pt>
                <c:pt idx="70">
                  <c:v>1375.1223040599839</c:v>
                </c:pt>
                <c:pt idx="71">
                  <c:v>1376.6958499791197</c:v>
                </c:pt>
                <c:pt idx="72">
                  <c:v>1378.2315634644142</c:v>
                </c:pt>
                <c:pt idx="73">
                  <c:v>1379.7297174502226</c:v>
                </c:pt>
                <c:pt idx="74">
                  <c:v>1381.1905842157726</c:v>
                </c:pt>
                <c:pt idx="75">
                  <c:v>1382.6144353617613</c:v>
                </c:pt>
                <c:pt idx="76">
                  <c:v>1384.0015417876566</c:v>
                </c:pt>
                <c:pt idx="77">
                  <c:v>1385.3521736696878</c:v>
                </c:pt>
                <c:pt idx="78">
                  <c:v>1386.6666004395092</c:v>
                </c:pt>
                <c:pt idx="79">
                  <c:v>1387.945090763526</c:v>
                </c:pt>
                <c:pt idx="80">
                  <c:v>1389.1879125228631</c:v>
                </c:pt>
                <c:pt idx="81">
                  <c:v>1390.3953327939678</c:v>
                </c:pt>
                <c:pt idx="82">
                  <c:v>1391.5676178298288</c:v>
                </c:pt>
                <c:pt idx="83">
                  <c:v>1392.7050330418008</c:v>
                </c:pt>
                <c:pt idx="84">
                  <c:v>1393.80784298202</c:v>
                </c:pt>
                <c:pt idx="85">
                  <c:v>1394.8763113263988</c:v>
                </c:pt>
                <c:pt idx="86">
                  <c:v>1395.910700858185</c:v>
                </c:pt>
                <c:pt idx="87">
                  <c:v>1396.9112734520768</c:v>
                </c:pt>
                <c:pt idx="88">
                  <c:v>1397.8782900588767</c:v>
                </c:pt>
                <c:pt idx="89">
                  <c:v>1398.812010690677</c:v>
                </c:pt>
                <c:pt idx="90">
                  <c:v>1399.7126944065617</c:v>
                </c:pt>
                <c:pt idx="91">
                  <c:v>1400.580599298816</c:v>
                </c:pt>
                <c:pt idx="92">
                  <c:v>1401.41598247963</c:v>
                </c:pt>
                <c:pt idx="93">
                  <c:v>1402.2191000682872</c:v>
                </c:pt>
                <c:pt idx="94">
                  <c:v>1402.9902071788263</c:v>
                </c:pt>
                <c:pt idx="95">
                  <c:v>1403.729557908166</c:v>
                </c:pt>
                <c:pt idx="96">
                  <c:v>1404.4374053246827</c:v>
                </c:pt>
                <c:pt idx="97">
                  <c:v>1405.1140014572293</c:v>
                </c:pt>
                <c:pt idx="98">
                  <c:v>1405.7595972845886</c:v>
                </c:pt>
                <c:pt idx="99">
                  <c:v>1406.3744427253475</c:v>
                </c:pt>
                <c:pt idx="100">
                  <c:v>1406.9587866281861</c:v>
                </c:pt>
                <c:pt idx="101">
                  <c:v>1407.5128767625686</c:v>
                </c:pt>
                <c:pt idx="102">
                  <c:v>1408.0369598098312</c:v>
                </c:pt>
                <c:pt idx="103">
                  <c:v>1408.5312813546541</c:v>
                </c:pt>
                <c:pt idx="104">
                  <c:v>1408.9960858769109</c:v>
                </c:pt>
                <c:pt idx="105">
                  <c:v>1409.4316167438865</c:v>
                </c:pt>
                <c:pt idx="106">
                  <c:v>1409.8381162028538</c:v>
                </c:pt>
                <c:pt idx="107">
                  <c:v>1410.2158253740038</c:v>
                </c:pt>
                <c:pt idx="108">
                  <c:v>1410.5649842437172</c:v>
                </c:pt>
                <c:pt idx="109">
                  <c:v>1410.885831658172</c:v>
                </c:pt>
                <c:pt idx="110">
                  <c:v>1411.1786053172798</c:v>
                </c:pt>
                <c:pt idx="111">
                  <c:v>1411.4435417689401</c:v>
                </c:pt>
                <c:pt idx="112">
                  <c:v>1411.6808764036089</c:v>
                </c:pt>
                <c:pt idx="113">
                  <c:v>1411.8908434491714</c:v>
                </c:pt>
                <c:pt idx="114">
                  <c:v>1412.0736759661133</c:v>
                </c:pt>
                <c:pt idx="115">
                  <c:v>1412.2296058429824</c:v>
                </c:pt>
                <c:pt idx="116">
                  <c:v>1412.3588637921343</c:v>
                </c:pt>
                <c:pt idx="117">
                  <c:v>1412.4616793457558</c:v>
                </c:pt>
                <c:pt idx="118">
                  <c:v>1412.5382808521588</c:v>
                </c:pt>
                <c:pt idx="119">
                  <c:v>1412.5888954723378</c:v>
                </c:pt>
                <c:pt idx="120">
                  <c:v>1412.6137491767856</c:v>
                </c:pt>
                <c:pt idx="121">
                  <c:v>1412.6130667425605</c:v>
                </c:pt>
                <c:pt idx="122">
                  <c:v>1412.5870717505984</c:v>
                </c:pt>
                <c:pt idx="123">
                  <c:v>1412.5359865832654</c:v>
                </c:pt>
                <c:pt idx="124">
                  <c:v>1412.4600324221428</c:v>
                </c:pt>
                <c:pt idx="125">
                  <c:v>1412.3594292460405</c:v>
                </c:pt>
                <c:pt idx="126">
                  <c:v>1412.2343958292327</c:v>
                </c:pt>
                <c:pt idx="127">
                  <c:v>1412.0851497399096</c:v>
                </c:pt>
                <c:pt idx="128">
                  <c:v>1411.9119073388415</c:v>
                </c:pt>
                <c:pt idx="129">
                  <c:v>1411.7148837782479</c:v>
                </c:pt>
                <c:pt idx="130">
                  <c:v>1411.4942930008679</c:v>
                </c:pt>
                <c:pt idx="131">
                  <c:v>1411.2503477392258</c:v>
                </c:pt>
                <c:pt idx="132">
                  <c:v>1410.9832595150888</c:v>
                </c:pt>
                <c:pt idx="133">
                  <c:v>1410.6932386391086</c:v>
                </c:pt>
                <c:pt idx="134">
                  <c:v>1410.3804942106465</c:v>
                </c:pt>
                <c:pt idx="135">
                  <c:v>1410.0452341177727</c:v>
                </c:pt>
                <c:pt idx="136">
                  <c:v>1409.6876650374393</c:v>
                </c:pt>
                <c:pt idx="137">
                  <c:v>1409.3079924358192</c:v>
                </c:pt>
                <c:pt idx="138">
                  <c:v>1408.9064205688096</c:v>
                </c:pt>
                <c:pt idx="139">
                  <c:v>1408.4831524826932</c:v>
                </c:pt>
                <c:pt idx="140">
                  <c:v>1408.0383900149541</c:v>
                </c:pt>
                <c:pt idx="141">
                  <c:v>1407.572333795244</c:v>
                </c:pt>
                <c:pt idx="142">
                  <c:v>1407.0851832464962</c:v>
                </c:pt>
                <c:pt idx="143">
                  <c:v>1406.5771365861797</c:v>
                </c:pt>
                <c:pt idx="144">
                  <c:v>1406.0483908276935</c:v>
                </c:pt>
                <c:pt idx="145">
                  <c:v>1405.4991417818958</c:v>
                </c:pt>
                <c:pt idx="146">
                  <c:v>1404.9295840587629</c:v>
                </c:pt>
                <c:pt idx="147">
                  <c:v>1404.3399110691776</c:v>
                </c:pt>
                <c:pt idx="148">
                  <c:v>1403.7303150268397</c:v>
                </c:pt>
                <c:pt idx="149">
                  <c:v>1403.100986950298</c:v>
                </c:pt>
                <c:pt idx="150">
                  <c:v>1402.4521166650991</c:v>
                </c:pt>
                <c:pt idx="151">
                  <c:v>1401.7838928060494</c:v>
                </c:pt>
                <c:pt idx="152">
                  <c:v>1401.0965028195887</c:v>
                </c:pt>
                <c:pt idx="153">
                  <c:v>1400.3901329662701</c:v>
                </c:pt>
                <c:pt idx="154">
                  <c:v>1399.6649683233445</c:v>
                </c:pt>
                <c:pt idx="155">
                  <c:v>1398.9211927874455</c:v>
                </c:pt>
                <c:pt idx="156">
                  <c:v>1398.1589890773739</c:v>
                </c:pt>
                <c:pt idx="157">
                  <c:v>1397.3785387369758</c:v>
                </c:pt>
                <c:pt idx="158">
                  <c:v>1396.5800221381137</c:v>
                </c:pt>
                <c:pt idx="159">
                  <c:v>1395.7636184837272</c:v>
                </c:pt>
                <c:pt idx="160">
                  <c:v>1394.9295058109803</c:v>
                </c:pt>
                <c:pt idx="161">
                  <c:v>1394.077860994493</c:v>
                </c:pt>
                <c:pt idx="162">
                  <c:v>1393.2088597496536</c:v>
                </c:pt>
                <c:pt idx="163">
                  <c:v>1392.322676636011</c:v>
                </c:pt>
                <c:pt idx="164">
                  <c:v>1391.4194850607425</c:v>
                </c:pt>
                <c:pt idx="165">
                  <c:v>1390.4994572821963</c:v>
                </c:pt>
                <c:pt idx="166">
                  <c:v>1389.5627644135041</c:v>
                </c:pt>
                <c:pt idx="167">
                  <c:v>1388.6095764262643</c:v>
                </c:pt>
                <c:pt idx="168">
                  <c:v>1387.6400621542923</c:v>
                </c:pt>
                <c:pt idx="169">
                  <c:v>1386.6543892974332</c:v>
                </c:pt>
                <c:pt idx="170">
                  <c:v>1385.6527244254394</c:v>
                </c:pt>
                <c:pt idx="171">
                  <c:v>1384.6352329819067</c:v>
                </c:pt>
                <c:pt idx="172">
                  <c:v>1383.6020792882698</c:v>
                </c:pt>
                <c:pt idx="173">
                  <c:v>1382.5534265478527</c:v>
                </c:pt>
                <c:pt idx="174">
                  <c:v>1381.4894368499743</c:v>
                </c:pt>
                <c:pt idx="175">
                  <c:v>1380.4102711741048</c:v>
                </c:pt>
                <c:pt idx="176">
                  <c:v>1379.3160893940735</c:v>
                </c:pt>
                <c:pt idx="177">
                  <c:v>1378.2070502823246</c:v>
                </c:pt>
                <c:pt idx="178">
                  <c:v>1377.0833115142188</c:v>
                </c:pt>
                <c:pt idx="179">
                  <c:v>1375.9450296723796</c:v>
                </c:pt>
                <c:pt idx="180">
                  <c:v>1374.7923602510837</c:v>
                </c:pt>
              </c:numCache>
            </c:numRef>
          </c:yVal>
          <c:smooth val="0"/>
        </c:ser>
        <c:dLbls>
          <c:showLegendKey val="0"/>
          <c:showVal val="0"/>
          <c:showCatName val="0"/>
          <c:showSerName val="0"/>
          <c:showPercent val="0"/>
          <c:showBubbleSize val="0"/>
        </c:dLbls>
        <c:axId val="440596352"/>
        <c:axId val="473632768"/>
      </c:scatterChart>
      <c:valAx>
        <c:axId val="440596352"/>
        <c:scaling>
          <c:orientation val="minMax"/>
        </c:scaling>
        <c:delete val="0"/>
        <c:axPos val="b"/>
        <c:title>
          <c:tx>
            <c:rich>
              <a:bodyPr/>
              <a:lstStyle/>
              <a:p>
                <a:pPr>
                  <a:defRPr/>
                </a:pPr>
                <a:r>
                  <a:rPr lang="fr-FR"/>
                  <a:t>Temps (y)</a:t>
                </a:r>
              </a:p>
            </c:rich>
          </c:tx>
          <c:overlay val="0"/>
        </c:title>
        <c:numFmt formatCode="General" sourceLinked="1"/>
        <c:majorTickMark val="out"/>
        <c:minorTickMark val="none"/>
        <c:tickLblPos val="nextTo"/>
        <c:crossAx val="473632768"/>
        <c:crosses val="autoZero"/>
        <c:crossBetween val="midCat"/>
      </c:valAx>
      <c:valAx>
        <c:axId val="473632768"/>
        <c:scaling>
          <c:orientation val="minMax"/>
        </c:scaling>
        <c:delete val="0"/>
        <c:axPos val="l"/>
        <c:majorGridlines/>
        <c:title>
          <c:tx>
            <c:rich>
              <a:bodyPr rot="-5400000" vert="horz"/>
              <a:lstStyle/>
              <a:p>
                <a:pPr>
                  <a:defRPr/>
                </a:pPr>
                <a:r>
                  <a:rPr lang="fr-FR"/>
                  <a:t>Masse Pu240(kg)</a:t>
                </a:r>
              </a:p>
            </c:rich>
          </c:tx>
          <c:overlay val="0"/>
        </c:title>
        <c:numFmt formatCode="0.00" sourceLinked="1"/>
        <c:majorTickMark val="out"/>
        <c:minorTickMark val="none"/>
        <c:tickLblPos val="nextTo"/>
        <c:crossAx val="440596352"/>
        <c:crosses val="autoZero"/>
        <c:crossBetween val="midCat"/>
      </c:valAx>
    </c:plotArea>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fr-F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Quantité de Pu241 en fonction du temps</a:t>
            </a:r>
          </a:p>
        </c:rich>
      </c:tx>
      <c:overlay val="0"/>
    </c:title>
    <c:autoTitleDeleted val="0"/>
    <c:plotArea>
      <c:layout/>
      <c:scatterChart>
        <c:scatterStyle val="lineMarker"/>
        <c:varyColors val="0"/>
        <c:ser>
          <c:idx val="0"/>
          <c:order val="0"/>
          <c:spPr>
            <a:ln w="28575">
              <a:noFill/>
            </a:ln>
          </c:spPr>
          <c:marker>
            <c:symbol val="circle"/>
            <c:size val="3"/>
          </c:marker>
          <c:trendline>
            <c:spPr>
              <a:ln w="25400">
                <a:prstDash val="sysDot"/>
              </a:ln>
            </c:spPr>
            <c:trendlineType val="poly"/>
            <c:order val="3"/>
            <c:dispRSqr val="1"/>
            <c:dispEq val="1"/>
            <c:trendlineLbl>
              <c:layout>
                <c:manualLayout>
                  <c:x val="4.9372986334851682E-2"/>
                  <c:y val="0.11885123066210529"/>
                </c:manualLayout>
              </c:layout>
              <c:numFmt formatCode="General" sourceLinked="0"/>
            </c:trendlineLbl>
          </c:trendline>
          <c:xVal>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xVal>
          <c:yVal>
            <c:numRef>
              <c:f>'[Eq de bateman avec flux.xlsm]Eq_de_Bateman_avec_RK1'!$O$2:$O$182</c:f>
              <c:numCache>
                <c:formatCode>0.00</c:formatCode>
                <c:ptCount val="181"/>
                <c:pt idx="0">
                  <c:v>241.52903340204062</c:v>
                </c:pt>
                <c:pt idx="1">
                  <c:v>239.13606682510991</c:v>
                </c:pt>
                <c:pt idx="2">
                  <c:v>236.82893777726181</c:v>
                </c:pt>
                <c:pt idx="3">
                  <c:v>234.60502213411706</c:v>
                </c:pt>
                <c:pt idx="4">
                  <c:v>232.46177021797669</c:v>
                </c:pt>
                <c:pt idx="5">
                  <c:v>230.39670472239567</c:v>
                </c:pt>
                <c:pt idx="6">
                  <c:v>228.40741869452955</c:v>
                </c:pt>
                <c:pt idx="7">
                  <c:v>226.4915735736426</c:v>
                </c:pt>
                <c:pt idx="8">
                  <c:v>224.64689728421124</c:v>
                </c:pt>
                <c:pt idx="9">
                  <c:v>222.87118238210053</c:v>
                </c:pt>
                <c:pt idx="10">
                  <c:v>221.16228425233359</c:v>
                </c:pt>
                <c:pt idx="11">
                  <c:v>219.51811935701539</c:v>
                </c:pt>
                <c:pt idx="12">
                  <c:v>217.9366635320126</c:v>
                </c:pt>
                <c:pt idx="13">
                  <c:v>216.41595033103025</c:v>
                </c:pt>
                <c:pt idx="14">
                  <c:v>214.95406941576371</c:v>
                </c:pt>
                <c:pt idx="15">
                  <c:v>213.54916499084192</c:v>
                </c:pt>
                <c:pt idx="16">
                  <c:v>212.19943428231281</c:v>
                </c:pt>
                <c:pt idx="17">
                  <c:v>210.90312605845784</c:v>
                </c:pt>
                <c:pt idx="18">
                  <c:v>209.65853919175564</c:v>
                </c:pt>
                <c:pt idx="19">
                  <c:v>208.46402126084777</c:v>
                </c:pt>
                <c:pt idx="20">
                  <c:v>207.31796719139234</c:v>
                </c:pt>
                <c:pt idx="21">
                  <c:v>206.21881793472136</c:v>
                </c:pt>
                <c:pt idx="22">
                  <c:v>205.16505918324884</c:v>
                </c:pt>
                <c:pt idx="23">
                  <c:v>204.15522012160537</c:v>
                </c:pt>
                <c:pt idx="24">
                  <c:v>203.1878722125042</c:v>
                </c:pt>
                <c:pt idx="25">
                  <c:v>202.26162801637091</c:v>
                </c:pt>
                <c:pt idx="26">
                  <c:v>201.37514004379634</c:v>
                </c:pt>
                <c:pt idx="27">
                  <c:v>200.52709963989849</c:v>
                </c:pt>
                <c:pt idx="28">
                  <c:v>199.71623589970457</c:v>
                </c:pt>
                <c:pt idx="29">
                  <c:v>198.94131461368926</c:v>
                </c:pt>
                <c:pt idx="30">
                  <c:v>198.20113724262941</c:v>
                </c:pt>
                <c:pt idx="31">
                  <c:v>197.49453992095891</c:v>
                </c:pt>
                <c:pt idx="32">
                  <c:v>196.82039248782982</c:v>
                </c:pt>
                <c:pt idx="33">
                  <c:v>196.1775975451086</c:v>
                </c:pt>
                <c:pt idx="34">
                  <c:v>195.56508954155748</c:v>
                </c:pt>
                <c:pt idx="35">
                  <c:v>194.98183388247202</c:v>
                </c:pt>
                <c:pt idx="36">
                  <c:v>194.42682606406598</c:v>
                </c:pt>
                <c:pt idx="37">
                  <c:v>193.89909083191495</c:v>
                </c:pt>
                <c:pt idx="38">
                  <c:v>193.39768136278906</c:v>
                </c:pt>
                <c:pt idx="39">
                  <c:v>192.92167846922351</c:v>
                </c:pt>
                <c:pt idx="40">
                  <c:v>192.47018982619463</c:v>
                </c:pt>
                <c:pt idx="41">
                  <c:v>192.0423492192858</c:v>
                </c:pt>
                <c:pt idx="42">
                  <c:v>191.63731581374569</c:v>
                </c:pt>
                <c:pt idx="43">
                  <c:v>191.25427344385722</c:v>
                </c:pt>
                <c:pt idx="44">
                  <c:v>190.89242992205243</c:v>
                </c:pt>
                <c:pt idx="45">
                  <c:v>190.55101636722361</c:v>
                </c:pt>
                <c:pt idx="46">
                  <c:v>190.22928655169702</c:v>
                </c:pt>
                <c:pt idx="47">
                  <c:v>189.92651626634989</c:v>
                </c:pt>
                <c:pt idx="48">
                  <c:v>189.64200270336613</c:v>
                </c:pt>
                <c:pt idx="49">
                  <c:v>189.37506385614017</c:v>
                </c:pt>
                <c:pt idx="50">
                  <c:v>189.12503793585208</c:v>
                </c:pt>
                <c:pt idx="51">
                  <c:v>188.89128280425041</c:v>
                </c:pt>
                <c:pt idx="52">
                  <c:v>188.673175422192</c:v>
                </c:pt>
                <c:pt idx="53">
                  <c:v>188.47011131350075</c:v>
                </c:pt>
                <c:pt idx="54">
                  <c:v>188.28150404371942</c:v>
                </c:pt>
                <c:pt idx="55">
                  <c:v>188.10678471334049</c:v>
                </c:pt>
                <c:pt idx="56">
                  <c:v>187.94540146511355</c:v>
                </c:pt>
                <c:pt idx="57">
                  <c:v>187.79681900503795</c:v>
                </c:pt>
                <c:pt idx="58">
                  <c:v>187.66051813666056</c:v>
                </c:pt>
                <c:pt idx="59">
                  <c:v>187.53599530830854</c:v>
                </c:pt>
                <c:pt idx="60">
                  <c:v>187.42276217289796</c:v>
                </c:pt>
                <c:pt idx="61">
                  <c:v>187.32034515996878</c:v>
                </c:pt>
                <c:pt idx="62">
                  <c:v>187.22828505960632</c:v>
                </c:pt>
                <c:pt idx="63">
                  <c:v>187.14613661791924</c:v>
                </c:pt>
                <c:pt idx="64">
                  <c:v>187.07346814375273</c:v>
                </c:pt>
                <c:pt idx="65">
                  <c:v>187.00986112632518</c:v>
                </c:pt>
                <c:pt idx="66">
                  <c:v>186.95490986348443</c:v>
                </c:pt>
                <c:pt idx="67">
                  <c:v>186.90822110028907</c:v>
                </c:pt>
                <c:pt idx="68">
                  <c:v>186.86941367762796</c:v>
                </c:pt>
                <c:pt idx="69">
                  <c:v>186.83811819059906</c:v>
                </c:pt>
                <c:pt idx="70">
                  <c:v>186.81397665637672</c:v>
                </c:pt>
                <c:pt idx="71">
                  <c:v>186.79664219130396</c:v>
                </c:pt>
                <c:pt idx="72">
                  <c:v>186.78577869695357</c:v>
                </c:pt>
                <c:pt idx="73">
                  <c:v>186.78106055490929</c:v>
                </c:pt>
                <c:pt idx="74">
                  <c:v>186.78217233002454</c:v>
                </c:pt>
                <c:pt idx="75">
                  <c:v>186.78880848192389</c:v>
                </c:pt>
                <c:pt idx="76">
                  <c:v>186.80067308451831</c:v>
                </c:pt>
                <c:pt idx="77">
                  <c:v>186.81747955331159</c:v>
                </c:pt>
                <c:pt idx="78">
                  <c:v>186.83895038028214</c:v>
                </c:pt>
                <c:pt idx="79">
                  <c:v>186.86481687612968</c:v>
                </c:pt>
                <c:pt idx="80">
                  <c:v>186.89481891968245</c:v>
                </c:pt>
                <c:pt idx="81">
                  <c:v>186.92870471426664</c:v>
                </c:pt>
                <c:pt idx="82">
                  <c:v>186.96623055084441</c:v>
                </c:pt>
                <c:pt idx="83">
                  <c:v>187.00716057773312</c:v>
                </c:pt>
                <c:pt idx="84">
                  <c:v>187.05126657672304</c:v>
                </c:pt>
                <c:pt idx="85">
                  <c:v>187.09832774541621</c:v>
                </c:pt>
                <c:pt idx="86">
                  <c:v>187.14813048561382</c:v>
                </c:pt>
                <c:pt idx="87">
                  <c:v>187.2004681975844</c:v>
                </c:pt>
                <c:pt idx="88">
                  <c:v>187.25514108004981</c:v>
                </c:pt>
                <c:pt idx="89">
                  <c:v>187.31195593573045</c:v>
                </c:pt>
                <c:pt idx="90">
                  <c:v>187.37072598229554</c:v>
                </c:pt>
                <c:pt idx="91">
                  <c:v>187.43127066856874</c:v>
                </c:pt>
                <c:pt idx="92">
                  <c:v>187.49341549584341</c:v>
                </c:pt>
                <c:pt idx="93">
                  <c:v>187.55699184416565</c:v>
                </c:pt>
                <c:pt idx="94">
                  <c:v>187.62183680344791</c:v>
                </c:pt>
                <c:pt idx="95">
                  <c:v>187.68779300927872</c:v>
                </c:pt>
                <c:pt idx="96">
                  <c:v>187.754708483299</c:v>
                </c:pt>
                <c:pt idx="97">
                  <c:v>187.82243647801783</c:v>
                </c:pt>
                <c:pt idx="98">
                  <c:v>187.89083532594523</c:v>
                </c:pt>
                <c:pt idx="99">
                  <c:v>187.95976829292189</c:v>
                </c:pt>
                <c:pt idx="100">
                  <c:v>188.02910343552989</c:v>
                </c:pt>
                <c:pt idx="101">
                  <c:v>188.0987134624711</c:v>
                </c:pt>
                <c:pt idx="102">
                  <c:v>188.16847559980374</c:v>
                </c:pt>
                <c:pt idx="103">
                  <c:v>188.23827145992982</c:v>
                </c:pt>
                <c:pt idx="104">
                  <c:v>188.30798691422982</c:v>
                </c:pt>
                <c:pt idx="105">
                  <c:v>188.37751196924353</c:v>
                </c:pt>
                <c:pt idx="106">
                  <c:v>188.44674064629893</c:v>
                </c:pt>
                <c:pt idx="107">
                  <c:v>188.51557086449364</c:v>
                </c:pt>
                <c:pt idx="108">
                  <c:v>188.58390432693579</c:v>
                </c:pt>
                <c:pt idx="109">
                  <c:v>188.65164641015474</c:v>
                </c:pt>
                <c:pt idx="110">
                  <c:v>188.71870605659313</c:v>
                </c:pt>
                <c:pt idx="111">
                  <c:v>188.78499567009561</c:v>
                </c:pt>
                <c:pt idx="112">
                  <c:v>188.8504310143108</c:v>
                </c:pt>
                <c:pt idx="113">
                  <c:v>188.91493111392631</c:v>
                </c:pt>
                <c:pt idx="114">
                  <c:v>188.97841815865795</c:v>
                </c:pt>
                <c:pt idx="115">
                  <c:v>189.04081740991722</c:v>
                </c:pt>
                <c:pt idx="116">
                  <c:v>189.10205711008302</c:v>
                </c:pt>
                <c:pt idx="117">
                  <c:v>189.16206839430507</c:v>
                </c:pt>
                <c:pt idx="118">
                  <c:v>189.22078520476958</c:v>
                </c:pt>
                <c:pt idx="119">
                  <c:v>189.27814420735865</c:v>
                </c:pt>
                <c:pt idx="120">
                  <c:v>189.3340847106372</c:v>
                </c:pt>
                <c:pt idx="121">
                  <c:v>189.38854858710326</c:v>
                </c:pt>
                <c:pt idx="122">
                  <c:v>189.44148019663879</c:v>
                </c:pt>
                <c:pt idx="123">
                  <c:v>189.49282631210025</c:v>
                </c:pt>
                <c:pt idx="124">
                  <c:v>189.54253604698977</c:v>
                </c:pt>
                <c:pt idx="125">
                  <c:v>189.59056078514925</c:v>
                </c:pt>
                <c:pt idx="126">
                  <c:v>189.63685411242153</c:v>
                </c:pt>
                <c:pt idx="127">
                  <c:v>189.68137175022432</c:v>
                </c:pt>
                <c:pt idx="128">
                  <c:v>189.7240714909837</c:v>
                </c:pt>
                <c:pt idx="129">
                  <c:v>189.7649131353761</c:v>
                </c:pt>
                <c:pt idx="130">
                  <c:v>189.80385843132856</c:v>
                </c:pt>
                <c:pt idx="131">
                  <c:v>189.84087101472863</c:v>
                </c:pt>
                <c:pt idx="132">
                  <c:v>189.87591635179686</c:v>
                </c:pt>
                <c:pt idx="133">
                  <c:v>189.90896168307552</c:v>
                </c:pt>
                <c:pt idx="134">
                  <c:v>189.93997596898927</c:v>
                </c:pt>
                <c:pt idx="135">
                  <c:v>189.96892983693414</c:v>
                </c:pt>
                <c:pt idx="136">
                  <c:v>189.99579552985242</c:v>
                </c:pt>
                <c:pt idx="137">
                  <c:v>190.02054685625271</c:v>
                </c:pt>
                <c:pt idx="138">
                  <c:v>190.04315914163487</c:v>
                </c:pt>
                <c:pt idx="139">
                  <c:v>190.06360918128127</c:v>
                </c:pt>
                <c:pt idx="140">
                  <c:v>190.08187519437627</c:v>
                </c:pt>
                <c:pt idx="141">
                  <c:v>190.09793677941764</c:v>
                </c:pt>
                <c:pt idx="142">
                  <c:v>190.11177487088386</c:v>
                </c:pt>
                <c:pt idx="143">
                  <c:v>190.12337169712262</c:v>
                </c:pt>
                <c:pt idx="144">
                  <c:v>190.13271073942698</c:v>
                </c:pt>
                <c:pt idx="145">
                  <c:v>190.13977669226608</c:v>
                </c:pt>
                <c:pt idx="146">
                  <c:v>190.14455542463875</c:v>
                </c:pt>
                <c:pt idx="147">
                  <c:v>190.14703394251879</c:v>
                </c:pt>
                <c:pt idx="148">
                  <c:v>190.14720035236178</c:v>
                </c:pt>
                <c:pt idx="149">
                  <c:v>190.14504382564417</c:v>
                </c:pt>
                <c:pt idx="150">
                  <c:v>190.14055456440596</c:v>
                </c:pt>
                <c:pt idx="151">
                  <c:v>190.13372376776945</c:v>
                </c:pt>
                <c:pt idx="152">
                  <c:v>190.12454359940691</c:v>
                </c:pt>
                <c:pt idx="153">
                  <c:v>190.11300715593077</c:v>
                </c:pt>
                <c:pt idx="154">
                  <c:v>190.09910843618144</c:v>
                </c:pt>
                <c:pt idx="155">
                  <c:v>190.08284231138714</c:v>
                </c:pt>
                <c:pt idx="156">
                  <c:v>190.06420449617227</c:v>
                </c:pt>
                <c:pt idx="157">
                  <c:v>190.04319152039051</c:v>
                </c:pt>
                <c:pt idx="158">
                  <c:v>190.01980070176009</c:v>
                </c:pt>
                <c:pt idx="159">
                  <c:v>189.99403011927876</c:v>
                </c:pt>
                <c:pt idx="160">
                  <c:v>189.96587858739721</c:v>
                </c:pt>
                <c:pt idx="161">
                  <c:v>189.93534563092976</c:v>
                </c:pt>
                <c:pt idx="162">
                  <c:v>189.90243146068192</c:v>
                </c:pt>
                <c:pt idx="163">
                  <c:v>189.86713694977527</c:v>
                </c:pt>
                <c:pt idx="164">
                  <c:v>189.82946361064998</c:v>
                </c:pt>
                <c:pt idx="165">
                  <c:v>189.78941357272652</c:v>
                </c:pt>
                <c:pt idx="166">
                  <c:v>189.74698956070824</c:v>
                </c:pt>
                <c:pt idx="167">
                  <c:v>189.7021948735071</c:v>
                </c:pt>
                <c:pt idx="168">
                  <c:v>189.65503336377515</c:v>
                </c:pt>
                <c:pt idx="169">
                  <c:v>189.60550941802538</c:v>
                </c:pt>
                <c:pt idx="170">
                  <c:v>189.55362793732519</c:v>
                </c:pt>
                <c:pt idx="171">
                  <c:v>189.49939431854702</c:v>
                </c:pt>
                <c:pt idx="172">
                  <c:v>189.44281443616038</c:v>
                </c:pt>
                <c:pt idx="173">
                  <c:v>189.38389462455058</c:v>
                </c:pt>
                <c:pt idx="174">
                  <c:v>189.32264166084943</c:v>
                </c:pt>
                <c:pt idx="175">
                  <c:v>189.25906274826377</c:v>
                </c:pt>
                <c:pt idx="176">
                  <c:v>189.19316549988801</c:v>
                </c:pt>
                <c:pt idx="177">
                  <c:v>189.12495792298733</c:v>
                </c:pt>
                <c:pt idx="178">
                  <c:v>189.05444840373855</c:v>
                </c:pt>
                <c:pt idx="179">
                  <c:v>188.98164569241578</c:v>
                </c:pt>
                <c:pt idx="180">
                  <c:v>188.90655888900883</c:v>
                </c:pt>
              </c:numCache>
            </c:numRef>
          </c:yVal>
          <c:smooth val="0"/>
        </c:ser>
        <c:dLbls>
          <c:showLegendKey val="0"/>
          <c:showVal val="0"/>
          <c:showCatName val="0"/>
          <c:showSerName val="0"/>
          <c:showPercent val="0"/>
          <c:showBubbleSize val="0"/>
        </c:dLbls>
        <c:axId val="505504512"/>
        <c:axId val="505506432"/>
      </c:scatterChart>
      <c:valAx>
        <c:axId val="505504512"/>
        <c:scaling>
          <c:orientation val="minMax"/>
        </c:scaling>
        <c:delete val="0"/>
        <c:axPos val="b"/>
        <c:title>
          <c:tx>
            <c:rich>
              <a:bodyPr/>
              <a:lstStyle/>
              <a:p>
                <a:pPr>
                  <a:defRPr/>
                </a:pPr>
                <a:r>
                  <a:rPr lang="fr-FR"/>
                  <a:t>Temps (y)</a:t>
                </a:r>
              </a:p>
            </c:rich>
          </c:tx>
          <c:overlay val="0"/>
        </c:title>
        <c:numFmt formatCode="General" sourceLinked="1"/>
        <c:majorTickMark val="out"/>
        <c:minorTickMark val="none"/>
        <c:tickLblPos val="nextTo"/>
        <c:crossAx val="505506432"/>
        <c:crosses val="autoZero"/>
        <c:crossBetween val="midCat"/>
      </c:valAx>
      <c:valAx>
        <c:axId val="505506432"/>
        <c:scaling>
          <c:orientation val="minMax"/>
        </c:scaling>
        <c:delete val="0"/>
        <c:axPos val="l"/>
        <c:majorGridlines/>
        <c:title>
          <c:tx>
            <c:rich>
              <a:bodyPr rot="-5400000" vert="horz"/>
              <a:lstStyle/>
              <a:p>
                <a:pPr>
                  <a:defRPr/>
                </a:pPr>
                <a:r>
                  <a:rPr lang="fr-FR"/>
                  <a:t>Masse Pu241 (kg)</a:t>
                </a:r>
              </a:p>
            </c:rich>
          </c:tx>
          <c:overlay val="0"/>
        </c:title>
        <c:numFmt formatCode="0.00" sourceLinked="1"/>
        <c:majorTickMark val="out"/>
        <c:minorTickMark val="none"/>
        <c:tickLblPos val="nextTo"/>
        <c:crossAx val="505504512"/>
        <c:crosses val="autoZero"/>
        <c:crossBetween val="midCat"/>
      </c:valAx>
    </c:plotArea>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fr-F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Quantité de Pu242 en fonction du temps</a:t>
            </a:r>
          </a:p>
        </c:rich>
      </c:tx>
      <c:overlay val="0"/>
    </c:title>
    <c:autoTitleDeleted val="0"/>
    <c:plotArea>
      <c:layout/>
      <c:scatterChart>
        <c:scatterStyle val="lineMarker"/>
        <c:varyColors val="0"/>
        <c:ser>
          <c:idx val="0"/>
          <c:order val="0"/>
          <c:spPr>
            <a:ln w="28575">
              <a:noFill/>
            </a:ln>
          </c:spPr>
          <c:marker>
            <c:symbol val="circle"/>
            <c:size val="3"/>
          </c:marker>
          <c:trendline>
            <c:spPr>
              <a:ln w="25400">
                <a:prstDash val="sysDot"/>
              </a:ln>
            </c:spPr>
            <c:trendlineType val="exp"/>
            <c:dispRSqr val="1"/>
            <c:dispEq val="1"/>
            <c:trendlineLbl>
              <c:layout>
                <c:manualLayout>
                  <c:x val="4.6719955092708998E-4"/>
                  <c:y val="0.13642710209650086"/>
                </c:manualLayout>
              </c:layout>
              <c:numFmt formatCode="General" sourceLinked="0"/>
            </c:trendlineLbl>
          </c:trendline>
          <c:xVal>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xVal>
          <c:yVal>
            <c:numRef>
              <c:f>'[Eq de bateman avec flux.xlsm]Eq_de_Bateman_avec_RK1'!$Q$2:$Q$182</c:f>
              <c:numCache>
                <c:formatCode>0.00</c:formatCode>
                <c:ptCount val="181"/>
                <c:pt idx="0">
                  <c:v>82.180003066254471</c:v>
                </c:pt>
                <c:pt idx="1">
                  <c:v>82.572351898549726</c:v>
                </c:pt>
                <c:pt idx="2">
                  <c:v>82.953295984375515</c:v>
                </c:pt>
                <c:pt idx="3">
                  <c:v>83.323227790595112</c:v>
                </c:pt>
                <c:pt idx="4">
                  <c:v>83.682527513046196</c:v>
                </c:pt>
                <c:pt idx="5">
                  <c:v>84.031563431753412</c:v>
                </c:pt>
                <c:pt idx="6">
                  <c:v>84.370692256156588</c:v>
                </c:pt>
                <c:pt idx="7">
                  <c:v>84.700259460633049</c:v>
                </c:pt>
                <c:pt idx="8">
                  <c:v>85.020599610584924</c:v>
                </c:pt>
                <c:pt idx="9">
                  <c:v>85.332036679354502</c:v>
                </c:pt>
                <c:pt idx="10">
                  <c:v>85.634884356223708</c:v>
                </c:pt>
                <c:pt idx="11">
                  <c:v>85.929446345746186</c:v>
                </c:pt>
                <c:pt idx="12">
                  <c:v>86.216016658654027</c:v>
                </c:pt>
                <c:pt idx="13">
                  <c:v>86.494879894574098</c:v>
                </c:pt>
                <c:pt idx="14">
                  <c:v>86.766311516782352</c:v>
                </c:pt>
                <c:pt idx="15">
                  <c:v>87.030578119218546</c:v>
                </c:pt>
                <c:pt idx="16">
                  <c:v>87.287937685976942</c:v>
                </c:pt>
                <c:pt idx="17">
                  <c:v>87.538639843483267</c:v>
                </c:pt>
                <c:pt idx="18">
                  <c:v>87.782926105561714</c:v>
                </c:pt>
                <c:pt idx="19">
                  <c:v>88.021030111590505</c:v>
                </c:pt>
                <c:pt idx="20">
                  <c:v>88.253177857938852</c:v>
                </c:pt>
                <c:pt idx="21">
                  <c:v>88.47958792287271</c:v>
                </c:pt>
                <c:pt idx="22">
                  <c:v>88.700471685111708</c:v>
                </c:pt>
                <c:pt idx="23">
                  <c:v>88.916033536214243</c:v>
                </c:pt>
                <c:pt idx="24">
                  <c:v>89.126471086963136</c:v>
                </c:pt>
                <c:pt idx="25">
                  <c:v>89.331975367919171</c:v>
                </c:pt>
                <c:pt idx="26">
                  <c:v>89.532731024305278</c:v>
                </c:pt>
                <c:pt idx="27">
                  <c:v>89.728916505379701</c:v>
                </c:pt>
                <c:pt idx="28">
                  <c:v>89.920704248451784</c:v>
                </c:pt>
                <c:pt idx="29">
                  <c:v>90.108260857690084</c:v>
                </c:pt>
                <c:pt idx="30">
                  <c:v>90.291747277868069</c:v>
                </c:pt>
                <c:pt idx="31">
                  <c:v>90.471318963188736</c:v>
                </c:pt>
                <c:pt idx="32">
                  <c:v>90.647126041325507</c:v>
                </c:pt>
                <c:pt idx="33">
                  <c:v>90.81931347281305</c:v>
                </c:pt>
                <c:pt idx="34">
                  <c:v>90.98802120591769</c:v>
                </c:pt>
                <c:pt idx="35">
                  <c:v>91.153384327113812</c:v>
                </c:pt>
                <c:pt idx="36">
                  <c:v>91.315533207288738</c:v>
                </c:pt>
                <c:pt idx="37">
                  <c:v>91.474593643795529</c:v>
                </c:pt>
                <c:pt idx="38">
                  <c:v>91.630686998469628</c:v>
                </c:pt>
                <c:pt idx="39">
                  <c:v>91.783930331722004</c:v>
                </c:pt>
                <c:pt idx="40">
                  <c:v>91.934436532818424</c:v>
                </c:pt>
                <c:pt idx="41">
                  <c:v>92.08231444645142</c:v>
                </c:pt>
                <c:pt idx="42">
                  <c:v>92.227668995708441</c:v>
                </c:pt>
                <c:pt idx="43">
                  <c:v>92.370601301536979</c:v>
                </c:pt>
                <c:pt idx="44">
                  <c:v>92.511208798804404</c:v>
                </c:pt>
                <c:pt idx="45">
                  <c:v>92.649585349047797</c:v>
                </c:pt>
                <c:pt idx="46">
                  <c:v>92.785821350006202</c:v>
                </c:pt>
                <c:pt idx="47">
                  <c:v>92.920003842025281</c:v>
                </c:pt>
                <c:pt idx="48">
                  <c:v>93.052216611421684</c:v>
                </c:pt>
                <c:pt idx="49">
                  <c:v>93.182540290892277</c:v>
                </c:pt>
                <c:pt idx="50">
                  <c:v>93.311052457050735</c:v>
                </c:pt>
                <c:pt idx="51">
                  <c:v>93.437827725171886</c:v>
                </c:pt>
                <c:pt idx="52">
                  <c:v>93.562937841221796</c:v>
                </c:pt>
                <c:pt idx="53">
                  <c:v>93.686451771249679</c:v>
                </c:pt>
                <c:pt idx="54">
                  <c:v>93.808435788215235</c:v>
                </c:pt>
                <c:pt idx="55">
                  <c:v>93.928953556323293</c:v>
                </c:pt>
                <c:pt idx="56">
                  <c:v>94.048066212935439</c:v>
                </c:pt>
                <c:pt idx="57">
                  <c:v>94.165832448126494</c:v>
                </c:pt>
                <c:pt idx="58">
                  <c:v>94.282308581951668</c:v>
                </c:pt>
                <c:pt idx="59">
                  <c:v>94.397548639488605</c:v>
                </c:pt>
                <c:pt idx="60">
                  <c:v>94.511604423716435</c:v>
                </c:pt>
                <c:pt idx="61">
                  <c:v>94.624525586292592</c:v>
                </c:pt>
                <c:pt idx="62">
                  <c:v>94.736359696286144</c:v>
                </c:pt>
                <c:pt idx="63">
                  <c:v>94.847152306924897</c:v>
                </c:pt>
                <c:pt idx="64">
                  <c:v>94.956947020412017</c:v>
                </c:pt>
                <c:pt idx="65">
                  <c:v>95.065785550866082</c:v>
                </c:pt>
                <c:pt idx="66">
                  <c:v>95.173707785437372</c:v>
                </c:pt>
                <c:pt idx="67">
                  <c:v>95.280751843651331</c:v>
                </c:pt>
                <c:pt idx="68">
                  <c:v>95.386954135029072</c:v>
                </c:pt>
                <c:pt idx="69">
                  <c:v>95.492349415033104</c:v>
                </c:pt>
                <c:pt idx="70">
                  <c:v>95.596970839385335</c:v>
                </c:pt>
                <c:pt idx="71">
                  <c:v>95.700850016803045</c:v>
                </c:pt>
                <c:pt idx="72">
                  <c:v>95.804017060197197</c:v>
                </c:pt>
                <c:pt idx="73">
                  <c:v>95.906500636376165</c:v>
                </c:pt>
                <c:pt idx="74">
                  <c:v>96.008328014297021</c:v>
                </c:pt>
                <c:pt idx="75">
                  <c:v>96.109525111905015</c:v>
                </c:pt>
                <c:pt idx="76">
                  <c:v>96.210116541600996</c:v>
                </c:pt>
                <c:pt idx="77">
                  <c:v>96.31012565437527</c:v>
                </c:pt>
                <c:pt idx="78">
                  <c:v>96.409574582645448</c:v>
                </c:pt>
                <c:pt idx="79">
                  <c:v>96.508484281834669</c:v>
                </c:pt>
                <c:pt idx="80">
                  <c:v>96.606874570725623</c:v>
                </c:pt>
                <c:pt idx="81">
                  <c:v>96.704764170624884</c:v>
                </c:pt>
                <c:pt idx="82">
                  <c:v>96.80217074337088</c:v>
                </c:pt>
                <c:pt idx="83">
                  <c:v>96.899110928218249</c:v>
                </c:pt>
                <c:pt idx="84">
                  <c:v>96.995600377630083</c:v>
                </c:pt>
                <c:pt idx="85">
                  <c:v>97.091653792008856</c:v>
                </c:pt>
                <c:pt idx="86">
                  <c:v>97.187284953395974</c:v>
                </c:pt>
                <c:pt idx="87">
                  <c:v>97.282506758168978</c:v>
                </c:pt>
                <c:pt idx="88">
                  <c:v>97.377331248764676</c:v>
                </c:pt>
                <c:pt idx="89">
                  <c:v>97.471769644455733</c:v>
                </c:pt>
                <c:pt idx="90">
                  <c:v>97.565832371207378</c:v>
                </c:pt>
                <c:pt idx="91">
                  <c:v>97.659529090640163</c:v>
                </c:pt>
                <c:pt idx="92">
                  <c:v>97.752868728124156</c:v>
                </c:pt>
                <c:pt idx="93">
                  <c:v>97.845859500028936</c:v>
                </c:pt>
                <c:pt idx="94">
                  <c:v>97.938508940153412</c:v>
                </c:pt>
                <c:pt idx="95">
                  <c:v>98.030823925358575</c:v>
                </c:pt>
                <c:pt idx="96">
                  <c:v>98.122810700425717</c:v>
                </c:pt>
                <c:pt idx="97">
                  <c:v>98.21447490216211</c:v>
                </c:pt>
                <c:pt idx="98">
                  <c:v>98.305821582775437</c:v>
                </c:pt>
                <c:pt idx="99">
                  <c:v>98.396855232537661</c:v>
                </c:pt>
                <c:pt idx="100">
                  <c:v>98.487579801758443</c:v>
                </c:pt>
                <c:pt idx="101">
                  <c:v>98.57799872208787</c:v>
                </c:pt>
                <c:pt idx="102">
                  <c:v>98.668114927167281</c:v>
                </c:pt>
                <c:pt idx="103">
                  <c:v>98.757930872646881</c:v>
                </c:pt>
                <c:pt idx="104">
                  <c:v>98.847448555588073</c:v>
                </c:pt>
                <c:pt idx="105">
                  <c:v>98.936669533267946</c:v>
                </c:pt>
                <c:pt idx="106">
                  <c:v>99.025594941403057</c:v>
                </c:pt>
                <c:pt idx="107">
                  <c:v>99.114225511808883</c:v>
                </c:pt>
                <c:pt idx="108">
                  <c:v>99.202561589511106</c:v>
                </c:pt>
                <c:pt idx="109">
                  <c:v>99.29060314932434</c:v>
                </c:pt>
                <c:pt idx="110">
                  <c:v>99.378349811913438</c:v>
                </c:pt>
                <c:pt idx="111">
                  <c:v>99.465800859352214</c:v>
                </c:pt>
                <c:pt idx="112">
                  <c:v>99.552955250193875</c:v>
                </c:pt>
                <c:pt idx="113">
                  <c:v>99.639811634067172</c:v>
                </c:pt>
                <c:pt idx="114">
                  <c:v>99.726368365811709</c:v>
                </c:pt>
                <c:pt idx="115">
                  <c:v>99.812623519165754</c:v>
                </c:pt>
                <c:pt idx="116">
                  <c:v>99.898574900019298</c:v>
                </c:pt>
                <c:pt idx="117">
                  <c:v>99.984220059244748</c:v>
                </c:pt>
                <c:pt idx="118">
                  <c:v>100.0695563051175</c:v>
                </c:pt>
                <c:pt idx="119">
                  <c:v>100.15458071533811</c:v>
                </c:pt>
                <c:pt idx="120">
                  <c:v>100.23929014866742</c:v>
                </c:pt>
                <c:pt idx="121">
                  <c:v>100.32368125618594</c:v>
                </c:pt>
                <c:pt idx="122">
                  <c:v>100.40775049218814</c:v>
                </c:pt>
                <c:pt idx="123">
                  <c:v>100.49149412472231</c:v>
                </c:pt>
                <c:pt idx="124">
                  <c:v>100.57490824578601</c:v>
                </c:pt>
                <c:pt idx="125">
                  <c:v>100.6579887811873</c:v>
                </c:pt>
                <c:pt idx="126">
                  <c:v>100.74073150008122</c:v>
                </c:pt>
                <c:pt idx="127">
                  <c:v>100.82313202419097</c:v>
                </c:pt>
                <c:pt idx="128">
                  <c:v>100.90518583672285</c:v>
                </c:pt>
                <c:pt idx="129">
                  <c:v>100.98688829098404</c:v>
                </c:pt>
                <c:pt idx="130">
                  <c:v>101.06823461871154</c:v>
                </c:pt>
                <c:pt idx="131">
                  <c:v>101.14921993812091</c:v>
                </c:pt>
                <c:pt idx="132">
                  <c:v>101.22983926168281</c:v>
                </c:pt>
                <c:pt idx="133">
                  <c:v>101.31008750363536</c:v>
                </c:pt>
                <c:pt idx="134">
                  <c:v>101.38995948723984</c:v>
                </c:pt>
                <c:pt idx="135">
                  <c:v>101.46944995178752</c:v>
                </c:pt>
                <c:pt idx="136">
                  <c:v>101.54855355936462</c:v>
                </c:pt>
                <c:pt idx="137">
                  <c:v>101.62726490138249</c:v>
                </c:pt>
                <c:pt idx="138">
                  <c:v>101.70557850488009</c:v>
                </c:pt>
                <c:pt idx="139">
                  <c:v>101.78348883860529</c:v>
                </c:pt>
                <c:pt idx="140">
                  <c:v>101.86099031888143</c:v>
                </c:pt>
                <c:pt idx="141">
                  <c:v>101.93807731526566</c:v>
                </c:pt>
                <c:pt idx="142">
                  <c:v>102.01474415600491</c:v>
                </c:pt>
                <c:pt idx="143">
                  <c:v>102.0909851332958</c:v>
                </c:pt>
                <c:pt idx="144">
                  <c:v>102.16679450835393</c:v>
                </c:pt>
                <c:pt idx="145">
                  <c:v>102.24216651629844</c:v>
                </c:pt>
                <c:pt idx="146">
                  <c:v>102.3170953708572</c:v>
                </c:pt>
                <c:pt idx="147">
                  <c:v>102.39157526889801</c:v>
                </c:pt>
                <c:pt idx="148">
                  <c:v>102.46560039479087</c:v>
                </c:pt>
                <c:pt idx="149">
                  <c:v>102.53916492460651</c:v>
                </c:pt>
                <c:pt idx="150">
                  <c:v>102.61226303015594</c:v>
                </c:pt>
                <c:pt idx="151">
                  <c:v>102.68488888287582</c:v>
                </c:pt>
                <c:pt idx="152">
                  <c:v>102.75703665756423</c:v>
                </c:pt>
                <c:pt idx="153">
                  <c:v>102.82870053597139</c:v>
                </c:pt>
                <c:pt idx="154">
                  <c:v>102.89987471024965</c:v>
                </c:pt>
                <c:pt idx="155">
                  <c:v>102.97055338626693</c:v>
                </c:pt>
                <c:pt idx="156">
                  <c:v>103.04073078678783</c:v>
                </c:pt>
                <c:pt idx="157">
                  <c:v>103.1104011545264</c:v>
                </c:pt>
                <c:pt idx="158">
                  <c:v>103.17955875507428</c:v>
                </c:pt>
                <c:pt idx="159">
                  <c:v>103.24819787970833</c:v>
                </c:pt>
                <c:pt idx="160">
                  <c:v>103.31631284808103</c:v>
                </c:pt>
                <c:pt idx="161">
                  <c:v>103.38389801079758</c:v>
                </c:pt>
                <c:pt idx="162">
                  <c:v>103.45094775188288</c:v>
                </c:pt>
                <c:pt idx="163">
                  <c:v>103.51745649114191</c:v>
                </c:pt>
                <c:pt idx="164">
                  <c:v>103.58341868641681</c:v>
                </c:pt>
                <c:pt idx="165">
                  <c:v>103.64882883574367</c:v>
                </c:pt>
                <c:pt idx="166">
                  <c:v>103.7136814794124</c:v>
                </c:pt>
                <c:pt idx="167">
                  <c:v>103.77797120193236</c:v>
                </c:pt>
                <c:pt idx="168">
                  <c:v>103.84169263390694</c:v>
                </c:pt>
                <c:pt idx="169">
                  <c:v>103.9048404538198</c:v>
                </c:pt>
                <c:pt idx="170">
                  <c:v>103.96740938973545</c:v>
                </c:pt>
                <c:pt idx="171">
                  <c:v>104.02939422091711</c:v>
                </c:pt>
                <c:pt idx="172">
                  <c:v>104.09078977936417</c:v>
                </c:pt>
                <c:pt idx="173">
                  <c:v>104.1515909512719</c:v>
                </c:pt>
                <c:pt idx="174">
                  <c:v>104.21179267841589</c:v>
                </c:pt>
                <c:pt idx="175">
                  <c:v>104.27138995946359</c:v>
                </c:pt>
                <c:pt idx="176">
                  <c:v>104.33037785121519</c:v>
                </c:pt>
                <c:pt idx="177">
                  <c:v>104.38875146977622</c:v>
                </c:pt>
                <c:pt idx="178">
                  <c:v>104.44650599166398</c:v>
                </c:pt>
                <c:pt idx="179">
                  <c:v>104.50363665484991</c:v>
                </c:pt>
                <c:pt idx="180">
                  <c:v>104.56013875974003</c:v>
                </c:pt>
              </c:numCache>
            </c:numRef>
          </c:yVal>
          <c:smooth val="0"/>
        </c:ser>
        <c:dLbls>
          <c:showLegendKey val="0"/>
          <c:showVal val="0"/>
          <c:showCatName val="0"/>
          <c:showSerName val="0"/>
          <c:showPercent val="0"/>
          <c:showBubbleSize val="0"/>
        </c:dLbls>
        <c:axId val="505519488"/>
        <c:axId val="506451456"/>
      </c:scatterChart>
      <c:valAx>
        <c:axId val="505519488"/>
        <c:scaling>
          <c:orientation val="minMax"/>
        </c:scaling>
        <c:delete val="0"/>
        <c:axPos val="b"/>
        <c:title>
          <c:tx>
            <c:rich>
              <a:bodyPr/>
              <a:lstStyle/>
              <a:p>
                <a:pPr>
                  <a:defRPr/>
                </a:pPr>
                <a:r>
                  <a:rPr lang="fr-FR"/>
                  <a:t>Temps(y)</a:t>
                </a:r>
              </a:p>
            </c:rich>
          </c:tx>
          <c:overlay val="0"/>
        </c:title>
        <c:numFmt formatCode="General" sourceLinked="1"/>
        <c:majorTickMark val="out"/>
        <c:minorTickMark val="none"/>
        <c:tickLblPos val="nextTo"/>
        <c:crossAx val="506451456"/>
        <c:crosses val="autoZero"/>
        <c:crossBetween val="midCat"/>
      </c:valAx>
      <c:valAx>
        <c:axId val="506451456"/>
        <c:scaling>
          <c:orientation val="minMax"/>
        </c:scaling>
        <c:delete val="0"/>
        <c:axPos val="l"/>
        <c:majorGridlines/>
        <c:title>
          <c:tx>
            <c:rich>
              <a:bodyPr rot="-5400000" vert="horz"/>
              <a:lstStyle/>
              <a:p>
                <a:pPr>
                  <a:defRPr/>
                </a:pPr>
                <a:r>
                  <a:rPr lang="fr-FR"/>
                  <a:t>Masse Pu242 (kg)</a:t>
                </a:r>
              </a:p>
            </c:rich>
          </c:tx>
          <c:overlay val="0"/>
        </c:title>
        <c:numFmt formatCode="0.00" sourceLinked="1"/>
        <c:majorTickMark val="out"/>
        <c:minorTickMark val="none"/>
        <c:tickLblPos val="nextTo"/>
        <c:crossAx val="505519488"/>
        <c:crosses val="autoZero"/>
        <c:crossBetween val="midCat"/>
      </c:valAx>
      <c:spPr>
        <a:noFill/>
        <a:ln>
          <a:noFill/>
        </a:ln>
        <a:effectLst>
          <a:glow>
            <a:schemeClr val="accent1">
              <a:alpha val="40000"/>
            </a:schemeClr>
          </a:glow>
        </a:effectLst>
      </c:spPr>
    </c:plotArea>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fr-F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Quantité de Pu238 en fonction du temps</a:t>
            </a:r>
          </a:p>
        </c:rich>
      </c:tx>
      <c:overlay val="0"/>
    </c:title>
    <c:autoTitleDeleted val="0"/>
    <c:plotArea>
      <c:layout/>
      <c:scatterChart>
        <c:scatterStyle val="lineMarker"/>
        <c:varyColors val="0"/>
        <c:ser>
          <c:idx val="0"/>
          <c:order val="0"/>
          <c:spPr>
            <a:ln w="28575">
              <a:noFill/>
            </a:ln>
          </c:spPr>
          <c:marker>
            <c:symbol val="circle"/>
            <c:size val="3"/>
          </c:marker>
          <c:trendline>
            <c:spPr>
              <a:ln w="25400">
                <a:prstDash val="sysDot"/>
              </a:ln>
            </c:spPr>
            <c:trendlineType val="exp"/>
            <c:dispRSqr val="1"/>
            <c:dispEq val="1"/>
            <c:trendlineLbl>
              <c:layout>
                <c:manualLayout>
                  <c:x val="-3.3373742786749184E-3"/>
                  <c:y val="-0.17067793121025768"/>
                </c:manualLayout>
              </c:layout>
              <c:numFmt formatCode="General" sourceLinked="0"/>
            </c:trendlineLbl>
          </c:trendline>
          <c:xVal>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xVal>
          <c:yVal>
            <c:numRef>
              <c:f>'[Eq de bateman avec flux.xlsm]Eq_de_Bateman_avec_RK1'!$I$2:$I$182</c:f>
              <c:numCache>
                <c:formatCode>0.00</c:formatCode>
                <c:ptCount val="181"/>
                <c:pt idx="0">
                  <c:v>19.041708027546772</c:v>
                </c:pt>
                <c:pt idx="1">
                  <c:v>18.750445451453256</c:v>
                </c:pt>
                <c:pt idx="2">
                  <c:v>18.463638037055841</c:v>
                </c:pt>
                <c:pt idx="3">
                  <c:v>18.181217638058474</c:v>
                </c:pt>
                <c:pt idx="4">
                  <c:v>17.903117150533038</c:v>
                </c:pt>
                <c:pt idx="5">
                  <c:v>17.629270496975245</c:v>
                </c:pt>
                <c:pt idx="6">
                  <c:v>17.35961261060443</c:v>
                </c:pt>
                <c:pt idx="7">
                  <c:v>17.094079419903494</c:v>
                </c:pt>
                <c:pt idx="8">
                  <c:v>16.832607833395311</c:v>
                </c:pt>
                <c:pt idx="9">
                  <c:v>16.575135724652014</c:v>
                </c:pt>
                <c:pt idx="10">
                  <c:v>16.32160191753357</c:v>
                </c:pt>
                <c:pt idx="11">
                  <c:v>16.071946171652137</c:v>
                </c:pt>
                <c:pt idx="12">
                  <c:v>15.826109168058776</c:v>
                </c:pt>
                <c:pt idx="13">
                  <c:v>15.584032495149099</c:v>
                </c:pt>
                <c:pt idx="14">
                  <c:v>15.345658634784485</c:v>
                </c:pt>
                <c:pt idx="15">
                  <c:v>15.110930948625604</c:v>
                </c:pt>
                <c:pt idx="16">
                  <c:v>14.879793664674983</c:v>
                </c:pt>
                <c:pt idx="17">
                  <c:v>14.652191864025403</c:v>
                </c:pt>
                <c:pt idx="18">
                  <c:v>14.428071467811014</c:v>
                </c:pt>
                <c:pt idx="19">
                  <c:v>14.20737922435803</c:v>
                </c:pt>
                <c:pt idx="20">
                  <c:v>13.990062696531973</c:v>
                </c:pt>
                <c:pt idx="21">
                  <c:v>13.776070249278455</c:v>
                </c:pt>
                <c:pt idx="22">
                  <c:v>13.565351037354532</c:v>
                </c:pt>
                <c:pt idx="23">
                  <c:v>13.357854993247727</c:v>
                </c:pt>
                <c:pt idx="24">
                  <c:v>13.15353281527984</c:v>
                </c:pt>
                <c:pt idx="25">
                  <c:v>12.952335955892716</c:v>
                </c:pt>
                <c:pt idx="26">
                  <c:v>12.754216610113208</c:v>
                </c:pt>
                <c:pt idx="27">
                  <c:v>12.559127704194568</c:v>
                </c:pt>
                <c:pt idx="28">
                  <c:v>12.367022884431588</c:v>
                </c:pt>
                <c:pt idx="29">
                  <c:v>12.177856506146821</c:v>
                </c:pt>
                <c:pt idx="30">
                  <c:v>11.991583622845265</c:v>
                </c:pt>
                <c:pt idx="31">
                  <c:v>11.80815997553495</c:v>
                </c:pt>
                <c:pt idx="32">
                  <c:v>11.627541982210865</c:v>
                </c:pt>
                <c:pt idx="33">
                  <c:v>11.449686727499738</c:v>
                </c:pt>
                <c:pt idx="34">
                  <c:v>11.274551952463229</c:v>
                </c:pt>
                <c:pt idx="35">
                  <c:v>11.102096044557069</c:v>
                </c:pt>
                <c:pt idx="36">
                  <c:v>10.932278027743799</c:v>
                </c:pt>
                <c:pt idx="37">
                  <c:v>10.765057552756744</c:v>
                </c:pt>
                <c:pt idx="38">
                  <c:v>10.600394887512904</c:v>
                </c:pt>
                <c:pt idx="39">
                  <c:v>10.438250907672492</c:v>
                </c:pt>
                <c:pt idx="40">
                  <c:v>10.27858708734288</c:v>
                </c:pt>
                <c:pt idx="41">
                  <c:v>10.121365489924724</c:v>
                </c:pt>
                <c:pt idx="42">
                  <c:v>9.9665487590981208</c:v>
                </c:pt>
                <c:pt idx="43">
                  <c:v>9.814100109946633</c:v>
                </c:pt>
                <c:pt idx="44">
                  <c:v>9.6639833202170831</c:v>
                </c:pt>
                <c:pt idx="45">
                  <c:v>9.5161627217130409</c:v>
                </c:pt>
                <c:pt idx="46">
                  <c:v>9.3706031918199493</c:v>
                </c:pt>
                <c:pt idx="47">
                  <c:v>9.2272701451598902</c:v>
                </c:pt>
                <c:pt idx="48">
                  <c:v>9.0861295253739929</c:v>
                </c:pt>
                <c:pt idx="49">
                  <c:v>8.947147797030544</c:v>
                </c:pt>
                <c:pt idx="50">
                  <c:v>8.8102919376568671</c:v>
                </c:pt>
                <c:pt idx="51">
                  <c:v>8.6755294298930892</c:v>
                </c:pt>
                <c:pt idx="52">
                  <c:v>8.5428282537659115</c:v>
                </c:pt>
                <c:pt idx="53">
                  <c:v>8.4121568790805767</c:v>
                </c:pt>
                <c:pt idx="54">
                  <c:v>8.2834842579291923</c:v>
                </c:pt>
                <c:pt idx="55">
                  <c:v>8.1567798173136641</c:v>
                </c:pt>
                <c:pt idx="56">
                  <c:v>8.0320134518814523</c:v>
                </c:pt>
                <c:pt idx="57">
                  <c:v>7.9091555167724579</c:v>
                </c:pt>
                <c:pt idx="58">
                  <c:v>7.788176820575309</c:v>
                </c:pt>
                <c:pt idx="59">
                  <c:v>7.6690486183913995</c:v>
                </c:pt>
                <c:pt idx="60">
                  <c:v>7.5517426050050114</c:v>
                </c:pt>
                <c:pt idx="61">
                  <c:v>7.4362309081579143</c:v>
                </c:pt>
                <c:pt idx="62">
                  <c:v>7.3224860819268329</c:v>
                </c:pt>
                <c:pt idx="63">
                  <c:v>7.2104811002022133</c:v>
                </c:pt>
                <c:pt idx="64">
                  <c:v>7.1001893502667395</c:v>
                </c:pt>
                <c:pt idx="65">
                  <c:v>6.9915846264720711</c:v>
                </c:pt>
                <c:pt idx="66">
                  <c:v>6.8846411240123064</c:v>
                </c:pt>
                <c:pt idx="67">
                  <c:v>6.7793334327926802</c:v>
                </c:pt>
                <c:pt idx="68">
                  <c:v>6.6756365313920512</c:v>
                </c:pt>
                <c:pt idx="69">
                  <c:v>6.5735257811177368</c:v>
                </c:pt>
                <c:pt idx="70">
                  <c:v>6.4729769201512894</c:v>
                </c:pt>
                <c:pt idx="71">
                  <c:v>6.3739660577838118</c:v>
                </c:pt>
                <c:pt idx="72">
                  <c:v>6.2764696687394554</c:v>
                </c:pt>
                <c:pt idx="73">
                  <c:v>6.180464587585746</c:v>
                </c:pt>
                <c:pt idx="74">
                  <c:v>6.0859280032294061</c:v>
                </c:pt>
                <c:pt idx="75">
                  <c:v>5.9928374534963718</c:v>
                </c:pt>
                <c:pt idx="76">
                  <c:v>5.9011708197947135</c:v>
                </c:pt>
                <c:pt idx="77">
                  <c:v>5.8109063218591928</c:v>
                </c:pt>
                <c:pt idx="78">
                  <c:v>5.7220225125762054</c:v>
                </c:pt>
                <c:pt idx="79">
                  <c:v>5.6344982728878845</c:v>
                </c:pt>
                <c:pt idx="80">
                  <c:v>5.5483128067741481</c:v>
                </c:pt>
                <c:pt idx="81">
                  <c:v>5.4634456363115058</c:v>
                </c:pt>
                <c:pt idx="82">
                  <c:v>5.3798765968074385</c:v>
                </c:pt>
                <c:pt idx="83">
                  <c:v>5.2975858320092124</c:v>
                </c:pt>
                <c:pt idx="84">
                  <c:v>5.2165537893859701</c:v>
                </c:pt>
                <c:pt idx="85">
                  <c:v>5.1367612154829922</c:v>
                </c:pt>
                <c:pt idx="86">
                  <c:v>5.0581891513470216</c:v>
                </c:pt>
                <c:pt idx="87">
                  <c:v>4.9808189280215558</c:v>
                </c:pt>
                <c:pt idx="88">
                  <c:v>4.9046321621110502</c:v>
                </c:pt>
                <c:pt idx="89">
                  <c:v>4.8296107514129671</c:v>
                </c:pt>
                <c:pt idx="90">
                  <c:v>4.755736870616639</c:v>
                </c:pt>
                <c:pt idx="91">
                  <c:v>4.6829929670679205</c:v>
                </c:pt>
                <c:pt idx="92">
                  <c:v>4.6113617565986278</c:v>
                </c:pt>
                <c:pt idx="93">
                  <c:v>4.5408262194197668</c:v>
                </c:pt>
                <c:pt idx="94">
                  <c:v>4.4713695960775812</c:v>
                </c:pt>
                <c:pt idx="95">
                  <c:v>4.4029753834714569</c:v>
                </c:pt>
                <c:pt idx="96">
                  <c:v>4.3356273309327342</c:v>
                </c:pt>
                <c:pt idx="97">
                  <c:v>4.2693094363635034</c:v>
                </c:pt>
                <c:pt idx="98">
                  <c:v>4.2040059424344562</c:v>
                </c:pt>
                <c:pt idx="99">
                  <c:v>4.1397013328408985</c:v>
                </c:pt>
                <c:pt idx="100">
                  <c:v>4.0763803286160298</c:v>
                </c:pt>
                <c:pt idx="101">
                  <c:v>4.0140278845006163</c:v>
                </c:pt>
                <c:pt idx="102">
                  <c:v>3.9526291853681901</c:v>
                </c:pt>
                <c:pt idx="103">
                  <c:v>3.8921696427049328</c:v>
                </c:pt>
                <c:pt idx="104">
                  <c:v>3.8326348911434014</c:v>
                </c:pt>
                <c:pt idx="105">
                  <c:v>3.7740107850492732</c:v>
                </c:pt>
                <c:pt idx="106">
                  <c:v>3.7162833951603012</c:v>
                </c:pt>
                <c:pt idx="107">
                  <c:v>3.6594390052766803</c:v>
                </c:pt>
                <c:pt idx="108">
                  <c:v>3.603464109002037</c:v>
                </c:pt>
                <c:pt idx="109">
                  <c:v>3.5483454065342692</c:v>
                </c:pt>
                <c:pt idx="110">
                  <c:v>3.4940698015054741</c:v>
                </c:pt>
                <c:pt idx="111">
                  <c:v>3.4406243978702125</c:v>
                </c:pt>
                <c:pt idx="112">
                  <c:v>3.3879964968413683</c:v>
                </c:pt>
                <c:pt idx="113">
                  <c:v>3.3361735938728811</c:v>
                </c:pt>
                <c:pt idx="114">
                  <c:v>3.285143375688627</c:v>
                </c:pt>
                <c:pt idx="115">
                  <c:v>3.2348937173567482</c:v>
                </c:pt>
                <c:pt idx="116">
                  <c:v>3.1854126794087336</c:v>
                </c:pt>
                <c:pt idx="117">
                  <c:v>3.1366885050025646</c:v>
                </c:pt>
                <c:pt idx="118">
                  <c:v>3.088709617129255</c:v>
                </c:pt>
                <c:pt idx="119">
                  <c:v>3.041464615862119</c:v>
                </c:pt>
                <c:pt idx="120">
                  <c:v>2.9949422756481145</c:v>
                </c:pt>
                <c:pt idx="121">
                  <c:v>2.9491315426406182</c:v>
                </c:pt>
                <c:pt idx="122">
                  <c:v>2.9040215320729992</c:v>
                </c:pt>
                <c:pt idx="123">
                  <c:v>2.8596015256723657</c:v>
                </c:pt>
                <c:pt idx="124">
                  <c:v>2.8158609691128715</c:v>
                </c:pt>
                <c:pt idx="125">
                  <c:v>2.7727894695079769</c:v>
                </c:pt>
                <c:pt idx="126">
                  <c:v>2.7303767929410672</c:v>
                </c:pt>
                <c:pt idx="127">
                  <c:v>2.6886128620338448</c:v>
                </c:pt>
                <c:pt idx="128">
                  <c:v>2.6474877535519128</c:v>
                </c:pt>
                <c:pt idx="129">
                  <c:v>2.6069916960469857</c:v>
                </c:pt>
                <c:pt idx="130">
                  <c:v>2.5671150675351644</c:v>
                </c:pt>
                <c:pt idx="131">
                  <c:v>2.5278483932107236</c:v>
                </c:pt>
                <c:pt idx="132">
                  <c:v>2.4891823431948699</c:v>
                </c:pt>
                <c:pt idx="133">
                  <c:v>2.4511077303189346</c:v>
                </c:pt>
                <c:pt idx="134">
                  <c:v>2.4136155079414761</c:v>
                </c:pt>
                <c:pt idx="135">
                  <c:v>2.3766967677987694</c:v>
                </c:pt>
                <c:pt idx="136">
                  <c:v>2.3403427378881769</c:v>
                </c:pt>
                <c:pt idx="137">
                  <c:v>2.3045447803838952</c:v>
                </c:pt>
                <c:pt idx="138">
                  <c:v>2.2692943895845801</c:v>
                </c:pt>
                <c:pt idx="139">
                  <c:v>2.2345831898923683</c:v>
                </c:pt>
                <c:pt idx="140">
                  <c:v>2.2004029338228097</c:v>
                </c:pt>
                <c:pt idx="141">
                  <c:v>2.1667455000452405</c:v>
                </c:pt>
                <c:pt idx="142">
                  <c:v>2.1336028914531311</c:v>
                </c:pt>
                <c:pt idx="143">
                  <c:v>2.1009672332639493</c:v>
                </c:pt>
                <c:pt idx="144">
                  <c:v>2.0688307711480891</c:v>
                </c:pt>
                <c:pt idx="145">
                  <c:v>2.0371858693864189</c:v>
                </c:pt>
                <c:pt idx="146">
                  <c:v>2.0060250090560108</c:v>
                </c:pt>
                <c:pt idx="147">
                  <c:v>1.9753407862436234</c:v>
                </c:pt>
                <c:pt idx="148">
                  <c:v>1.9451259102865095</c:v>
                </c:pt>
                <c:pt idx="149">
                  <c:v>1.9153732020401326</c:v>
                </c:pt>
                <c:pt idx="150">
                  <c:v>1.8860755921723813</c:v>
                </c:pt>
                <c:pt idx="151">
                  <c:v>1.8572261194838746</c:v>
                </c:pt>
                <c:pt idx="152">
                  <c:v>1.8288179292539601</c:v>
                </c:pt>
                <c:pt idx="153">
                  <c:v>1.8008442716120125</c:v>
                </c:pt>
                <c:pt idx="154">
                  <c:v>1.7732984999336439</c:v>
                </c:pt>
                <c:pt idx="155">
                  <c:v>1.7461740692614454</c:v>
                </c:pt>
                <c:pt idx="156">
                  <c:v>1.7194645347498867</c:v>
                </c:pt>
                <c:pt idx="157">
                  <c:v>1.6931635501340012</c:v>
                </c:pt>
                <c:pt idx="158">
                  <c:v>1.6672648662214948</c:v>
                </c:pt>
                <c:pt idx="159">
                  <c:v>1.6417623294079184</c:v>
                </c:pt>
                <c:pt idx="160">
                  <c:v>1.6166498802145544</c:v>
                </c:pt>
                <c:pt idx="161">
                  <c:v>1.5919215518486651</c:v>
                </c:pt>
                <c:pt idx="162">
                  <c:v>1.5675714687857665</c:v>
                </c:pt>
                <c:pt idx="163">
                  <c:v>1.5435938453735845</c:v>
                </c:pt>
                <c:pt idx="164">
                  <c:v>1.5199829844573682</c:v>
                </c:pt>
                <c:pt idx="165">
                  <c:v>1.4967332760262282</c:v>
                </c:pt>
                <c:pt idx="166">
                  <c:v>1.4738391958801811</c:v>
                </c:pt>
                <c:pt idx="167">
                  <c:v>1.4512953043175836</c:v>
                </c:pt>
                <c:pt idx="168">
                  <c:v>1.4290962448426432</c:v>
                </c:pt>
                <c:pt idx="169">
                  <c:v>1.4072367428926984</c:v>
                </c:pt>
                <c:pt idx="170">
                  <c:v>1.3857116045849673</c:v>
                </c:pt>
                <c:pt idx="171">
                  <c:v>1.3645157154824656</c:v>
                </c:pt>
                <c:pt idx="172">
                  <c:v>1.3436440393788009</c:v>
                </c:pt>
                <c:pt idx="173">
                  <c:v>1.323091617101555</c:v>
                </c:pt>
                <c:pt idx="174">
                  <c:v>1.3028535653339699</c:v>
                </c:pt>
                <c:pt idx="175">
                  <c:v>1.2829250754546573</c:v>
                </c:pt>
                <c:pt idx="176">
                  <c:v>1.2633014123950557</c:v>
                </c:pt>
                <c:pt idx="177">
                  <c:v>1.2439779135143638</c:v>
                </c:pt>
                <c:pt idx="178">
                  <c:v>1.2249499874916838</c:v>
                </c:pt>
                <c:pt idx="179">
                  <c:v>1.2062131132351095</c:v>
                </c:pt>
                <c:pt idx="180">
                  <c:v>1.1877628388075008</c:v>
                </c:pt>
              </c:numCache>
            </c:numRef>
          </c:yVal>
          <c:smooth val="0"/>
        </c:ser>
        <c:dLbls>
          <c:showLegendKey val="0"/>
          <c:showVal val="0"/>
          <c:showCatName val="0"/>
          <c:showSerName val="0"/>
          <c:showPercent val="0"/>
          <c:showBubbleSize val="0"/>
        </c:dLbls>
        <c:axId val="506460416"/>
        <c:axId val="508699008"/>
      </c:scatterChart>
      <c:valAx>
        <c:axId val="506460416"/>
        <c:scaling>
          <c:orientation val="minMax"/>
        </c:scaling>
        <c:delete val="0"/>
        <c:axPos val="b"/>
        <c:title>
          <c:tx>
            <c:rich>
              <a:bodyPr/>
              <a:lstStyle/>
              <a:p>
                <a:pPr>
                  <a:defRPr/>
                </a:pPr>
                <a:r>
                  <a:rPr lang="fr-FR"/>
                  <a:t>Temps(y)</a:t>
                </a:r>
              </a:p>
            </c:rich>
          </c:tx>
          <c:layout>
            <c:manualLayout>
              <c:xMode val="edge"/>
              <c:yMode val="edge"/>
              <c:x val="0.4057522415204895"/>
              <c:y val="0.91315612094379994"/>
            </c:manualLayout>
          </c:layout>
          <c:overlay val="0"/>
        </c:title>
        <c:numFmt formatCode="General" sourceLinked="1"/>
        <c:majorTickMark val="out"/>
        <c:minorTickMark val="none"/>
        <c:tickLblPos val="nextTo"/>
        <c:crossAx val="508699008"/>
        <c:crosses val="autoZero"/>
        <c:crossBetween val="midCat"/>
      </c:valAx>
      <c:valAx>
        <c:axId val="508699008"/>
        <c:scaling>
          <c:orientation val="minMax"/>
        </c:scaling>
        <c:delete val="0"/>
        <c:axPos val="l"/>
        <c:majorGridlines/>
        <c:title>
          <c:tx>
            <c:rich>
              <a:bodyPr rot="-5400000" vert="horz"/>
              <a:lstStyle/>
              <a:p>
                <a:pPr>
                  <a:defRPr/>
                </a:pPr>
                <a:r>
                  <a:rPr lang="fr-FR"/>
                  <a:t>Masse Pu238 (kg)</a:t>
                </a:r>
              </a:p>
            </c:rich>
          </c:tx>
          <c:overlay val="0"/>
        </c:title>
        <c:numFmt formatCode="0.00" sourceLinked="1"/>
        <c:majorTickMark val="out"/>
        <c:minorTickMark val="none"/>
        <c:tickLblPos val="nextTo"/>
        <c:crossAx val="506460416"/>
        <c:crosses val="autoZero"/>
        <c:crossBetween val="midCat"/>
      </c:valAx>
    </c:plotArea>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fr-F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Quantité totale du Pu+Am en fonction du temps </a:t>
            </a:r>
          </a:p>
        </c:rich>
      </c:tx>
      <c:layout>
        <c:manualLayout>
          <c:xMode val="edge"/>
          <c:yMode val="edge"/>
          <c:x val="0.2330578248371569"/>
          <c:y val="2.7569909413154785E-2"/>
        </c:manualLayout>
      </c:layout>
      <c:overlay val="0"/>
    </c:title>
    <c:autoTitleDeleted val="0"/>
    <c:plotArea>
      <c:layout/>
      <c:scatterChart>
        <c:scatterStyle val="lineMarker"/>
        <c:varyColors val="0"/>
        <c:ser>
          <c:idx val="0"/>
          <c:order val="0"/>
          <c:spPr>
            <a:ln w="28575">
              <a:noFill/>
            </a:ln>
          </c:spPr>
          <c:marker>
            <c:symbol val="circle"/>
            <c:size val="3"/>
          </c:marker>
          <c:trendline>
            <c:spPr>
              <a:ln w="25400">
                <a:prstDash val="sysDot"/>
              </a:ln>
            </c:spPr>
            <c:trendlineType val="exp"/>
            <c:dispRSqr val="1"/>
            <c:dispEq val="1"/>
            <c:trendlineLbl>
              <c:layout>
                <c:manualLayout>
                  <c:x val="-2.2670591060090328E-3"/>
                  <c:y val="8.6658596891259779E-2"/>
                </c:manualLayout>
              </c:layout>
              <c:numFmt formatCode="General" sourceLinked="0"/>
            </c:trendlineLbl>
          </c:trendline>
          <c:xVal>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xVal>
          <c:yVal>
            <c:numRef>
              <c:f>'[Eq de bateman avec flux.xlsm]Eq_de_Bateman_avec_RK1'!$U$2:$U$182</c:f>
              <c:numCache>
                <c:formatCode>0.00</c:formatCode>
                <c:ptCount val="181"/>
                <c:pt idx="0">
                  <c:v>5010.9757967228352</c:v>
                </c:pt>
                <c:pt idx="1">
                  <c:v>5008.3114659343491</c:v>
                </c:pt>
                <c:pt idx="2">
                  <c:v>5005.6036849391667</c:v>
                </c:pt>
                <c:pt idx="3">
                  <c:v>5002.8523191773684</c:v>
                </c:pt>
                <c:pt idx="4">
                  <c:v>5000.057254008645</c:v>
                </c:pt>
                <c:pt idx="5">
                  <c:v>4997.2183939887254</c:v>
                </c:pt>
                <c:pt idx="6">
                  <c:v>4994.3356621682069</c:v>
                </c:pt>
                <c:pt idx="7">
                  <c:v>4991.4089994131764</c:v>
                </c:pt>
                <c:pt idx="8">
                  <c:v>4988.4383637469637</c:v>
                </c:pt>
                <c:pt idx="9">
                  <c:v>4985.4237297123682</c:v>
                </c:pt>
                <c:pt idx="10">
                  <c:v>4982.3650877537966</c:v>
                </c:pt>
                <c:pt idx="11">
                  <c:v>4979.2624436186779</c:v>
                </c:pt>
                <c:pt idx="12">
                  <c:v>4976.115817777616</c:v>
                </c:pt>
                <c:pt idx="13">
                  <c:v>4972.9252448626939</c:v>
                </c:pt>
                <c:pt idx="14">
                  <c:v>4969.6907731234051</c:v>
                </c:pt>
                <c:pt idx="15">
                  <c:v>4966.4124638996836</c:v>
                </c:pt>
                <c:pt idx="16">
                  <c:v>4963.0903911115192</c:v>
                </c:pt>
                <c:pt idx="17">
                  <c:v>4959.7246407646589</c:v>
                </c:pt>
                <c:pt idx="18">
                  <c:v>4956.3153104719277</c:v>
                </c:pt>
                <c:pt idx="19">
                  <c:v>4952.8625089896914</c:v>
                </c:pt>
                <c:pt idx="20">
                  <c:v>4949.3663557690052</c:v>
                </c:pt>
                <c:pt idx="21">
                  <c:v>4945.8269805210139</c:v>
                </c:pt>
                <c:pt idx="22">
                  <c:v>4942.2445227961834</c:v>
                </c:pt>
                <c:pt idx="23">
                  <c:v>4938.6191315769338</c:v>
                </c:pt>
                <c:pt idx="24">
                  <c:v>4934.9509648832818</c:v>
                </c:pt>
                <c:pt idx="25">
                  <c:v>4931.2401893911056</c:v>
                </c:pt>
                <c:pt idx="26">
                  <c:v>4927.4869800626348</c:v>
                </c:pt>
                <c:pt idx="27">
                  <c:v>4923.6915197888202</c:v>
                </c:pt>
                <c:pt idx="28">
                  <c:v>4919.8539990432173</c:v>
                </c:pt>
                <c:pt idx="29">
                  <c:v>4915.9746155470293</c:v>
                </c:pt>
                <c:pt idx="30">
                  <c:v>4912.0535739449806</c:v>
                </c:pt>
                <c:pt idx="31">
                  <c:v>4908.091085491692</c:v>
                </c:pt>
                <c:pt idx="32">
                  <c:v>4904.0873677482514</c:v>
                </c:pt>
                <c:pt idx="33">
                  <c:v>4900.0426442886474</c:v>
                </c:pt>
                <c:pt idx="34">
                  <c:v>4895.9571444157964</c:v>
                </c:pt>
                <c:pt idx="35">
                  <c:v>4891.8311028868438</c:v>
                </c:pt>
                <c:pt idx="36">
                  <c:v>4887.6647596474959</c:v>
                </c:pt>
                <c:pt idx="37">
                  <c:v>4883.4583595750601</c:v>
                </c:pt>
                <c:pt idx="38">
                  <c:v>4879.2121522299722</c:v>
                </c:pt>
                <c:pt idx="39">
                  <c:v>4874.926391615546</c:v>
                </c:pt>
                <c:pt idx="40">
                  <c:v>4870.601335945652</c:v>
                </c:pt>
                <c:pt idx="41">
                  <c:v>4866.2372474201575</c:v>
                </c:pt>
                <c:pt idx="42">
                  <c:v>4861.8343920078269</c:v>
                </c:pt>
                <c:pt idx="43">
                  <c:v>4857.3930392364873</c:v>
                </c:pt>
                <c:pt idx="44">
                  <c:v>4852.9134619902325</c:v>
                </c:pt>
                <c:pt idx="45">
                  <c:v>4848.3959363134491</c:v>
                </c:pt>
                <c:pt idx="46">
                  <c:v>4843.8407412214565</c:v>
                </c:pt>
                <c:pt idx="47">
                  <c:v>4839.2481585175474</c:v>
                </c:pt>
                <c:pt idx="48">
                  <c:v>4834.6184726162619</c:v>
                </c:pt>
                <c:pt idx="49">
                  <c:v>4829.951970372671</c:v>
                </c:pt>
                <c:pt idx="50">
                  <c:v>4825.2489409175023</c:v>
                </c:pt>
                <c:pt idx="51">
                  <c:v>4820.5096754979331</c:v>
                </c:pt>
                <c:pt idx="52">
                  <c:v>4815.7344673238595</c:v>
                </c:pt>
                <c:pt idx="53">
                  <c:v>4810.923611419491</c:v>
                </c:pt>
                <c:pt idx="54">
                  <c:v>4806.0774044800892</c:v>
                </c:pt>
                <c:pt idx="55">
                  <c:v>4801.1961447337126</c:v>
                </c:pt>
                <c:pt idx="56">
                  <c:v>4796.28013180779</c:v>
                </c:pt>
                <c:pt idx="57">
                  <c:v>4791.329666600388</c:v>
                </c:pt>
                <c:pt idx="58">
                  <c:v>4786.3450511560304</c:v>
                </c:pt>
                <c:pt idx="59">
                  <c:v>4781.3265885459114</c:v>
                </c:pt>
                <c:pt idx="60">
                  <c:v>4776.2745827523786</c:v>
                </c:pt>
                <c:pt idx="61">
                  <c:v>4771.1893385575568</c:v>
                </c:pt>
                <c:pt idx="62">
                  <c:v>4766.0711614359752</c:v>
                </c:pt>
                <c:pt idx="63">
                  <c:v>4760.9203574510675</c:v>
                </c:pt>
                <c:pt idx="64">
                  <c:v>4755.7372331554461</c:v>
                </c:pt>
                <c:pt idx="65">
                  <c:v>4750.5220954948072</c:v>
                </c:pt>
                <c:pt idx="66">
                  <c:v>4745.2752517153767</c:v>
                </c:pt>
                <c:pt idx="67">
                  <c:v>4739.9970092747553</c:v>
                </c:pt>
                <c:pt idx="68">
                  <c:v>4734.6876757560985</c:v>
                </c:pt>
                <c:pt idx="69">
                  <c:v>4729.3475587854864</c:v>
                </c:pt>
                <c:pt idx="70">
                  <c:v>4723.9769659523972</c:v>
                </c:pt>
                <c:pt idx="71">
                  <c:v>4718.5762047332128</c:v>
                </c:pt>
                <c:pt idx="72">
                  <c:v>4713.145582417601</c:v>
                </c:pt>
                <c:pt idx="73">
                  <c:v>4707.6854060377555</c:v>
                </c:pt>
                <c:pt idx="74">
                  <c:v>4702.1959823003372</c:v>
                </c:pt>
                <c:pt idx="75">
                  <c:v>4696.6776175210825</c:v>
                </c:pt>
                <c:pt idx="76">
                  <c:v>4691.130617561962</c:v>
                </c:pt>
                <c:pt idx="77">
                  <c:v>4685.5552877708187</c:v>
                </c:pt>
                <c:pt idx="78">
                  <c:v>4679.9519329234081</c:v>
                </c:pt>
                <c:pt idx="79">
                  <c:v>4674.3208571677696</c:v>
                </c:pt>
                <c:pt idx="80">
                  <c:v>4668.662363970825</c:v>
                </c:pt>
                <c:pt idx="81">
                  <c:v>4662.9767560671926</c:v>
                </c:pt>
                <c:pt idx="82">
                  <c:v>4657.2643354100646</c:v>
                </c:pt>
                <c:pt idx="83">
                  <c:v>4651.5254031241566</c:v>
                </c:pt>
                <c:pt idx="84">
                  <c:v>4645.7602594606224</c:v>
                </c:pt>
                <c:pt idx="85">
                  <c:v>4639.9692037538671</c:v>
                </c:pt>
                <c:pt idx="86">
                  <c:v>4634.1525343802195</c:v>
                </c:pt>
                <c:pt idx="87">
                  <c:v>4628.3105487184021</c:v>
                </c:pt>
                <c:pt idx="88">
                  <c:v>4622.4435431117108</c:v>
                </c:pt>
                <c:pt idx="89">
                  <c:v>4616.5518128318763</c:v>
                </c:pt>
                <c:pt idx="90">
                  <c:v>4610.6356520445561</c:v>
                </c:pt>
                <c:pt idx="91">
                  <c:v>4604.695353776372</c:v>
                </c:pt>
                <c:pt idx="92">
                  <c:v>4598.7312098834882</c:v>
                </c:pt>
                <c:pt idx="93">
                  <c:v>4592.743511021622</c:v>
                </c:pt>
                <c:pt idx="94">
                  <c:v>4586.7325466175052</c:v>
                </c:pt>
                <c:pt idx="95">
                  <c:v>4580.698604841692</c:v>
                </c:pt>
                <c:pt idx="96">
                  <c:v>4574.6419725827009</c:v>
                </c:pt>
                <c:pt idx="97">
                  <c:v>4568.5629354224366</c:v>
                </c:pt>
                <c:pt idx="98">
                  <c:v>4562.4617776128453</c:v>
                </c:pt>
                <c:pt idx="99">
                  <c:v>4556.3387820537773</c:v>
                </c:pt>
                <c:pt idx="100">
                  <c:v>4550.1942302719908</c:v>
                </c:pt>
                <c:pt idx="101">
                  <c:v>4544.0284024012899</c:v>
                </c:pt>
                <c:pt idx="102">
                  <c:v>4537.8415771637283</c:v>
                </c:pt>
                <c:pt idx="103">
                  <c:v>4531.6340318518696</c:v>
                </c:pt>
                <c:pt idx="104">
                  <c:v>4525.4060423120445</c:v>
                </c:pt>
                <c:pt idx="105">
                  <c:v>4519.1578829285909</c:v>
                </c:pt>
                <c:pt idx="106">
                  <c:v>4512.8898266090291</c:v>
                </c:pt>
                <c:pt idx="107">
                  <c:v>4506.6021447701505</c:v>
                </c:pt>
                <c:pt idx="108">
                  <c:v>4500.2951073249778</c:v>
                </c:pt>
                <c:pt idx="109">
                  <c:v>4493.9689826705817</c:v>
                </c:pt>
                <c:pt idx="110">
                  <c:v>4487.6240376767028</c:v>
                </c:pt>
                <c:pt idx="111">
                  <c:v>4481.2605376751771</c:v>
                </c:pt>
                <c:pt idx="112">
                  <c:v>4474.8787464501129</c:v>
                </c:pt>
                <c:pt idx="113">
                  <c:v>4468.4789262288123</c:v>
                </c:pt>
                <c:pt idx="114">
                  <c:v>4462.0613376733936</c:v>
                </c:pt>
                <c:pt idx="115">
                  <c:v>4455.6262398731023</c:v>
                </c:pt>
                <c:pt idx="116">
                  <c:v>4449.173890337288</c:v>
                </c:pt>
                <c:pt idx="117">
                  <c:v>4442.7045449890102</c:v>
                </c:pt>
                <c:pt idx="118">
                  <c:v>4436.2184581592655</c:v>
                </c:pt>
                <c:pt idx="119">
                  <c:v>4429.7158825817951</c:v>
                </c:pt>
                <c:pt idx="120">
                  <c:v>4423.1970693884859</c:v>
                </c:pt>
                <c:pt idx="121">
                  <c:v>4416.6622681052968</c:v>
                </c:pt>
                <c:pt idx="122">
                  <c:v>4410.1117266487308</c:v>
                </c:pt>
                <c:pt idx="123">
                  <c:v>4403.545691322819</c:v>
                </c:pt>
                <c:pt idx="124">
                  <c:v>4396.9644068165853</c:v>
                </c:pt>
                <c:pt idx="125">
                  <c:v>4390.3681162019993</c:v>
                </c:pt>
                <c:pt idx="126">
                  <c:v>4383.757060932372</c:v>
                </c:pt>
                <c:pt idx="127">
                  <c:v>4377.1314808412089</c:v>
                </c:pt>
                <c:pt idx="128">
                  <c:v>4370.4916141414633</c:v>
                </c:pt>
                <c:pt idx="129">
                  <c:v>4363.8376974252178</c:v>
                </c:pt>
                <c:pt idx="130">
                  <c:v>4357.1699656637493</c:v>
                </c:pt>
                <c:pt idx="131">
                  <c:v>4350.4886522079642</c:v>
                </c:pt>
                <c:pt idx="132">
                  <c:v>4343.7939887892071</c:v>
                </c:pt>
                <c:pt idx="133">
                  <c:v>4337.0862055204125</c:v>
                </c:pt>
                <c:pt idx="134">
                  <c:v>4330.3655308975895</c:v>
                </c:pt>
                <c:pt idx="135">
                  <c:v>4323.6321918016338</c:v>
                </c:pt>
                <c:pt idx="136">
                  <c:v>4316.8864135004424</c:v>
                </c:pt>
                <c:pt idx="137">
                  <c:v>4310.1284196513261</c:v>
                </c:pt>
                <c:pt idx="138">
                  <c:v>4303.3584323037139</c:v>
                </c:pt>
                <c:pt idx="139">
                  <c:v>4296.5766719021212</c:v>
                </c:pt>
                <c:pt idx="140">
                  <c:v>4289.7833572893815</c:v>
                </c:pt>
                <c:pt idx="141">
                  <c:v>4282.9787057101348</c:v>
                </c:pt>
                <c:pt idx="142">
                  <c:v>4276.1629328145564</c:v>
                </c:pt>
                <c:pt idx="143">
                  <c:v>4269.3362526623077</c:v>
                </c:pt>
                <c:pt idx="144">
                  <c:v>4262.4988777267208</c:v>
                </c:pt>
                <c:pt idx="145">
                  <c:v>4255.6510188991788</c:v>
                </c:pt>
                <c:pt idx="146">
                  <c:v>4248.7928854937145</c:v>
                </c:pt>
                <c:pt idx="147">
                  <c:v>4241.9246852518017</c:v>
                </c:pt>
                <c:pt idx="148">
                  <c:v>4235.0466243473129</c:v>
                </c:pt>
                <c:pt idx="149">
                  <c:v>4228.1589073916703</c:v>
                </c:pt>
                <c:pt idx="150">
                  <c:v>4221.2617374391712</c:v>
                </c:pt>
                <c:pt idx="151">
                  <c:v>4214.355315992455</c:v>
                </c:pt>
                <c:pt idx="152">
                  <c:v>4207.4398430081392</c:v>
                </c:pt>
                <c:pt idx="153">
                  <c:v>4200.5155169025957</c:v>
                </c:pt>
                <c:pt idx="154">
                  <c:v>4193.5825345578696</c:v>
                </c:pt>
                <c:pt idx="155">
                  <c:v>4186.6410913277268</c:v>
                </c:pt>
                <c:pt idx="156">
                  <c:v>4179.6913810438291</c:v>
                </c:pt>
                <c:pt idx="157">
                  <c:v>4172.7335960220353</c:v>
                </c:pt>
                <c:pt idx="158">
                  <c:v>4165.7679270688077</c:v>
                </c:pt>
                <c:pt idx="159">
                  <c:v>4158.794563487726</c:v>
                </c:pt>
                <c:pt idx="160">
                  <c:v>4151.8136930861183</c:v>
                </c:pt>
                <c:pt idx="161">
                  <c:v>4144.8255021817668</c:v>
                </c:pt>
                <c:pt idx="162">
                  <c:v>4137.8301756097244</c:v>
                </c:pt>
                <c:pt idx="163">
                  <c:v>4130.8278967292053</c:v>
                </c:pt>
                <c:pt idx="164">
                  <c:v>4123.8188474305653</c:v>
                </c:pt>
                <c:pt idx="165">
                  <c:v>4116.8032081423526</c:v>
                </c:pt>
                <c:pt idx="166">
                  <c:v>4109.7811578384326</c:v>
                </c:pt>
                <c:pt idx="167">
                  <c:v>4102.7528740451835</c:v>
                </c:pt>
                <c:pt idx="168">
                  <c:v>4095.7185328487567</c:v>
                </c:pt>
                <c:pt idx="169">
                  <c:v>4088.6783089023829</c:v>
                </c:pt>
                <c:pt idx="170">
                  <c:v>4081.6323754337532</c:v>
                </c:pt>
                <c:pt idx="171">
                  <c:v>4074.5809042524365</c:v>
                </c:pt>
                <c:pt idx="172">
                  <c:v>4067.5240657573522</c:v>
                </c:pt>
                <c:pt idx="173">
                  <c:v>4060.462028944286</c:v>
                </c:pt>
                <c:pt idx="174">
                  <c:v>4053.3949614134426</c:v>
                </c:pt>
                <c:pt idx="175">
                  <c:v>4046.3230293770425</c:v>
                </c:pt>
                <c:pt idx="176">
                  <c:v>4039.2463976669428</c:v>
                </c:pt>
                <c:pt idx="177">
                  <c:v>4032.165229742307</c:v>
                </c:pt>
                <c:pt idx="178">
                  <c:v>4025.0796876972763</c:v>
                </c:pt>
                <c:pt idx="179">
                  <c:v>4017.9899322686942</c:v>
                </c:pt>
                <c:pt idx="180">
                  <c:v>4010.8961228438347</c:v>
                </c:pt>
              </c:numCache>
            </c:numRef>
          </c:yVal>
          <c:smooth val="0"/>
        </c:ser>
        <c:dLbls>
          <c:showLegendKey val="0"/>
          <c:showVal val="0"/>
          <c:showCatName val="0"/>
          <c:showSerName val="0"/>
          <c:showPercent val="0"/>
          <c:showBubbleSize val="0"/>
        </c:dLbls>
        <c:axId val="508707968"/>
        <c:axId val="508709888"/>
      </c:scatterChart>
      <c:valAx>
        <c:axId val="508707968"/>
        <c:scaling>
          <c:orientation val="minMax"/>
        </c:scaling>
        <c:delete val="0"/>
        <c:axPos val="b"/>
        <c:title>
          <c:tx>
            <c:rich>
              <a:bodyPr/>
              <a:lstStyle/>
              <a:p>
                <a:pPr>
                  <a:defRPr/>
                </a:pPr>
                <a:r>
                  <a:rPr lang="fr-FR"/>
                  <a:t>Temps (années)</a:t>
                </a:r>
              </a:p>
            </c:rich>
          </c:tx>
          <c:overlay val="0"/>
        </c:title>
        <c:numFmt formatCode="General" sourceLinked="1"/>
        <c:majorTickMark val="out"/>
        <c:minorTickMark val="none"/>
        <c:tickLblPos val="nextTo"/>
        <c:crossAx val="508709888"/>
        <c:crosses val="autoZero"/>
        <c:crossBetween val="midCat"/>
      </c:valAx>
      <c:valAx>
        <c:axId val="508709888"/>
        <c:scaling>
          <c:orientation val="minMax"/>
        </c:scaling>
        <c:delete val="0"/>
        <c:axPos val="l"/>
        <c:majorGridlines/>
        <c:title>
          <c:tx>
            <c:rich>
              <a:bodyPr rot="-5400000" vert="horz"/>
              <a:lstStyle/>
              <a:p>
                <a:pPr>
                  <a:defRPr/>
                </a:pPr>
                <a:r>
                  <a:rPr lang="fr-FR"/>
                  <a:t>Masse Am+Pu (kg)</a:t>
                </a:r>
              </a:p>
            </c:rich>
          </c:tx>
          <c:overlay val="0"/>
        </c:title>
        <c:numFmt formatCode="0.00" sourceLinked="1"/>
        <c:majorTickMark val="out"/>
        <c:minorTickMark val="none"/>
        <c:tickLblPos val="nextTo"/>
        <c:crossAx val="508707968"/>
        <c:crosses val="autoZero"/>
        <c:crossBetween val="midCat"/>
      </c:valAx>
    </c:plotArea>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fr-FR"/>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7.7985902093137882E-2"/>
          <c:y val="2.5777857997809028E-2"/>
          <c:w val="0.88623847647295129"/>
          <c:h val="0.82203021382078423"/>
        </c:manualLayout>
      </c:layout>
      <c:areaChart>
        <c:grouping val="percentStacked"/>
        <c:varyColors val="0"/>
        <c:ser>
          <c:idx val="0"/>
          <c:order val="0"/>
          <c:tx>
            <c:strRef>
              <c:f>'[Eq de bateman avec flux.xlsm]Eq_de_Bateman_avec_RK1'!$I$1</c:f>
              <c:strCache>
                <c:ptCount val="1"/>
                <c:pt idx="0">
                  <c:v>N(Pu238)</c:v>
                </c:pt>
              </c:strCache>
            </c:strRef>
          </c:tx>
          <c:cat>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cat>
          <c:val>
            <c:numRef>
              <c:f>'[Eq de bateman avec flux.xlsm]Eq_de_Bateman_avec_RK1'!$I$2:$I$182</c:f>
              <c:numCache>
                <c:formatCode>0.00</c:formatCode>
                <c:ptCount val="181"/>
                <c:pt idx="0">
                  <c:v>19.041708027546772</c:v>
                </c:pt>
                <c:pt idx="1">
                  <c:v>18.750445451453256</c:v>
                </c:pt>
                <c:pt idx="2">
                  <c:v>18.463638037055841</c:v>
                </c:pt>
                <c:pt idx="3">
                  <c:v>18.181217638058474</c:v>
                </c:pt>
                <c:pt idx="4">
                  <c:v>17.903117150533038</c:v>
                </c:pt>
                <c:pt idx="5">
                  <c:v>17.629270496975245</c:v>
                </c:pt>
                <c:pt idx="6">
                  <c:v>17.35961261060443</c:v>
                </c:pt>
                <c:pt idx="7">
                  <c:v>17.094079419903494</c:v>
                </c:pt>
                <c:pt idx="8">
                  <c:v>16.832607833395311</c:v>
                </c:pt>
                <c:pt idx="9">
                  <c:v>16.575135724652014</c:v>
                </c:pt>
                <c:pt idx="10">
                  <c:v>16.32160191753357</c:v>
                </c:pt>
                <c:pt idx="11">
                  <c:v>16.071946171652137</c:v>
                </c:pt>
                <c:pt idx="12">
                  <c:v>15.826109168058776</c:v>
                </c:pt>
                <c:pt idx="13">
                  <c:v>15.584032495149099</c:v>
                </c:pt>
                <c:pt idx="14">
                  <c:v>15.345658634784485</c:v>
                </c:pt>
                <c:pt idx="15">
                  <c:v>15.110930948625604</c:v>
                </c:pt>
                <c:pt idx="16">
                  <c:v>14.879793664674983</c:v>
                </c:pt>
                <c:pt idx="17">
                  <c:v>14.652191864025403</c:v>
                </c:pt>
                <c:pt idx="18">
                  <c:v>14.428071467811014</c:v>
                </c:pt>
                <c:pt idx="19">
                  <c:v>14.20737922435803</c:v>
                </c:pt>
                <c:pt idx="20">
                  <c:v>13.990062696531973</c:v>
                </c:pt>
                <c:pt idx="21">
                  <c:v>13.776070249278455</c:v>
                </c:pt>
                <c:pt idx="22">
                  <c:v>13.565351037354532</c:v>
                </c:pt>
                <c:pt idx="23">
                  <c:v>13.357854993247727</c:v>
                </c:pt>
                <c:pt idx="24">
                  <c:v>13.15353281527984</c:v>
                </c:pt>
                <c:pt idx="25">
                  <c:v>12.952335955892716</c:v>
                </c:pt>
                <c:pt idx="26">
                  <c:v>12.754216610113208</c:v>
                </c:pt>
                <c:pt idx="27">
                  <c:v>12.559127704194568</c:v>
                </c:pt>
                <c:pt idx="28">
                  <c:v>12.367022884431588</c:v>
                </c:pt>
                <c:pt idx="29">
                  <c:v>12.177856506146821</c:v>
                </c:pt>
                <c:pt idx="30">
                  <c:v>11.991583622845265</c:v>
                </c:pt>
                <c:pt idx="31">
                  <c:v>11.80815997553495</c:v>
                </c:pt>
                <c:pt idx="32">
                  <c:v>11.627541982210865</c:v>
                </c:pt>
                <c:pt idx="33">
                  <c:v>11.449686727499738</c:v>
                </c:pt>
                <c:pt idx="34">
                  <c:v>11.274551952463229</c:v>
                </c:pt>
                <c:pt idx="35">
                  <c:v>11.102096044557069</c:v>
                </c:pt>
                <c:pt idx="36">
                  <c:v>10.932278027743799</c:v>
                </c:pt>
                <c:pt idx="37">
                  <c:v>10.765057552756744</c:v>
                </c:pt>
                <c:pt idx="38">
                  <c:v>10.600394887512904</c:v>
                </c:pt>
                <c:pt idx="39">
                  <c:v>10.438250907672492</c:v>
                </c:pt>
                <c:pt idx="40">
                  <c:v>10.27858708734288</c:v>
                </c:pt>
                <c:pt idx="41">
                  <c:v>10.121365489924724</c:v>
                </c:pt>
                <c:pt idx="42">
                  <c:v>9.9665487590981208</c:v>
                </c:pt>
                <c:pt idx="43">
                  <c:v>9.814100109946633</c:v>
                </c:pt>
                <c:pt idx="44">
                  <c:v>9.6639833202170831</c:v>
                </c:pt>
                <c:pt idx="45">
                  <c:v>9.5161627217130409</c:v>
                </c:pt>
                <c:pt idx="46">
                  <c:v>9.3706031918199493</c:v>
                </c:pt>
                <c:pt idx="47">
                  <c:v>9.2272701451598902</c:v>
                </c:pt>
                <c:pt idx="48">
                  <c:v>9.0861295253739929</c:v>
                </c:pt>
                <c:pt idx="49">
                  <c:v>8.947147797030544</c:v>
                </c:pt>
                <c:pt idx="50">
                  <c:v>8.8102919376568671</c:v>
                </c:pt>
                <c:pt idx="51">
                  <c:v>8.6755294298930892</c:v>
                </c:pt>
                <c:pt idx="52">
                  <c:v>8.5428282537659115</c:v>
                </c:pt>
                <c:pt idx="53">
                  <c:v>8.4121568790805767</c:v>
                </c:pt>
                <c:pt idx="54">
                  <c:v>8.2834842579291923</c:v>
                </c:pt>
                <c:pt idx="55">
                  <c:v>8.1567798173136641</c:v>
                </c:pt>
                <c:pt idx="56">
                  <c:v>8.0320134518814523</c:v>
                </c:pt>
                <c:pt idx="57">
                  <c:v>7.9091555167724579</c:v>
                </c:pt>
                <c:pt idx="58">
                  <c:v>7.788176820575309</c:v>
                </c:pt>
                <c:pt idx="59">
                  <c:v>7.6690486183913995</c:v>
                </c:pt>
                <c:pt idx="60">
                  <c:v>7.5517426050050114</c:v>
                </c:pt>
                <c:pt idx="61">
                  <c:v>7.4362309081579143</c:v>
                </c:pt>
                <c:pt idx="62">
                  <c:v>7.3224860819268329</c:v>
                </c:pt>
                <c:pt idx="63">
                  <c:v>7.2104811002022133</c:v>
                </c:pt>
                <c:pt idx="64">
                  <c:v>7.1001893502667395</c:v>
                </c:pt>
                <c:pt idx="65">
                  <c:v>6.9915846264720711</c:v>
                </c:pt>
                <c:pt idx="66">
                  <c:v>6.8846411240123064</c:v>
                </c:pt>
                <c:pt idx="67">
                  <c:v>6.7793334327926802</c:v>
                </c:pt>
                <c:pt idx="68">
                  <c:v>6.6756365313920512</c:v>
                </c:pt>
                <c:pt idx="69">
                  <c:v>6.5735257811177368</c:v>
                </c:pt>
                <c:pt idx="70">
                  <c:v>6.4729769201512894</c:v>
                </c:pt>
                <c:pt idx="71">
                  <c:v>6.3739660577838118</c:v>
                </c:pt>
                <c:pt idx="72">
                  <c:v>6.2764696687394554</c:v>
                </c:pt>
                <c:pt idx="73">
                  <c:v>6.180464587585746</c:v>
                </c:pt>
                <c:pt idx="74">
                  <c:v>6.0859280032294061</c:v>
                </c:pt>
                <c:pt idx="75">
                  <c:v>5.9928374534963718</c:v>
                </c:pt>
                <c:pt idx="76">
                  <c:v>5.9011708197947135</c:v>
                </c:pt>
                <c:pt idx="77">
                  <c:v>5.8109063218591928</c:v>
                </c:pt>
                <c:pt idx="78">
                  <c:v>5.7220225125762054</c:v>
                </c:pt>
                <c:pt idx="79">
                  <c:v>5.6344982728878845</c:v>
                </c:pt>
                <c:pt idx="80">
                  <c:v>5.5483128067741481</c:v>
                </c:pt>
                <c:pt idx="81">
                  <c:v>5.4634456363115058</c:v>
                </c:pt>
                <c:pt idx="82">
                  <c:v>5.3798765968074385</c:v>
                </c:pt>
                <c:pt idx="83">
                  <c:v>5.2975858320092124</c:v>
                </c:pt>
                <c:pt idx="84">
                  <c:v>5.2165537893859701</c:v>
                </c:pt>
                <c:pt idx="85">
                  <c:v>5.1367612154829922</c:v>
                </c:pt>
                <c:pt idx="86">
                  <c:v>5.0581891513470216</c:v>
                </c:pt>
                <c:pt idx="87">
                  <c:v>4.9808189280215558</c:v>
                </c:pt>
                <c:pt idx="88">
                  <c:v>4.9046321621110502</c:v>
                </c:pt>
                <c:pt idx="89">
                  <c:v>4.8296107514129671</c:v>
                </c:pt>
                <c:pt idx="90">
                  <c:v>4.755736870616639</c:v>
                </c:pt>
                <c:pt idx="91">
                  <c:v>4.6829929670679205</c:v>
                </c:pt>
                <c:pt idx="92">
                  <c:v>4.6113617565986278</c:v>
                </c:pt>
                <c:pt idx="93">
                  <c:v>4.5408262194197668</c:v>
                </c:pt>
                <c:pt idx="94">
                  <c:v>4.4713695960775812</c:v>
                </c:pt>
                <c:pt idx="95">
                  <c:v>4.4029753834714569</c:v>
                </c:pt>
                <c:pt idx="96">
                  <c:v>4.3356273309327342</c:v>
                </c:pt>
                <c:pt idx="97">
                  <c:v>4.2693094363635034</c:v>
                </c:pt>
                <c:pt idx="98">
                  <c:v>4.2040059424344562</c:v>
                </c:pt>
                <c:pt idx="99">
                  <c:v>4.1397013328408985</c:v>
                </c:pt>
                <c:pt idx="100">
                  <c:v>4.0763803286160298</c:v>
                </c:pt>
                <c:pt idx="101">
                  <c:v>4.0140278845006163</c:v>
                </c:pt>
                <c:pt idx="102">
                  <c:v>3.9526291853681901</c:v>
                </c:pt>
                <c:pt idx="103">
                  <c:v>3.8921696427049328</c:v>
                </c:pt>
                <c:pt idx="104">
                  <c:v>3.8326348911434014</c:v>
                </c:pt>
                <c:pt idx="105">
                  <c:v>3.7740107850492732</c:v>
                </c:pt>
                <c:pt idx="106">
                  <c:v>3.7162833951603012</c:v>
                </c:pt>
                <c:pt idx="107">
                  <c:v>3.6594390052766803</c:v>
                </c:pt>
                <c:pt idx="108">
                  <c:v>3.603464109002037</c:v>
                </c:pt>
                <c:pt idx="109">
                  <c:v>3.5483454065342692</c:v>
                </c:pt>
                <c:pt idx="110">
                  <c:v>3.4940698015054741</c:v>
                </c:pt>
                <c:pt idx="111">
                  <c:v>3.4406243978702125</c:v>
                </c:pt>
                <c:pt idx="112">
                  <c:v>3.3879964968413683</c:v>
                </c:pt>
                <c:pt idx="113">
                  <c:v>3.3361735938728811</c:v>
                </c:pt>
                <c:pt idx="114">
                  <c:v>3.285143375688627</c:v>
                </c:pt>
                <c:pt idx="115">
                  <c:v>3.2348937173567482</c:v>
                </c:pt>
                <c:pt idx="116">
                  <c:v>3.1854126794087336</c:v>
                </c:pt>
                <c:pt idx="117">
                  <c:v>3.1366885050025646</c:v>
                </c:pt>
                <c:pt idx="118">
                  <c:v>3.088709617129255</c:v>
                </c:pt>
                <c:pt idx="119">
                  <c:v>3.041464615862119</c:v>
                </c:pt>
                <c:pt idx="120">
                  <c:v>2.9949422756481145</c:v>
                </c:pt>
                <c:pt idx="121">
                  <c:v>2.9491315426406182</c:v>
                </c:pt>
                <c:pt idx="122">
                  <c:v>2.9040215320729992</c:v>
                </c:pt>
                <c:pt idx="123">
                  <c:v>2.8596015256723657</c:v>
                </c:pt>
                <c:pt idx="124">
                  <c:v>2.8158609691128715</c:v>
                </c:pt>
                <c:pt idx="125">
                  <c:v>2.7727894695079769</c:v>
                </c:pt>
                <c:pt idx="126">
                  <c:v>2.7303767929410672</c:v>
                </c:pt>
                <c:pt idx="127">
                  <c:v>2.6886128620338448</c:v>
                </c:pt>
                <c:pt idx="128">
                  <c:v>2.6474877535519128</c:v>
                </c:pt>
                <c:pt idx="129">
                  <c:v>2.6069916960469857</c:v>
                </c:pt>
                <c:pt idx="130">
                  <c:v>2.5671150675351644</c:v>
                </c:pt>
                <c:pt idx="131">
                  <c:v>2.5278483932107236</c:v>
                </c:pt>
                <c:pt idx="132">
                  <c:v>2.4891823431948699</c:v>
                </c:pt>
                <c:pt idx="133">
                  <c:v>2.4511077303189346</c:v>
                </c:pt>
                <c:pt idx="134">
                  <c:v>2.4136155079414761</c:v>
                </c:pt>
                <c:pt idx="135">
                  <c:v>2.3766967677987694</c:v>
                </c:pt>
                <c:pt idx="136">
                  <c:v>2.3403427378881769</c:v>
                </c:pt>
                <c:pt idx="137">
                  <c:v>2.3045447803838952</c:v>
                </c:pt>
                <c:pt idx="138">
                  <c:v>2.2692943895845801</c:v>
                </c:pt>
                <c:pt idx="139">
                  <c:v>2.2345831898923683</c:v>
                </c:pt>
                <c:pt idx="140">
                  <c:v>2.2004029338228097</c:v>
                </c:pt>
                <c:pt idx="141">
                  <c:v>2.1667455000452405</c:v>
                </c:pt>
                <c:pt idx="142">
                  <c:v>2.1336028914531311</c:v>
                </c:pt>
                <c:pt idx="143">
                  <c:v>2.1009672332639493</c:v>
                </c:pt>
                <c:pt idx="144">
                  <c:v>2.0688307711480891</c:v>
                </c:pt>
                <c:pt idx="145">
                  <c:v>2.0371858693864189</c:v>
                </c:pt>
                <c:pt idx="146">
                  <c:v>2.0060250090560108</c:v>
                </c:pt>
                <c:pt idx="147">
                  <c:v>1.9753407862436234</c:v>
                </c:pt>
                <c:pt idx="148">
                  <c:v>1.9451259102865095</c:v>
                </c:pt>
                <c:pt idx="149">
                  <c:v>1.9153732020401326</c:v>
                </c:pt>
                <c:pt idx="150">
                  <c:v>1.8860755921723813</c:v>
                </c:pt>
                <c:pt idx="151">
                  <c:v>1.8572261194838746</c:v>
                </c:pt>
                <c:pt idx="152">
                  <c:v>1.8288179292539601</c:v>
                </c:pt>
                <c:pt idx="153">
                  <c:v>1.8008442716120125</c:v>
                </c:pt>
                <c:pt idx="154">
                  <c:v>1.7732984999336439</c:v>
                </c:pt>
                <c:pt idx="155">
                  <c:v>1.7461740692614454</c:v>
                </c:pt>
                <c:pt idx="156">
                  <c:v>1.7194645347498867</c:v>
                </c:pt>
                <c:pt idx="157">
                  <c:v>1.6931635501340012</c:v>
                </c:pt>
                <c:pt idx="158">
                  <c:v>1.6672648662214948</c:v>
                </c:pt>
                <c:pt idx="159">
                  <c:v>1.6417623294079184</c:v>
                </c:pt>
                <c:pt idx="160">
                  <c:v>1.6166498802145544</c:v>
                </c:pt>
                <c:pt idx="161">
                  <c:v>1.5919215518486651</c:v>
                </c:pt>
                <c:pt idx="162">
                  <c:v>1.5675714687857665</c:v>
                </c:pt>
                <c:pt idx="163">
                  <c:v>1.5435938453735845</c:v>
                </c:pt>
                <c:pt idx="164">
                  <c:v>1.5199829844573682</c:v>
                </c:pt>
                <c:pt idx="165">
                  <c:v>1.4967332760262282</c:v>
                </c:pt>
                <c:pt idx="166">
                  <c:v>1.4738391958801811</c:v>
                </c:pt>
                <c:pt idx="167">
                  <c:v>1.4512953043175836</c:v>
                </c:pt>
                <c:pt idx="168">
                  <c:v>1.4290962448426432</c:v>
                </c:pt>
                <c:pt idx="169">
                  <c:v>1.4072367428926984</c:v>
                </c:pt>
                <c:pt idx="170">
                  <c:v>1.3857116045849673</c:v>
                </c:pt>
                <c:pt idx="171">
                  <c:v>1.3645157154824656</c:v>
                </c:pt>
                <c:pt idx="172">
                  <c:v>1.3436440393788009</c:v>
                </c:pt>
                <c:pt idx="173">
                  <c:v>1.323091617101555</c:v>
                </c:pt>
                <c:pt idx="174">
                  <c:v>1.3028535653339699</c:v>
                </c:pt>
                <c:pt idx="175">
                  <c:v>1.2829250754546573</c:v>
                </c:pt>
                <c:pt idx="176">
                  <c:v>1.2633014123950557</c:v>
                </c:pt>
                <c:pt idx="177">
                  <c:v>1.2439779135143638</c:v>
                </c:pt>
                <c:pt idx="178">
                  <c:v>1.2249499874916838</c:v>
                </c:pt>
                <c:pt idx="179">
                  <c:v>1.2062131132351095</c:v>
                </c:pt>
                <c:pt idx="180">
                  <c:v>1.1877628388075008</c:v>
                </c:pt>
              </c:numCache>
            </c:numRef>
          </c:val>
        </c:ser>
        <c:ser>
          <c:idx val="1"/>
          <c:order val="1"/>
          <c:tx>
            <c:strRef>
              <c:f>'[Eq de bateman avec flux.xlsm]Eq_de_Bateman_avec_RK1'!$K$1</c:f>
              <c:strCache>
                <c:ptCount val="1"/>
                <c:pt idx="0">
                  <c:v>N(Pu239)</c:v>
                </c:pt>
              </c:strCache>
            </c:strRef>
          </c:tx>
          <c:cat>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cat>
          <c:val>
            <c:numRef>
              <c:f>'[Eq de bateman avec flux.xlsm]Eq_de_Bateman_avec_RK1'!$K$2:$K$182</c:f>
              <c:numCache>
                <c:formatCode>0.00</c:formatCode>
                <c:ptCount val="181"/>
                <c:pt idx="0">
                  <c:v>3461.5820803761339</c:v>
                </c:pt>
                <c:pt idx="1">
                  <c:v>3456.2096630413403</c:v>
                </c:pt>
                <c:pt idx="2">
                  <c:v>3450.7823416090964</c:v>
                </c:pt>
                <c:pt idx="3">
                  <c:v>3445.3015491823753</c:v>
                </c:pt>
                <c:pt idx="4">
                  <c:v>3439.7686910504649</c:v>
                </c:pt>
                <c:pt idx="5">
                  <c:v>3434.1851452100532</c:v>
                </c:pt>
                <c:pt idx="6">
                  <c:v>3428.5522628766116</c:v>
                </c:pt>
                <c:pt idx="7">
                  <c:v>3422.8713689862557</c:v>
                </c:pt>
                <c:pt idx="8">
                  <c:v>3417.1437626882571</c:v>
                </c:pt>
                <c:pt idx="9">
                  <c:v>3411.3707178283858</c:v>
                </c:pt>
                <c:pt idx="10">
                  <c:v>3405.5534834232494</c:v>
                </c:pt>
                <c:pt idx="11">
                  <c:v>3399.6932841257981</c:v>
                </c:pt>
                <c:pt idx="12">
                  <c:v>3393.7913206821572</c:v>
                </c:pt>
                <c:pt idx="13">
                  <c:v>3387.8487703799547</c:v>
                </c:pt>
                <c:pt idx="14">
                  <c:v>3381.8667874882931</c:v>
                </c:pt>
                <c:pt idx="15">
                  <c:v>3375.8465036895295</c:v>
                </c:pt>
                <c:pt idx="16">
                  <c:v>3369.7890285030103</c:v>
                </c:pt>
                <c:pt idx="17">
                  <c:v>3363.695449700911</c:v>
                </c:pt>
                <c:pt idx="18">
                  <c:v>3357.5668337163315</c:v>
                </c:pt>
                <c:pt idx="19">
                  <c:v>3351.4042260437868</c:v>
                </c:pt>
                <c:pt idx="20">
                  <c:v>3345.2086516322356</c:v>
                </c:pt>
                <c:pt idx="21">
                  <c:v>3338.981115270788</c:v>
                </c:pt>
                <c:pt idx="22">
                  <c:v>3332.7226019672235</c:v>
                </c:pt>
                <c:pt idx="23">
                  <c:v>3326.4340773194576</c:v>
                </c:pt>
                <c:pt idx="24">
                  <c:v>3320.1164878800864</c:v>
                </c:pt>
                <c:pt idx="25">
                  <c:v>3313.7707615141376</c:v>
                </c:pt>
                <c:pt idx="26">
                  <c:v>3307.3978077501538</c:v>
                </c:pt>
                <c:pt idx="27">
                  <c:v>3300.9985181247334</c:v>
                </c:pt>
                <c:pt idx="28">
                  <c:v>3294.5737665206511</c:v>
                </c:pt>
                <c:pt idx="29">
                  <c:v>3288.1244094986737</c:v>
                </c:pt>
                <c:pt idx="30">
                  <c:v>3281.6512866231951</c:v>
                </c:pt>
                <c:pt idx="31">
                  <c:v>3275.1552207817972</c:v>
                </c:pt>
                <c:pt idx="32">
                  <c:v>3268.6370184988568</c:v>
                </c:pt>
                <c:pt idx="33">
                  <c:v>3262.0974702433068</c:v>
                </c:pt>
                <c:pt idx="34">
                  <c:v>3255.5373507306576</c:v>
                </c:pt>
                <c:pt idx="35">
                  <c:v>3248.95741921939</c:v>
                </c:pt>
                <c:pt idx="36">
                  <c:v>3242.3584198018202</c:v>
                </c:pt>
                <c:pt idx="37">
                  <c:v>3235.7410816895444</c:v>
                </c:pt>
                <c:pt idx="38">
                  <c:v>3229.1061194935592</c:v>
                </c:pt>
                <c:pt idx="39">
                  <c:v>3222.4542334991579</c:v>
                </c:pt>
                <c:pt idx="40">
                  <c:v>3215.7861099357037</c:v>
                </c:pt>
                <c:pt idx="41">
                  <c:v>3209.1024212413695</c:v>
                </c:pt>
                <c:pt idx="42">
                  <c:v>3202.4038263229404</c:v>
                </c:pt>
                <c:pt idx="43">
                  <c:v>3195.6909708107737</c:v>
                </c:pt>
                <c:pt idx="44">
                  <c:v>3188.9644873090006</c:v>
                </c:pt>
                <c:pt idx="45">
                  <c:v>3182.2249956410624</c:v>
                </c:pt>
                <c:pt idx="46">
                  <c:v>3175.4731030906673</c:v>
                </c:pt>
                <c:pt idx="47">
                  <c:v>3168.7094046382513</c:v>
                </c:pt>
                <c:pt idx="48">
                  <c:v>3161.9344831930289</c:v>
                </c:pt>
                <c:pt idx="49">
                  <c:v>3155.1489098207144</c:v>
                </c:pt>
                <c:pt idx="50">
                  <c:v>3148.3532439669953</c:v>
                </c:pt>
                <c:pt idx="51">
                  <c:v>3141.5480336768351</c:v>
                </c:pt>
                <c:pt idx="52">
                  <c:v>3134.733815809685</c:v>
                </c:pt>
                <c:pt idx="53">
                  <c:v>3127.9111162506802</c:v>
                </c:pt>
                <c:pt idx="54">
                  <c:v>3121.0804501178945</c:v>
                </c:pt>
                <c:pt idx="55">
                  <c:v>3114.2423219657271</c:v>
                </c:pt>
                <c:pt idx="56">
                  <c:v>3107.397225984495</c:v>
                </c:pt>
                <c:pt idx="57">
                  <c:v>3100.5456461962981</c:v>
                </c:pt>
                <c:pt idx="58">
                  <c:v>3093.6880566472314</c:v>
                </c:pt>
                <c:pt idx="59">
                  <c:v>3086.8249215960068</c:v>
                </c:pt>
                <c:pt idx="60">
                  <c:v>3079.9566956990561</c:v>
                </c:pt>
                <c:pt idx="61">
                  <c:v>3073.0838241921761</c:v>
                </c:pt>
                <c:pt idx="62">
                  <c:v>3066.2067430687857</c:v>
                </c:pt>
                <c:pt idx="63">
                  <c:v>3059.3258792548527</c:v>
                </c:pt>
                <c:pt idx="64">
                  <c:v>3052.4416507805549</c:v>
                </c:pt>
                <c:pt idx="65">
                  <c:v>3045.5544669487367</c:v>
                </c:pt>
                <c:pt idx="66">
                  <c:v>3038.6647285002196</c:v>
                </c:pt>
                <c:pt idx="67">
                  <c:v>3031.7728277760257</c:v>
                </c:pt>
                <c:pt idx="68">
                  <c:v>3024.8791488765714</c:v>
                </c:pt>
                <c:pt idx="69">
                  <c:v>3017.9840678178884</c:v>
                </c:pt>
                <c:pt idx="70">
                  <c:v>3011.0879526849267</c:v>
                </c:pt>
                <c:pt idx="71">
                  <c:v>3004.1911637819931</c:v>
                </c:pt>
                <c:pt idx="72">
                  <c:v>2997.2940537803815</c:v>
                </c:pt>
                <c:pt idx="73">
                  <c:v>2990.3969678632434</c:v>
                </c:pt>
                <c:pt idx="74">
                  <c:v>2983.5002438677525</c:v>
                </c:pt>
                <c:pt idx="75">
                  <c:v>2976.6042124246133</c:v>
                </c:pt>
                <c:pt idx="76">
                  <c:v>2969.7091970949637</c:v>
                </c:pt>
                <c:pt idx="77">
                  <c:v>2962.8155145047172</c:v>
                </c:pt>
                <c:pt idx="78">
                  <c:v>2955.9234744763962</c:v>
                </c:pt>
                <c:pt idx="79">
                  <c:v>2949.033380158503</c:v>
                </c:pt>
                <c:pt idx="80">
                  <c:v>2942.1455281524682</c:v>
                </c:pt>
                <c:pt idx="81">
                  <c:v>2935.2602086372317</c:v>
                </c:pt>
                <c:pt idx="82">
                  <c:v>2928.3777054914913</c:v>
                </c:pt>
                <c:pt idx="83">
                  <c:v>2921.4982964136666</c:v>
                </c:pt>
                <c:pt idx="84">
                  <c:v>2914.6222530396217</c:v>
                </c:pt>
                <c:pt idx="85">
                  <c:v>2907.7498410581848</c:v>
                </c:pt>
                <c:pt idx="86">
                  <c:v>2900.8813203245086</c:v>
                </c:pt>
                <c:pt idx="87">
                  <c:v>2894.0169449713126</c:v>
                </c:pt>
                <c:pt idx="88">
                  <c:v>2887.1569635180417</c:v>
                </c:pt>
                <c:pt idx="89">
                  <c:v>2880.3016189779864</c:v>
                </c:pt>
                <c:pt idx="90">
                  <c:v>2873.4511489633965</c:v>
                </c:pt>
                <c:pt idx="91">
                  <c:v>2866.6057857886317</c:v>
                </c:pt>
                <c:pt idx="92">
                  <c:v>2859.7657565713812</c:v>
                </c:pt>
                <c:pt idx="93">
                  <c:v>2852.9312833319877</c:v>
                </c:pt>
                <c:pt idx="94">
                  <c:v>2846.1025830909171</c:v>
                </c:pt>
                <c:pt idx="95">
                  <c:v>2839.2798679644006</c:v>
                </c:pt>
                <c:pt idx="96">
                  <c:v>2832.4633452582893</c:v>
                </c:pt>
                <c:pt idx="97">
                  <c:v>2825.6532175601519</c:v>
                </c:pt>
                <c:pt idx="98">
                  <c:v>2818.8496828296484</c:v>
                </c:pt>
                <c:pt idx="99">
                  <c:v>2812.0529344872111</c:v>
                </c:pt>
                <c:pt idx="100">
                  <c:v>2805.2631615010691</c:v>
                </c:pt>
                <c:pt idx="101">
                  <c:v>2798.4805484726394</c:v>
                </c:pt>
                <c:pt idx="102">
                  <c:v>2791.705275720321</c:v>
                </c:pt>
                <c:pt idx="103">
                  <c:v>2784.9375193617216</c:v>
                </c:pt>
                <c:pt idx="104">
                  <c:v>2778.1774513943424</c:v>
                </c:pt>
                <c:pt idx="105">
                  <c:v>2771.4252397747514</c:v>
                </c:pt>
                <c:pt idx="106">
                  <c:v>2764.6810484962766</c:v>
                </c:pt>
                <c:pt idx="107">
                  <c:v>2757.9450376652412</c:v>
                </c:pt>
                <c:pt idx="108">
                  <c:v>2751.2173635757717</c:v>
                </c:pt>
                <c:pt idx="109">
                  <c:v>2744.4981787832048</c:v>
                </c:pt>
                <c:pt idx="110">
                  <c:v>2737.7876321761191</c:v>
                </c:pt>
                <c:pt idx="111">
                  <c:v>2731.085869047015</c:v>
                </c:pt>
                <c:pt idx="112">
                  <c:v>2724.3930311616728</c:v>
                </c:pt>
                <c:pt idx="113">
                  <c:v>2717.7092568272092</c:v>
                </c:pt>
                <c:pt idx="114">
                  <c:v>2711.0346809588586</c:v>
                </c:pt>
                <c:pt idx="115">
                  <c:v>2704.3694351455019</c:v>
                </c:pt>
                <c:pt idx="116">
                  <c:v>2697.7136477139684</c:v>
                </c:pt>
                <c:pt idx="117">
                  <c:v>2691.0674437921289</c:v>
                </c:pt>
                <c:pt idx="118">
                  <c:v>2684.4309453708102</c:v>
                </c:pt>
                <c:pt idx="119">
                  <c:v>2677.8042713645441</c:v>
                </c:pt>
                <c:pt idx="120">
                  <c:v>2671.1875376711791</c:v>
                </c:pt>
                <c:pt idx="121">
                  <c:v>2664.580857230374</c:v>
                </c:pt>
                <c:pt idx="122">
                  <c:v>2657.9843400809932</c:v>
                </c:pt>
                <c:pt idx="123">
                  <c:v>2651.398093417426</c:v>
                </c:pt>
                <c:pt idx="124">
                  <c:v>2644.8222216448476</c:v>
                </c:pt>
                <c:pt idx="125">
                  <c:v>2638.2568264334454</c:v>
                </c:pt>
                <c:pt idx="126">
                  <c:v>2631.7020067716257</c:v>
                </c:pt>
                <c:pt idx="127">
                  <c:v>2625.1578590182216</c:v>
                </c:pt>
                <c:pt idx="128">
                  <c:v>2618.624476953722</c:v>
                </c:pt>
                <c:pt idx="129">
                  <c:v>2612.101951830537</c:v>
                </c:pt>
                <c:pt idx="130">
                  <c:v>2605.5903724223208</c:v>
                </c:pt>
                <c:pt idx="131">
                  <c:v>2599.0898250723685</c:v>
                </c:pt>
                <c:pt idx="132">
                  <c:v>2592.6003937411019</c:v>
                </c:pt>
                <c:pt idx="133">
                  <c:v>2586.1221600526655</c:v>
                </c:pt>
                <c:pt idx="134">
                  <c:v>2579.6552033406451</c:v>
                </c:pt>
                <c:pt idx="135">
                  <c:v>2573.1996006929289</c:v>
                </c:pt>
                <c:pt idx="136">
                  <c:v>2566.7554269957245</c:v>
                </c:pt>
                <c:pt idx="137">
                  <c:v>2560.3227549767494</c:v>
                </c:pt>
                <c:pt idx="138">
                  <c:v>2553.9016552476082</c:v>
                </c:pt>
                <c:pt idx="139">
                  <c:v>2547.4921963453749</c:v>
                </c:pt>
                <c:pt idx="140">
                  <c:v>2541.0944447733909</c:v>
                </c:pt>
                <c:pt idx="141">
                  <c:v>2534.708465041299</c:v>
                </c:pt>
                <c:pt idx="142">
                  <c:v>2528.3343197043214</c:v>
                </c:pt>
                <c:pt idx="143">
                  <c:v>2521.9720694017997</c:v>
                </c:pt>
                <c:pt idx="144">
                  <c:v>2515.6217728950105</c:v>
                </c:pt>
                <c:pt idx="145">
                  <c:v>2509.2834871042687</c:v>
                </c:pt>
                <c:pt idx="146">
                  <c:v>2502.9572671453329</c:v>
                </c:pt>
                <c:pt idx="147">
                  <c:v>2496.6431663651256</c:v>
                </c:pt>
                <c:pt idx="148">
                  <c:v>2490.3412363767789</c:v>
                </c:pt>
                <c:pt idx="149">
                  <c:v>2484.0515270940236</c:v>
                </c:pt>
                <c:pt idx="150">
                  <c:v>2477.7740867649291</c:v>
                </c:pt>
                <c:pt idx="151">
                  <c:v>2471.5089620050067</c:v>
                </c:pt>
                <c:pt idx="152">
                  <c:v>2465.2561978296908</c:v>
                </c:pt>
                <c:pt idx="153">
                  <c:v>2459.0158376862078</c:v>
                </c:pt>
                <c:pt idx="154">
                  <c:v>2452.7879234848438</c:v>
                </c:pt>
                <c:pt idx="155">
                  <c:v>2446.5724956296235</c:v>
                </c:pt>
                <c:pt idx="156">
                  <c:v>2440.3695930484105</c:v>
                </c:pt>
                <c:pt idx="157">
                  <c:v>2434.1792532224395</c:v>
                </c:pt>
                <c:pt idx="158">
                  <c:v>2428.0015122152931</c:v>
                </c:pt>
                <c:pt idx="159">
                  <c:v>2421.836404701331</c:v>
                </c:pt>
                <c:pt idx="160">
                  <c:v>2415.6839639935824</c:v>
                </c:pt>
                <c:pt idx="161">
                  <c:v>2409.5442220711129</c:v>
                </c:pt>
                <c:pt idx="162">
                  <c:v>2403.4172096058742</c:v>
                </c:pt>
                <c:pt idx="163">
                  <c:v>2397.3029559890479</c:v>
                </c:pt>
                <c:pt idx="164">
                  <c:v>2391.2014893568908</c:v>
                </c:pt>
                <c:pt idx="165">
                  <c:v>2385.1128366160942</c:v>
                </c:pt>
                <c:pt idx="166">
                  <c:v>2379.0370234686607</c:v>
                </c:pt>
                <c:pt idx="167">
                  <c:v>2372.9740744363139</c:v>
                </c:pt>
                <c:pt idx="168">
                  <c:v>2366.9240128844472</c:v>
                </c:pt>
                <c:pt idx="169">
                  <c:v>2360.8868610456166</c:v>
                </c:pt>
                <c:pt idx="170">
                  <c:v>2354.8626400425928</c:v>
                </c:pt>
                <c:pt idx="171">
                  <c:v>2348.8513699109767</c:v>
                </c:pt>
                <c:pt idx="172">
                  <c:v>2342.8530696213852</c:v>
                </c:pt>
                <c:pt idx="173">
                  <c:v>2336.8677571012204</c:v>
                </c:pt>
                <c:pt idx="174">
                  <c:v>2330.8954492560238</c:v>
                </c:pt>
                <c:pt idx="175">
                  <c:v>2324.9361619904294</c:v>
                </c:pt>
                <c:pt idx="176">
                  <c:v>2318.9899102287172</c:v>
                </c:pt>
                <c:pt idx="177">
                  <c:v>2313.0567079349803</c:v>
                </c:pt>
                <c:pt idx="178">
                  <c:v>2307.1365681329075</c:v>
                </c:pt>
                <c:pt idx="179">
                  <c:v>2301.2295029251932</c:v>
                </c:pt>
                <c:pt idx="180">
                  <c:v>2295.3355235125787</c:v>
                </c:pt>
              </c:numCache>
            </c:numRef>
          </c:val>
        </c:ser>
        <c:ser>
          <c:idx val="2"/>
          <c:order val="2"/>
          <c:tx>
            <c:strRef>
              <c:f>'[Eq de bateman avec flux.xlsm]Eq_de_Bateman_avec_RK1'!$M$1</c:f>
              <c:strCache>
                <c:ptCount val="1"/>
                <c:pt idx="0">
                  <c:v>N(Pu240)</c:v>
                </c:pt>
              </c:strCache>
            </c:strRef>
          </c:tx>
          <c:cat>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cat>
          <c:val>
            <c:numRef>
              <c:f>'[Eq de bateman avec flux.xlsm]Eq_de_Bateman_avec_RK1'!$M$2:$M$182</c:f>
              <c:numCache>
                <c:formatCode>0.00</c:formatCode>
                <c:ptCount val="181"/>
                <c:pt idx="0">
                  <c:v>1154.5288235649409</c:v>
                </c:pt>
                <c:pt idx="1">
                  <c:v>1159.4273122240702</c:v>
                </c:pt>
                <c:pt idx="2">
                  <c:v>1164.2697147419174</c:v>
                </c:pt>
                <c:pt idx="3">
                  <c:v>1169.056227166305</c:v>
                </c:pt>
                <c:pt idx="4">
                  <c:v>1173.7870496161356</c:v>
                </c:pt>
                <c:pt idx="5">
                  <c:v>1178.462386145304</c:v>
                </c:pt>
                <c:pt idx="6">
                  <c:v>1183.0824446095935</c:v>
                </c:pt>
                <c:pt idx="7">
                  <c:v>1187.6474365364954</c:v>
                </c:pt>
                <c:pt idx="8">
                  <c:v>1192.1575769978961</c:v>
                </c:pt>
                <c:pt idx="9">
                  <c:v>1196.6130844855725</c:v>
                </c:pt>
                <c:pt idx="10">
                  <c:v>1201.014180789444</c:v>
                </c:pt>
                <c:pt idx="11">
                  <c:v>1205.3610908785229</c:v>
                </c:pt>
                <c:pt idx="12">
                  <c:v>1209.6540427845123</c:v>
                </c:pt>
                <c:pt idx="13">
                  <c:v>1213.8932674879975</c:v>
                </c:pt>
                <c:pt idx="14">
                  <c:v>1218.0789988071806</c:v>
                </c:pt>
                <c:pt idx="15">
                  <c:v>1222.2114732891077</c:v>
                </c:pt>
                <c:pt idx="16">
                  <c:v>1226.290930103338</c:v>
                </c:pt>
                <c:pt idx="17">
                  <c:v>1230.3176109380088</c:v>
                </c:pt>
                <c:pt idx="18">
                  <c:v>1234.2917598982451</c:v>
                </c:pt>
                <c:pt idx="19">
                  <c:v>1238.2136234068719</c:v>
                </c:pt>
                <c:pt idx="20">
                  <c:v>1242.083450107378</c:v>
                </c:pt>
                <c:pt idx="21">
                  <c:v>1245.9014907690919</c:v>
                </c:pt>
                <c:pt idx="22">
                  <c:v>1249.6679981945204</c:v>
                </c:pt>
                <c:pt idx="23">
                  <c:v>1253.3832271288106</c:v>
                </c:pt>
                <c:pt idx="24">
                  <c:v>1257.047434171292</c:v>
                </c:pt>
                <c:pt idx="25">
                  <c:v>1260.660877689055</c:v>
                </c:pt>
                <c:pt idx="26">
                  <c:v>1264.2238177325276</c:v>
                </c:pt>
                <c:pt idx="27">
                  <c:v>1267.7365159530098</c:v>
                </c:pt>
                <c:pt idx="28">
                  <c:v>1271.1992355221246</c:v>
                </c:pt>
                <c:pt idx="29">
                  <c:v>1274.6122410531495</c:v>
                </c:pt>
                <c:pt idx="30">
                  <c:v>1277.9757985241897</c:v>
                </c:pt>
                <c:pt idx="31">
                  <c:v>1281.2901752031548</c:v>
                </c:pt>
                <c:pt idx="32">
                  <c:v>1284.555639574505</c:v>
                </c:pt>
                <c:pt idx="33">
                  <c:v>1287.7724612677289</c:v>
                </c:pt>
                <c:pt idx="34">
                  <c:v>1290.9409109875203</c:v>
                </c:pt>
                <c:pt idx="35">
                  <c:v>1294.0612604456169</c:v>
                </c:pt>
                <c:pt idx="36">
                  <c:v>1297.1337822942698</c:v>
                </c:pt>
                <c:pt idx="37">
                  <c:v>1300.1587500613093</c:v>
                </c:pt>
                <c:pt idx="38">
                  <c:v>1303.1364380867753</c:v>
                </c:pt>
                <c:pt idx="39">
                  <c:v>1306.0671214610804</c:v>
                </c:pt>
                <c:pt idx="40">
                  <c:v>1308.9510759646739</c:v>
                </c:pt>
                <c:pt idx="41">
                  <c:v>1311.7885780091783</c:v>
                </c:pt>
                <c:pt idx="42">
                  <c:v>1314.5799045799654</c:v>
                </c:pt>
                <c:pt idx="43">
                  <c:v>1317.3253331801445</c:v>
                </c:pt>
                <c:pt idx="44">
                  <c:v>1320.0251417759346</c:v>
                </c:pt>
                <c:pt idx="45">
                  <c:v>1322.6796087433895</c:v>
                </c:pt>
                <c:pt idx="46">
                  <c:v>1325.2890128164518</c:v>
                </c:pt>
                <c:pt idx="47">
                  <c:v>1327.8536330363047</c:v>
                </c:pt>
                <c:pt idx="48">
                  <c:v>1330.3737487019991</c:v>
                </c:pt>
                <c:pt idx="49">
                  <c:v>1332.8496393223259</c:v>
                </c:pt>
                <c:pt idx="50">
                  <c:v>1335.2815845689104</c:v>
                </c:pt>
                <c:pt idx="51">
                  <c:v>1337.6698642305039</c:v>
                </c:pt>
                <c:pt idx="52">
                  <c:v>1340.0147581684455</c:v>
                </c:pt>
                <c:pt idx="53">
                  <c:v>1342.3165462732723</c:v>
                </c:pt>
                <c:pt idx="54">
                  <c:v>1344.5755084224525</c:v>
                </c:pt>
                <c:pt idx="55">
                  <c:v>1346.7919244392203</c:v>
                </c:pt>
                <c:pt idx="56">
                  <c:v>1348.9660740524878</c:v>
                </c:pt>
                <c:pt idx="57">
                  <c:v>1351.0982368578111</c:v>
                </c:pt>
                <c:pt idx="58">
                  <c:v>1353.1886922793926</c:v>
                </c:pt>
                <c:pt idx="59">
                  <c:v>1355.2377195330926</c:v>
                </c:pt>
                <c:pt idx="60">
                  <c:v>1357.2455975904331</c:v>
                </c:pt>
                <c:pt idx="61">
                  <c:v>1359.2126051435719</c:v>
                </c:pt>
                <c:pt idx="62">
                  <c:v>1361.1390205712255</c:v>
                </c:pt>
                <c:pt idx="63">
                  <c:v>1363.0251219055233</c:v>
                </c:pt>
                <c:pt idx="64">
                  <c:v>1364.8711867997717</c:v>
                </c:pt>
                <c:pt idx="65">
                  <c:v>1366.6774924971101</c:v>
                </c:pt>
                <c:pt idx="66">
                  <c:v>1368.4443158000379</c:v>
                </c:pt>
                <c:pt idx="67">
                  <c:v>1370.1719330407991</c:v>
                </c:pt>
                <c:pt idx="68">
                  <c:v>1371.8606200525999</c:v>
                </c:pt>
                <c:pt idx="69">
                  <c:v>1373.5106521416465</c:v>
                </c:pt>
                <c:pt idx="70">
                  <c:v>1375.1223040599839</c:v>
                </c:pt>
                <c:pt idx="71">
                  <c:v>1376.6958499791197</c:v>
                </c:pt>
                <c:pt idx="72">
                  <c:v>1378.2315634644142</c:v>
                </c:pt>
                <c:pt idx="73">
                  <c:v>1379.7297174502226</c:v>
                </c:pt>
                <c:pt idx="74">
                  <c:v>1381.1905842157726</c:v>
                </c:pt>
                <c:pt idx="75">
                  <c:v>1382.6144353617613</c:v>
                </c:pt>
                <c:pt idx="76">
                  <c:v>1384.0015417876566</c:v>
                </c:pt>
                <c:pt idx="77">
                  <c:v>1385.3521736696878</c:v>
                </c:pt>
                <c:pt idx="78">
                  <c:v>1386.6666004395092</c:v>
                </c:pt>
                <c:pt idx="79">
                  <c:v>1387.945090763526</c:v>
                </c:pt>
                <c:pt idx="80">
                  <c:v>1389.1879125228631</c:v>
                </c:pt>
                <c:pt idx="81">
                  <c:v>1390.3953327939678</c:v>
                </c:pt>
                <c:pt idx="82">
                  <c:v>1391.5676178298288</c:v>
                </c:pt>
                <c:pt idx="83">
                  <c:v>1392.7050330418008</c:v>
                </c:pt>
                <c:pt idx="84">
                  <c:v>1393.80784298202</c:v>
                </c:pt>
                <c:pt idx="85">
                  <c:v>1394.8763113263988</c:v>
                </c:pt>
                <c:pt idx="86">
                  <c:v>1395.910700858185</c:v>
                </c:pt>
                <c:pt idx="87">
                  <c:v>1396.9112734520768</c:v>
                </c:pt>
                <c:pt idx="88">
                  <c:v>1397.8782900588767</c:v>
                </c:pt>
                <c:pt idx="89">
                  <c:v>1398.812010690677</c:v>
                </c:pt>
                <c:pt idx="90">
                  <c:v>1399.7126944065617</c:v>
                </c:pt>
                <c:pt idx="91">
                  <c:v>1400.580599298816</c:v>
                </c:pt>
                <c:pt idx="92">
                  <c:v>1401.41598247963</c:v>
                </c:pt>
                <c:pt idx="93">
                  <c:v>1402.2191000682872</c:v>
                </c:pt>
                <c:pt idx="94">
                  <c:v>1402.9902071788263</c:v>
                </c:pt>
                <c:pt idx="95">
                  <c:v>1403.729557908166</c:v>
                </c:pt>
                <c:pt idx="96">
                  <c:v>1404.4374053246827</c:v>
                </c:pt>
                <c:pt idx="97">
                  <c:v>1405.1140014572293</c:v>
                </c:pt>
                <c:pt idx="98">
                  <c:v>1405.7595972845886</c:v>
                </c:pt>
                <c:pt idx="99">
                  <c:v>1406.3744427253475</c:v>
                </c:pt>
                <c:pt idx="100">
                  <c:v>1406.9587866281861</c:v>
                </c:pt>
                <c:pt idx="101">
                  <c:v>1407.5128767625686</c:v>
                </c:pt>
                <c:pt idx="102">
                  <c:v>1408.0369598098312</c:v>
                </c:pt>
                <c:pt idx="103">
                  <c:v>1408.5312813546541</c:v>
                </c:pt>
                <c:pt idx="104">
                  <c:v>1408.9960858769109</c:v>
                </c:pt>
                <c:pt idx="105">
                  <c:v>1409.4316167438865</c:v>
                </c:pt>
                <c:pt idx="106">
                  <c:v>1409.8381162028538</c:v>
                </c:pt>
                <c:pt idx="107">
                  <c:v>1410.2158253740038</c:v>
                </c:pt>
                <c:pt idx="108">
                  <c:v>1410.5649842437172</c:v>
                </c:pt>
                <c:pt idx="109">
                  <c:v>1410.885831658172</c:v>
                </c:pt>
                <c:pt idx="110">
                  <c:v>1411.1786053172798</c:v>
                </c:pt>
                <c:pt idx="111">
                  <c:v>1411.4435417689401</c:v>
                </c:pt>
                <c:pt idx="112">
                  <c:v>1411.6808764036089</c:v>
                </c:pt>
                <c:pt idx="113">
                  <c:v>1411.8908434491714</c:v>
                </c:pt>
                <c:pt idx="114">
                  <c:v>1412.0736759661133</c:v>
                </c:pt>
                <c:pt idx="115">
                  <c:v>1412.2296058429824</c:v>
                </c:pt>
                <c:pt idx="116">
                  <c:v>1412.3588637921343</c:v>
                </c:pt>
                <c:pt idx="117">
                  <c:v>1412.4616793457558</c:v>
                </c:pt>
                <c:pt idx="118">
                  <c:v>1412.5382808521588</c:v>
                </c:pt>
                <c:pt idx="119">
                  <c:v>1412.5888954723378</c:v>
                </c:pt>
                <c:pt idx="120">
                  <c:v>1412.6137491767856</c:v>
                </c:pt>
                <c:pt idx="121">
                  <c:v>1412.6130667425605</c:v>
                </c:pt>
                <c:pt idx="122">
                  <c:v>1412.5870717505984</c:v>
                </c:pt>
                <c:pt idx="123">
                  <c:v>1412.5359865832654</c:v>
                </c:pt>
                <c:pt idx="124">
                  <c:v>1412.4600324221428</c:v>
                </c:pt>
                <c:pt idx="125">
                  <c:v>1412.3594292460405</c:v>
                </c:pt>
                <c:pt idx="126">
                  <c:v>1412.2343958292327</c:v>
                </c:pt>
                <c:pt idx="127">
                  <c:v>1412.0851497399096</c:v>
                </c:pt>
                <c:pt idx="128">
                  <c:v>1411.9119073388415</c:v>
                </c:pt>
                <c:pt idx="129">
                  <c:v>1411.7148837782479</c:v>
                </c:pt>
                <c:pt idx="130">
                  <c:v>1411.4942930008679</c:v>
                </c:pt>
                <c:pt idx="131">
                  <c:v>1411.2503477392258</c:v>
                </c:pt>
                <c:pt idx="132">
                  <c:v>1410.9832595150888</c:v>
                </c:pt>
                <c:pt idx="133">
                  <c:v>1410.6932386391086</c:v>
                </c:pt>
                <c:pt idx="134">
                  <c:v>1410.3804942106465</c:v>
                </c:pt>
                <c:pt idx="135">
                  <c:v>1410.0452341177727</c:v>
                </c:pt>
                <c:pt idx="136">
                  <c:v>1409.6876650374393</c:v>
                </c:pt>
                <c:pt idx="137">
                  <c:v>1409.3079924358192</c:v>
                </c:pt>
                <c:pt idx="138">
                  <c:v>1408.9064205688096</c:v>
                </c:pt>
                <c:pt idx="139">
                  <c:v>1408.4831524826932</c:v>
                </c:pt>
                <c:pt idx="140">
                  <c:v>1408.0383900149541</c:v>
                </c:pt>
                <c:pt idx="141">
                  <c:v>1407.572333795244</c:v>
                </c:pt>
                <c:pt idx="142">
                  <c:v>1407.0851832464962</c:v>
                </c:pt>
                <c:pt idx="143">
                  <c:v>1406.5771365861797</c:v>
                </c:pt>
                <c:pt idx="144">
                  <c:v>1406.0483908276935</c:v>
                </c:pt>
                <c:pt idx="145">
                  <c:v>1405.4991417818958</c:v>
                </c:pt>
                <c:pt idx="146">
                  <c:v>1404.9295840587629</c:v>
                </c:pt>
                <c:pt idx="147">
                  <c:v>1404.3399110691776</c:v>
                </c:pt>
                <c:pt idx="148">
                  <c:v>1403.7303150268397</c:v>
                </c:pt>
                <c:pt idx="149">
                  <c:v>1403.100986950298</c:v>
                </c:pt>
                <c:pt idx="150">
                  <c:v>1402.4521166650991</c:v>
                </c:pt>
                <c:pt idx="151">
                  <c:v>1401.7838928060494</c:v>
                </c:pt>
                <c:pt idx="152">
                  <c:v>1401.0965028195887</c:v>
                </c:pt>
                <c:pt idx="153">
                  <c:v>1400.3901329662701</c:v>
                </c:pt>
                <c:pt idx="154">
                  <c:v>1399.6649683233445</c:v>
                </c:pt>
                <c:pt idx="155">
                  <c:v>1398.9211927874455</c:v>
                </c:pt>
                <c:pt idx="156">
                  <c:v>1398.1589890773739</c:v>
                </c:pt>
                <c:pt idx="157">
                  <c:v>1397.3785387369758</c:v>
                </c:pt>
                <c:pt idx="158">
                  <c:v>1396.5800221381137</c:v>
                </c:pt>
                <c:pt idx="159">
                  <c:v>1395.7636184837272</c:v>
                </c:pt>
                <c:pt idx="160">
                  <c:v>1394.9295058109803</c:v>
                </c:pt>
                <c:pt idx="161">
                  <c:v>1394.077860994493</c:v>
                </c:pt>
                <c:pt idx="162">
                  <c:v>1393.2088597496536</c:v>
                </c:pt>
                <c:pt idx="163">
                  <c:v>1392.322676636011</c:v>
                </c:pt>
                <c:pt idx="164">
                  <c:v>1391.4194850607425</c:v>
                </c:pt>
                <c:pt idx="165">
                  <c:v>1390.4994572821963</c:v>
                </c:pt>
                <c:pt idx="166">
                  <c:v>1389.5627644135041</c:v>
                </c:pt>
                <c:pt idx="167">
                  <c:v>1388.6095764262643</c:v>
                </c:pt>
                <c:pt idx="168">
                  <c:v>1387.6400621542923</c:v>
                </c:pt>
                <c:pt idx="169">
                  <c:v>1386.6543892974332</c:v>
                </c:pt>
                <c:pt idx="170">
                  <c:v>1385.6527244254394</c:v>
                </c:pt>
                <c:pt idx="171">
                  <c:v>1384.6352329819067</c:v>
                </c:pt>
                <c:pt idx="172">
                  <c:v>1383.6020792882698</c:v>
                </c:pt>
                <c:pt idx="173">
                  <c:v>1382.5534265478527</c:v>
                </c:pt>
                <c:pt idx="174">
                  <c:v>1381.4894368499743</c:v>
                </c:pt>
                <c:pt idx="175">
                  <c:v>1380.4102711741048</c:v>
                </c:pt>
                <c:pt idx="176">
                  <c:v>1379.3160893940735</c:v>
                </c:pt>
                <c:pt idx="177">
                  <c:v>1378.2070502823246</c:v>
                </c:pt>
                <c:pt idx="178">
                  <c:v>1377.0833115142188</c:v>
                </c:pt>
                <c:pt idx="179">
                  <c:v>1375.9450296723796</c:v>
                </c:pt>
                <c:pt idx="180">
                  <c:v>1374.7923602510837</c:v>
                </c:pt>
              </c:numCache>
            </c:numRef>
          </c:val>
        </c:ser>
        <c:ser>
          <c:idx val="3"/>
          <c:order val="3"/>
          <c:tx>
            <c:strRef>
              <c:f>'[Eq de bateman avec flux.xlsm]Eq_de_Bateman_avec_RK1'!$O$1</c:f>
              <c:strCache>
                <c:ptCount val="1"/>
                <c:pt idx="0">
                  <c:v>N(Pu241)</c:v>
                </c:pt>
              </c:strCache>
            </c:strRef>
          </c:tx>
          <c:cat>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cat>
          <c:val>
            <c:numRef>
              <c:f>'[Eq de bateman avec flux.xlsm]Eq_de_Bateman_avec_RK1'!$O$2:$O$182</c:f>
              <c:numCache>
                <c:formatCode>0.00</c:formatCode>
                <c:ptCount val="181"/>
                <c:pt idx="0">
                  <c:v>241.52903340204062</c:v>
                </c:pt>
                <c:pt idx="1">
                  <c:v>239.13606682510991</c:v>
                </c:pt>
                <c:pt idx="2">
                  <c:v>236.82893777726181</c:v>
                </c:pt>
                <c:pt idx="3">
                  <c:v>234.60502213411706</c:v>
                </c:pt>
                <c:pt idx="4">
                  <c:v>232.46177021797669</c:v>
                </c:pt>
                <c:pt idx="5">
                  <c:v>230.39670472239567</c:v>
                </c:pt>
                <c:pt idx="6">
                  <c:v>228.40741869452955</c:v>
                </c:pt>
                <c:pt idx="7">
                  <c:v>226.4915735736426</c:v>
                </c:pt>
                <c:pt idx="8">
                  <c:v>224.64689728421124</c:v>
                </c:pt>
                <c:pt idx="9">
                  <c:v>222.87118238210053</c:v>
                </c:pt>
                <c:pt idx="10">
                  <c:v>221.16228425233359</c:v>
                </c:pt>
                <c:pt idx="11">
                  <c:v>219.51811935701539</c:v>
                </c:pt>
                <c:pt idx="12">
                  <c:v>217.9366635320126</c:v>
                </c:pt>
                <c:pt idx="13">
                  <c:v>216.41595033103025</c:v>
                </c:pt>
                <c:pt idx="14">
                  <c:v>214.95406941576371</c:v>
                </c:pt>
                <c:pt idx="15">
                  <c:v>213.54916499084192</c:v>
                </c:pt>
                <c:pt idx="16">
                  <c:v>212.19943428231281</c:v>
                </c:pt>
                <c:pt idx="17">
                  <c:v>210.90312605845784</c:v>
                </c:pt>
                <c:pt idx="18">
                  <c:v>209.65853919175564</c:v>
                </c:pt>
                <c:pt idx="19">
                  <c:v>208.46402126084777</c:v>
                </c:pt>
                <c:pt idx="20">
                  <c:v>207.31796719139234</c:v>
                </c:pt>
                <c:pt idx="21">
                  <c:v>206.21881793472136</c:v>
                </c:pt>
                <c:pt idx="22">
                  <c:v>205.16505918324884</c:v>
                </c:pt>
                <c:pt idx="23">
                  <c:v>204.15522012160537</c:v>
                </c:pt>
                <c:pt idx="24">
                  <c:v>203.1878722125042</c:v>
                </c:pt>
                <c:pt idx="25">
                  <c:v>202.26162801637091</c:v>
                </c:pt>
                <c:pt idx="26">
                  <c:v>201.37514004379634</c:v>
                </c:pt>
                <c:pt idx="27">
                  <c:v>200.52709963989849</c:v>
                </c:pt>
                <c:pt idx="28">
                  <c:v>199.71623589970457</c:v>
                </c:pt>
                <c:pt idx="29">
                  <c:v>198.94131461368926</c:v>
                </c:pt>
                <c:pt idx="30">
                  <c:v>198.20113724262941</c:v>
                </c:pt>
                <c:pt idx="31">
                  <c:v>197.49453992095891</c:v>
                </c:pt>
                <c:pt idx="32">
                  <c:v>196.82039248782982</c:v>
                </c:pt>
                <c:pt idx="33">
                  <c:v>196.1775975451086</c:v>
                </c:pt>
                <c:pt idx="34">
                  <c:v>195.56508954155748</c:v>
                </c:pt>
                <c:pt idx="35">
                  <c:v>194.98183388247202</c:v>
                </c:pt>
                <c:pt idx="36">
                  <c:v>194.42682606406598</c:v>
                </c:pt>
                <c:pt idx="37">
                  <c:v>193.89909083191495</c:v>
                </c:pt>
                <c:pt idx="38">
                  <c:v>193.39768136278906</c:v>
                </c:pt>
                <c:pt idx="39">
                  <c:v>192.92167846922351</c:v>
                </c:pt>
                <c:pt idx="40">
                  <c:v>192.47018982619463</c:v>
                </c:pt>
                <c:pt idx="41">
                  <c:v>192.0423492192858</c:v>
                </c:pt>
                <c:pt idx="42">
                  <c:v>191.63731581374569</c:v>
                </c:pt>
                <c:pt idx="43">
                  <c:v>191.25427344385722</c:v>
                </c:pt>
                <c:pt idx="44">
                  <c:v>190.89242992205243</c:v>
                </c:pt>
                <c:pt idx="45">
                  <c:v>190.55101636722361</c:v>
                </c:pt>
                <c:pt idx="46">
                  <c:v>190.22928655169702</c:v>
                </c:pt>
                <c:pt idx="47">
                  <c:v>189.92651626634989</c:v>
                </c:pt>
                <c:pt idx="48">
                  <c:v>189.64200270336613</c:v>
                </c:pt>
                <c:pt idx="49">
                  <c:v>189.37506385614017</c:v>
                </c:pt>
                <c:pt idx="50">
                  <c:v>189.12503793585208</c:v>
                </c:pt>
                <c:pt idx="51">
                  <c:v>188.89128280425041</c:v>
                </c:pt>
                <c:pt idx="52">
                  <c:v>188.673175422192</c:v>
                </c:pt>
                <c:pt idx="53">
                  <c:v>188.47011131350075</c:v>
                </c:pt>
                <c:pt idx="54">
                  <c:v>188.28150404371942</c:v>
                </c:pt>
                <c:pt idx="55">
                  <c:v>188.10678471334049</c:v>
                </c:pt>
                <c:pt idx="56">
                  <c:v>187.94540146511355</c:v>
                </c:pt>
                <c:pt idx="57">
                  <c:v>187.79681900503795</c:v>
                </c:pt>
                <c:pt idx="58">
                  <c:v>187.66051813666056</c:v>
                </c:pt>
                <c:pt idx="59">
                  <c:v>187.53599530830854</c:v>
                </c:pt>
                <c:pt idx="60">
                  <c:v>187.42276217289796</c:v>
                </c:pt>
                <c:pt idx="61">
                  <c:v>187.32034515996878</c:v>
                </c:pt>
                <c:pt idx="62">
                  <c:v>187.22828505960632</c:v>
                </c:pt>
                <c:pt idx="63">
                  <c:v>187.14613661791924</c:v>
                </c:pt>
                <c:pt idx="64">
                  <c:v>187.07346814375273</c:v>
                </c:pt>
                <c:pt idx="65">
                  <c:v>187.00986112632518</c:v>
                </c:pt>
                <c:pt idx="66">
                  <c:v>186.95490986348443</c:v>
                </c:pt>
                <c:pt idx="67">
                  <c:v>186.90822110028907</c:v>
                </c:pt>
                <c:pt idx="68">
                  <c:v>186.86941367762796</c:v>
                </c:pt>
                <c:pt idx="69">
                  <c:v>186.83811819059906</c:v>
                </c:pt>
                <c:pt idx="70">
                  <c:v>186.81397665637672</c:v>
                </c:pt>
                <c:pt idx="71">
                  <c:v>186.79664219130396</c:v>
                </c:pt>
                <c:pt idx="72">
                  <c:v>186.78577869695357</c:v>
                </c:pt>
                <c:pt idx="73">
                  <c:v>186.78106055490929</c:v>
                </c:pt>
                <c:pt idx="74">
                  <c:v>186.78217233002454</c:v>
                </c:pt>
                <c:pt idx="75">
                  <c:v>186.78880848192389</c:v>
                </c:pt>
                <c:pt idx="76">
                  <c:v>186.80067308451831</c:v>
                </c:pt>
                <c:pt idx="77">
                  <c:v>186.81747955331159</c:v>
                </c:pt>
                <c:pt idx="78">
                  <c:v>186.83895038028214</c:v>
                </c:pt>
                <c:pt idx="79">
                  <c:v>186.86481687612968</c:v>
                </c:pt>
                <c:pt idx="80">
                  <c:v>186.89481891968245</c:v>
                </c:pt>
                <c:pt idx="81">
                  <c:v>186.92870471426664</c:v>
                </c:pt>
                <c:pt idx="82">
                  <c:v>186.96623055084441</c:v>
                </c:pt>
                <c:pt idx="83">
                  <c:v>187.00716057773312</c:v>
                </c:pt>
                <c:pt idx="84">
                  <c:v>187.05126657672304</c:v>
                </c:pt>
                <c:pt idx="85">
                  <c:v>187.09832774541621</c:v>
                </c:pt>
                <c:pt idx="86">
                  <c:v>187.14813048561382</c:v>
                </c:pt>
                <c:pt idx="87">
                  <c:v>187.2004681975844</c:v>
                </c:pt>
                <c:pt idx="88">
                  <c:v>187.25514108004981</c:v>
                </c:pt>
                <c:pt idx="89">
                  <c:v>187.31195593573045</c:v>
                </c:pt>
                <c:pt idx="90">
                  <c:v>187.37072598229554</c:v>
                </c:pt>
                <c:pt idx="91">
                  <c:v>187.43127066856874</c:v>
                </c:pt>
                <c:pt idx="92">
                  <c:v>187.49341549584341</c:v>
                </c:pt>
                <c:pt idx="93">
                  <c:v>187.55699184416565</c:v>
                </c:pt>
                <c:pt idx="94">
                  <c:v>187.62183680344791</c:v>
                </c:pt>
                <c:pt idx="95">
                  <c:v>187.68779300927872</c:v>
                </c:pt>
                <c:pt idx="96">
                  <c:v>187.754708483299</c:v>
                </c:pt>
                <c:pt idx="97">
                  <c:v>187.82243647801783</c:v>
                </c:pt>
                <c:pt idx="98">
                  <c:v>187.89083532594523</c:v>
                </c:pt>
                <c:pt idx="99">
                  <c:v>187.95976829292189</c:v>
                </c:pt>
                <c:pt idx="100">
                  <c:v>188.02910343552989</c:v>
                </c:pt>
                <c:pt idx="101">
                  <c:v>188.0987134624711</c:v>
                </c:pt>
                <c:pt idx="102">
                  <c:v>188.16847559980374</c:v>
                </c:pt>
                <c:pt idx="103">
                  <c:v>188.23827145992982</c:v>
                </c:pt>
                <c:pt idx="104">
                  <c:v>188.30798691422982</c:v>
                </c:pt>
                <c:pt idx="105">
                  <c:v>188.37751196924353</c:v>
                </c:pt>
                <c:pt idx="106">
                  <c:v>188.44674064629893</c:v>
                </c:pt>
                <c:pt idx="107">
                  <c:v>188.51557086449364</c:v>
                </c:pt>
                <c:pt idx="108">
                  <c:v>188.58390432693579</c:v>
                </c:pt>
                <c:pt idx="109">
                  <c:v>188.65164641015474</c:v>
                </c:pt>
                <c:pt idx="110">
                  <c:v>188.71870605659313</c:v>
                </c:pt>
                <c:pt idx="111">
                  <c:v>188.78499567009561</c:v>
                </c:pt>
                <c:pt idx="112">
                  <c:v>188.8504310143108</c:v>
                </c:pt>
                <c:pt idx="113">
                  <c:v>188.91493111392631</c:v>
                </c:pt>
                <c:pt idx="114">
                  <c:v>188.97841815865795</c:v>
                </c:pt>
                <c:pt idx="115">
                  <c:v>189.04081740991722</c:v>
                </c:pt>
                <c:pt idx="116">
                  <c:v>189.10205711008302</c:v>
                </c:pt>
                <c:pt idx="117">
                  <c:v>189.16206839430507</c:v>
                </c:pt>
                <c:pt idx="118">
                  <c:v>189.22078520476958</c:v>
                </c:pt>
                <c:pt idx="119">
                  <c:v>189.27814420735865</c:v>
                </c:pt>
                <c:pt idx="120">
                  <c:v>189.3340847106372</c:v>
                </c:pt>
                <c:pt idx="121">
                  <c:v>189.38854858710326</c:v>
                </c:pt>
                <c:pt idx="122">
                  <c:v>189.44148019663879</c:v>
                </c:pt>
                <c:pt idx="123">
                  <c:v>189.49282631210025</c:v>
                </c:pt>
                <c:pt idx="124">
                  <c:v>189.54253604698977</c:v>
                </c:pt>
                <c:pt idx="125">
                  <c:v>189.59056078514925</c:v>
                </c:pt>
                <c:pt idx="126">
                  <c:v>189.63685411242153</c:v>
                </c:pt>
                <c:pt idx="127">
                  <c:v>189.68137175022432</c:v>
                </c:pt>
                <c:pt idx="128">
                  <c:v>189.7240714909837</c:v>
                </c:pt>
                <c:pt idx="129">
                  <c:v>189.7649131353761</c:v>
                </c:pt>
                <c:pt idx="130">
                  <c:v>189.80385843132856</c:v>
                </c:pt>
                <c:pt idx="131">
                  <c:v>189.84087101472863</c:v>
                </c:pt>
                <c:pt idx="132">
                  <c:v>189.87591635179686</c:v>
                </c:pt>
                <c:pt idx="133">
                  <c:v>189.90896168307552</c:v>
                </c:pt>
                <c:pt idx="134">
                  <c:v>189.93997596898927</c:v>
                </c:pt>
                <c:pt idx="135">
                  <c:v>189.96892983693414</c:v>
                </c:pt>
                <c:pt idx="136">
                  <c:v>189.99579552985242</c:v>
                </c:pt>
                <c:pt idx="137">
                  <c:v>190.02054685625271</c:v>
                </c:pt>
                <c:pt idx="138">
                  <c:v>190.04315914163487</c:v>
                </c:pt>
                <c:pt idx="139">
                  <c:v>190.06360918128127</c:v>
                </c:pt>
                <c:pt idx="140">
                  <c:v>190.08187519437627</c:v>
                </c:pt>
                <c:pt idx="141">
                  <c:v>190.09793677941764</c:v>
                </c:pt>
                <c:pt idx="142">
                  <c:v>190.11177487088386</c:v>
                </c:pt>
                <c:pt idx="143">
                  <c:v>190.12337169712262</c:v>
                </c:pt>
                <c:pt idx="144">
                  <c:v>190.13271073942698</c:v>
                </c:pt>
                <c:pt idx="145">
                  <c:v>190.13977669226608</c:v>
                </c:pt>
                <c:pt idx="146">
                  <c:v>190.14455542463875</c:v>
                </c:pt>
                <c:pt idx="147">
                  <c:v>190.14703394251879</c:v>
                </c:pt>
                <c:pt idx="148">
                  <c:v>190.14720035236178</c:v>
                </c:pt>
                <c:pt idx="149">
                  <c:v>190.14504382564417</c:v>
                </c:pt>
                <c:pt idx="150">
                  <c:v>190.14055456440596</c:v>
                </c:pt>
                <c:pt idx="151">
                  <c:v>190.13372376776945</c:v>
                </c:pt>
                <c:pt idx="152">
                  <c:v>190.12454359940691</c:v>
                </c:pt>
                <c:pt idx="153">
                  <c:v>190.11300715593077</c:v>
                </c:pt>
                <c:pt idx="154">
                  <c:v>190.09910843618144</c:v>
                </c:pt>
                <c:pt idx="155">
                  <c:v>190.08284231138714</c:v>
                </c:pt>
                <c:pt idx="156">
                  <c:v>190.06420449617227</c:v>
                </c:pt>
                <c:pt idx="157">
                  <c:v>190.04319152039051</c:v>
                </c:pt>
                <c:pt idx="158">
                  <c:v>190.01980070176009</c:v>
                </c:pt>
                <c:pt idx="159">
                  <c:v>189.99403011927876</c:v>
                </c:pt>
                <c:pt idx="160">
                  <c:v>189.96587858739721</c:v>
                </c:pt>
                <c:pt idx="161">
                  <c:v>189.93534563092976</c:v>
                </c:pt>
                <c:pt idx="162">
                  <c:v>189.90243146068192</c:v>
                </c:pt>
                <c:pt idx="163">
                  <c:v>189.86713694977527</c:v>
                </c:pt>
                <c:pt idx="164">
                  <c:v>189.82946361064998</c:v>
                </c:pt>
                <c:pt idx="165">
                  <c:v>189.78941357272652</c:v>
                </c:pt>
                <c:pt idx="166">
                  <c:v>189.74698956070824</c:v>
                </c:pt>
                <c:pt idx="167">
                  <c:v>189.7021948735071</c:v>
                </c:pt>
                <c:pt idx="168">
                  <c:v>189.65503336377515</c:v>
                </c:pt>
                <c:pt idx="169">
                  <c:v>189.60550941802538</c:v>
                </c:pt>
                <c:pt idx="170">
                  <c:v>189.55362793732519</c:v>
                </c:pt>
                <c:pt idx="171">
                  <c:v>189.49939431854702</c:v>
                </c:pt>
                <c:pt idx="172">
                  <c:v>189.44281443616038</c:v>
                </c:pt>
                <c:pt idx="173">
                  <c:v>189.38389462455058</c:v>
                </c:pt>
                <c:pt idx="174">
                  <c:v>189.32264166084943</c:v>
                </c:pt>
                <c:pt idx="175">
                  <c:v>189.25906274826377</c:v>
                </c:pt>
                <c:pt idx="176">
                  <c:v>189.19316549988801</c:v>
                </c:pt>
                <c:pt idx="177">
                  <c:v>189.12495792298733</c:v>
                </c:pt>
                <c:pt idx="178">
                  <c:v>189.05444840373855</c:v>
                </c:pt>
                <c:pt idx="179">
                  <c:v>188.98164569241578</c:v>
                </c:pt>
                <c:pt idx="180">
                  <c:v>188.90655888900883</c:v>
                </c:pt>
              </c:numCache>
            </c:numRef>
          </c:val>
        </c:ser>
        <c:ser>
          <c:idx val="4"/>
          <c:order val="4"/>
          <c:tx>
            <c:strRef>
              <c:f>'[Eq de bateman avec flux.xlsm]Eq_de_Bateman_avec_RK1'!$Q$1</c:f>
              <c:strCache>
                <c:ptCount val="1"/>
                <c:pt idx="0">
                  <c:v>N(Pu242)</c:v>
                </c:pt>
              </c:strCache>
            </c:strRef>
          </c:tx>
          <c:cat>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cat>
          <c:val>
            <c:numRef>
              <c:f>'[Eq de bateman avec flux.xlsm]Eq_de_Bateman_avec_RK1'!$Q$2:$Q$182</c:f>
              <c:numCache>
                <c:formatCode>0.00</c:formatCode>
                <c:ptCount val="181"/>
                <c:pt idx="0">
                  <c:v>82.180003066254471</c:v>
                </c:pt>
                <c:pt idx="1">
                  <c:v>82.572351898549726</c:v>
                </c:pt>
                <c:pt idx="2">
                  <c:v>82.953295984375515</c:v>
                </c:pt>
                <c:pt idx="3">
                  <c:v>83.323227790595112</c:v>
                </c:pt>
                <c:pt idx="4">
                  <c:v>83.682527513046196</c:v>
                </c:pt>
                <c:pt idx="5">
                  <c:v>84.031563431753412</c:v>
                </c:pt>
                <c:pt idx="6">
                  <c:v>84.370692256156588</c:v>
                </c:pt>
                <c:pt idx="7">
                  <c:v>84.700259460633049</c:v>
                </c:pt>
                <c:pt idx="8">
                  <c:v>85.020599610584924</c:v>
                </c:pt>
                <c:pt idx="9">
                  <c:v>85.332036679354502</c:v>
                </c:pt>
                <c:pt idx="10">
                  <c:v>85.634884356223708</c:v>
                </c:pt>
                <c:pt idx="11">
                  <c:v>85.929446345746186</c:v>
                </c:pt>
                <c:pt idx="12">
                  <c:v>86.216016658654027</c:v>
                </c:pt>
                <c:pt idx="13">
                  <c:v>86.494879894574098</c:v>
                </c:pt>
                <c:pt idx="14">
                  <c:v>86.766311516782352</c:v>
                </c:pt>
                <c:pt idx="15">
                  <c:v>87.030578119218546</c:v>
                </c:pt>
                <c:pt idx="16">
                  <c:v>87.287937685976942</c:v>
                </c:pt>
                <c:pt idx="17">
                  <c:v>87.538639843483267</c:v>
                </c:pt>
                <c:pt idx="18">
                  <c:v>87.782926105561714</c:v>
                </c:pt>
                <c:pt idx="19">
                  <c:v>88.021030111590505</c:v>
                </c:pt>
                <c:pt idx="20">
                  <c:v>88.253177857938852</c:v>
                </c:pt>
                <c:pt idx="21">
                  <c:v>88.47958792287271</c:v>
                </c:pt>
                <c:pt idx="22">
                  <c:v>88.700471685111708</c:v>
                </c:pt>
                <c:pt idx="23">
                  <c:v>88.916033536214243</c:v>
                </c:pt>
                <c:pt idx="24">
                  <c:v>89.126471086963136</c:v>
                </c:pt>
                <c:pt idx="25">
                  <c:v>89.331975367919171</c:v>
                </c:pt>
                <c:pt idx="26">
                  <c:v>89.532731024305278</c:v>
                </c:pt>
                <c:pt idx="27">
                  <c:v>89.728916505379701</c:v>
                </c:pt>
                <c:pt idx="28">
                  <c:v>89.920704248451784</c:v>
                </c:pt>
                <c:pt idx="29">
                  <c:v>90.108260857690084</c:v>
                </c:pt>
                <c:pt idx="30">
                  <c:v>90.291747277868069</c:v>
                </c:pt>
                <c:pt idx="31">
                  <c:v>90.471318963188736</c:v>
                </c:pt>
                <c:pt idx="32">
                  <c:v>90.647126041325507</c:v>
                </c:pt>
                <c:pt idx="33">
                  <c:v>90.81931347281305</c:v>
                </c:pt>
                <c:pt idx="34">
                  <c:v>90.98802120591769</c:v>
                </c:pt>
                <c:pt idx="35">
                  <c:v>91.153384327113812</c:v>
                </c:pt>
                <c:pt idx="36">
                  <c:v>91.315533207288738</c:v>
                </c:pt>
                <c:pt idx="37">
                  <c:v>91.474593643795529</c:v>
                </c:pt>
                <c:pt idx="38">
                  <c:v>91.630686998469628</c:v>
                </c:pt>
                <c:pt idx="39">
                  <c:v>91.783930331722004</c:v>
                </c:pt>
                <c:pt idx="40">
                  <c:v>91.934436532818424</c:v>
                </c:pt>
                <c:pt idx="41">
                  <c:v>92.08231444645142</c:v>
                </c:pt>
                <c:pt idx="42">
                  <c:v>92.227668995708441</c:v>
                </c:pt>
                <c:pt idx="43">
                  <c:v>92.370601301536979</c:v>
                </c:pt>
                <c:pt idx="44">
                  <c:v>92.511208798804404</c:v>
                </c:pt>
                <c:pt idx="45">
                  <c:v>92.649585349047797</c:v>
                </c:pt>
                <c:pt idx="46">
                  <c:v>92.785821350006202</c:v>
                </c:pt>
                <c:pt idx="47">
                  <c:v>92.920003842025281</c:v>
                </c:pt>
                <c:pt idx="48">
                  <c:v>93.052216611421684</c:v>
                </c:pt>
                <c:pt idx="49">
                  <c:v>93.182540290892277</c:v>
                </c:pt>
                <c:pt idx="50">
                  <c:v>93.311052457050735</c:v>
                </c:pt>
                <c:pt idx="51">
                  <c:v>93.437827725171886</c:v>
                </c:pt>
                <c:pt idx="52">
                  <c:v>93.562937841221796</c:v>
                </c:pt>
                <c:pt idx="53">
                  <c:v>93.686451771249679</c:v>
                </c:pt>
                <c:pt idx="54">
                  <c:v>93.808435788215235</c:v>
                </c:pt>
                <c:pt idx="55">
                  <c:v>93.928953556323293</c:v>
                </c:pt>
                <c:pt idx="56">
                  <c:v>94.048066212935439</c:v>
                </c:pt>
                <c:pt idx="57">
                  <c:v>94.165832448126494</c:v>
                </c:pt>
                <c:pt idx="58">
                  <c:v>94.282308581951668</c:v>
                </c:pt>
                <c:pt idx="59">
                  <c:v>94.397548639488605</c:v>
                </c:pt>
                <c:pt idx="60">
                  <c:v>94.511604423716435</c:v>
                </c:pt>
                <c:pt idx="61">
                  <c:v>94.624525586292592</c:v>
                </c:pt>
                <c:pt idx="62">
                  <c:v>94.736359696286144</c:v>
                </c:pt>
                <c:pt idx="63">
                  <c:v>94.847152306924897</c:v>
                </c:pt>
                <c:pt idx="64">
                  <c:v>94.956947020412017</c:v>
                </c:pt>
                <c:pt idx="65">
                  <c:v>95.065785550866082</c:v>
                </c:pt>
                <c:pt idx="66">
                  <c:v>95.173707785437372</c:v>
                </c:pt>
                <c:pt idx="67">
                  <c:v>95.280751843651331</c:v>
                </c:pt>
                <c:pt idx="68">
                  <c:v>95.386954135029072</c:v>
                </c:pt>
                <c:pt idx="69">
                  <c:v>95.492349415033104</c:v>
                </c:pt>
                <c:pt idx="70">
                  <c:v>95.596970839385335</c:v>
                </c:pt>
                <c:pt idx="71">
                  <c:v>95.700850016803045</c:v>
                </c:pt>
                <c:pt idx="72">
                  <c:v>95.804017060197197</c:v>
                </c:pt>
                <c:pt idx="73">
                  <c:v>95.906500636376165</c:v>
                </c:pt>
                <c:pt idx="74">
                  <c:v>96.008328014297021</c:v>
                </c:pt>
                <c:pt idx="75">
                  <c:v>96.109525111905015</c:v>
                </c:pt>
                <c:pt idx="76">
                  <c:v>96.210116541600996</c:v>
                </c:pt>
                <c:pt idx="77">
                  <c:v>96.31012565437527</c:v>
                </c:pt>
                <c:pt idx="78">
                  <c:v>96.409574582645448</c:v>
                </c:pt>
                <c:pt idx="79">
                  <c:v>96.508484281834669</c:v>
                </c:pt>
                <c:pt idx="80">
                  <c:v>96.606874570725623</c:v>
                </c:pt>
                <c:pt idx="81">
                  <c:v>96.704764170624884</c:v>
                </c:pt>
                <c:pt idx="82">
                  <c:v>96.80217074337088</c:v>
                </c:pt>
                <c:pt idx="83">
                  <c:v>96.899110928218249</c:v>
                </c:pt>
                <c:pt idx="84">
                  <c:v>96.995600377630083</c:v>
                </c:pt>
                <c:pt idx="85">
                  <c:v>97.091653792008856</c:v>
                </c:pt>
                <c:pt idx="86">
                  <c:v>97.187284953395974</c:v>
                </c:pt>
                <c:pt idx="87">
                  <c:v>97.282506758168978</c:v>
                </c:pt>
                <c:pt idx="88">
                  <c:v>97.377331248764676</c:v>
                </c:pt>
                <c:pt idx="89">
                  <c:v>97.471769644455733</c:v>
                </c:pt>
                <c:pt idx="90">
                  <c:v>97.565832371207378</c:v>
                </c:pt>
                <c:pt idx="91">
                  <c:v>97.659529090640163</c:v>
                </c:pt>
                <c:pt idx="92">
                  <c:v>97.752868728124156</c:v>
                </c:pt>
                <c:pt idx="93">
                  <c:v>97.845859500028936</c:v>
                </c:pt>
                <c:pt idx="94">
                  <c:v>97.938508940153412</c:v>
                </c:pt>
                <c:pt idx="95">
                  <c:v>98.030823925358575</c:v>
                </c:pt>
                <c:pt idx="96">
                  <c:v>98.122810700425717</c:v>
                </c:pt>
                <c:pt idx="97">
                  <c:v>98.21447490216211</c:v>
                </c:pt>
                <c:pt idx="98">
                  <c:v>98.305821582775437</c:v>
                </c:pt>
                <c:pt idx="99">
                  <c:v>98.396855232537661</c:v>
                </c:pt>
                <c:pt idx="100">
                  <c:v>98.487579801758443</c:v>
                </c:pt>
                <c:pt idx="101">
                  <c:v>98.57799872208787</c:v>
                </c:pt>
                <c:pt idx="102">
                  <c:v>98.668114927167281</c:v>
                </c:pt>
                <c:pt idx="103">
                  <c:v>98.757930872646881</c:v>
                </c:pt>
                <c:pt idx="104">
                  <c:v>98.847448555588073</c:v>
                </c:pt>
                <c:pt idx="105">
                  <c:v>98.936669533267946</c:v>
                </c:pt>
                <c:pt idx="106">
                  <c:v>99.025594941403057</c:v>
                </c:pt>
                <c:pt idx="107">
                  <c:v>99.114225511808883</c:v>
                </c:pt>
                <c:pt idx="108">
                  <c:v>99.202561589511106</c:v>
                </c:pt>
                <c:pt idx="109">
                  <c:v>99.29060314932434</c:v>
                </c:pt>
                <c:pt idx="110">
                  <c:v>99.378349811913438</c:v>
                </c:pt>
                <c:pt idx="111">
                  <c:v>99.465800859352214</c:v>
                </c:pt>
                <c:pt idx="112">
                  <c:v>99.552955250193875</c:v>
                </c:pt>
                <c:pt idx="113">
                  <c:v>99.639811634067172</c:v>
                </c:pt>
                <c:pt idx="114">
                  <c:v>99.726368365811709</c:v>
                </c:pt>
                <c:pt idx="115">
                  <c:v>99.812623519165754</c:v>
                </c:pt>
                <c:pt idx="116">
                  <c:v>99.898574900019298</c:v>
                </c:pt>
                <c:pt idx="117">
                  <c:v>99.984220059244748</c:v>
                </c:pt>
                <c:pt idx="118">
                  <c:v>100.0695563051175</c:v>
                </c:pt>
                <c:pt idx="119">
                  <c:v>100.15458071533811</c:v>
                </c:pt>
                <c:pt idx="120">
                  <c:v>100.23929014866742</c:v>
                </c:pt>
                <c:pt idx="121">
                  <c:v>100.32368125618594</c:v>
                </c:pt>
                <c:pt idx="122">
                  <c:v>100.40775049218814</c:v>
                </c:pt>
                <c:pt idx="123">
                  <c:v>100.49149412472231</c:v>
                </c:pt>
                <c:pt idx="124">
                  <c:v>100.57490824578601</c:v>
                </c:pt>
                <c:pt idx="125">
                  <c:v>100.6579887811873</c:v>
                </c:pt>
                <c:pt idx="126">
                  <c:v>100.74073150008122</c:v>
                </c:pt>
                <c:pt idx="127">
                  <c:v>100.82313202419097</c:v>
                </c:pt>
                <c:pt idx="128">
                  <c:v>100.90518583672285</c:v>
                </c:pt>
                <c:pt idx="129">
                  <c:v>100.98688829098404</c:v>
                </c:pt>
                <c:pt idx="130">
                  <c:v>101.06823461871154</c:v>
                </c:pt>
                <c:pt idx="131">
                  <c:v>101.14921993812091</c:v>
                </c:pt>
                <c:pt idx="132">
                  <c:v>101.22983926168281</c:v>
                </c:pt>
                <c:pt idx="133">
                  <c:v>101.31008750363536</c:v>
                </c:pt>
                <c:pt idx="134">
                  <c:v>101.38995948723984</c:v>
                </c:pt>
                <c:pt idx="135">
                  <c:v>101.46944995178752</c:v>
                </c:pt>
                <c:pt idx="136">
                  <c:v>101.54855355936462</c:v>
                </c:pt>
                <c:pt idx="137">
                  <c:v>101.62726490138249</c:v>
                </c:pt>
                <c:pt idx="138">
                  <c:v>101.70557850488009</c:v>
                </c:pt>
                <c:pt idx="139">
                  <c:v>101.78348883860529</c:v>
                </c:pt>
                <c:pt idx="140">
                  <c:v>101.86099031888143</c:v>
                </c:pt>
                <c:pt idx="141">
                  <c:v>101.93807731526566</c:v>
                </c:pt>
                <c:pt idx="142">
                  <c:v>102.01474415600491</c:v>
                </c:pt>
                <c:pt idx="143">
                  <c:v>102.0909851332958</c:v>
                </c:pt>
                <c:pt idx="144">
                  <c:v>102.16679450835393</c:v>
                </c:pt>
                <c:pt idx="145">
                  <c:v>102.24216651629844</c:v>
                </c:pt>
                <c:pt idx="146">
                  <c:v>102.3170953708572</c:v>
                </c:pt>
                <c:pt idx="147">
                  <c:v>102.39157526889801</c:v>
                </c:pt>
                <c:pt idx="148">
                  <c:v>102.46560039479087</c:v>
                </c:pt>
                <c:pt idx="149">
                  <c:v>102.53916492460651</c:v>
                </c:pt>
                <c:pt idx="150">
                  <c:v>102.61226303015594</c:v>
                </c:pt>
                <c:pt idx="151">
                  <c:v>102.68488888287582</c:v>
                </c:pt>
                <c:pt idx="152">
                  <c:v>102.75703665756423</c:v>
                </c:pt>
                <c:pt idx="153">
                  <c:v>102.82870053597139</c:v>
                </c:pt>
                <c:pt idx="154">
                  <c:v>102.89987471024965</c:v>
                </c:pt>
                <c:pt idx="155">
                  <c:v>102.97055338626693</c:v>
                </c:pt>
                <c:pt idx="156">
                  <c:v>103.04073078678783</c:v>
                </c:pt>
                <c:pt idx="157">
                  <c:v>103.1104011545264</c:v>
                </c:pt>
                <c:pt idx="158">
                  <c:v>103.17955875507428</c:v>
                </c:pt>
                <c:pt idx="159">
                  <c:v>103.24819787970833</c:v>
                </c:pt>
                <c:pt idx="160">
                  <c:v>103.31631284808103</c:v>
                </c:pt>
                <c:pt idx="161">
                  <c:v>103.38389801079758</c:v>
                </c:pt>
                <c:pt idx="162">
                  <c:v>103.45094775188288</c:v>
                </c:pt>
                <c:pt idx="163">
                  <c:v>103.51745649114191</c:v>
                </c:pt>
                <c:pt idx="164">
                  <c:v>103.58341868641681</c:v>
                </c:pt>
                <c:pt idx="165">
                  <c:v>103.64882883574367</c:v>
                </c:pt>
                <c:pt idx="166">
                  <c:v>103.7136814794124</c:v>
                </c:pt>
                <c:pt idx="167">
                  <c:v>103.77797120193236</c:v>
                </c:pt>
                <c:pt idx="168">
                  <c:v>103.84169263390694</c:v>
                </c:pt>
                <c:pt idx="169">
                  <c:v>103.9048404538198</c:v>
                </c:pt>
                <c:pt idx="170">
                  <c:v>103.96740938973545</c:v>
                </c:pt>
                <c:pt idx="171">
                  <c:v>104.02939422091711</c:v>
                </c:pt>
                <c:pt idx="172">
                  <c:v>104.09078977936417</c:v>
                </c:pt>
                <c:pt idx="173">
                  <c:v>104.1515909512719</c:v>
                </c:pt>
                <c:pt idx="174">
                  <c:v>104.21179267841589</c:v>
                </c:pt>
                <c:pt idx="175">
                  <c:v>104.27138995946359</c:v>
                </c:pt>
                <c:pt idx="176">
                  <c:v>104.33037785121519</c:v>
                </c:pt>
                <c:pt idx="177">
                  <c:v>104.38875146977622</c:v>
                </c:pt>
                <c:pt idx="178">
                  <c:v>104.44650599166398</c:v>
                </c:pt>
                <c:pt idx="179">
                  <c:v>104.50363665484991</c:v>
                </c:pt>
                <c:pt idx="180">
                  <c:v>104.56013875974003</c:v>
                </c:pt>
              </c:numCache>
            </c:numRef>
          </c:val>
        </c:ser>
        <c:ser>
          <c:idx val="5"/>
          <c:order val="5"/>
          <c:tx>
            <c:strRef>
              <c:f>'[Eq de bateman avec flux.xlsm]Eq_de_Bateman_avec_RK1'!$S$1</c:f>
              <c:strCache>
                <c:ptCount val="1"/>
                <c:pt idx="0">
                  <c:v>N(Am241)</c:v>
                </c:pt>
              </c:strCache>
            </c:strRef>
          </c:tx>
          <c:cat>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cat>
          <c:val>
            <c:numRef>
              <c:f>'[Eq de bateman avec flux.xlsm]Eq_de_Bateman_avec_RK1'!$S$2:$S$182</c:f>
              <c:numCache>
                <c:formatCode>0.00</c:formatCode>
                <c:ptCount val="181"/>
                <c:pt idx="0">
                  <c:v>52.114148285917473</c:v>
                </c:pt>
                <c:pt idx="1">
                  <c:v>52.215626493826136</c:v>
                </c:pt>
                <c:pt idx="2">
                  <c:v>52.305756789460467</c:v>
                </c:pt>
                <c:pt idx="3">
                  <c:v>52.385075265916065</c:v>
                </c:pt>
                <c:pt idx="4">
                  <c:v>52.454098460488972</c:v>
                </c:pt>
                <c:pt idx="5">
                  <c:v>52.513323982244337</c:v>
                </c:pt>
                <c:pt idx="6">
                  <c:v>52.563231120710348</c:v>
                </c:pt>
                <c:pt idx="7">
                  <c:v>52.604281436246481</c:v>
                </c:pt>
                <c:pt idx="8">
                  <c:v>52.636919332619222</c:v>
                </c:pt>
                <c:pt idx="9">
                  <c:v>52.661572612303303</c:v>
                </c:pt>
                <c:pt idx="10">
                  <c:v>52.678653015011633</c:v>
                </c:pt>
                <c:pt idx="11">
                  <c:v>52.688556739942761</c:v>
                </c:pt>
                <c:pt idx="12">
                  <c:v>52.69166495222062</c:v>
                </c:pt>
                <c:pt idx="13">
                  <c:v>52.688344273987852</c:v>
                </c:pt>
                <c:pt idx="14">
                  <c:v>52.678947260600694</c:v>
                </c:pt>
                <c:pt idx="15">
                  <c:v>52.663812862360679</c:v>
                </c:pt>
                <c:pt idx="16">
                  <c:v>52.643266872205793</c:v>
                </c:pt>
                <c:pt idx="17">
                  <c:v>52.617622359771829</c:v>
                </c:pt>
                <c:pt idx="18">
                  <c:v>52.587180092222702</c:v>
                </c:pt>
                <c:pt idx="19">
                  <c:v>52.552228942237186</c:v>
                </c:pt>
                <c:pt idx="20">
                  <c:v>52.513046283528396</c:v>
                </c:pt>
                <c:pt idx="21">
                  <c:v>52.469898374261504</c:v>
                </c:pt>
                <c:pt idx="22">
                  <c:v>52.423040728724715</c:v>
                </c:pt>
                <c:pt idx="23">
                  <c:v>52.372718477598397</c:v>
                </c:pt>
                <c:pt idx="24">
                  <c:v>52.319166717157202</c:v>
                </c:pt>
                <c:pt idx="25">
                  <c:v>52.262610847730613</c:v>
                </c:pt>
                <c:pt idx="26">
                  <c:v>52.203266901737777</c:v>
                </c:pt>
                <c:pt idx="27">
                  <c:v>52.141341861603564</c:v>
                </c:pt>
                <c:pt idx="28">
                  <c:v>52.077033967853936</c:v>
                </c:pt>
                <c:pt idx="29">
                  <c:v>52.010533017680039</c:v>
                </c:pt>
                <c:pt idx="30">
                  <c:v>51.942020654252261</c:v>
                </c:pt>
                <c:pt idx="31">
                  <c:v>51.87167064705725</c:v>
                </c:pt>
                <c:pt idx="32">
                  <c:v>51.799649163523171</c:v>
                </c:pt>
                <c:pt idx="33">
                  <c:v>51.726115032190648</c:v>
                </c:pt>
                <c:pt idx="34">
                  <c:v>51.651219997679682</c:v>
                </c:pt>
                <c:pt idx="35">
                  <c:v>51.575108967695336</c:v>
                </c:pt>
                <c:pt idx="36">
                  <c:v>51.497920252308184</c:v>
                </c:pt>
                <c:pt idx="37">
                  <c:v>51.419785795738647</c:v>
                </c:pt>
                <c:pt idx="38">
                  <c:v>51.340831400867664</c:v>
                </c:pt>
                <c:pt idx="39">
                  <c:v>51.261176946689801</c:v>
                </c:pt>
                <c:pt idx="40">
                  <c:v>51.180936598918677</c:v>
                </c:pt>
                <c:pt idx="41">
                  <c:v>51.100219013948383</c:v>
                </c:pt>
                <c:pt idx="42">
                  <c:v>51.019127536368885</c:v>
                </c:pt>
                <c:pt idx="43">
                  <c:v>50.937760390227467</c:v>
                </c:pt>
                <c:pt idx="44">
                  <c:v>50.856210864222859</c:v>
                </c:pt>
                <c:pt idx="45">
                  <c:v>50.774567491013244</c:v>
                </c:pt>
                <c:pt idx="46">
                  <c:v>50.692914220814075</c:v>
                </c:pt>
                <c:pt idx="47">
                  <c:v>50.611330589456536</c:v>
                </c:pt>
                <c:pt idx="48">
                  <c:v>50.529891881072572</c:v>
                </c:pt>
                <c:pt idx="49">
                  <c:v>50.448669285567533</c:v>
                </c:pt>
                <c:pt idx="50">
                  <c:v>50.367730051036844</c:v>
                </c:pt>
                <c:pt idx="51">
                  <c:v>50.287137631278604</c:v>
                </c:pt>
                <c:pt idx="52">
                  <c:v>50.206951828549492</c:v>
                </c:pt>
                <c:pt idx="53">
                  <c:v>50.127228931707243</c:v>
                </c:pt>
                <c:pt idx="54">
                  <c:v>50.048021849878594</c:v>
                </c:pt>
                <c:pt idx="55">
                  <c:v>49.969380241787725</c:v>
                </c:pt>
                <c:pt idx="56">
                  <c:v>49.891350640876233</c:v>
                </c:pt>
                <c:pt idx="57">
                  <c:v>49.813976576341801</c:v>
                </c:pt>
                <c:pt idx="58">
                  <c:v>49.737298690219113</c:v>
                </c:pt>
                <c:pt idx="59">
                  <c:v>49.661354850622878</c:v>
                </c:pt>
                <c:pt idx="60">
                  <c:v>49.586180261269448</c:v>
                </c:pt>
                <c:pt idx="61">
                  <c:v>49.51180756738993</c:v>
                </c:pt>
                <c:pt idx="62">
                  <c:v>49.438266958144609</c:v>
                </c:pt>
                <c:pt idx="63">
                  <c:v>49.365586265645085</c:v>
                </c:pt>
                <c:pt idx="64">
                  <c:v>49.293791060687603</c:v>
                </c:pt>
                <c:pt idx="65">
                  <c:v>49.222904745297853</c:v>
                </c:pt>
                <c:pt idx="66">
                  <c:v>49.152948642184747</c:v>
                </c:pt>
                <c:pt idx="67">
                  <c:v>49.083942081197641</c:v>
                </c:pt>
                <c:pt idx="68">
                  <c:v>49.015902482878921</c:v>
                </c:pt>
                <c:pt idx="69">
                  <c:v>48.948845439200944</c:v>
                </c:pt>
                <c:pt idx="70">
                  <c:v>48.882784791573911</c:v>
                </c:pt>
                <c:pt idx="71">
                  <c:v>48.817732706208517</c:v>
                </c:pt>
                <c:pt idx="72">
                  <c:v>48.753699746914997</c:v>
                </c:pt>
                <c:pt idx="73">
                  <c:v>48.690694945417498</c:v>
                </c:pt>
                <c:pt idx="74">
                  <c:v>48.62872586926067</c:v>
                </c:pt>
                <c:pt idx="75">
                  <c:v>48.567798687382854</c:v>
                </c:pt>
                <c:pt idx="76">
                  <c:v>48.507918233428278</c:v>
                </c:pt>
                <c:pt idx="77">
                  <c:v>48.449088066868285</c:v>
                </c:pt>
                <c:pt idx="78">
                  <c:v>48.391310531999864</c:v>
                </c:pt>
                <c:pt idx="79">
                  <c:v>48.334586814887388</c:v>
                </c:pt>
                <c:pt idx="80">
                  <c:v>48.278916998311828</c:v>
                </c:pt>
                <c:pt idx="81">
                  <c:v>48.224300114789592</c:v>
                </c:pt>
                <c:pt idx="82">
                  <c:v>48.170734197721394</c:v>
                </c:pt>
                <c:pt idx="83">
                  <c:v>48.118216330729773</c:v>
                </c:pt>
                <c:pt idx="84">
                  <c:v>48.066742695242127</c:v>
                </c:pt>
                <c:pt idx="85">
                  <c:v>48.016308616374367</c:v>
                </c:pt>
                <c:pt idx="86">
                  <c:v>47.966908607168811</c:v>
                </c:pt>
                <c:pt idx="87">
                  <c:v>47.918536411238229</c:v>
                </c:pt>
                <c:pt idx="88">
                  <c:v>47.87118504386639</c:v>
                </c:pt>
                <c:pt idx="89">
                  <c:v>47.824846831614067</c:v>
                </c:pt>
                <c:pt idx="90">
                  <c:v>47.779513450477921</c:v>
                </c:pt>
                <c:pt idx="91">
                  <c:v>47.735175962648235</c:v>
                </c:pt>
                <c:pt idx="92">
                  <c:v>47.691824851910248</c:v>
                </c:pt>
                <c:pt idx="93">
                  <c:v>47.649450057732281</c:v>
                </c:pt>
                <c:pt idx="94">
                  <c:v>47.608041008082751</c:v>
                </c:pt>
                <c:pt idx="95">
                  <c:v>47.567586651016811</c:v>
                </c:pt>
                <c:pt idx="96">
                  <c:v>47.528075485072144</c:v>
                </c:pt>
                <c:pt idx="97">
                  <c:v>47.489495588512249</c:v>
                </c:pt>
                <c:pt idx="98">
                  <c:v>47.451834647454433</c:v>
                </c:pt>
                <c:pt idx="99">
                  <c:v>47.415079982918591</c:v>
                </c:pt>
                <c:pt idx="100">
                  <c:v>47.37921857683174</c:v>
                </c:pt>
                <c:pt idx="101">
                  <c:v>47.344237097022258</c:v>
                </c:pt>
                <c:pt idx="102">
                  <c:v>47.310121921236764</c:v>
                </c:pt>
                <c:pt idx="103">
                  <c:v>47.276859160211487</c:v>
                </c:pt>
                <c:pt idx="104">
                  <c:v>47.24443467982919</c:v>
                </c:pt>
                <c:pt idx="105">
                  <c:v>47.21283412239152</c:v>
                </c:pt>
                <c:pt idx="106">
                  <c:v>47.182042927036044</c:v>
                </c:pt>
                <c:pt idx="107">
                  <c:v>47.152046349326071</c:v>
                </c:pt>
                <c:pt idx="108">
                  <c:v>47.122829480040679</c:v>
                </c:pt>
                <c:pt idx="109">
                  <c:v>47.094377263191511</c:v>
                </c:pt>
                <c:pt idx="110">
                  <c:v>47.066674513291979</c:v>
                </c:pt>
                <c:pt idx="111">
                  <c:v>47.039705931903896</c:v>
                </c:pt>
                <c:pt idx="112">
                  <c:v>47.013456123485696</c:v>
                </c:pt>
                <c:pt idx="113">
                  <c:v>46.987909610565644</c:v>
                </c:pt>
                <c:pt idx="114">
                  <c:v>46.963050848262803</c:v>
                </c:pt>
                <c:pt idx="115">
                  <c:v>46.938864238177764</c:v>
                </c:pt>
                <c:pt idx="116">
                  <c:v>46.915334141674499</c:v>
                </c:pt>
                <c:pt idx="117">
                  <c:v>46.892444892574019</c:v>
                </c:pt>
                <c:pt idx="118">
                  <c:v>46.87018080927988</c:v>
                </c:pt>
                <c:pt idx="119">
                  <c:v>46.848526206355039</c:v>
                </c:pt>
                <c:pt idx="120">
                  <c:v>46.827465405568809</c:v>
                </c:pt>
                <c:pt idx="121">
                  <c:v>46.806982746432226</c:v>
                </c:pt>
                <c:pt idx="122">
                  <c:v>46.787062596239522</c:v>
                </c:pt>
                <c:pt idx="123">
                  <c:v>46.767689359632804</c:v>
                </c:pt>
                <c:pt idx="124">
                  <c:v>46.748847487706591</c:v>
                </c:pt>
                <c:pt idx="125">
                  <c:v>46.730521486668273</c:v>
                </c:pt>
                <c:pt idx="126">
                  <c:v>46.712695926070111</c:v>
                </c:pt>
                <c:pt idx="127">
                  <c:v>46.695355446627843</c:v>
                </c:pt>
                <c:pt idx="128">
                  <c:v>46.678484767640576</c:v>
                </c:pt>
                <c:pt idx="129">
                  <c:v>46.66206869402609</c:v>
                </c:pt>
                <c:pt idx="130">
                  <c:v>46.646092122985344</c:v>
                </c:pt>
                <c:pt idx="131">
                  <c:v>46.630540050309399</c:v>
                </c:pt>
                <c:pt idx="132">
                  <c:v>46.615397576341714</c:v>
                </c:pt>
                <c:pt idx="133">
                  <c:v>46.600649911608265</c:v>
                </c:pt>
                <c:pt idx="134">
                  <c:v>46.586282382127528</c:v>
                </c:pt>
                <c:pt idx="135">
                  <c:v>46.572280434412086</c:v>
                </c:pt>
                <c:pt idx="136">
                  <c:v>46.558629640173137</c:v>
                </c:pt>
                <c:pt idx="137">
                  <c:v>46.54531570073889</c:v>
                </c:pt>
                <c:pt idx="138">
                  <c:v>46.532324451197454</c:v>
                </c:pt>
                <c:pt idx="139">
                  <c:v>46.519641864274519</c:v>
                </c:pt>
                <c:pt idx="140">
                  <c:v>46.507254053955748</c:v>
                </c:pt>
                <c:pt idx="141">
                  <c:v>46.495147278863527</c:v>
                </c:pt>
                <c:pt idx="142">
                  <c:v>46.483307945397399</c:v>
                </c:pt>
                <c:pt idx="143">
                  <c:v>46.471722610647205</c:v>
                </c:pt>
                <c:pt idx="144">
                  <c:v>46.460377985087611</c:v>
                </c:pt>
                <c:pt idx="145">
                  <c:v>46.449260935062568</c:v>
                </c:pt>
                <c:pt idx="146">
                  <c:v>46.438358485067774</c:v>
                </c:pt>
                <c:pt idx="147">
                  <c:v>46.427657819839105</c:v>
                </c:pt>
                <c:pt idx="148">
                  <c:v>46.417146286254678</c:v>
                </c:pt>
                <c:pt idx="149">
                  <c:v>46.406811395057872</c:v>
                </c:pt>
                <c:pt idx="150">
                  <c:v>46.396640822408578</c:v>
                </c:pt>
                <c:pt idx="151">
                  <c:v>46.386622411269485</c:v>
                </c:pt>
                <c:pt idx="152">
                  <c:v>46.376744172634176</c:v>
                </c:pt>
                <c:pt idx="153">
                  <c:v>46.366994286603486</c:v>
                </c:pt>
                <c:pt idx="154">
                  <c:v>46.357361103316386</c:v>
                </c:pt>
                <c:pt idx="155">
                  <c:v>46.347833143741433</c:v>
                </c:pt>
                <c:pt idx="156">
                  <c:v>46.338399100334641</c:v>
                </c:pt>
                <c:pt idx="157">
                  <c:v>46.329047837569462</c:v>
                </c:pt>
                <c:pt idx="158">
                  <c:v>46.319768392344294</c:v>
                </c:pt>
                <c:pt idx="159">
                  <c:v>46.310549974272831</c:v>
                </c:pt>
                <c:pt idx="160">
                  <c:v>46.301381965862362</c:v>
                </c:pt>
                <c:pt idx="161">
                  <c:v>46.292253922584941</c:v>
                </c:pt>
                <c:pt idx="162">
                  <c:v>46.283155572846198</c:v>
                </c:pt>
                <c:pt idx="163">
                  <c:v>46.27407681785639</c:v>
                </c:pt>
                <c:pt idx="164">
                  <c:v>46.265007731408154</c:v>
                </c:pt>
                <c:pt idx="165">
                  <c:v>46.255938559565259</c:v>
                </c:pt>
                <c:pt idx="166">
                  <c:v>46.246859720266464</c:v>
                </c:pt>
                <c:pt idx="167">
                  <c:v>46.237761802848539</c:v>
                </c:pt>
                <c:pt idx="168">
                  <c:v>46.228635567492304</c:v>
                </c:pt>
                <c:pt idx="169">
                  <c:v>46.219471944595384</c:v>
                </c:pt>
                <c:pt idx="170">
                  <c:v>46.210262034075313</c:v>
                </c:pt>
                <c:pt idx="171">
                  <c:v>46.200997104606472</c:v>
                </c:pt>
                <c:pt idx="172">
                  <c:v>46.191668592794173</c:v>
                </c:pt>
                <c:pt idx="173">
                  <c:v>46.182268102289171</c:v>
                </c:pt>
                <c:pt idx="174">
                  <c:v>46.172787402845692</c:v>
                </c:pt>
                <c:pt idx="175">
                  <c:v>46.163218429326001</c:v>
                </c:pt>
                <c:pt idx="176">
                  <c:v>46.153553280654421</c:v>
                </c:pt>
                <c:pt idx="177">
                  <c:v>46.143784218723567</c:v>
                </c:pt>
                <c:pt idx="178">
                  <c:v>46.133903667255545</c:v>
                </c:pt>
                <c:pt idx="179">
                  <c:v>46.123904210620672</c:v>
                </c:pt>
                <c:pt idx="180">
                  <c:v>46.113778592616221</c:v>
                </c:pt>
              </c:numCache>
            </c:numRef>
          </c:val>
        </c:ser>
        <c:dLbls>
          <c:showLegendKey val="0"/>
          <c:showVal val="0"/>
          <c:showCatName val="0"/>
          <c:showSerName val="0"/>
          <c:showPercent val="0"/>
          <c:showBubbleSize val="0"/>
        </c:dLbls>
        <c:axId val="508730368"/>
        <c:axId val="508732544"/>
      </c:areaChart>
      <c:catAx>
        <c:axId val="508730368"/>
        <c:scaling>
          <c:orientation val="minMax"/>
        </c:scaling>
        <c:delete val="0"/>
        <c:axPos val="b"/>
        <c:title>
          <c:tx>
            <c:rich>
              <a:bodyPr/>
              <a:lstStyle/>
              <a:p>
                <a:pPr>
                  <a:defRPr/>
                </a:pPr>
                <a:r>
                  <a:rPr lang="fr-FR"/>
                  <a:t>Temps (années)</a:t>
                </a:r>
              </a:p>
            </c:rich>
          </c:tx>
          <c:layout>
            <c:manualLayout>
              <c:xMode val="edge"/>
              <c:yMode val="edge"/>
              <c:x val="0.44644790583679367"/>
              <c:y val="0.9408073070123748"/>
            </c:manualLayout>
          </c:layout>
          <c:overlay val="0"/>
        </c:title>
        <c:numFmt formatCode="#,##0.00" sourceLinked="0"/>
        <c:majorTickMark val="out"/>
        <c:minorTickMark val="none"/>
        <c:tickLblPos val="nextTo"/>
        <c:crossAx val="508732544"/>
        <c:crosses val="autoZero"/>
        <c:auto val="1"/>
        <c:lblAlgn val="ctr"/>
        <c:lblOffset val="100"/>
        <c:noMultiLvlLbl val="0"/>
      </c:catAx>
      <c:valAx>
        <c:axId val="508732544"/>
        <c:scaling>
          <c:orientation val="minMax"/>
        </c:scaling>
        <c:delete val="0"/>
        <c:axPos val="l"/>
        <c:majorGridlines/>
        <c:numFmt formatCode="0%" sourceLinked="1"/>
        <c:majorTickMark val="out"/>
        <c:minorTickMark val="none"/>
        <c:tickLblPos val="nextTo"/>
        <c:crossAx val="508730368"/>
        <c:crosses val="autoZero"/>
        <c:crossBetween val="midCat"/>
      </c:valAx>
    </c:plotArea>
    <c:legend>
      <c:legendPos val="r"/>
      <c:layout>
        <c:manualLayout>
          <c:xMode val="edge"/>
          <c:yMode val="edge"/>
          <c:x val="0.73729192126800724"/>
          <c:y val="0.40896171469163362"/>
          <c:w val="0.1747443281764989"/>
          <c:h val="0.39466237758094219"/>
        </c:manualLayout>
      </c:layout>
      <c:overlay val="0"/>
      <c:spPr>
        <a:solidFill>
          <a:schemeClr val="bg1">
            <a:lumMod val="95000"/>
            <a:alpha val="65000"/>
          </a:schemeClr>
        </a:solidFill>
      </c:spPr>
    </c:legend>
    <c:plotVisOnly val="1"/>
    <c:dispBlanksAs val="gap"/>
    <c:showDLblsOverMax val="0"/>
  </c:chart>
  <c:txPr>
    <a:bodyPr/>
    <a:lstStyle/>
    <a:p>
      <a:pPr>
        <a:defRPr sz="1000"/>
      </a:pPr>
      <a:endParaRPr lang="fr-FR"/>
    </a:p>
  </c:tx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BFBBC16-3137-461B-A3C1-C553F7AB51A3}"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fr-FR"/>
        </a:p>
      </dgm:t>
    </dgm:pt>
    <dgm:pt modelId="{0DA718BE-737C-4FA7-A036-1038B2D6F44F}">
      <dgm:prSet phldrT="[Texte]" custT="1"/>
      <dgm:spPr/>
      <dgm:t>
        <a:bodyPr/>
        <a:lstStyle/>
        <a:p>
          <a:r>
            <a:rPr lang="fr-FR" sz="1200">
              <a:solidFill>
                <a:schemeClr val="accent1">
                  <a:lumMod val="75000"/>
                </a:schemeClr>
              </a:solidFill>
            </a:rPr>
            <a:t>ALTRAN</a:t>
          </a:r>
        </a:p>
      </dgm:t>
    </dgm:pt>
    <dgm:pt modelId="{52D3546D-8412-4032-B0FB-0EC1BFE37823}" type="parTrans" cxnId="{04F2C223-9239-4329-8D88-F00EC0C5DD24}">
      <dgm:prSet/>
      <dgm:spPr/>
      <dgm:t>
        <a:bodyPr/>
        <a:lstStyle/>
        <a:p>
          <a:endParaRPr lang="fr-FR"/>
        </a:p>
      </dgm:t>
    </dgm:pt>
    <dgm:pt modelId="{D63474CF-389D-4D2B-B0D3-416C2FBCD081}" type="sibTrans" cxnId="{04F2C223-9239-4329-8D88-F00EC0C5DD24}">
      <dgm:prSet/>
      <dgm:spPr/>
      <dgm:t>
        <a:bodyPr/>
        <a:lstStyle/>
        <a:p>
          <a:endParaRPr lang="fr-FR"/>
        </a:p>
      </dgm:t>
    </dgm:pt>
    <dgm:pt modelId="{5E2D1C09-23CC-43B8-9527-BF717A6C1D02}">
      <dgm:prSet phldrT="[Texte]" custT="1"/>
      <dgm:spPr/>
      <dgm:t>
        <a:bodyPr/>
        <a:lstStyle/>
        <a:p>
          <a:r>
            <a:rPr lang="fr-FR" sz="1200">
              <a:solidFill>
                <a:schemeClr val="accent1">
                  <a:lumMod val="75000"/>
                </a:schemeClr>
              </a:solidFill>
            </a:rPr>
            <a:t>ALTRAN TI</a:t>
          </a:r>
        </a:p>
      </dgm:t>
    </dgm:pt>
    <dgm:pt modelId="{4BBB3874-791C-4418-8929-55239C4E107B}" type="parTrans" cxnId="{CFCEDD6F-A648-4C09-8B77-7EF036F7D52B}">
      <dgm:prSet/>
      <dgm:spPr/>
      <dgm:t>
        <a:bodyPr/>
        <a:lstStyle/>
        <a:p>
          <a:endParaRPr lang="fr-FR"/>
        </a:p>
      </dgm:t>
    </dgm:pt>
    <dgm:pt modelId="{14BD01DC-FD89-4733-AC5D-06A998621D9C}" type="sibTrans" cxnId="{CFCEDD6F-A648-4C09-8B77-7EF036F7D52B}">
      <dgm:prSet/>
      <dgm:spPr/>
      <dgm:t>
        <a:bodyPr/>
        <a:lstStyle/>
        <a:p>
          <a:endParaRPr lang="fr-FR"/>
        </a:p>
      </dgm:t>
    </dgm:pt>
    <dgm:pt modelId="{6CE037A7-6BE2-4BAF-B1BA-A44685D88506}">
      <dgm:prSet phldrT="[Texte]" custT="1"/>
      <dgm:spPr/>
      <dgm:t>
        <a:bodyPr/>
        <a:lstStyle/>
        <a:p>
          <a:r>
            <a:rPr lang="fr-FR" sz="1200">
              <a:solidFill>
                <a:schemeClr val="accent1">
                  <a:lumMod val="75000"/>
                </a:schemeClr>
              </a:solidFill>
            </a:rPr>
            <a:t>ALTRAN EILiS</a:t>
          </a:r>
        </a:p>
      </dgm:t>
    </dgm:pt>
    <dgm:pt modelId="{D3AB37C3-11AF-4461-A1AD-20C749544357}" type="parTrans" cxnId="{0AAC41B2-9767-426B-9760-FCCFCF5C8710}">
      <dgm:prSet/>
      <dgm:spPr/>
      <dgm:t>
        <a:bodyPr/>
        <a:lstStyle/>
        <a:p>
          <a:endParaRPr lang="fr-FR"/>
        </a:p>
      </dgm:t>
    </dgm:pt>
    <dgm:pt modelId="{4A3CEBCB-4879-4CEA-B556-55E343F603B4}" type="sibTrans" cxnId="{0AAC41B2-9767-426B-9760-FCCFCF5C8710}">
      <dgm:prSet/>
      <dgm:spPr/>
      <dgm:t>
        <a:bodyPr/>
        <a:lstStyle/>
        <a:p>
          <a:endParaRPr lang="fr-FR"/>
        </a:p>
      </dgm:t>
    </dgm:pt>
    <dgm:pt modelId="{211488C1-401B-41ED-924A-6073929A1C49}">
      <dgm:prSet phldrT="[Texte]" custT="1"/>
      <dgm:spPr/>
      <dgm:t>
        <a:bodyPr/>
        <a:lstStyle/>
        <a:p>
          <a:r>
            <a:rPr lang="fr-FR" sz="1200">
              <a:solidFill>
                <a:schemeClr val="accent1">
                  <a:lumMod val="75000"/>
                </a:schemeClr>
              </a:solidFill>
            </a:rPr>
            <a:t>ALTRAN ASD</a:t>
          </a:r>
        </a:p>
      </dgm:t>
    </dgm:pt>
    <dgm:pt modelId="{361E3193-469F-4E8E-A062-4251B73D59AA}" type="parTrans" cxnId="{78BFD926-6674-46CA-A666-EF465AC05716}">
      <dgm:prSet/>
      <dgm:spPr/>
      <dgm:t>
        <a:bodyPr/>
        <a:lstStyle/>
        <a:p>
          <a:endParaRPr lang="fr-FR"/>
        </a:p>
      </dgm:t>
    </dgm:pt>
    <dgm:pt modelId="{EF60ADE9-57B1-46E6-A2F0-5A6E12583D04}" type="sibTrans" cxnId="{78BFD926-6674-46CA-A666-EF465AC05716}">
      <dgm:prSet/>
      <dgm:spPr/>
      <dgm:t>
        <a:bodyPr/>
        <a:lstStyle/>
        <a:p>
          <a:endParaRPr lang="fr-FR"/>
        </a:p>
      </dgm:t>
    </dgm:pt>
    <dgm:pt modelId="{D63C0960-5ECD-4B4E-AC03-FE8135C9934B}">
      <dgm:prSet phldrT="[Texte]" custT="1"/>
      <dgm:spPr/>
      <dgm:t>
        <a:bodyPr/>
        <a:lstStyle/>
        <a:p>
          <a:r>
            <a:rPr lang="fr-FR" sz="1200">
              <a:solidFill>
                <a:schemeClr val="accent1">
                  <a:lumMod val="75000"/>
                </a:schemeClr>
              </a:solidFill>
            </a:rPr>
            <a:t>ALTRAN FG/TEM</a:t>
          </a:r>
        </a:p>
      </dgm:t>
    </dgm:pt>
    <dgm:pt modelId="{F0199AC8-942C-45CB-AC73-DF2CC4069742}" type="parTrans" cxnId="{52FF8603-1164-4894-B7B5-B0C231EA72C0}">
      <dgm:prSet/>
      <dgm:spPr/>
      <dgm:t>
        <a:bodyPr/>
        <a:lstStyle/>
        <a:p>
          <a:endParaRPr lang="fr-FR"/>
        </a:p>
      </dgm:t>
    </dgm:pt>
    <dgm:pt modelId="{4DE02431-3634-4DA7-BC1B-E8DC03C97B7A}" type="sibTrans" cxnId="{52FF8603-1164-4894-B7B5-B0C231EA72C0}">
      <dgm:prSet/>
      <dgm:spPr/>
      <dgm:t>
        <a:bodyPr/>
        <a:lstStyle/>
        <a:p>
          <a:endParaRPr lang="fr-FR"/>
        </a:p>
      </dgm:t>
    </dgm:pt>
    <dgm:pt modelId="{15F56F9E-2EEC-4AB9-A6FF-15088D9C09F8}">
      <dgm:prSet phldrT="[Texte]" custT="1"/>
      <dgm:spPr/>
      <dgm:t>
        <a:bodyPr/>
        <a:lstStyle/>
        <a:p>
          <a:r>
            <a:rPr lang="fr-FR" sz="1200">
              <a:solidFill>
                <a:schemeClr val="accent1">
                  <a:lumMod val="75000"/>
                </a:schemeClr>
              </a:solidFill>
            </a:rPr>
            <a:t>ALTRAN FG</a:t>
          </a:r>
        </a:p>
      </dgm:t>
    </dgm:pt>
    <dgm:pt modelId="{22D63DBD-B174-4236-BF74-2F4268C15D6B}" type="parTrans" cxnId="{F4611F27-D139-4A66-8D53-DB25C019BDC4}">
      <dgm:prSet/>
      <dgm:spPr/>
      <dgm:t>
        <a:bodyPr/>
        <a:lstStyle/>
        <a:p>
          <a:endParaRPr lang="fr-FR"/>
        </a:p>
      </dgm:t>
    </dgm:pt>
    <dgm:pt modelId="{B4FB9583-0F01-47A2-BC4F-FC224BEF0EFB}" type="sibTrans" cxnId="{F4611F27-D139-4A66-8D53-DB25C019BDC4}">
      <dgm:prSet/>
      <dgm:spPr/>
      <dgm:t>
        <a:bodyPr/>
        <a:lstStyle/>
        <a:p>
          <a:endParaRPr lang="fr-FR"/>
        </a:p>
      </dgm:t>
    </dgm:pt>
    <dgm:pt modelId="{D05EBF9D-56A6-48A5-A0E8-9AF89E4D0C00}">
      <dgm:prSet custT="1"/>
      <dgm:spPr/>
      <dgm:t>
        <a:bodyPr/>
        <a:lstStyle/>
        <a:p>
          <a:r>
            <a:rPr lang="fr-FR" sz="1200">
              <a:solidFill>
                <a:schemeClr val="accent1">
                  <a:lumMod val="75000"/>
                </a:schemeClr>
              </a:solidFill>
            </a:rPr>
            <a:t>ALTRAN TEM</a:t>
          </a:r>
        </a:p>
      </dgm:t>
    </dgm:pt>
    <dgm:pt modelId="{F996A5B9-29FD-41A6-9F0A-9483774BAA8C}" type="parTrans" cxnId="{490712D1-57A7-4FA9-9FBB-19C176025335}">
      <dgm:prSet/>
      <dgm:spPr/>
      <dgm:t>
        <a:bodyPr/>
        <a:lstStyle/>
        <a:p>
          <a:endParaRPr lang="fr-FR"/>
        </a:p>
      </dgm:t>
    </dgm:pt>
    <dgm:pt modelId="{65AB99C2-FA80-4C72-8CE7-F2AC6D5DB21A}" type="sibTrans" cxnId="{490712D1-57A7-4FA9-9FBB-19C176025335}">
      <dgm:prSet/>
      <dgm:spPr/>
      <dgm:t>
        <a:bodyPr/>
        <a:lstStyle/>
        <a:p>
          <a:endParaRPr lang="fr-FR"/>
        </a:p>
      </dgm:t>
    </dgm:pt>
    <dgm:pt modelId="{AA2D56F1-A70C-4059-A7E5-74A579B485E9}">
      <dgm:prSet custT="1"/>
      <dgm:spPr/>
      <dgm:t>
        <a:bodyPr/>
        <a:lstStyle/>
        <a:p>
          <a:r>
            <a:rPr lang="fr-FR" sz="1200">
              <a:solidFill>
                <a:schemeClr val="accent1">
                  <a:lumMod val="75000"/>
                </a:schemeClr>
              </a:solidFill>
            </a:rPr>
            <a:t>ALTRAN AIT</a:t>
          </a:r>
        </a:p>
      </dgm:t>
    </dgm:pt>
    <dgm:pt modelId="{C550C75F-2078-411A-92A1-F42814E9006D}" type="parTrans" cxnId="{C53AD4C8-55EB-4EB5-A37B-C935530C7B18}">
      <dgm:prSet/>
      <dgm:spPr/>
      <dgm:t>
        <a:bodyPr/>
        <a:lstStyle/>
        <a:p>
          <a:endParaRPr lang="fr-FR"/>
        </a:p>
      </dgm:t>
    </dgm:pt>
    <dgm:pt modelId="{BBF7891F-D6C3-4958-B602-0488C7204A3D}" type="sibTrans" cxnId="{C53AD4C8-55EB-4EB5-A37B-C935530C7B18}">
      <dgm:prSet/>
      <dgm:spPr/>
      <dgm:t>
        <a:bodyPr/>
        <a:lstStyle/>
        <a:p>
          <a:endParaRPr lang="fr-FR"/>
        </a:p>
      </dgm:t>
    </dgm:pt>
    <dgm:pt modelId="{766DC704-63A9-4FD5-B88E-34B7663D4570}" type="pres">
      <dgm:prSet presAssocID="{8BFBBC16-3137-461B-A3C1-C553F7AB51A3}" presName="hierChild1" presStyleCnt="0">
        <dgm:presLayoutVars>
          <dgm:chPref val="1"/>
          <dgm:dir/>
          <dgm:animOne val="branch"/>
          <dgm:animLvl val="lvl"/>
          <dgm:resizeHandles/>
        </dgm:presLayoutVars>
      </dgm:prSet>
      <dgm:spPr/>
      <dgm:t>
        <a:bodyPr/>
        <a:lstStyle/>
        <a:p>
          <a:endParaRPr lang="fr-FR"/>
        </a:p>
      </dgm:t>
    </dgm:pt>
    <dgm:pt modelId="{3C23DC19-A7D8-46CB-A310-F36E45907767}" type="pres">
      <dgm:prSet presAssocID="{0DA718BE-737C-4FA7-A036-1038B2D6F44F}" presName="hierRoot1" presStyleCnt="0"/>
      <dgm:spPr/>
    </dgm:pt>
    <dgm:pt modelId="{FD40E41E-503B-424B-9D11-7C2542CCF211}" type="pres">
      <dgm:prSet presAssocID="{0DA718BE-737C-4FA7-A036-1038B2D6F44F}" presName="composite" presStyleCnt="0"/>
      <dgm:spPr/>
    </dgm:pt>
    <dgm:pt modelId="{3751E366-8ECB-40B2-BB90-A9CF1A150BE0}" type="pres">
      <dgm:prSet presAssocID="{0DA718BE-737C-4FA7-A036-1038B2D6F44F}" presName="background" presStyleLbl="node0" presStyleIdx="0" presStyleCnt="1"/>
      <dgm:spPr/>
    </dgm:pt>
    <dgm:pt modelId="{8DA09B9A-2FEA-4636-AB49-64450EEEA9CE}" type="pres">
      <dgm:prSet presAssocID="{0DA718BE-737C-4FA7-A036-1038B2D6F44F}" presName="text" presStyleLbl="fgAcc0" presStyleIdx="0" presStyleCnt="1">
        <dgm:presLayoutVars>
          <dgm:chPref val="3"/>
        </dgm:presLayoutVars>
      </dgm:prSet>
      <dgm:spPr/>
      <dgm:t>
        <a:bodyPr/>
        <a:lstStyle/>
        <a:p>
          <a:endParaRPr lang="fr-FR"/>
        </a:p>
      </dgm:t>
    </dgm:pt>
    <dgm:pt modelId="{CC3FCFB9-C7A8-4923-B6C4-1B8FCEDCFF2E}" type="pres">
      <dgm:prSet presAssocID="{0DA718BE-737C-4FA7-A036-1038B2D6F44F}" presName="hierChild2" presStyleCnt="0"/>
      <dgm:spPr/>
    </dgm:pt>
    <dgm:pt modelId="{C4E32681-D7AA-4272-8947-86192053A114}" type="pres">
      <dgm:prSet presAssocID="{4BBB3874-791C-4418-8929-55239C4E107B}" presName="Name10" presStyleLbl="parChTrans1D2" presStyleIdx="0" presStyleCnt="2"/>
      <dgm:spPr/>
      <dgm:t>
        <a:bodyPr/>
        <a:lstStyle/>
        <a:p>
          <a:endParaRPr lang="fr-FR"/>
        </a:p>
      </dgm:t>
    </dgm:pt>
    <dgm:pt modelId="{CE0FD7F5-41B9-4039-8F6C-DCCF9DDD8081}" type="pres">
      <dgm:prSet presAssocID="{5E2D1C09-23CC-43B8-9527-BF717A6C1D02}" presName="hierRoot2" presStyleCnt="0"/>
      <dgm:spPr/>
    </dgm:pt>
    <dgm:pt modelId="{08E126BB-5124-4E0F-9FD3-C0EAFC5305C3}" type="pres">
      <dgm:prSet presAssocID="{5E2D1C09-23CC-43B8-9527-BF717A6C1D02}" presName="composite2" presStyleCnt="0"/>
      <dgm:spPr/>
    </dgm:pt>
    <dgm:pt modelId="{996D8BAF-B941-4975-891C-C3E299720606}" type="pres">
      <dgm:prSet presAssocID="{5E2D1C09-23CC-43B8-9527-BF717A6C1D02}" presName="background2" presStyleLbl="node2" presStyleIdx="0" presStyleCnt="2"/>
      <dgm:spPr/>
    </dgm:pt>
    <dgm:pt modelId="{E3C131A5-52CC-4461-A9ED-A34F52D1B929}" type="pres">
      <dgm:prSet presAssocID="{5E2D1C09-23CC-43B8-9527-BF717A6C1D02}" presName="text2" presStyleLbl="fgAcc2" presStyleIdx="0" presStyleCnt="2" custScaleX="127011" custScaleY="65455">
        <dgm:presLayoutVars>
          <dgm:chPref val="3"/>
        </dgm:presLayoutVars>
      </dgm:prSet>
      <dgm:spPr/>
      <dgm:t>
        <a:bodyPr/>
        <a:lstStyle/>
        <a:p>
          <a:endParaRPr lang="fr-FR"/>
        </a:p>
      </dgm:t>
    </dgm:pt>
    <dgm:pt modelId="{A3E692FA-D05A-43ED-8172-B7B62108713A}" type="pres">
      <dgm:prSet presAssocID="{5E2D1C09-23CC-43B8-9527-BF717A6C1D02}" presName="hierChild3" presStyleCnt="0"/>
      <dgm:spPr/>
    </dgm:pt>
    <dgm:pt modelId="{48F92A63-DC45-47C0-89E6-E7AF08DCD9E5}" type="pres">
      <dgm:prSet presAssocID="{C550C75F-2078-411A-92A1-F42814E9006D}" presName="Name17" presStyleLbl="parChTrans1D3" presStyleIdx="0" presStyleCnt="5"/>
      <dgm:spPr/>
      <dgm:t>
        <a:bodyPr/>
        <a:lstStyle/>
        <a:p>
          <a:endParaRPr lang="fr-FR"/>
        </a:p>
      </dgm:t>
    </dgm:pt>
    <dgm:pt modelId="{CF708C30-1572-43BE-833A-E2B611B6F750}" type="pres">
      <dgm:prSet presAssocID="{AA2D56F1-A70C-4059-A7E5-74A579B485E9}" presName="hierRoot3" presStyleCnt="0"/>
      <dgm:spPr/>
    </dgm:pt>
    <dgm:pt modelId="{870C8752-D919-4A4C-981B-7705D6F534C7}" type="pres">
      <dgm:prSet presAssocID="{AA2D56F1-A70C-4059-A7E5-74A579B485E9}" presName="composite3" presStyleCnt="0"/>
      <dgm:spPr/>
    </dgm:pt>
    <dgm:pt modelId="{5D922412-9D62-4F1C-BB62-A3A0BFD9CB4F}" type="pres">
      <dgm:prSet presAssocID="{AA2D56F1-A70C-4059-A7E5-74A579B485E9}" presName="background3" presStyleLbl="node3" presStyleIdx="0" presStyleCnt="5"/>
      <dgm:spPr/>
    </dgm:pt>
    <dgm:pt modelId="{68A4309E-492B-47AF-A9A4-D42F5A0CE972}" type="pres">
      <dgm:prSet presAssocID="{AA2D56F1-A70C-4059-A7E5-74A579B485E9}" presName="text3" presStyleLbl="fgAcc3" presStyleIdx="0" presStyleCnt="5">
        <dgm:presLayoutVars>
          <dgm:chPref val="3"/>
        </dgm:presLayoutVars>
      </dgm:prSet>
      <dgm:spPr/>
      <dgm:t>
        <a:bodyPr/>
        <a:lstStyle/>
        <a:p>
          <a:endParaRPr lang="fr-FR"/>
        </a:p>
      </dgm:t>
    </dgm:pt>
    <dgm:pt modelId="{B6A9F823-0430-48F7-90CC-5CD13836175C}" type="pres">
      <dgm:prSet presAssocID="{AA2D56F1-A70C-4059-A7E5-74A579B485E9}" presName="hierChild4" presStyleCnt="0"/>
      <dgm:spPr/>
    </dgm:pt>
    <dgm:pt modelId="{DB2EA477-0C20-492F-B919-86E21431C06B}" type="pres">
      <dgm:prSet presAssocID="{D3AB37C3-11AF-4461-A1AD-20C749544357}" presName="Name17" presStyleLbl="parChTrans1D3" presStyleIdx="1" presStyleCnt="5"/>
      <dgm:spPr/>
      <dgm:t>
        <a:bodyPr/>
        <a:lstStyle/>
        <a:p>
          <a:endParaRPr lang="fr-FR"/>
        </a:p>
      </dgm:t>
    </dgm:pt>
    <dgm:pt modelId="{4185E2A5-6D3C-43D3-9D90-077328908E58}" type="pres">
      <dgm:prSet presAssocID="{6CE037A7-6BE2-4BAF-B1BA-A44685D88506}" presName="hierRoot3" presStyleCnt="0"/>
      <dgm:spPr/>
    </dgm:pt>
    <dgm:pt modelId="{EC453DC8-5AE0-4D38-96E1-13684E68F2D7}" type="pres">
      <dgm:prSet presAssocID="{6CE037A7-6BE2-4BAF-B1BA-A44685D88506}" presName="composite3" presStyleCnt="0"/>
      <dgm:spPr/>
    </dgm:pt>
    <dgm:pt modelId="{D871BE78-EAC1-4EB5-B729-77F14CA3693B}" type="pres">
      <dgm:prSet presAssocID="{6CE037A7-6BE2-4BAF-B1BA-A44685D88506}" presName="background3" presStyleLbl="node3" presStyleIdx="1" presStyleCnt="5"/>
      <dgm:spPr/>
    </dgm:pt>
    <dgm:pt modelId="{DB2E4D31-B940-4021-8E45-7A0098506A6E}" type="pres">
      <dgm:prSet presAssocID="{6CE037A7-6BE2-4BAF-B1BA-A44685D88506}" presName="text3" presStyleLbl="fgAcc3" presStyleIdx="1" presStyleCnt="5">
        <dgm:presLayoutVars>
          <dgm:chPref val="3"/>
        </dgm:presLayoutVars>
      </dgm:prSet>
      <dgm:spPr/>
      <dgm:t>
        <a:bodyPr/>
        <a:lstStyle/>
        <a:p>
          <a:endParaRPr lang="fr-FR"/>
        </a:p>
      </dgm:t>
    </dgm:pt>
    <dgm:pt modelId="{AE2ED649-B5DB-43AA-BB04-FA87CBACF2C0}" type="pres">
      <dgm:prSet presAssocID="{6CE037A7-6BE2-4BAF-B1BA-A44685D88506}" presName="hierChild4" presStyleCnt="0"/>
      <dgm:spPr/>
    </dgm:pt>
    <dgm:pt modelId="{75270CA1-F322-4CC7-8E35-39F984168233}" type="pres">
      <dgm:prSet presAssocID="{361E3193-469F-4E8E-A062-4251B73D59AA}" presName="Name17" presStyleLbl="parChTrans1D3" presStyleIdx="2" presStyleCnt="5"/>
      <dgm:spPr/>
      <dgm:t>
        <a:bodyPr/>
        <a:lstStyle/>
        <a:p>
          <a:endParaRPr lang="fr-FR"/>
        </a:p>
      </dgm:t>
    </dgm:pt>
    <dgm:pt modelId="{B79672B4-6BCE-4158-AEF4-4D1424943E6E}" type="pres">
      <dgm:prSet presAssocID="{211488C1-401B-41ED-924A-6073929A1C49}" presName="hierRoot3" presStyleCnt="0"/>
      <dgm:spPr/>
    </dgm:pt>
    <dgm:pt modelId="{B153DD20-8663-45A8-8642-45819E825FC0}" type="pres">
      <dgm:prSet presAssocID="{211488C1-401B-41ED-924A-6073929A1C49}" presName="composite3" presStyleCnt="0"/>
      <dgm:spPr/>
    </dgm:pt>
    <dgm:pt modelId="{A5D55C17-CBCF-4017-8583-196FD8DBD617}" type="pres">
      <dgm:prSet presAssocID="{211488C1-401B-41ED-924A-6073929A1C49}" presName="background3" presStyleLbl="node3" presStyleIdx="2" presStyleCnt="5"/>
      <dgm:spPr/>
    </dgm:pt>
    <dgm:pt modelId="{97339E4D-59D9-469F-8D62-22F4F0CACABA}" type="pres">
      <dgm:prSet presAssocID="{211488C1-401B-41ED-924A-6073929A1C49}" presName="text3" presStyleLbl="fgAcc3" presStyleIdx="2" presStyleCnt="5">
        <dgm:presLayoutVars>
          <dgm:chPref val="3"/>
        </dgm:presLayoutVars>
      </dgm:prSet>
      <dgm:spPr/>
      <dgm:t>
        <a:bodyPr/>
        <a:lstStyle/>
        <a:p>
          <a:endParaRPr lang="fr-FR"/>
        </a:p>
      </dgm:t>
    </dgm:pt>
    <dgm:pt modelId="{D2BD5B53-F793-4432-959B-9C449C9A190D}" type="pres">
      <dgm:prSet presAssocID="{211488C1-401B-41ED-924A-6073929A1C49}" presName="hierChild4" presStyleCnt="0"/>
      <dgm:spPr/>
    </dgm:pt>
    <dgm:pt modelId="{2EA22142-ADF6-423F-A528-E58C2BCA6CE9}" type="pres">
      <dgm:prSet presAssocID="{F0199AC8-942C-45CB-AC73-DF2CC4069742}" presName="Name10" presStyleLbl="parChTrans1D2" presStyleIdx="1" presStyleCnt="2"/>
      <dgm:spPr/>
      <dgm:t>
        <a:bodyPr/>
        <a:lstStyle/>
        <a:p>
          <a:endParaRPr lang="fr-FR"/>
        </a:p>
      </dgm:t>
    </dgm:pt>
    <dgm:pt modelId="{5E829D39-B693-468F-9380-C9F0A772A001}" type="pres">
      <dgm:prSet presAssocID="{D63C0960-5ECD-4B4E-AC03-FE8135C9934B}" presName="hierRoot2" presStyleCnt="0"/>
      <dgm:spPr/>
    </dgm:pt>
    <dgm:pt modelId="{D1C6137A-AC8E-45ED-BB80-179616346781}" type="pres">
      <dgm:prSet presAssocID="{D63C0960-5ECD-4B4E-AC03-FE8135C9934B}" presName="composite2" presStyleCnt="0"/>
      <dgm:spPr/>
    </dgm:pt>
    <dgm:pt modelId="{8F10BE6D-09CC-4547-BD0E-6B393C717615}" type="pres">
      <dgm:prSet presAssocID="{D63C0960-5ECD-4B4E-AC03-FE8135C9934B}" presName="background2" presStyleLbl="node2" presStyleIdx="1" presStyleCnt="2"/>
      <dgm:spPr/>
    </dgm:pt>
    <dgm:pt modelId="{26DFA48E-610B-4D6F-A321-1ADBC60E2DE3}" type="pres">
      <dgm:prSet presAssocID="{D63C0960-5ECD-4B4E-AC03-FE8135C9934B}" presName="text2" presStyleLbl="fgAcc2" presStyleIdx="1" presStyleCnt="2">
        <dgm:presLayoutVars>
          <dgm:chPref val="3"/>
        </dgm:presLayoutVars>
      </dgm:prSet>
      <dgm:spPr/>
      <dgm:t>
        <a:bodyPr/>
        <a:lstStyle/>
        <a:p>
          <a:endParaRPr lang="fr-FR"/>
        </a:p>
      </dgm:t>
    </dgm:pt>
    <dgm:pt modelId="{1E4C6BBB-F503-40C5-8CF5-64099DDCDDD7}" type="pres">
      <dgm:prSet presAssocID="{D63C0960-5ECD-4B4E-AC03-FE8135C9934B}" presName="hierChild3" presStyleCnt="0"/>
      <dgm:spPr/>
    </dgm:pt>
    <dgm:pt modelId="{10E6D7FA-A765-4906-8E72-46362E5E3BC0}" type="pres">
      <dgm:prSet presAssocID="{F996A5B9-29FD-41A6-9F0A-9483774BAA8C}" presName="Name17" presStyleLbl="parChTrans1D3" presStyleIdx="3" presStyleCnt="5"/>
      <dgm:spPr/>
      <dgm:t>
        <a:bodyPr/>
        <a:lstStyle/>
        <a:p>
          <a:endParaRPr lang="fr-FR"/>
        </a:p>
      </dgm:t>
    </dgm:pt>
    <dgm:pt modelId="{789A7E36-D5AA-445E-9859-AA0806ECCD04}" type="pres">
      <dgm:prSet presAssocID="{D05EBF9D-56A6-48A5-A0E8-9AF89E4D0C00}" presName="hierRoot3" presStyleCnt="0"/>
      <dgm:spPr/>
    </dgm:pt>
    <dgm:pt modelId="{B1CDBE24-3D2E-4DC4-9C8B-593DF393A227}" type="pres">
      <dgm:prSet presAssocID="{D05EBF9D-56A6-48A5-A0E8-9AF89E4D0C00}" presName="composite3" presStyleCnt="0"/>
      <dgm:spPr/>
    </dgm:pt>
    <dgm:pt modelId="{44586397-9251-4DA8-8034-DD6766DACB71}" type="pres">
      <dgm:prSet presAssocID="{D05EBF9D-56A6-48A5-A0E8-9AF89E4D0C00}" presName="background3" presStyleLbl="node3" presStyleIdx="3" presStyleCnt="5"/>
      <dgm:spPr/>
    </dgm:pt>
    <dgm:pt modelId="{13B37C21-B073-41F3-894D-318C4FF5A67F}" type="pres">
      <dgm:prSet presAssocID="{D05EBF9D-56A6-48A5-A0E8-9AF89E4D0C00}" presName="text3" presStyleLbl="fgAcc3" presStyleIdx="3" presStyleCnt="5">
        <dgm:presLayoutVars>
          <dgm:chPref val="3"/>
        </dgm:presLayoutVars>
      </dgm:prSet>
      <dgm:spPr/>
      <dgm:t>
        <a:bodyPr/>
        <a:lstStyle/>
        <a:p>
          <a:endParaRPr lang="fr-FR"/>
        </a:p>
      </dgm:t>
    </dgm:pt>
    <dgm:pt modelId="{C7E4FAE9-C2FF-415E-B29E-9ABABD0754C9}" type="pres">
      <dgm:prSet presAssocID="{D05EBF9D-56A6-48A5-A0E8-9AF89E4D0C00}" presName="hierChild4" presStyleCnt="0"/>
      <dgm:spPr/>
    </dgm:pt>
    <dgm:pt modelId="{3485A86E-9700-4123-AB89-294C4E312D89}" type="pres">
      <dgm:prSet presAssocID="{22D63DBD-B174-4236-BF74-2F4268C15D6B}" presName="Name17" presStyleLbl="parChTrans1D3" presStyleIdx="4" presStyleCnt="5"/>
      <dgm:spPr/>
      <dgm:t>
        <a:bodyPr/>
        <a:lstStyle/>
        <a:p>
          <a:endParaRPr lang="fr-FR"/>
        </a:p>
      </dgm:t>
    </dgm:pt>
    <dgm:pt modelId="{BB35FA86-8C6F-411E-B1E7-D9183EABFEEB}" type="pres">
      <dgm:prSet presAssocID="{15F56F9E-2EEC-4AB9-A6FF-15088D9C09F8}" presName="hierRoot3" presStyleCnt="0"/>
      <dgm:spPr/>
    </dgm:pt>
    <dgm:pt modelId="{0B315B98-BD32-441B-982D-18512AF2F5E1}" type="pres">
      <dgm:prSet presAssocID="{15F56F9E-2EEC-4AB9-A6FF-15088D9C09F8}" presName="composite3" presStyleCnt="0"/>
      <dgm:spPr/>
    </dgm:pt>
    <dgm:pt modelId="{D2B31748-4114-471D-937E-8601A807DC54}" type="pres">
      <dgm:prSet presAssocID="{15F56F9E-2EEC-4AB9-A6FF-15088D9C09F8}" presName="background3" presStyleLbl="node3" presStyleIdx="4" presStyleCnt="5"/>
      <dgm:spPr/>
    </dgm:pt>
    <dgm:pt modelId="{4C5C347A-3E3D-415F-9F9D-5EF0DB3E377A}" type="pres">
      <dgm:prSet presAssocID="{15F56F9E-2EEC-4AB9-A6FF-15088D9C09F8}" presName="text3" presStyleLbl="fgAcc3" presStyleIdx="4" presStyleCnt="5">
        <dgm:presLayoutVars>
          <dgm:chPref val="3"/>
        </dgm:presLayoutVars>
      </dgm:prSet>
      <dgm:spPr/>
      <dgm:t>
        <a:bodyPr/>
        <a:lstStyle/>
        <a:p>
          <a:endParaRPr lang="fr-FR"/>
        </a:p>
      </dgm:t>
    </dgm:pt>
    <dgm:pt modelId="{7AF6DC50-A048-41C3-85B4-C7EDCF18AEC3}" type="pres">
      <dgm:prSet presAssocID="{15F56F9E-2EEC-4AB9-A6FF-15088D9C09F8}" presName="hierChild4" presStyleCnt="0"/>
      <dgm:spPr/>
    </dgm:pt>
  </dgm:ptLst>
  <dgm:cxnLst>
    <dgm:cxn modelId="{F4611F27-D139-4A66-8D53-DB25C019BDC4}" srcId="{D63C0960-5ECD-4B4E-AC03-FE8135C9934B}" destId="{15F56F9E-2EEC-4AB9-A6FF-15088D9C09F8}" srcOrd="1" destOrd="0" parTransId="{22D63DBD-B174-4236-BF74-2F4268C15D6B}" sibTransId="{B4FB9583-0F01-47A2-BC4F-FC224BEF0EFB}"/>
    <dgm:cxn modelId="{CFCEDD6F-A648-4C09-8B77-7EF036F7D52B}" srcId="{0DA718BE-737C-4FA7-A036-1038B2D6F44F}" destId="{5E2D1C09-23CC-43B8-9527-BF717A6C1D02}" srcOrd="0" destOrd="0" parTransId="{4BBB3874-791C-4418-8929-55239C4E107B}" sibTransId="{14BD01DC-FD89-4733-AC5D-06A998621D9C}"/>
    <dgm:cxn modelId="{7B3F8F4A-2262-464C-A828-05667215DB2A}" type="presOf" srcId="{6CE037A7-6BE2-4BAF-B1BA-A44685D88506}" destId="{DB2E4D31-B940-4021-8E45-7A0098506A6E}" srcOrd="0" destOrd="0" presId="urn:microsoft.com/office/officeart/2005/8/layout/hierarchy1"/>
    <dgm:cxn modelId="{1DADEDD8-B529-4293-A38C-7BC92139FC2D}" type="presOf" srcId="{D3AB37C3-11AF-4461-A1AD-20C749544357}" destId="{DB2EA477-0C20-492F-B919-86E21431C06B}" srcOrd="0" destOrd="0" presId="urn:microsoft.com/office/officeart/2005/8/layout/hierarchy1"/>
    <dgm:cxn modelId="{49095314-D223-4342-98AF-361EF4359F50}" type="presOf" srcId="{C550C75F-2078-411A-92A1-F42814E9006D}" destId="{48F92A63-DC45-47C0-89E6-E7AF08DCD9E5}" srcOrd="0" destOrd="0" presId="urn:microsoft.com/office/officeart/2005/8/layout/hierarchy1"/>
    <dgm:cxn modelId="{52FF8603-1164-4894-B7B5-B0C231EA72C0}" srcId="{0DA718BE-737C-4FA7-A036-1038B2D6F44F}" destId="{D63C0960-5ECD-4B4E-AC03-FE8135C9934B}" srcOrd="1" destOrd="0" parTransId="{F0199AC8-942C-45CB-AC73-DF2CC4069742}" sibTransId="{4DE02431-3634-4DA7-BC1B-E8DC03C97B7A}"/>
    <dgm:cxn modelId="{C53AD4C8-55EB-4EB5-A37B-C935530C7B18}" srcId="{5E2D1C09-23CC-43B8-9527-BF717A6C1D02}" destId="{AA2D56F1-A70C-4059-A7E5-74A579B485E9}" srcOrd="0" destOrd="0" parTransId="{C550C75F-2078-411A-92A1-F42814E9006D}" sibTransId="{BBF7891F-D6C3-4958-B602-0488C7204A3D}"/>
    <dgm:cxn modelId="{491F5F62-206E-48E5-92E7-A32BA19CEA64}" type="presOf" srcId="{D63C0960-5ECD-4B4E-AC03-FE8135C9934B}" destId="{26DFA48E-610B-4D6F-A321-1ADBC60E2DE3}" srcOrd="0" destOrd="0" presId="urn:microsoft.com/office/officeart/2005/8/layout/hierarchy1"/>
    <dgm:cxn modelId="{CDC3BBCB-9320-4C80-AD78-D5234CFCD4A2}" type="presOf" srcId="{F0199AC8-942C-45CB-AC73-DF2CC4069742}" destId="{2EA22142-ADF6-423F-A528-E58C2BCA6CE9}" srcOrd="0" destOrd="0" presId="urn:microsoft.com/office/officeart/2005/8/layout/hierarchy1"/>
    <dgm:cxn modelId="{DDEF4BCB-E1E7-44A8-936D-E00AB9875A39}" type="presOf" srcId="{22D63DBD-B174-4236-BF74-2F4268C15D6B}" destId="{3485A86E-9700-4123-AB89-294C4E312D89}" srcOrd="0" destOrd="0" presId="urn:microsoft.com/office/officeart/2005/8/layout/hierarchy1"/>
    <dgm:cxn modelId="{068BAF47-E435-4BDE-8909-CE5D5C50D4D3}" type="presOf" srcId="{8BFBBC16-3137-461B-A3C1-C553F7AB51A3}" destId="{766DC704-63A9-4FD5-B88E-34B7663D4570}" srcOrd="0" destOrd="0" presId="urn:microsoft.com/office/officeart/2005/8/layout/hierarchy1"/>
    <dgm:cxn modelId="{423B58DB-C25D-466F-9C8A-47C5ECEC8CDC}" type="presOf" srcId="{F996A5B9-29FD-41A6-9F0A-9483774BAA8C}" destId="{10E6D7FA-A765-4906-8E72-46362E5E3BC0}" srcOrd="0" destOrd="0" presId="urn:microsoft.com/office/officeart/2005/8/layout/hierarchy1"/>
    <dgm:cxn modelId="{490712D1-57A7-4FA9-9FBB-19C176025335}" srcId="{D63C0960-5ECD-4B4E-AC03-FE8135C9934B}" destId="{D05EBF9D-56A6-48A5-A0E8-9AF89E4D0C00}" srcOrd="0" destOrd="0" parTransId="{F996A5B9-29FD-41A6-9F0A-9483774BAA8C}" sibTransId="{65AB99C2-FA80-4C72-8CE7-F2AC6D5DB21A}"/>
    <dgm:cxn modelId="{A6041000-95BB-41C2-BA25-37AE9C1A5028}" type="presOf" srcId="{211488C1-401B-41ED-924A-6073929A1C49}" destId="{97339E4D-59D9-469F-8D62-22F4F0CACABA}" srcOrd="0" destOrd="0" presId="urn:microsoft.com/office/officeart/2005/8/layout/hierarchy1"/>
    <dgm:cxn modelId="{16A2AF70-F14B-4287-A6B3-4F8B628237E8}" type="presOf" srcId="{0DA718BE-737C-4FA7-A036-1038B2D6F44F}" destId="{8DA09B9A-2FEA-4636-AB49-64450EEEA9CE}" srcOrd="0" destOrd="0" presId="urn:microsoft.com/office/officeart/2005/8/layout/hierarchy1"/>
    <dgm:cxn modelId="{88BA5FD4-D9B0-4C9C-97C1-068C7793F89C}" type="presOf" srcId="{15F56F9E-2EEC-4AB9-A6FF-15088D9C09F8}" destId="{4C5C347A-3E3D-415F-9F9D-5EF0DB3E377A}" srcOrd="0" destOrd="0" presId="urn:microsoft.com/office/officeart/2005/8/layout/hierarchy1"/>
    <dgm:cxn modelId="{FBC1DE39-E19C-4A4C-B80D-C1A6A71EEEB1}" type="presOf" srcId="{4BBB3874-791C-4418-8929-55239C4E107B}" destId="{C4E32681-D7AA-4272-8947-86192053A114}" srcOrd="0" destOrd="0" presId="urn:microsoft.com/office/officeart/2005/8/layout/hierarchy1"/>
    <dgm:cxn modelId="{5FDBDB84-AFE9-4FAE-907C-756C1599DD2A}" type="presOf" srcId="{AA2D56F1-A70C-4059-A7E5-74A579B485E9}" destId="{68A4309E-492B-47AF-A9A4-D42F5A0CE972}" srcOrd="0" destOrd="0" presId="urn:microsoft.com/office/officeart/2005/8/layout/hierarchy1"/>
    <dgm:cxn modelId="{78BFD926-6674-46CA-A666-EF465AC05716}" srcId="{5E2D1C09-23CC-43B8-9527-BF717A6C1D02}" destId="{211488C1-401B-41ED-924A-6073929A1C49}" srcOrd="2" destOrd="0" parTransId="{361E3193-469F-4E8E-A062-4251B73D59AA}" sibTransId="{EF60ADE9-57B1-46E6-A2F0-5A6E12583D04}"/>
    <dgm:cxn modelId="{123D355B-4B05-422D-8F53-C0C4840C9798}" type="presOf" srcId="{5E2D1C09-23CC-43B8-9527-BF717A6C1D02}" destId="{E3C131A5-52CC-4461-A9ED-A34F52D1B929}" srcOrd="0" destOrd="0" presId="urn:microsoft.com/office/officeart/2005/8/layout/hierarchy1"/>
    <dgm:cxn modelId="{04F2C223-9239-4329-8D88-F00EC0C5DD24}" srcId="{8BFBBC16-3137-461B-A3C1-C553F7AB51A3}" destId="{0DA718BE-737C-4FA7-A036-1038B2D6F44F}" srcOrd="0" destOrd="0" parTransId="{52D3546D-8412-4032-B0FB-0EC1BFE37823}" sibTransId="{D63474CF-389D-4D2B-B0D3-416C2FBCD081}"/>
    <dgm:cxn modelId="{0AAC41B2-9767-426B-9760-FCCFCF5C8710}" srcId="{5E2D1C09-23CC-43B8-9527-BF717A6C1D02}" destId="{6CE037A7-6BE2-4BAF-B1BA-A44685D88506}" srcOrd="1" destOrd="0" parTransId="{D3AB37C3-11AF-4461-A1AD-20C749544357}" sibTransId="{4A3CEBCB-4879-4CEA-B556-55E343F603B4}"/>
    <dgm:cxn modelId="{B5D5D1D1-6B69-47CC-88CB-049D4C323E4D}" type="presOf" srcId="{D05EBF9D-56A6-48A5-A0E8-9AF89E4D0C00}" destId="{13B37C21-B073-41F3-894D-318C4FF5A67F}" srcOrd="0" destOrd="0" presId="urn:microsoft.com/office/officeart/2005/8/layout/hierarchy1"/>
    <dgm:cxn modelId="{0A0F3765-70F8-4D33-8225-ABE7D15AE82E}" type="presOf" srcId="{361E3193-469F-4E8E-A062-4251B73D59AA}" destId="{75270CA1-F322-4CC7-8E35-39F984168233}" srcOrd="0" destOrd="0" presId="urn:microsoft.com/office/officeart/2005/8/layout/hierarchy1"/>
    <dgm:cxn modelId="{FB93D7E9-72C8-4AD7-8FD2-3576F431EEE0}" type="presParOf" srcId="{766DC704-63A9-4FD5-B88E-34B7663D4570}" destId="{3C23DC19-A7D8-46CB-A310-F36E45907767}" srcOrd="0" destOrd="0" presId="urn:microsoft.com/office/officeart/2005/8/layout/hierarchy1"/>
    <dgm:cxn modelId="{76A1DAD7-FE1A-4650-B590-6F7C84CCFAC9}" type="presParOf" srcId="{3C23DC19-A7D8-46CB-A310-F36E45907767}" destId="{FD40E41E-503B-424B-9D11-7C2542CCF211}" srcOrd="0" destOrd="0" presId="urn:microsoft.com/office/officeart/2005/8/layout/hierarchy1"/>
    <dgm:cxn modelId="{2844DFB7-B21C-475D-B31B-839F9D13A409}" type="presParOf" srcId="{FD40E41E-503B-424B-9D11-7C2542CCF211}" destId="{3751E366-8ECB-40B2-BB90-A9CF1A150BE0}" srcOrd="0" destOrd="0" presId="urn:microsoft.com/office/officeart/2005/8/layout/hierarchy1"/>
    <dgm:cxn modelId="{470259E4-6112-4FB6-8D8D-1B2820BBCCD0}" type="presParOf" srcId="{FD40E41E-503B-424B-9D11-7C2542CCF211}" destId="{8DA09B9A-2FEA-4636-AB49-64450EEEA9CE}" srcOrd="1" destOrd="0" presId="urn:microsoft.com/office/officeart/2005/8/layout/hierarchy1"/>
    <dgm:cxn modelId="{F34CBE25-442F-4118-8E52-CC29A0393D2E}" type="presParOf" srcId="{3C23DC19-A7D8-46CB-A310-F36E45907767}" destId="{CC3FCFB9-C7A8-4923-B6C4-1B8FCEDCFF2E}" srcOrd="1" destOrd="0" presId="urn:microsoft.com/office/officeart/2005/8/layout/hierarchy1"/>
    <dgm:cxn modelId="{87B4C0E1-AEB4-4F4B-8832-840555A61C6D}" type="presParOf" srcId="{CC3FCFB9-C7A8-4923-B6C4-1B8FCEDCFF2E}" destId="{C4E32681-D7AA-4272-8947-86192053A114}" srcOrd="0" destOrd="0" presId="urn:microsoft.com/office/officeart/2005/8/layout/hierarchy1"/>
    <dgm:cxn modelId="{1899C0E7-A60F-4B54-A1B0-389A321FBC27}" type="presParOf" srcId="{CC3FCFB9-C7A8-4923-B6C4-1B8FCEDCFF2E}" destId="{CE0FD7F5-41B9-4039-8F6C-DCCF9DDD8081}" srcOrd="1" destOrd="0" presId="urn:microsoft.com/office/officeart/2005/8/layout/hierarchy1"/>
    <dgm:cxn modelId="{89B83BCA-6065-44D7-B583-529BD62A32DA}" type="presParOf" srcId="{CE0FD7F5-41B9-4039-8F6C-DCCF9DDD8081}" destId="{08E126BB-5124-4E0F-9FD3-C0EAFC5305C3}" srcOrd="0" destOrd="0" presId="urn:microsoft.com/office/officeart/2005/8/layout/hierarchy1"/>
    <dgm:cxn modelId="{5905DD00-9E8D-4498-B658-A52413CFDFD5}" type="presParOf" srcId="{08E126BB-5124-4E0F-9FD3-C0EAFC5305C3}" destId="{996D8BAF-B941-4975-891C-C3E299720606}" srcOrd="0" destOrd="0" presId="urn:microsoft.com/office/officeart/2005/8/layout/hierarchy1"/>
    <dgm:cxn modelId="{51EA6A5B-AE54-44B6-98B0-F1526B4F9FB0}" type="presParOf" srcId="{08E126BB-5124-4E0F-9FD3-C0EAFC5305C3}" destId="{E3C131A5-52CC-4461-A9ED-A34F52D1B929}" srcOrd="1" destOrd="0" presId="urn:microsoft.com/office/officeart/2005/8/layout/hierarchy1"/>
    <dgm:cxn modelId="{73F92199-93C2-4974-BD7C-8753F3E1E1E9}" type="presParOf" srcId="{CE0FD7F5-41B9-4039-8F6C-DCCF9DDD8081}" destId="{A3E692FA-D05A-43ED-8172-B7B62108713A}" srcOrd="1" destOrd="0" presId="urn:microsoft.com/office/officeart/2005/8/layout/hierarchy1"/>
    <dgm:cxn modelId="{8FB5295C-8546-4C33-BBD3-A6784E1725C7}" type="presParOf" srcId="{A3E692FA-D05A-43ED-8172-B7B62108713A}" destId="{48F92A63-DC45-47C0-89E6-E7AF08DCD9E5}" srcOrd="0" destOrd="0" presId="urn:microsoft.com/office/officeart/2005/8/layout/hierarchy1"/>
    <dgm:cxn modelId="{6B5F2090-CA36-4372-B124-780A66454794}" type="presParOf" srcId="{A3E692FA-D05A-43ED-8172-B7B62108713A}" destId="{CF708C30-1572-43BE-833A-E2B611B6F750}" srcOrd="1" destOrd="0" presId="urn:microsoft.com/office/officeart/2005/8/layout/hierarchy1"/>
    <dgm:cxn modelId="{71E99058-2857-4270-8DBF-B24AD065ABAC}" type="presParOf" srcId="{CF708C30-1572-43BE-833A-E2B611B6F750}" destId="{870C8752-D919-4A4C-981B-7705D6F534C7}" srcOrd="0" destOrd="0" presId="urn:microsoft.com/office/officeart/2005/8/layout/hierarchy1"/>
    <dgm:cxn modelId="{537F0587-95DE-49D7-8992-02F5E1FB0BDA}" type="presParOf" srcId="{870C8752-D919-4A4C-981B-7705D6F534C7}" destId="{5D922412-9D62-4F1C-BB62-A3A0BFD9CB4F}" srcOrd="0" destOrd="0" presId="urn:microsoft.com/office/officeart/2005/8/layout/hierarchy1"/>
    <dgm:cxn modelId="{37BA2C0E-2915-4C50-A993-A32CB1E9783A}" type="presParOf" srcId="{870C8752-D919-4A4C-981B-7705D6F534C7}" destId="{68A4309E-492B-47AF-A9A4-D42F5A0CE972}" srcOrd="1" destOrd="0" presId="urn:microsoft.com/office/officeart/2005/8/layout/hierarchy1"/>
    <dgm:cxn modelId="{5ABAF664-9FB5-4FD9-A5D6-FD49CDD8987C}" type="presParOf" srcId="{CF708C30-1572-43BE-833A-E2B611B6F750}" destId="{B6A9F823-0430-48F7-90CC-5CD13836175C}" srcOrd="1" destOrd="0" presId="urn:microsoft.com/office/officeart/2005/8/layout/hierarchy1"/>
    <dgm:cxn modelId="{11CBB48B-BF10-467D-9126-DE6E950C1BCA}" type="presParOf" srcId="{A3E692FA-D05A-43ED-8172-B7B62108713A}" destId="{DB2EA477-0C20-492F-B919-86E21431C06B}" srcOrd="2" destOrd="0" presId="urn:microsoft.com/office/officeart/2005/8/layout/hierarchy1"/>
    <dgm:cxn modelId="{1FFDD39B-503A-429C-98C6-FA4EB4028659}" type="presParOf" srcId="{A3E692FA-D05A-43ED-8172-B7B62108713A}" destId="{4185E2A5-6D3C-43D3-9D90-077328908E58}" srcOrd="3" destOrd="0" presId="urn:microsoft.com/office/officeart/2005/8/layout/hierarchy1"/>
    <dgm:cxn modelId="{9BD67192-308B-47A5-8249-FDD36D27A81E}" type="presParOf" srcId="{4185E2A5-6D3C-43D3-9D90-077328908E58}" destId="{EC453DC8-5AE0-4D38-96E1-13684E68F2D7}" srcOrd="0" destOrd="0" presId="urn:microsoft.com/office/officeart/2005/8/layout/hierarchy1"/>
    <dgm:cxn modelId="{ED455DDA-1BEF-48CF-9FB3-53937C0BA78D}" type="presParOf" srcId="{EC453DC8-5AE0-4D38-96E1-13684E68F2D7}" destId="{D871BE78-EAC1-4EB5-B729-77F14CA3693B}" srcOrd="0" destOrd="0" presId="urn:microsoft.com/office/officeart/2005/8/layout/hierarchy1"/>
    <dgm:cxn modelId="{D4C584F9-3551-4CD6-8F32-7B79D26002A3}" type="presParOf" srcId="{EC453DC8-5AE0-4D38-96E1-13684E68F2D7}" destId="{DB2E4D31-B940-4021-8E45-7A0098506A6E}" srcOrd="1" destOrd="0" presId="urn:microsoft.com/office/officeart/2005/8/layout/hierarchy1"/>
    <dgm:cxn modelId="{F4347D97-54D9-4652-8485-59C152A721D6}" type="presParOf" srcId="{4185E2A5-6D3C-43D3-9D90-077328908E58}" destId="{AE2ED649-B5DB-43AA-BB04-FA87CBACF2C0}" srcOrd="1" destOrd="0" presId="urn:microsoft.com/office/officeart/2005/8/layout/hierarchy1"/>
    <dgm:cxn modelId="{442D2F5D-3EC1-4CA1-B4A6-A80705943D39}" type="presParOf" srcId="{A3E692FA-D05A-43ED-8172-B7B62108713A}" destId="{75270CA1-F322-4CC7-8E35-39F984168233}" srcOrd="4" destOrd="0" presId="urn:microsoft.com/office/officeart/2005/8/layout/hierarchy1"/>
    <dgm:cxn modelId="{B2FEAC1F-2EAE-46AA-B9BD-51967D758A4D}" type="presParOf" srcId="{A3E692FA-D05A-43ED-8172-B7B62108713A}" destId="{B79672B4-6BCE-4158-AEF4-4D1424943E6E}" srcOrd="5" destOrd="0" presId="urn:microsoft.com/office/officeart/2005/8/layout/hierarchy1"/>
    <dgm:cxn modelId="{50BF7A6D-A5FC-44AA-9BC9-1E993B18C8C0}" type="presParOf" srcId="{B79672B4-6BCE-4158-AEF4-4D1424943E6E}" destId="{B153DD20-8663-45A8-8642-45819E825FC0}" srcOrd="0" destOrd="0" presId="urn:microsoft.com/office/officeart/2005/8/layout/hierarchy1"/>
    <dgm:cxn modelId="{11CE1F4A-707A-411E-B32C-B1FF7E0527B9}" type="presParOf" srcId="{B153DD20-8663-45A8-8642-45819E825FC0}" destId="{A5D55C17-CBCF-4017-8583-196FD8DBD617}" srcOrd="0" destOrd="0" presId="urn:microsoft.com/office/officeart/2005/8/layout/hierarchy1"/>
    <dgm:cxn modelId="{BDE0466D-EDED-460D-9677-9AB76EFBBD42}" type="presParOf" srcId="{B153DD20-8663-45A8-8642-45819E825FC0}" destId="{97339E4D-59D9-469F-8D62-22F4F0CACABA}" srcOrd="1" destOrd="0" presId="urn:microsoft.com/office/officeart/2005/8/layout/hierarchy1"/>
    <dgm:cxn modelId="{FBD6BCA7-EB28-4A92-BD34-D9FB02D09DC7}" type="presParOf" srcId="{B79672B4-6BCE-4158-AEF4-4D1424943E6E}" destId="{D2BD5B53-F793-4432-959B-9C449C9A190D}" srcOrd="1" destOrd="0" presId="urn:microsoft.com/office/officeart/2005/8/layout/hierarchy1"/>
    <dgm:cxn modelId="{186305BB-A9E9-4898-94E4-005EADD25080}" type="presParOf" srcId="{CC3FCFB9-C7A8-4923-B6C4-1B8FCEDCFF2E}" destId="{2EA22142-ADF6-423F-A528-E58C2BCA6CE9}" srcOrd="2" destOrd="0" presId="urn:microsoft.com/office/officeart/2005/8/layout/hierarchy1"/>
    <dgm:cxn modelId="{73054974-4FF5-4A6C-8338-EB5255854DAC}" type="presParOf" srcId="{CC3FCFB9-C7A8-4923-B6C4-1B8FCEDCFF2E}" destId="{5E829D39-B693-468F-9380-C9F0A772A001}" srcOrd="3" destOrd="0" presId="urn:microsoft.com/office/officeart/2005/8/layout/hierarchy1"/>
    <dgm:cxn modelId="{EA5FCB1D-8277-44A2-BF9D-41CA4D33E64C}" type="presParOf" srcId="{5E829D39-B693-468F-9380-C9F0A772A001}" destId="{D1C6137A-AC8E-45ED-BB80-179616346781}" srcOrd="0" destOrd="0" presId="urn:microsoft.com/office/officeart/2005/8/layout/hierarchy1"/>
    <dgm:cxn modelId="{129C5F4F-2619-4CF7-B9AA-3D99EFCA50C0}" type="presParOf" srcId="{D1C6137A-AC8E-45ED-BB80-179616346781}" destId="{8F10BE6D-09CC-4547-BD0E-6B393C717615}" srcOrd="0" destOrd="0" presId="urn:microsoft.com/office/officeart/2005/8/layout/hierarchy1"/>
    <dgm:cxn modelId="{07748B84-4DD5-4854-BCF3-0FEF5300BB34}" type="presParOf" srcId="{D1C6137A-AC8E-45ED-BB80-179616346781}" destId="{26DFA48E-610B-4D6F-A321-1ADBC60E2DE3}" srcOrd="1" destOrd="0" presId="urn:microsoft.com/office/officeart/2005/8/layout/hierarchy1"/>
    <dgm:cxn modelId="{AEB2D6F9-A31E-4A90-A23C-6ED501FE95C6}" type="presParOf" srcId="{5E829D39-B693-468F-9380-C9F0A772A001}" destId="{1E4C6BBB-F503-40C5-8CF5-64099DDCDDD7}" srcOrd="1" destOrd="0" presId="urn:microsoft.com/office/officeart/2005/8/layout/hierarchy1"/>
    <dgm:cxn modelId="{41A53672-455F-4AAB-839A-9B1E178DD143}" type="presParOf" srcId="{1E4C6BBB-F503-40C5-8CF5-64099DDCDDD7}" destId="{10E6D7FA-A765-4906-8E72-46362E5E3BC0}" srcOrd="0" destOrd="0" presId="urn:microsoft.com/office/officeart/2005/8/layout/hierarchy1"/>
    <dgm:cxn modelId="{FB9C8EBD-6BC6-492D-9232-56A76ED36278}" type="presParOf" srcId="{1E4C6BBB-F503-40C5-8CF5-64099DDCDDD7}" destId="{789A7E36-D5AA-445E-9859-AA0806ECCD04}" srcOrd="1" destOrd="0" presId="urn:microsoft.com/office/officeart/2005/8/layout/hierarchy1"/>
    <dgm:cxn modelId="{FE87B54F-223C-47E6-9143-E2E1B745D94B}" type="presParOf" srcId="{789A7E36-D5AA-445E-9859-AA0806ECCD04}" destId="{B1CDBE24-3D2E-4DC4-9C8B-593DF393A227}" srcOrd="0" destOrd="0" presId="urn:microsoft.com/office/officeart/2005/8/layout/hierarchy1"/>
    <dgm:cxn modelId="{F1630153-2FA6-4CC2-B112-D68763522847}" type="presParOf" srcId="{B1CDBE24-3D2E-4DC4-9C8B-593DF393A227}" destId="{44586397-9251-4DA8-8034-DD6766DACB71}" srcOrd="0" destOrd="0" presId="urn:microsoft.com/office/officeart/2005/8/layout/hierarchy1"/>
    <dgm:cxn modelId="{C63C3F3F-7E77-429F-BF24-B24435EE3805}" type="presParOf" srcId="{B1CDBE24-3D2E-4DC4-9C8B-593DF393A227}" destId="{13B37C21-B073-41F3-894D-318C4FF5A67F}" srcOrd="1" destOrd="0" presId="urn:microsoft.com/office/officeart/2005/8/layout/hierarchy1"/>
    <dgm:cxn modelId="{894E22F3-345B-41D0-A0A6-74EAF95405B8}" type="presParOf" srcId="{789A7E36-D5AA-445E-9859-AA0806ECCD04}" destId="{C7E4FAE9-C2FF-415E-B29E-9ABABD0754C9}" srcOrd="1" destOrd="0" presId="urn:microsoft.com/office/officeart/2005/8/layout/hierarchy1"/>
    <dgm:cxn modelId="{63022E23-F7D3-415C-9FDD-15AF63194579}" type="presParOf" srcId="{1E4C6BBB-F503-40C5-8CF5-64099DDCDDD7}" destId="{3485A86E-9700-4123-AB89-294C4E312D89}" srcOrd="2" destOrd="0" presId="urn:microsoft.com/office/officeart/2005/8/layout/hierarchy1"/>
    <dgm:cxn modelId="{188E0D84-9E35-4614-B71A-6BFA22D62E4B}" type="presParOf" srcId="{1E4C6BBB-F503-40C5-8CF5-64099DDCDDD7}" destId="{BB35FA86-8C6F-411E-B1E7-D9183EABFEEB}" srcOrd="3" destOrd="0" presId="urn:microsoft.com/office/officeart/2005/8/layout/hierarchy1"/>
    <dgm:cxn modelId="{A9678621-EC12-43F5-B34A-42111D527D69}" type="presParOf" srcId="{BB35FA86-8C6F-411E-B1E7-D9183EABFEEB}" destId="{0B315B98-BD32-441B-982D-18512AF2F5E1}" srcOrd="0" destOrd="0" presId="urn:microsoft.com/office/officeart/2005/8/layout/hierarchy1"/>
    <dgm:cxn modelId="{F57C1C17-FFE7-41DA-AB34-413F45F746B5}" type="presParOf" srcId="{0B315B98-BD32-441B-982D-18512AF2F5E1}" destId="{D2B31748-4114-471D-937E-8601A807DC54}" srcOrd="0" destOrd="0" presId="urn:microsoft.com/office/officeart/2005/8/layout/hierarchy1"/>
    <dgm:cxn modelId="{68F52F8D-A821-48D4-997E-FE2DF4541733}" type="presParOf" srcId="{0B315B98-BD32-441B-982D-18512AF2F5E1}" destId="{4C5C347A-3E3D-415F-9F9D-5EF0DB3E377A}" srcOrd="1" destOrd="0" presId="urn:microsoft.com/office/officeart/2005/8/layout/hierarchy1"/>
    <dgm:cxn modelId="{207D2F95-D4CC-43A6-9CD1-80F115AB6C6B}" type="presParOf" srcId="{BB35FA86-8C6F-411E-B1E7-D9183EABFEEB}" destId="{7AF6DC50-A048-41C3-85B4-C7EDCF18AEC3}" srcOrd="1" destOrd="0" presId="urn:microsoft.com/office/officeart/2005/8/layout/hierarchy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85A86E-9700-4123-AB89-294C4E312D89}">
      <dsp:nvSpPr>
        <dsp:cNvPr id="0" name=""/>
        <dsp:cNvSpPr/>
      </dsp:nvSpPr>
      <dsp:spPr>
        <a:xfrm>
          <a:off x="4367688" y="1517803"/>
          <a:ext cx="558418" cy="265756"/>
        </a:xfrm>
        <a:custGeom>
          <a:avLst/>
          <a:gdLst/>
          <a:ahLst/>
          <a:cxnLst/>
          <a:rect l="0" t="0" r="0" b="0"/>
          <a:pathLst>
            <a:path>
              <a:moveTo>
                <a:pt x="0" y="0"/>
              </a:moveTo>
              <a:lnTo>
                <a:pt x="0" y="181105"/>
              </a:lnTo>
              <a:lnTo>
                <a:pt x="558418" y="181105"/>
              </a:lnTo>
              <a:lnTo>
                <a:pt x="558418" y="265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E6D7FA-A765-4906-8E72-46362E5E3BC0}">
      <dsp:nvSpPr>
        <dsp:cNvPr id="0" name=""/>
        <dsp:cNvSpPr/>
      </dsp:nvSpPr>
      <dsp:spPr>
        <a:xfrm>
          <a:off x="3809270" y="1517803"/>
          <a:ext cx="558418" cy="265756"/>
        </a:xfrm>
        <a:custGeom>
          <a:avLst/>
          <a:gdLst/>
          <a:ahLst/>
          <a:cxnLst/>
          <a:rect l="0" t="0" r="0" b="0"/>
          <a:pathLst>
            <a:path>
              <a:moveTo>
                <a:pt x="558418" y="0"/>
              </a:moveTo>
              <a:lnTo>
                <a:pt x="558418" y="181105"/>
              </a:lnTo>
              <a:lnTo>
                <a:pt x="0" y="181105"/>
              </a:lnTo>
              <a:lnTo>
                <a:pt x="0" y="265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A22142-ADF6-423F-A528-E58C2BCA6CE9}">
      <dsp:nvSpPr>
        <dsp:cNvPr id="0" name=""/>
        <dsp:cNvSpPr/>
      </dsp:nvSpPr>
      <dsp:spPr>
        <a:xfrm>
          <a:off x="2909938" y="671800"/>
          <a:ext cx="1457749" cy="265756"/>
        </a:xfrm>
        <a:custGeom>
          <a:avLst/>
          <a:gdLst/>
          <a:ahLst/>
          <a:cxnLst/>
          <a:rect l="0" t="0" r="0" b="0"/>
          <a:pathLst>
            <a:path>
              <a:moveTo>
                <a:pt x="0" y="0"/>
              </a:moveTo>
              <a:lnTo>
                <a:pt x="0" y="181105"/>
              </a:lnTo>
              <a:lnTo>
                <a:pt x="1457749" y="181105"/>
              </a:lnTo>
              <a:lnTo>
                <a:pt x="1457749" y="2657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270CA1-F322-4CC7-8E35-39F984168233}">
      <dsp:nvSpPr>
        <dsp:cNvPr id="0" name=""/>
        <dsp:cNvSpPr/>
      </dsp:nvSpPr>
      <dsp:spPr>
        <a:xfrm>
          <a:off x="1575598" y="1317357"/>
          <a:ext cx="1116836" cy="265756"/>
        </a:xfrm>
        <a:custGeom>
          <a:avLst/>
          <a:gdLst/>
          <a:ahLst/>
          <a:cxnLst/>
          <a:rect l="0" t="0" r="0" b="0"/>
          <a:pathLst>
            <a:path>
              <a:moveTo>
                <a:pt x="0" y="0"/>
              </a:moveTo>
              <a:lnTo>
                <a:pt x="0" y="181105"/>
              </a:lnTo>
              <a:lnTo>
                <a:pt x="1116836" y="181105"/>
              </a:lnTo>
              <a:lnTo>
                <a:pt x="1116836" y="265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2EA477-0C20-492F-B919-86E21431C06B}">
      <dsp:nvSpPr>
        <dsp:cNvPr id="0" name=""/>
        <dsp:cNvSpPr/>
      </dsp:nvSpPr>
      <dsp:spPr>
        <a:xfrm>
          <a:off x="1529878" y="1317357"/>
          <a:ext cx="91440" cy="265756"/>
        </a:xfrm>
        <a:custGeom>
          <a:avLst/>
          <a:gdLst/>
          <a:ahLst/>
          <a:cxnLst/>
          <a:rect l="0" t="0" r="0" b="0"/>
          <a:pathLst>
            <a:path>
              <a:moveTo>
                <a:pt x="45720" y="0"/>
              </a:moveTo>
              <a:lnTo>
                <a:pt x="45720" y="265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F92A63-DC45-47C0-89E6-E7AF08DCD9E5}">
      <dsp:nvSpPr>
        <dsp:cNvPr id="0" name=""/>
        <dsp:cNvSpPr/>
      </dsp:nvSpPr>
      <dsp:spPr>
        <a:xfrm>
          <a:off x="458762" y="1317357"/>
          <a:ext cx="1116836" cy="265756"/>
        </a:xfrm>
        <a:custGeom>
          <a:avLst/>
          <a:gdLst/>
          <a:ahLst/>
          <a:cxnLst/>
          <a:rect l="0" t="0" r="0" b="0"/>
          <a:pathLst>
            <a:path>
              <a:moveTo>
                <a:pt x="1116836" y="0"/>
              </a:moveTo>
              <a:lnTo>
                <a:pt x="1116836" y="181105"/>
              </a:lnTo>
              <a:lnTo>
                <a:pt x="0" y="181105"/>
              </a:lnTo>
              <a:lnTo>
                <a:pt x="0" y="265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E32681-D7AA-4272-8947-86192053A114}">
      <dsp:nvSpPr>
        <dsp:cNvPr id="0" name=""/>
        <dsp:cNvSpPr/>
      </dsp:nvSpPr>
      <dsp:spPr>
        <a:xfrm>
          <a:off x="1575598" y="671800"/>
          <a:ext cx="1334340" cy="265756"/>
        </a:xfrm>
        <a:custGeom>
          <a:avLst/>
          <a:gdLst/>
          <a:ahLst/>
          <a:cxnLst/>
          <a:rect l="0" t="0" r="0" b="0"/>
          <a:pathLst>
            <a:path>
              <a:moveTo>
                <a:pt x="1334340" y="0"/>
              </a:moveTo>
              <a:lnTo>
                <a:pt x="1334340" y="181105"/>
              </a:lnTo>
              <a:lnTo>
                <a:pt x="0" y="181105"/>
              </a:lnTo>
              <a:lnTo>
                <a:pt x="0" y="2657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51E366-8ECB-40B2-BB90-A9CF1A150BE0}">
      <dsp:nvSpPr>
        <dsp:cNvPr id="0" name=""/>
        <dsp:cNvSpPr/>
      </dsp:nvSpPr>
      <dsp:spPr>
        <a:xfrm>
          <a:off x="2453051" y="91553"/>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DA09B9A-2FEA-4636-AB49-64450EEEA9CE}">
      <dsp:nvSpPr>
        <dsp:cNvPr id="0" name=""/>
        <dsp:cNvSpPr/>
      </dsp:nvSpPr>
      <dsp:spPr>
        <a:xfrm>
          <a:off x="2554581" y="188007"/>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a:t>
          </a:r>
        </a:p>
      </dsp:txBody>
      <dsp:txXfrm>
        <a:off x="2571576" y="205002"/>
        <a:ext cx="879784" cy="546257"/>
      </dsp:txXfrm>
    </dsp:sp>
    <dsp:sp modelId="{996D8BAF-B941-4975-891C-C3E299720606}">
      <dsp:nvSpPr>
        <dsp:cNvPr id="0" name=""/>
        <dsp:cNvSpPr/>
      </dsp:nvSpPr>
      <dsp:spPr>
        <a:xfrm>
          <a:off x="995301" y="937556"/>
          <a:ext cx="1160594" cy="37980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3C131A5-52CC-4461-A9ED-A34F52D1B929}">
      <dsp:nvSpPr>
        <dsp:cNvPr id="0" name=""/>
        <dsp:cNvSpPr/>
      </dsp:nvSpPr>
      <dsp:spPr>
        <a:xfrm>
          <a:off x="1096831" y="1034010"/>
          <a:ext cx="1160594" cy="37980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TI</a:t>
          </a:r>
        </a:p>
      </dsp:txBody>
      <dsp:txXfrm>
        <a:off x="1107955" y="1045134"/>
        <a:ext cx="1138346" cy="357552"/>
      </dsp:txXfrm>
    </dsp:sp>
    <dsp:sp modelId="{5D922412-9D62-4F1C-BB62-A3A0BFD9CB4F}">
      <dsp:nvSpPr>
        <dsp:cNvPr id="0" name=""/>
        <dsp:cNvSpPr/>
      </dsp:nvSpPr>
      <dsp:spPr>
        <a:xfrm>
          <a:off x="1875" y="1583113"/>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8A4309E-492B-47AF-A9A4-D42F5A0CE972}">
      <dsp:nvSpPr>
        <dsp:cNvPr id="0" name=""/>
        <dsp:cNvSpPr/>
      </dsp:nvSpPr>
      <dsp:spPr>
        <a:xfrm>
          <a:off x="103405" y="1679567"/>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AIT</a:t>
          </a:r>
        </a:p>
      </dsp:txBody>
      <dsp:txXfrm>
        <a:off x="120400" y="1696562"/>
        <a:ext cx="879784" cy="546257"/>
      </dsp:txXfrm>
    </dsp:sp>
    <dsp:sp modelId="{D871BE78-EAC1-4EB5-B729-77F14CA3693B}">
      <dsp:nvSpPr>
        <dsp:cNvPr id="0" name=""/>
        <dsp:cNvSpPr/>
      </dsp:nvSpPr>
      <dsp:spPr>
        <a:xfrm>
          <a:off x="1118711" y="1583113"/>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B2E4D31-B940-4021-8E45-7A0098506A6E}">
      <dsp:nvSpPr>
        <dsp:cNvPr id="0" name=""/>
        <dsp:cNvSpPr/>
      </dsp:nvSpPr>
      <dsp:spPr>
        <a:xfrm>
          <a:off x="1220241" y="1679567"/>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EILiS</a:t>
          </a:r>
        </a:p>
      </dsp:txBody>
      <dsp:txXfrm>
        <a:off x="1237236" y="1696562"/>
        <a:ext cx="879784" cy="546257"/>
      </dsp:txXfrm>
    </dsp:sp>
    <dsp:sp modelId="{A5D55C17-CBCF-4017-8583-196FD8DBD617}">
      <dsp:nvSpPr>
        <dsp:cNvPr id="0" name=""/>
        <dsp:cNvSpPr/>
      </dsp:nvSpPr>
      <dsp:spPr>
        <a:xfrm>
          <a:off x="2235547" y="1583113"/>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7339E4D-59D9-469F-8D62-22F4F0CACABA}">
      <dsp:nvSpPr>
        <dsp:cNvPr id="0" name=""/>
        <dsp:cNvSpPr/>
      </dsp:nvSpPr>
      <dsp:spPr>
        <a:xfrm>
          <a:off x="2337077" y="1679567"/>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ASD</a:t>
          </a:r>
        </a:p>
      </dsp:txBody>
      <dsp:txXfrm>
        <a:off x="2354072" y="1696562"/>
        <a:ext cx="879784" cy="546257"/>
      </dsp:txXfrm>
    </dsp:sp>
    <dsp:sp modelId="{8F10BE6D-09CC-4547-BD0E-6B393C717615}">
      <dsp:nvSpPr>
        <dsp:cNvPr id="0" name=""/>
        <dsp:cNvSpPr/>
      </dsp:nvSpPr>
      <dsp:spPr>
        <a:xfrm>
          <a:off x="3910801" y="937556"/>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6DFA48E-610B-4D6F-A321-1ADBC60E2DE3}">
      <dsp:nvSpPr>
        <dsp:cNvPr id="0" name=""/>
        <dsp:cNvSpPr/>
      </dsp:nvSpPr>
      <dsp:spPr>
        <a:xfrm>
          <a:off x="4012331" y="1034010"/>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FG/TEM</a:t>
          </a:r>
        </a:p>
      </dsp:txBody>
      <dsp:txXfrm>
        <a:off x="4029326" y="1051005"/>
        <a:ext cx="879784" cy="546257"/>
      </dsp:txXfrm>
    </dsp:sp>
    <dsp:sp modelId="{44586397-9251-4DA8-8034-DD6766DACB71}">
      <dsp:nvSpPr>
        <dsp:cNvPr id="0" name=""/>
        <dsp:cNvSpPr/>
      </dsp:nvSpPr>
      <dsp:spPr>
        <a:xfrm>
          <a:off x="3352383" y="1783559"/>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B37C21-B073-41F3-894D-318C4FF5A67F}">
      <dsp:nvSpPr>
        <dsp:cNvPr id="0" name=""/>
        <dsp:cNvSpPr/>
      </dsp:nvSpPr>
      <dsp:spPr>
        <a:xfrm>
          <a:off x="3453913" y="1880013"/>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TEM</a:t>
          </a:r>
        </a:p>
      </dsp:txBody>
      <dsp:txXfrm>
        <a:off x="3470908" y="1897008"/>
        <a:ext cx="879784" cy="546257"/>
      </dsp:txXfrm>
    </dsp:sp>
    <dsp:sp modelId="{D2B31748-4114-471D-937E-8601A807DC54}">
      <dsp:nvSpPr>
        <dsp:cNvPr id="0" name=""/>
        <dsp:cNvSpPr/>
      </dsp:nvSpPr>
      <dsp:spPr>
        <a:xfrm>
          <a:off x="4469219" y="1783559"/>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5C347A-3E3D-415F-9F9D-5EF0DB3E377A}">
      <dsp:nvSpPr>
        <dsp:cNvPr id="0" name=""/>
        <dsp:cNvSpPr/>
      </dsp:nvSpPr>
      <dsp:spPr>
        <a:xfrm>
          <a:off x="4570749" y="1880013"/>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FG</a:t>
          </a:r>
        </a:p>
      </dsp:txBody>
      <dsp:txXfrm>
        <a:off x="4587744" y="1897008"/>
        <a:ext cx="879784" cy="54625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Garamond">
    <w:panose1 w:val="02020404030301010803"/>
    <w:charset w:val="00"/>
    <w:family w:val="roman"/>
    <w:pitch w:val="variable"/>
    <w:sig w:usb0="00000287" w:usb1="00000000" w:usb2="00000000" w:usb3="00000000" w:csb0="0000009F" w:csb1="00000000"/>
  </w:font>
  <w:font w:name="Arial Gras">
    <w:panose1 w:val="020B070402020202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GaramondPro-BoldItalic">
    <w:altName w:val="MS Mincho"/>
    <w:panose1 w:val="00000000000000000000"/>
    <w:charset w:val="80"/>
    <w:family w:val="roman"/>
    <w:notTrueType/>
    <w:pitch w:val="default"/>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Liberation Sans">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613"/>
    <w:rsid w:val="00F06613"/>
    <w:rsid w:val="00F27F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06613"/>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066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A55CA1-0CD1-441A-B25F-C2EC2DBC4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01_KICKOFF_FR.dot</Template>
  <TotalTime>773</TotalTime>
  <Pages>36</Pages>
  <Words>8752</Words>
  <Characters>48137</Characters>
  <Application>Microsoft Office Word</Application>
  <DocSecurity>0</DocSecurity>
  <Lines>401</Lines>
  <Paragraphs>113</Paragraphs>
  <ScaleCrop>false</ScaleCrop>
  <HeadingPairs>
    <vt:vector size="2" baseType="variant">
      <vt:variant>
        <vt:lpstr>Titre</vt:lpstr>
      </vt:variant>
      <vt:variant>
        <vt:i4>1</vt:i4>
      </vt:variant>
    </vt:vector>
  </HeadingPairs>
  <TitlesOfParts>
    <vt:vector size="1" baseType="lpstr">
      <vt:lpstr>C73_1.1_B</vt:lpstr>
    </vt:vector>
  </TitlesOfParts>
  <Manager>Imed LIMAIEM</Manager>
  <Company>Altran EiLIS</Company>
  <LinksUpToDate>false</LinksUpToDate>
  <CharactersWithSpaces>56776</CharactersWithSpaces>
  <SharedDoc>false</SharedDoc>
  <HLinks>
    <vt:vector size="120" baseType="variant">
      <vt:variant>
        <vt:i4>2031673</vt:i4>
      </vt:variant>
      <vt:variant>
        <vt:i4>194</vt:i4>
      </vt:variant>
      <vt:variant>
        <vt:i4>0</vt:i4>
      </vt:variant>
      <vt:variant>
        <vt:i4>5</vt:i4>
      </vt:variant>
      <vt:variant>
        <vt:lpwstr/>
      </vt:variant>
      <vt:variant>
        <vt:lpwstr>_Toc380585204</vt:lpwstr>
      </vt:variant>
      <vt:variant>
        <vt:i4>2031673</vt:i4>
      </vt:variant>
      <vt:variant>
        <vt:i4>188</vt:i4>
      </vt:variant>
      <vt:variant>
        <vt:i4>0</vt:i4>
      </vt:variant>
      <vt:variant>
        <vt:i4>5</vt:i4>
      </vt:variant>
      <vt:variant>
        <vt:lpwstr/>
      </vt:variant>
      <vt:variant>
        <vt:lpwstr>_Toc380585203</vt:lpwstr>
      </vt:variant>
      <vt:variant>
        <vt:i4>2031673</vt:i4>
      </vt:variant>
      <vt:variant>
        <vt:i4>182</vt:i4>
      </vt:variant>
      <vt:variant>
        <vt:i4>0</vt:i4>
      </vt:variant>
      <vt:variant>
        <vt:i4>5</vt:i4>
      </vt:variant>
      <vt:variant>
        <vt:lpwstr/>
      </vt:variant>
      <vt:variant>
        <vt:lpwstr>_Toc380585202</vt:lpwstr>
      </vt:variant>
      <vt:variant>
        <vt:i4>1572922</vt:i4>
      </vt:variant>
      <vt:variant>
        <vt:i4>173</vt:i4>
      </vt:variant>
      <vt:variant>
        <vt:i4>0</vt:i4>
      </vt:variant>
      <vt:variant>
        <vt:i4>5</vt:i4>
      </vt:variant>
      <vt:variant>
        <vt:lpwstr/>
      </vt:variant>
      <vt:variant>
        <vt:lpwstr>_Toc380585175</vt:lpwstr>
      </vt:variant>
      <vt:variant>
        <vt:i4>1572922</vt:i4>
      </vt:variant>
      <vt:variant>
        <vt:i4>167</vt:i4>
      </vt:variant>
      <vt:variant>
        <vt:i4>0</vt:i4>
      </vt:variant>
      <vt:variant>
        <vt:i4>5</vt:i4>
      </vt:variant>
      <vt:variant>
        <vt:lpwstr/>
      </vt:variant>
      <vt:variant>
        <vt:lpwstr>_Toc380585174</vt:lpwstr>
      </vt:variant>
      <vt:variant>
        <vt:i4>1572922</vt:i4>
      </vt:variant>
      <vt:variant>
        <vt:i4>161</vt:i4>
      </vt:variant>
      <vt:variant>
        <vt:i4>0</vt:i4>
      </vt:variant>
      <vt:variant>
        <vt:i4>5</vt:i4>
      </vt:variant>
      <vt:variant>
        <vt:lpwstr/>
      </vt:variant>
      <vt:variant>
        <vt:lpwstr>_Toc380585173</vt:lpwstr>
      </vt:variant>
      <vt:variant>
        <vt:i4>1572922</vt:i4>
      </vt:variant>
      <vt:variant>
        <vt:i4>155</vt:i4>
      </vt:variant>
      <vt:variant>
        <vt:i4>0</vt:i4>
      </vt:variant>
      <vt:variant>
        <vt:i4>5</vt:i4>
      </vt:variant>
      <vt:variant>
        <vt:lpwstr/>
      </vt:variant>
      <vt:variant>
        <vt:lpwstr>_Toc380585172</vt:lpwstr>
      </vt:variant>
      <vt:variant>
        <vt:i4>1572922</vt:i4>
      </vt:variant>
      <vt:variant>
        <vt:i4>149</vt:i4>
      </vt:variant>
      <vt:variant>
        <vt:i4>0</vt:i4>
      </vt:variant>
      <vt:variant>
        <vt:i4>5</vt:i4>
      </vt:variant>
      <vt:variant>
        <vt:lpwstr/>
      </vt:variant>
      <vt:variant>
        <vt:lpwstr>_Toc380585171</vt:lpwstr>
      </vt:variant>
      <vt:variant>
        <vt:i4>1572922</vt:i4>
      </vt:variant>
      <vt:variant>
        <vt:i4>143</vt:i4>
      </vt:variant>
      <vt:variant>
        <vt:i4>0</vt:i4>
      </vt:variant>
      <vt:variant>
        <vt:i4>5</vt:i4>
      </vt:variant>
      <vt:variant>
        <vt:lpwstr/>
      </vt:variant>
      <vt:variant>
        <vt:lpwstr>_Toc380585170</vt:lpwstr>
      </vt:variant>
      <vt:variant>
        <vt:i4>1638458</vt:i4>
      </vt:variant>
      <vt:variant>
        <vt:i4>137</vt:i4>
      </vt:variant>
      <vt:variant>
        <vt:i4>0</vt:i4>
      </vt:variant>
      <vt:variant>
        <vt:i4>5</vt:i4>
      </vt:variant>
      <vt:variant>
        <vt:lpwstr/>
      </vt:variant>
      <vt:variant>
        <vt:lpwstr>_Toc380585169</vt:lpwstr>
      </vt:variant>
      <vt:variant>
        <vt:i4>1507386</vt:i4>
      </vt:variant>
      <vt:variant>
        <vt:i4>128</vt:i4>
      </vt:variant>
      <vt:variant>
        <vt:i4>0</vt:i4>
      </vt:variant>
      <vt:variant>
        <vt:i4>5</vt:i4>
      </vt:variant>
      <vt:variant>
        <vt:lpwstr/>
      </vt:variant>
      <vt:variant>
        <vt:lpwstr>_Toc380585185</vt:lpwstr>
      </vt:variant>
      <vt:variant>
        <vt:i4>1507386</vt:i4>
      </vt:variant>
      <vt:variant>
        <vt:i4>122</vt:i4>
      </vt:variant>
      <vt:variant>
        <vt:i4>0</vt:i4>
      </vt:variant>
      <vt:variant>
        <vt:i4>5</vt:i4>
      </vt:variant>
      <vt:variant>
        <vt:lpwstr/>
      </vt:variant>
      <vt:variant>
        <vt:lpwstr>_Toc380585184</vt:lpwstr>
      </vt:variant>
      <vt:variant>
        <vt:i4>1507386</vt:i4>
      </vt:variant>
      <vt:variant>
        <vt:i4>116</vt:i4>
      </vt:variant>
      <vt:variant>
        <vt:i4>0</vt:i4>
      </vt:variant>
      <vt:variant>
        <vt:i4>5</vt:i4>
      </vt:variant>
      <vt:variant>
        <vt:lpwstr/>
      </vt:variant>
      <vt:variant>
        <vt:lpwstr>_Toc380585183</vt:lpwstr>
      </vt:variant>
      <vt:variant>
        <vt:i4>1507386</vt:i4>
      </vt:variant>
      <vt:variant>
        <vt:i4>110</vt:i4>
      </vt:variant>
      <vt:variant>
        <vt:i4>0</vt:i4>
      </vt:variant>
      <vt:variant>
        <vt:i4>5</vt:i4>
      </vt:variant>
      <vt:variant>
        <vt:lpwstr/>
      </vt:variant>
      <vt:variant>
        <vt:lpwstr>_Toc380585182</vt:lpwstr>
      </vt:variant>
      <vt:variant>
        <vt:i4>1507386</vt:i4>
      </vt:variant>
      <vt:variant>
        <vt:i4>104</vt:i4>
      </vt:variant>
      <vt:variant>
        <vt:i4>0</vt:i4>
      </vt:variant>
      <vt:variant>
        <vt:i4>5</vt:i4>
      </vt:variant>
      <vt:variant>
        <vt:lpwstr/>
      </vt:variant>
      <vt:variant>
        <vt:lpwstr>_Toc380585181</vt:lpwstr>
      </vt:variant>
      <vt:variant>
        <vt:i4>1507386</vt:i4>
      </vt:variant>
      <vt:variant>
        <vt:i4>98</vt:i4>
      </vt:variant>
      <vt:variant>
        <vt:i4>0</vt:i4>
      </vt:variant>
      <vt:variant>
        <vt:i4>5</vt:i4>
      </vt:variant>
      <vt:variant>
        <vt:lpwstr/>
      </vt:variant>
      <vt:variant>
        <vt:lpwstr>_Toc380585180</vt:lpwstr>
      </vt:variant>
      <vt:variant>
        <vt:i4>1572922</vt:i4>
      </vt:variant>
      <vt:variant>
        <vt:i4>92</vt:i4>
      </vt:variant>
      <vt:variant>
        <vt:i4>0</vt:i4>
      </vt:variant>
      <vt:variant>
        <vt:i4>5</vt:i4>
      </vt:variant>
      <vt:variant>
        <vt:lpwstr/>
      </vt:variant>
      <vt:variant>
        <vt:lpwstr>_Toc380585179</vt:lpwstr>
      </vt:variant>
      <vt:variant>
        <vt:i4>1572922</vt:i4>
      </vt:variant>
      <vt:variant>
        <vt:i4>86</vt:i4>
      </vt:variant>
      <vt:variant>
        <vt:i4>0</vt:i4>
      </vt:variant>
      <vt:variant>
        <vt:i4>5</vt:i4>
      </vt:variant>
      <vt:variant>
        <vt:lpwstr/>
      </vt:variant>
      <vt:variant>
        <vt:lpwstr>_Toc380585178</vt:lpwstr>
      </vt:variant>
      <vt:variant>
        <vt:i4>1572922</vt:i4>
      </vt:variant>
      <vt:variant>
        <vt:i4>80</vt:i4>
      </vt:variant>
      <vt:variant>
        <vt:i4>0</vt:i4>
      </vt:variant>
      <vt:variant>
        <vt:i4>5</vt:i4>
      </vt:variant>
      <vt:variant>
        <vt:lpwstr/>
      </vt:variant>
      <vt:variant>
        <vt:lpwstr>_Toc380585177</vt:lpwstr>
      </vt:variant>
      <vt:variant>
        <vt:i4>1572922</vt:i4>
      </vt:variant>
      <vt:variant>
        <vt:i4>74</vt:i4>
      </vt:variant>
      <vt:variant>
        <vt:i4>0</vt:i4>
      </vt:variant>
      <vt:variant>
        <vt:i4>5</vt:i4>
      </vt:variant>
      <vt:variant>
        <vt:lpwstr/>
      </vt:variant>
      <vt:variant>
        <vt:lpwstr>_Toc380585176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C73_1.1_B</dc:title>
  <dc:subject>Note d'enclenchement</dc:subject>
  <dc:creator>Hijaz Akim</dc:creator>
  <cp:keywords>Altran</cp:keywords>
  <cp:lastModifiedBy>JACQUET Philippe</cp:lastModifiedBy>
  <cp:revision>99</cp:revision>
  <cp:lastPrinted>2014-08-25T22:09:00Z</cp:lastPrinted>
  <dcterms:created xsi:type="dcterms:W3CDTF">2014-08-25T14:21:00Z</dcterms:created>
  <dcterms:modified xsi:type="dcterms:W3CDTF">2014-08-26T03:25:00Z</dcterms:modified>
  <cp:category>Documents Altran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TRAN_TITLE">
    <vt:lpwstr>EPR FA3 - MDTG 1 SBO</vt:lpwstr>
  </property>
  <property fmtid="{D5CDD505-2E9C-101B-9397-08002B2CF9AE}" pid="3" name="ALTRAN_VERSION">
    <vt:lpwstr>B</vt:lpwstr>
  </property>
  <property fmtid="{D5CDD505-2E9C-101B-9397-08002B2CF9AE}" pid="4" name="ALTRAN_AUTHOR_1">
    <vt:lpwstr>Philippe JACQUET</vt:lpwstr>
  </property>
  <property fmtid="{D5CDD505-2E9C-101B-9397-08002B2CF9AE}" pid="5" name="ALTRAN_AUTHOR_2">
    <vt:lpwstr>Akim HIJAZ</vt:lpwstr>
  </property>
  <property fmtid="{D5CDD505-2E9C-101B-9397-08002B2CF9AE}" pid="6" name="ALTRAN_AUTHOR_3">
    <vt:lpwstr>Auteur 3</vt:lpwstr>
  </property>
  <property fmtid="{D5CDD505-2E9C-101B-9397-08002B2CF9AE}" pid="7" name="ALTRAN_AUTHOR_4">
    <vt:lpwstr>Auteur 4</vt:lpwstr>
  </property>
  <property fmtid="{D5CDD505-2E9C-101B-9397-08002B2CF9AE}" pid="8" name="ALTRAN_AUTHOR_5">
    <vt:lpwstr>Auteur 5</vt:lpwstr>
  </property>
  <property fmtid="{D5CDD505-2E9C-101B-9397-08002B2CF9AE}" pid="9" name="ALTRAN_CHECKER_1">
    <vt:lpwstr>Benjamin BRAUNN</vt:lpwstr>
  </property>
  <property fmtid="{D5CDD505-2E9C-101B-9397-08002B2CF9AE}" pid="10" name="ALTRAN_CHECKER_2">
    <vt:lpwstr>Imed LIMAIEM</vt:lpwstr>
  </property>
  <property fmtid="{D5CDD505-2E9C-101B-9397-08002B2CF9AE}" pid="11" name="ALTRAN_CHECKER_3">
    <vt:lpwstr>Vérificateur 3</vt:lpwstr>
  </property>
  <property fmtid="{D5CDD505-2E9C-101B-9397-08002B2CF9AE}" pid="12" name="ALTRAN_APPROV_1">
    <vt:lpwstr>Philippe JACQUET</vt:lpwstr>
  </property>
  <property fmtid="{D5CDD505-2E9C-101B-9397-08002B2CF9AE}" pid="13" name="ALTRAN_APPROV_2">
    <vt:lpwstr>Imed LIMAIEM</vt:lpwstr>
  </property>
  <property fmtid="{D5CDD505-2E9C-101B-9397-08002B2CF9AE}" pid="14" name="ALTRAN_DATE_START">
    <vt:filetime>2014-02-16T23:00:00Z</vt:filetime>
  </property>
  <property fmtid="{D5CDD505-2E9C-101B-9397-08002B2CF9AE}" pid="15" name="ALTRAN_DATE_L1">
    <vt:filetime>2014-02-13T23:00:00Z</vt:filetime>
  </property>
  <property fmtid="{D5CDD505-2E9C-101B-9397-08002B2CF9AE}" pid="16" name="ALTRAN_DATE_L3">
    <vt:filetime>2014-02-16T23:00:00Z</vt:filetime>
  </property>
  <property fmtid="{D5CDD505-2E9C-101B-9397-08002B2CF9AE}" pid="17" name="ALTRAN_DATE_L5">
    <vt:filetime>2014-02-20T23:00:00Z</vt:filetime>
  </property>
  <property fmtid="{D5CDD505-2E9C-101B-9397-08002B2CF9AE}" pid="18" name="ALTRAN_DATE_L6">
    <vt:filetime>2014-02-20T23:00:00Z</vt:filetime>
  </property>
  <property fmtid="{D5CDD505-2E9C-101B-9397-08002B2CF9AE}" pid="19" name="ALTRAN_REF_L1">
    <vt:lpwstr>C73_1</vt:lpwstr>
  </property>
  <property fmtid="{D5CDD505-2E9C-101B-9397-08002B2CF9AE}" pid="20" name="ALTRAN_REF_L2">
    <vt:lpwstr>C73_2</vt:lpwstr>
  </property>
  <property fmtid="{D5CDD505-2E9C-101B-9397-08002B2CF9AE}" pid="21" name="ALTRAN_REF_L3">
    <vt:lpwstr>C73_3</vt:lpwstr>
  </property>
  <property fmtid="{D5CDD505-2E9C-101B-9397-08002B2CF9AE}" pid="22" name="ALTRAN_REF_L4">
    <vt:lpwstr>C73_4</vt:lpwstr>
  </property>
  <property fmtid="{D5CDD505-2E9C-101B-9397-08002B2CF9AE}" pid="23" name="ALTRAN_REF_L5">
    <vt:lpwstr>C73_5</vt:lpwstr>
  </property>
  <property fmtid="{D5CDD505-2E9C-101B-9397-08002B2CF9AE}" pid="24" name="ALTRAN_REF_L6">
    <vt:lpwstr>C73_6</vt:lpwstr>
  </property>
  <property fmtid="{D5CDD505-2E9C-101B-9397-08002B2CF9AE}" pid="25" name="ALTRAN_SUBTITLE">
    <vt:lpwstr>Calcul de MAR</vt:lpwstr>
  </property>
  <property fmtid="{D5CDD505-2E9C-101B-9397-08002B2CF9AE}" pid="26" name="ALTRAN_AUTHOR_MAIL_1">
    <vt:lpwstr>philippe.jacquet@altran.com</vt:lpwstr>
  </property>
  <property fmtid="{D5CDD505-2E9C-101B-9397-08002B2CF9AE}" pid="27" name="ALTRAN_AUTHOR_MAIL_2">
    <vt:lpwstr>akim.hijaz@altran.com</vt:lpwstr>
  </property>
  <property fmtid="{D5CDD505-2E9C-101B-9397-08002B2CF9AE}" pid="28" name="ALTRAN_AUTHOR_MAIL_3">
    <vt:lpwstr>xxx.yyy@altran.com</vt:lpwstr>
  </property>
  <property fmtid="{D5CDD505-2E9C-101B-9397-08002B2CF9AE}" pid="29" name="ALTRAN_AUTHOR_MAIL_4">
    <vt:lpwstr>xxx.yyy@altran.com</vt:lpwstr>
  </property>
  <property fmtid="{D5CDD505-2E9C-101B-9397-08002B2CF9AE}" pid="30" name="ALTRAN_AUTHOR_MAIL_5">
    <vt:lpwstr>xxx.yyy@altran.com</vt:lpwstr>
  </property>
  <property fmtid="{D5CDD505-2E9C-101B-9397-08002B2CF9AE}" pid="31" name="ALTRAN_CHECKER_MAIL_1">
    <vt:lpwstr>benjamin.braunn@altran.com</vt:lpwstr>
  </property>
  <property fmtid="{D5CDD505-2E9C-101B-9397-08002B2CF9AE}" pid="32" name="ALTRAN_CHECKER_MAIL_2">
    <vt:lpwstr>imed.limaiem@altran.com</vt:lpwstr>
  </property>
  <property fmtid="{D5CDD505-2E9C-101B-9397-08002B2CF9AE}" pid="33" name="ALTRAN_CHECKER_MAIL_3">
    <vt:lpwstr>xxx.yyy@altran.com</vt:lpwstr>
  </property>
  <property fmtid="{D5CDD505-2E9C-101B-9397-08002B2CF9AE}" pid="34" name="ALTRAN_APPROV_MAIL_1">
    <vt:lpwstr>philippe.jacquet@altran.com</vt:lpwstr>
  </property>
  <property fmtid="{D5CDD505-2E9C-101B-9397-08002B2CF9AE}" pid="35" name="ALTRAN_APPROV_MAIL_2">
    <vt:lpwstr>imed.limaiem@altran.com</vt:lpwstr>
  </property>
  <property fmtid="{D5CDD505-2E9C-101B-9397-08002B2CF9AE}" pid="36" name="ALTRAN_AREVA_1">
    <vt:lpwstr>Vanessa GERARD</vt:lpwstr>
  </property>
  <property fmtid="{D5CDD505-2E9C-101B-9397-08002B2CF9AE}" pid="37" name="ALTRAN_AREVA_2">
    <vt:lpwstr>Ludovic WINGERING</vt:lpwstr>
  </property>
  <property fmtid="{D5CDD505-2E9C-101B-9397-08002B2CF9AE}" pid="38" name="ALTRAN_AREVA_3">
    <vt:lpwstr>Laurent GICQUEL</vt:lpwstr>
  </property>
  <property fmtid="{D5CDD505-2E9C-101B-9397-08002B2CF9AE}" pid="39" name="ALTRAN_AREVA_4">
    <vt:lpwstr>Emmanuelle ROUSSEAU</vt:lpwstr>
  </property>
  <property fmtid="{D5CDD505-2E9C-101B-9397-08002B2CF9AE}" pid="40" name="ALTRAN_AREVA_5">
    <vt:lpwstr>Areva 5</vt:lpwstr>
  </property>
  <property fmtid="{D5CDD505-2E9C-101B-9397-08002B2CF9AE}" pid="41" name="ALTRAN_AREVA_MAIL_1">
    <vt:lpwstr>vanessa.gerard@areva.com</vt:lpwstr>
  </property>
  <property fmtid="{D5CDD505-2E9C-101B-9397-08002B2CF9AE}" pid="42" name="ALTRAN_AREVA_MAIL_2">
    <vt:lpwstr>ludovic.wingering@areva.com</vt:lpwstr>
  </property>
  <property fmtid="{D5CDD505-2E9C-101B-9397-08002B2CF9AE}" pid="43" name="ALTRAN_AREVA_MAIL_3">
    <vt:lpwstr>laurent.gicquel@areva.com</vt:lpwstr>
  </property>
  <property fmtid="{D5CDD505-2E9C-101B-9397-08002B2CF9AE}" pid="44" name="ALTRAN_AREVA_MAIL_4">
    <vt:lpwstr>emmanuelle.rousseau@areva.com</vt:lpwstr>
  </property>
  <property fmtid="{D5CDD505-2E9C-101B-9397-08002B2CF9AE}" pid="45" name="ALTRAN_AREVA_MAIL_5">
    <vt:lpwstr>xxx.yyy@areva.com</vt:lpwstr>
  </property>
  <property fmtid="{D5CDD505-2E9C-101B-9397-08002B2CF9AE}" pid="46" name="ALTRAN_CONTRACT">
    <vt:lpwstr>RN 10065 révision A</vt:lpwstr>
  </property>
  <property fmtid="{D5CDD505-2E9C-101B-9397-08002B2CF9AE}" pid="47" name="ALTRAN_REACTEUR_PROJET">
    <vt:lpwstr>EPR FA3</vt:lpwstr>
  </property>
  <property fmtid="{D5CDD505-2E9C-101B-9397-08002B2CF9AE}" pid="48" name="ALTRAN_CHECKER_4">
    <vt:lpwstr>Vérificateur 4</vt:lpwstr>
  </property>
  <property fmtid="{D5CDD505-2E9C-101B-9397-08002B2CF9AE}" pid="49" name="ALTRAN_CHECKER_5">
    <vt:lpwstr>Vérificateur 5</vt:lpwstr>
  </property>
  <property fmtid="{D5CDD505-2E9C-101B-9397-08002B2CF9AE}" pid="50" name="ALTRAN_CHECKER_MAIL_4">
    <vt:lpwstr>xxx.yyy@altran.com</vt:lpwstr>
  </property>
  <property fmtid="{D5CDD505-2E9C-101B-9397-08002B2CF9AE}" pid="51" name="ALTRAN_CHECKER_MAIL_5">
    <vt:lpwstr>xxx.yyy@altran.com</vt:lpwstr>
  </property>
  <property fmtid="{D5CDD505-2E9C-101B-9397-08002B2CF9AE}" pid="52" name="_DocHome">
    <vt:i4>-1805849082</vt:i4>
  </property>
</Properties>
</file>