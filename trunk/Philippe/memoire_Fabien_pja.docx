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564" w:rsidRDefault="00CD6564" w:rsidP="00CD6564">
      <w:pPr>
        <w:framePr w:w="8640" w:h="756" w:wrap="notBeside" w:vAnchor="page" w:hAnchor="page" w:x="1786" w:y="2581" w:anchorLock="1"/>
      </w:pPr>
    </w:p>
    <w:p w:rsidR="00CD6564" w:rsidRPr="007B4E11" w:rsidRDefault="00CD6564" w:rsidP="00CD6564">
      <w:pPr>
        <w:framePr w:w="8640" w:h="756" w:wrap="notBeside" w:vAnchor="page" w:hAnchor="page" w:x="1786" w:y="2581" w:anchorLock="1"/>
      </w:pPr>
      <w:r w:rsidRPr="007B4E11">
        <w:t>Dossier d’Alternance présenté par</w:t>
      </w:r>
      <w:r>
        <w:t xml:space="preserve"> : </w:t>
      </w:r>
      <w:r w:rsidR="00342D4A">
        <w:rPr>
          <w:b/>
        </w:rPr>
        <w:t xml:space="preserve">Fabien </w:t>
      </w:r>
      <w:proofErr w:type="spellStart"/>
      <w:r w:rsidR="00342D4A">
        <w:rPr>
          <w:b/>
        </w:rPr>
        <w:t>Boulland</w:t>
      </w:r>
      <w:proofErr w:type="spellEnd"/>
    </w:p>
    <w:p w:rsidR="00CD6564" w:rsidRPr="007B4E11" w:rsidRDefault="00CD6564" w:rsidP="00CD6564">
      <w:pPr>
        <w:framePr w:w="8640" w:h="756" w:wrap="notBeside" w:vAnchor="page" w:hAnchor="page" w:x="1786" w:y="2581" w:anchorLock="1"/>
      </w:pPr>
    </w:p>
    <w:p w:rsidR="00CD6564" w:rsidRPr="007B4E11" w:rsidRDefault="00CD6564" w:rsidP="00CD6564">
      <w:pPr>
        <w:pStyle w:val="En-tte"/>
        <w:framePr w:w="8640" w:h="756" w:wrap="notBeside" w:vAnchor="page" w:hAnchor="page" w:x="1786" w:y="2581" w:anchorLock="1"/>
      </w:pPr>
      <w:r w:rsidRPr="007B4E11">
        <w:t>Spécialité :</w:t>
      </w:r>
      <w:r>
        <w:t xml:space="preserve"> </w:t>
      </w:r>
      <w:r w:rsidR="004F3B65">
        <w:rPr>
          <w:b/>
        </w:rPr>
        <w:t xml:space="preserve">Sciences et Technologies </w:t>
      </w:r>
      <w:r w:rsidR="00342D4A">
        <w:rPr>
          <w:b/>
        </w:rPr>
        <w:t>Nucléaires 1</w:t>
      </w:r>
      <w:r w:rsidRPr="003769CB">
        <w:rPr>
          <w:b/>
          <w:vertAlign w:val="superscript"/>
        </w:rPr>
        <w:t>è</w:t>
      </w:r>
      <w:r w:rsidR="00C3390D">
        <w:rPr>
          <w:b/>
          <w:vertAlign w:val="superscript"/>
        </w:rPr>
        <w:t>re</w:t>
      </w:r>
      <w:r w:rsidRPr="003769CB">
        <w:rPr>
          <w:b/>
        </w:rPr>
        <w:t xml:space="preserve"> année</w:t>
      </w:r>
    </w:p>
    <w:p w:rsidR="00CD6564" w:rsidRPr="007B4E11" w:rsidRDefault="00CD6564" w:rsidP="00CD6564">
      <w:pPr>
        <w:pStyle w:val="En-tte"/>
        <w:framePr w:w="8640" w:h="756" w:wrap="notBeside" w:vAnchor="page" w:hAnchor="page" w:x="1786" w:y="2581" w:anchorLock="1"/>
      </w:pPr>
    </w:p>
    <w:p w:rsidR="00CD6564" w:rsidRPr="007B4E11" w:rsidRDefault="00CD6564" w:rsidP="00CD6564">
      <w:pPr>
        <w:pStyle w:val="Pieddepage"/>
        <w:framePr w:w="8640" w:h="756" w:wrap="notBeside" w:vAnchor="page" w:hAnchor="page" w:x="1786" w:y="2581" w:anchorLock="1"/>
      </w:pPr>
      <w:r>
        <w:t>Promotion</w:t>
      </w:r>
      <w:r w:rsidRPr="007B4E11">
        <w:t xml:space="preserve"> : </w:t>
      </w:r>
      <w:r w:rsidR="00342D4A">
        <w:rPr>
          <w:b/>
        </w:rPr>
        <w:t>2013</w:t>
      </w:r>
      <w:r w:rsidRPr="003769CB">
        <w:rPr>
          <w:b/>
        </w:rPr>
        <w:t>-201</w:t>
      </w:r>
      <w:r w:rsidR="00342D4A">
        <w:rPr>
          <w:b/>
        </w:rPr>
        <w:t>6</w:t>
      </w:r>
    </w:p>
    <w:p w:rsidR="00CD6564" w:rsidRPr="007B4E11" w:rsidRDefault="00CD6564" w:rsidP="00CD6564">
      <w:pPr>
        <w:pStyle w:val="Pieddepage"/>
        <w:framePr w:w="8640" w:h="756" w:wrap="notBeside" w:vAnchor="page" w:hAnchor="page" w:x="1786" w:y="2581" w:anchorLock="1"/>
      </w:pPr>
    </w:p>
    <w:p w:rsidR="00CD6564" w:rsidRPr="003769CB" w:rsidRDefault="00CD6564" w:rsidP="00CD6564">
      <w:pPr>
        <w:pStyle w:val="Pieddepage"/>
        <w:framePr w:w="8640" w:h="756" w:wrap="notBeside" w:vAnchor="page" w:hAnchor="page" w:x="1786" w:y="2581" w:anchorLock="1"/>
      </w:pPr>
      <w:r w:rsidRPr="003769CB">
        <w:t>Antenne Alternance Saint-Denis de l’EICnam</w:t>
      </w:r>
    </w:p>
    <w:p w:rsidR="00CD6564" w:rsidRPr="007B4E11" w:rsidRDefault="00CD6564" w:rsidP="00CD6564">
      <w:pPr>
        <w:framePr w:w="8640" w:h="756" w:wrap="notBeside" w:vAnchor="page" w:hAnchor="page" w:x="1786" w:y="2581" w:anchorLock="1"/>
      </w:pPr>
    </w:p>
    <w:p w:rsidR="00BF5D3B" w:rsidRPr="009811B4" w:rsidRDefault="00BF5D3B" w:rsidP="00797133">
      <w:pPr>
        <w:rPr>
          <w:rFonts w:cs="Arial"/>
        </w:rPr>
      </w:pPr>
    </w:p>
    <w:p w:rsidR="00797133" w:rsidRPr="009811B4" w:rsidRDefault="00797133" w:rsidP="00797133">
      <w:pPr>
        <w:rPr>
          <w:rFonts w:cs="Arial"/>
        </w:rPr>
      </w:pPr>
    </w:p>
    <w:p w:rsidR="00797133" w:rsidRPr="009811B4" w:rsidRDefault="00797133" w:rsidP="00797133">
      <w:pPr>
        <w:rPr>
          <w:rFonts w:cs="Arial"/>
        </w:rPr>
      </w:pPr>
    </w:p>
    <w:p w:rsidR="00CD6564" w:rsidRPr="007B4E11" w:rsidRDefault="00CD6564" w:rsidP="00CD6564">
      <w:pPr>
        <w:jc w:val="center"/>
      </w:pPr>
    </w:p>
    <w:p w:rsidR="00342D4A" w:rsidRPr="00ED6A46" w:rsidRDefault="00843DE0" w:rsidP="00CD6564">
      <w:pPr>
        <w:jc w:val="center"/>
        <w:rPr>
          <w:rStyle w:val="Titredulivre"/>
          <w:b/>
          <w:sz w:val="44"/>
          <w:szCs w:val="44"/>
        </w:rPr>
      </w:pPr>
      <w:r>
        <w:rPr>
          <w:b/>
          <w:sz w:val="44"/>
          <w:szCs w:val="44"/>
        </w:rPr>
        <w:t>Modèles d’</w:t>
      </w:r>
      <w:r w:rsidR="00C3390D">
        <w:rPr>
          <w:b/>
          <w:sz w:val="44"/>
          <w:szCs w:val="44"/>
        </w:rPr>
        <w:t>é</w:t>
      </w:r>
      <w:r>
        <w:rPr>
          <w:b/>
          <w:sz w:val="44"/>
          <w:szCs w:val="44"/>
        </w:rPr>
        <w:t>puisement pour l’</w:t>
      </w:r>
      <w:r w:rsidR="00C3390D">
        <w:rPr>
          <w:b/>
          <w:sz w:val="44"/>
          <w:szCs w:val="44"/>
        </w:rPr>
        <w:t>o</w:t>
      </w:r>
      <w:r>
        <w:rPr>
          <w:b/>
          <w:sz w:val="44"/>
          <w:szCs w:val="44"/>
        </w:rPr>
        <w:t xml:space="preserve">ptimisation du </w:t>
      </w:r>
      <w:r w:rsidR="00C3390D">
        <w:rPr>
          <w:b/>
          <w:sz w:val="44"/>
          <w:szCs w:val="44"/>
        </w:rPr>
        <w:t>c</w:t>
      </w:r>
      <w:r>
        <w:rPr>
          <w:b/>
          <w:sz w:val="44"/>
          <w:szCs w:val="44"/>
        </w:rPr>
        <w:t xml:space="preserve">ombustible d’un </w:t>
      </w:r>
      <w:r w:rsidR="00C3390D">
        <w:rPr>
          <w:b/>
          <w:sz w:val="44"/>
          <w:szCs w:val="44"/>
        </w:rPr>
        <w:t>p</w:t>
      </w:r>
      <w:r>
        <w:rPr>
          <w:b/>
          <w:sz w:val="44"/>
          <w:szCs w:val="44"/>
        </w:rPr>
        <w:t xml:space="preserve">etit </w:t>
      </w:r>
      <w:r w:rsidR="00C3390D">
        <w:rPr>
          <w:b/>
          <w:sz w:val="44"/>
          <w:szCs w:val="44"/>
        </w:rPr>
        <w:t>r</w:t>
      </w:r>
      <w:r>
        <w:rPr>
          <w:b/>
          <w:sz w:val="44"/>
          <w:szCs w:val="44"/>
        </w:rPr>
        <w:t xml:space="preserve">éacteur à </w:t>
      </w:r>
      <w:r w:rsidR="00C3390D">
        <w:rPr>
          <w:b/>
          <w:sz w:val="44"/>
          <w:szCs w:val="44"/>
        </w:rPr>
        <w:t>n</w:t>
      </w:r>
      <w:r>
        <w:rPr>
          <w:b/>
          <w:sz w:val="44"/>
          <w:szCs w:val="44"/>
        </w:rPr>
        <w:t xml:space="preserve">eutrons </w:t>
      </w:r>
      <w:r w:rsidR="00C3390D">
        <w:rPr>
          <w:b/>
          <w:sz w:val="44"/>
          <w:szCs w:val="44"/>
        </w:rPr>
        <w:t>r</w:t>
      </w:r>
      <w:r>
        <w:rPr>
          <w:b/>
          <w:sz w:val="44"/>
          <w:szCs w:val="44"/>
        </w:rPr>
        <w:t>apides</w:t>
      </w:r>
      <w:r w:rsidR="00C3390D">
        <w:rPr>
          <w:b/>
          <w:sz w:val="44"/>
          <w:szCs w:val="44"/>
        </w:rPr>
        <w:t xml:space="preserve"> fonctionnant sans rechargement</w:t>
      </w:r>
    </w:p>
    <w:p w:rsidR="00AF093A" w:rsidRPr="009811B4" w:rsidRDefault="00AF093A" w:rsidP="00104FA7">
      <w:pPr>
        <w:pStyle w:val="Corpsdetexte"/>
      </w:pPr>
    </w:p>
    <w:p w:rsidR="00DC5775" w:rsidRPr="009811B4" w:rsidRDefault="00DC5775" w:rsidP="00104FA7">
      <w:pPr>
        <w:jc w:val="center"/>
        <w:rPr>
          <w:rFonts w:cs="Arial"/>
        </w:rPr>
      </w:pPr>
    </w:p>
    <w:p w:rsidR="00DC5775" w:rsidRPr="009811B4" w:rsidRDefault="00342D4A" w:rsidP="00104FA7">
      <w:pPr>
        <w:jc w:val="center"/>
        <w:rPr>
          <w:rFonts w:cs="Arial"/>
        </w:rPr>
      </w:pPr>
      <w:r>
        <w:rPr>
          <w:rFonts w:cs="Arial"/>
          <w:noProof/>
          <w:lang w:eastAsia="fr-FR"/>
        </w:rPr>
        <mc:AlternateContent>
          <mc:Choice Requires="wps">
            <w:drawing>
              <wp:inline distT="0" distB="0" distL="0" distR="0" wp14:anchorId="3CB08E9D" wp14:editId="5C5BF85F">
                <wp:extent cx="3867785" cy="800100"/>
                <wp:effectExtent l="0" t="0" r="0" b="0"/>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785"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62118" w:rsidRDefault="00E62118" w:rsidP="00FC25CF">
                            <w:pPr>
                              <w:pStyle w:val="CompanyName"/>
                              <w:rPr>
                                <w:sz w:val="20"/>
                              </w:rPr>
                            </w:pPr>
                            <w:r w:rsidRPr="007B4E11">
                              <w:t xml:space="preserve">Réalisé </w:t>
                            </w:r>
                            <w:r>
                              <w:t>au sein de</w:t>
                            </w:r>
                            <w:r w:rsidRPr="007B4E11">
                              <w:t xml:space="preserve"> l’entreprise</w:t>
                            </w:r>
                            <w:r>
                              <w:t> :</w:t>
                            </w:r>
                            <w:r w:rsidRPr="00055B1A">
                              <w:rPr>
                                <w:sz w:val="20"/>
                              </w:rPr>
                              <w:t xml:space="preserve"> </w:t>
                            </w:r>
                          </w:p>
                          <w:p w:rsidR="00E62118" w:rsidRPr="004A5FFC" w:rsidRDefault="00E62118" w:rsidP="00FC25CF">
                            <w:pPr>
                              <w:pStyle w:val="CompanyName"/>
                            </w:pPr>
                            <w:r w:rsidRPr="004A5FFC">
                              <w:t>ALTRAN EILIS</w:t>
                            </w:r>
                          </w:p>
                          <w:p w:rsidR="00E62118" w:rsidRPr="009811B4" w:rsidRDefault="00E62118" w:rsidP="00FC25CF">
                            <w:pPr>
                              <w:pStyle w:val="Corpsdetexte"/>
                            </w:pPr>
                          </w:p>
                          <w:p w:rsidR="00E62118" w:rsidRDefault="00E62118" w:rsidP="00104FA7">
                            <w:pPr>
                              <w:pStyle w:val="CompanyName"/>
                            </w:pPr>
                          </w:p>
                          <w:p w:rsidR="00E62118" w:rsidRPr="00742779" w:rsidRDefault="00E62118" w:rsidP="00CF723D">
                            <w:pPr>
                              <w:pStyle w:val="CompanyName"/>
                            </w:pPr>
                            <w:r w:rsidRPr="00742779">
                              <w:br/>
                            </w:r>
                          </w:p>
                          <w:p w:rsidR="00E62118" w:rsidRPr="00742779" w:rsidRDefault="00E62118" w:rsidP="00CF723D">
                            <w:pPr>
                              <w:pStyle w:val="CompanyName"/>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4" o:spid="_x0000_s1026" type="#_x0000_t202" style="width:304.55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" stroked="f">
                <v:textbox>
                  <w:txbxContent>
                    <w:p w:rsidR="00E62118" w:rsidRDefault="00E62118" w:rsidP="00FC25CF">
                      <w:pPr>
                        <w:pStyle w:val="CompanyName"/>
                        <w:rPr>
                          <w:sz w:val="20"/>
                        </w:rPr>
                      </w:pPr>
                      <w:r w:rsidRPr="007B4E11">
                        <w:t xml:space="preserve">Réalisé </w:t>
                      </w:r>
                      <w:r>
                        <w:t>au sein de</w:t>
                      </w:r>
                      <w:r w:rsidRPr="007B4E11">
                        <w:t xml:space="preserve"> l’entreprise</w:t>
                      </w:r>
                      <w:r>
                        <w:t> :</w:t>
                      </w:r>
                      <w:r w:rsidRPr="00055B1A">
                        <w:rPr>
                          <w:sz w:val="20"/>
                        </w:rPr>
                        <w:t xml:space="preserve"> </w:t>
                      </w:r>
                    </w:p>
                    <w:p w:rsidR="00E62118" w:rsidRPr="004A5FFC" w:rsidRDefault="00E62118" w:rsidP="00FC25CF">
                      <w:pPr>
                        <w:pStyle w:val="CompanyName"/>
                      </w:pPr>
                      <w:r w:rsidRPr="004A5FFC">
                        <w:t>ALTRAN EILIS</w:t>
                      </w:r>
                    </w:p>
                    <w:p w:rsidR="00E62118" w:rsidRPr="009811B4" w:rsidRDefault="00E62118" w:rsidP="00FC25CF">
                      <w:pPr>
                        <w:pStyle w:val="Corpsdetexte"/>
                      </w:pPr>
                    </w:p>
                    <w:p w:rsidR="00E62118" w:rsidRDefault="00E62118" w:rsidP="00104FA7">
                      <w:pPr>
                        <w:pStyle w:val="CompanyName"/>
                      </w:pPr>
                    </w:p>
                    <w:p w:rsidR="00E62118" w:rsidRPr="00742779" w:rsidRDefault="00E62118" w:rsidP="00CF723D">
                      <w:pPr>
                        <w:pStyle w:val="CompanyName"/>
                      </w:pPr>
                      <w:r w:rsidRPr="00742779">
                        <w:br/>
                      </w:r>
                    </w:p>
                    <w:p w:rsidR="00E62118" w:rsidRPr="00742779" w:rsidRDefault="00E62118" w:rsidP="00CF723D">
                      <w:pPr>
                        <w:pStyle w:val="CompanyName"/>
                      </w:pPr>
                    </w:p>
                  </w:txbxContent>
                </v:textbox>
                <w10:anchorlock/>
              </v:shape>
            </w:pict>
          </mc:Fallback>
        </mc:AlternateContent>
      </w:r>
    </w:p>
    <w:p w:rsidR="00DC5775" w:rsidRPr="009811B4" w:rsidRDefault="00DC5775" w:rsidP="00104FA7">
      <w:pPr>
        <w:jc w:val="center"/>
        <w:rPr>
          <w:rFonts w:cs="Arial"/>
        </w:rPr>
      </w:pPr>
    </w:p>
    <w:p w:rsidR="00742779" w:rsidRPr="009811B4" w:rsidRDefault="00742779" w:rsidP="00104FA7">
      <w:pPr>
        <w:jc w:val="center"/>
        <w:rPr>
          <w:rFonts w:cs="Arial"/>
        </w:rPr>
      </w:pPr>
    </w:p>
    <w:p w:rsidR="00666DA4" w:rsidRPr="009811B4" w:rsidRDefault="00666DA4" w:rsidP="00104FA7">
      <w:pPr>
        <w:jc w:val="center"/>
      </w:pPr>
    </w:p>
    <w:p w:rsidR="00742779" w:rsidRPr="009811B4" w:rsidRDefault="00742779" w:rsidP="00797133">
      <w:pPr>
        <w:rPr>
          <w:rFonts w:cs="Arial"/>
        </w:rPr>
      </w:pPr>
    </w:p>
    <w:p w:rsidR="00742779" w:rsidRPr="009811B4" w:rsidRDefault="00742779" w:rsidP="00797133">
      <w:pPr>
        <w:rPr>
          <w:rFonts w:cs="Arial"/>
        </w:rPr>
      </w:pPr>
    </w:p>
    <w:p w:rsidR="00742779" w:rsidRDefault="00742779" w:rsidP="00E8669F"/>
    <w:tbl>
      <w:tblPr>
        <w:tblpPr w:leftFromText="141" w:rightFromText="141" w:vertAnchor="text" w:horzAnchor="margin" w:tblpY="155"/>
        <w:tblW w:w="5000" w:type="pct"/>
        <w:tblCellSpacing w:w="7" w:type="dxa"/>
        <w:tblCellMar>
          <w:top w:w="45" w:type="dxa"/>
          <w:left w:w="45" w:type="dxa"/>
          <w:bottom w:w="45" w:type="dxa"/>
          <w:right w:w="45" w:type="dxa"/>
        </w:tblCellMar>
        <w:tblLook w:val="04A0" w:firstRow="1" w:lastRow="0" w:firstColumn="1" w:lastColumn="0" w:noHBand="0" w:noVBand="1"/>
      </w:tblPr>
      <w:tblGrid>
        <w:gridCol w:w="3072"/>
        <w:gridCol w:w="5686"/>
      </w:tblGrid>
      <w:tr w:rsidR="00055B1A" w:rsidRPr="007B4E11" w:rsidTr="00F8130F">
        <w:trPr>
          <w:trHeight w:val="367"/>
          <w:tblCellSpacing w:w="7" w:type="dxa"/>
        </w:trPr>
        <w:tc>
          <w:tcPr>
            <w:tcW w:w="1742" w:type="pct"/>
            <w:shd w:val="clear" w:color="auto" w:fill="EEEEFF"/>
            <w:vAlign w:val="center"/>
            <w:hideMark/>
          </w:tcPr>
          <w:p w:rsidR="00055B1A" w:rsidRPr="007B4E11" w:rsidRDefault="00055B1A" w:rsidP="00F8130F">
            <w:pPr>
              <w:rPr>
                <w:lang w:eastAsia="fr-FR"/>
              </w:rPr>
            </w:pPr>
            <w:r w:rsidRPr="007B4E11">
              <w:rPr>
                <w:lang w:eastAsia="fr-FR"/>
              </w:rPr>
              <w:t>Tuteur enseignant : </w:t>
            </w:r>
          </w:p>
        </w:tc>
        <w:tc>
          <w:tcPr>
            <w:tcW w:w="3235" w:type="pct"/>
            <w:shd w:val="clear" w:color="auto" w:fill="EEEEFF"/>
            <w:vAlign w:val="center"/>
            <w:hideMark/>
          </w:tcPr>
          <w:p w:rsidR="00055B1A" w:rsidRPr="007B4E11" w:rsidRDefault="00600BE7" w:rsidP="00F8130F">
            <w:pPr>
              <w:rPr>
                <w:lang w:eastAsia="fr-FR"/>
              </w:rPr>
            </w:pPr>
            <w:hyperlink r:id="rId9" w:history="1">
              <w:r w:rsidR="00055B1A" w:rsidRPr="007B4E11">
                <w:rPr>
                  <w:lang w:eastAsia="fr-FR"/>
                </w:rPr>
                <w:t>GALICHET Em</w:t>
              </w:r>
              <w:r w:rsidR="00F56AE2">
                <w:rPr>
                  <w:lang w:eastAsia="fr-FR"/>
                </w:rPr>
                <w:t>ma</w:t>
              </w:r>
              <w:r w:rsidR="00055B1A" w:rsidRPr="007B4E11">
                <w:rPr>
                  <w:lang w:eastAsia="fr-FR"/>
                </w:rPr>
                <w:t>nuelle</w:t>
              </w:r>
            </w:hyperlink>
          </w:p>
        </w:tc>
      </w:tr>
      <w:tr w:rsidR="00055B1A" w:rsidRPr="007B4E11" w:rsidTr="00F8130F">
        <w:trPr>
          <w:tblCellSpacing w:w="7" w:type="dxa"/>
        </w:trPr>
        <w:tc>
          <w:tcPr>
            <w:tcW w:w="1742" w:type="pct"/>
            <w:shd w:val="clear" w:color="auto" w:fill="EEEEFF"/>
            <w:vAlign w:val="center"/>
            <w:hideMark/>
          </w:tcPr>
          <w:p w:rsidR="00055B1A" w:rsidRPr="007B4E11" w:rsidRDefault="00055B1A" w:rsidP="00F8130F">
            <w:pPr>
              <w:rPr>
                <w:lang w:eastAsia="fr-FR"/>
              </w:rPr>
            </w:pPr>
            <w:r w:rsidRPr="007B4E11">
              <w:rPr>
                <w:lang w:eastAsia="fr-FR"/>
              </w:rPr>
              <w:t>Membre enseignant : </w:t>
            </w:r>
          </w:p>
        </w:tc>
        <w:tc>
          <w:tcPr>
            <w:tcW w:w="3235" w:type="pct"/>
            <w:shd w:val="clear" w:color="auto" w:fill="EEEEFF"/>
            <w:vAlign w:val="center"/>
            <w:hideMark/>
          </w:tcPr>
          <w:p w:rsidR="00055B1A" w:rsidRPr="007B4E11" w:rsidRDefault="00342D4A" w:rsidP="00F8130F">
            <w:pPr>
              <w:rPr>
                <w:lang w:eastAsia="fr-FR"/>
              </w:rPr>
            </w:pPr>
            <w:r>
              <w:rPr>
                <w:lang w:eastAsia="fr-FR"/>
              </w:rPr>
              <w:t>GALICHET Emmanuelle</w:t>
            </w:r>
          </w:p>
        </w:tc>
      </w:tr>
      <w:tr w:rsidR="00055B1A" w:rsidRPr="007B4E11" w:rsidTr="00F8130F">
        <w:trPr>
          <w:tblCellSpacing w:w="7" w:type="dxa"/>
        </w:trPr>
        <w:tc>
          <w:tcPr>
            <w:tcW w:w="1742" w:type="pct"/>
            <w:shd w:val="clear" w:color="auto" w:fill="EEEEFF"/>
            <w:vAlign w:val="center"/>
            <w:hideMark/>
          </w:tcPr>
          <w:p w:rsidR="00055B1A" w:rsidRPr="007B4E11" w:rsidRDefault="00055B1A" w:rsidP="00F8130F">
            <w:pPr>
              <w:rPr>
                <w:lang w:eastAsia="fr-FR"/>
              </w:rPr>
            </w:pPr>
            <w:r>
              <w:rPr>
                <w:lang w:eastAsia="fr-FR"/>
              </w:rPr>
              <w:t>T</w:t>
            </w:r>
            <w:r w:rsidRPr="007B4E11">
              <w:rPr>
                <w:lang w:eastAsia="fr-FR"/>
              </w:rPr>
              <w:t>uteur entreprise : </w:t>
            </w:r>
          </w:p>
        </w:tc>
        <w:tc>
          <w:tcPr>
            <w:tcW w:w="3235" w:type="pct"/>
            <w:shd w:val="clear" w:color="auto" w:fill="EEEEFF"/>
            <w:vAlign w:val="center"/>
            <w:hideMark/>
          </w:tcPr>
          <w:p w:rsidR="00055B1A" w:rsidRPr="007B4E11" w:rsidRDefault="00342D4A" w:rsidP="00F42081">
            <w:pPr>
              <w:rPr>
                <w:lang w:eastAsia="fr-FR"/>
              </w:rPr>
            </w:pPr>
            <w:r>
              <w:t>JACQUET Philippe</w:t>
            </w:r>
            <w:r w:rsidR="009F1377" w:rsidRPr="009F1377">
              <w:t xml:space="preserve"> (</w:t>
            </w:r>
            <w:r w:rsidR="00CE0BC5">
              <w:t>ALTRAN</w:t>
            </w:r>
            <w:r w:rsidR="009F1377" w:rsidRPr="009F1377">
              <w:t>)</w:t>
            </w:r>
          </w:p>
        </w:tc>
      </w:tr>
      <w:tr w:rsidR="00055B1A" w:rsidRPr="007B4E11" w:rsidTr="00F8130F">
        <w:trPr>
          <w:tblCellSpacing w:w="7" w:type="dxa"/>
        </w:trPr>
        <w:tc>
          <w:tcPr>
            <w:tcW w:w="1742" w:type="pct"/>
            <w:shd w:val="clear" w:color="auto" w:fill="EEEEFF"/>
            <w:vAlign w:val="center"/>
            <w:hideMark/>
          </w:tcPr>
          <w:p w:rsidR="00055B1A" w:rsidRPr="007B4E11" w:rsidRDefault="00055B1A" w:rsidP="00F8130F">
            <w:pPr>
              <w:rPr>
                <w:lang w:eastAsia="fr-FR"/>
              </w:rPr>
            </w:pPr>
            <w:r w:rsidRPr="007B4E11">
              <w:rPr>
                <w:lang w:eastAsia="fr-FR"/>
              </w:rPr>
              <w:t>Membre entreprise : </w:t>
            </w:r>
          </w:p>
        </w:tc>
        <w:tc>
          <w:tcPr>
            <w:tcW w:w="3235" w:type="pct"/>
            <w:shd w:val="clear" w:color="auto" w:fill="EEEEFF"/>
            <w:vAlign w:val="center"/>
            <w:hideMark/>
          </w:tcPr>
          <w:p w:rsidR="00055B1A" w:rsidRPr="007B4E11" w:rsidRDefault="00342D4A" w:rsidP="00C3390D">
            <w:pPr>
              <w:rPr>
                <w:lang w:eastAsia="fr-FR"/>
              </w:rPr>
            </w:pPr>
            <w:r>
              <w:rPr>
                <w:lang w:eastAsia="fr-FR"/>
              </w:rPr>
              <w:t xml:space="preserve">SECHAUD Matthieu </w:t>
            </w:r>
            <w:r w:rsidR="00194A85" w:rsidRPr="00194A85">
              <w:rPr>
                <w:lang w:eastAsia="fr-FR"/>
              </w:rPr>
              <w:t>(</w:t>
            </w:r>
            <w:r>
              <w:rPr>
                <w:lang w:eastAsia="fr-FR"/>
              </w:rPr>
              <w:t>AREVA NP</w:t>
            </w:r>
            <w:r w:rsidR="00194A85" w:rsidRPr="00194A85">
              <w:rPr>
                <w:lang w:eastAsia="fr-FR"/>
              </w:rPr>
              <w:t>)</w:t>
            </w:r>
          </w:p>
        </w:tc>
      </w:tr>
    </w:tbl>
    <w:p w:rsidR="00103565" w:rsidRDefault="00103565" w:rsidP="00E8669F"/>
    <w:p w:rsidR="00103565" w:rsidRDefault="00103565" w:rsidP="00E8669F"/>
    <w:p w:rsidR="00522B94" w:rsidRDefault="00522B94" w:rsidP="00E8669F"/>
    <w:p w:rsidR="00522B94" w:rsidRDefault="00522B94" w:rsidP="00E8669F"/>
    <w:p w:rsidR="00444BB7" w:rsidRDefault="00444BB7" w:rsidP="00E8669F"/>
    <w:p w:rsidR="00444BB7" w:rsidRPr="009811B4" w:rsidRDefault="00444BB7" w:rsidP="00E8669F"/>
    <w:p w:rsidR="00742779" w:rsidRPr="009811B4" w:rsidRDefault="00790EEA" w:rsidP="00797133">
      <w:pPr>
        <w:rPr>
          <w:rFonts w:cs="Arial"/>
        </w:rPr>
      </w:pPr>
      <w:r w:rsidRPr="007B4E11">
        <w:rPr>
          <w:noProof/>
          <w:lang w:eastAsia="fr-FR"/>
        </w:rPr>
        <w:drawing>
          <wp:anchor distT="0" distB="0" distL="114300" distR="114300" simplePos="0" relativeHeight="251663360" behindDoc="1" locked="0" layoutInCell="1" allowOverlap="1" wp14:anchorId="4F543E76" wp14:editId="6DED088F">
            <wp:simplePos x="0" y="0"/>
            <wp:positionH relativeFrom="page">
              <wp:posOffset>5357346</wp:posOffset>
            </wp:positionH>
            <wp:positionV relativeFrom="page">
              <wp:posOffset>8848725</wp:posOffset>
            </wp:positionV>
            <wp:extent cx="1272540" cy="281940"/>
            <wp:effectExtent l="0" t="0" r="3810" b="3810"/>
            <wp:wrapNone/>
            <wp:docPr id="17" name="Image 17" descr="eic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icn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2540" cy="281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E11">
        <w:rPr>
          <w:noProof/>
          <w:lang w:eastAsia="fr-FR"/>
        </w:rPr>
        <w:drawing>
          <wp:anchor distT="0" distB="0" distL="0" distR="0" simplePos="0" relativeHeight="251661312" behindDoc="0" locked="0" layoutInCell="1" allowOverlap="1" wp14:anchorId="396E5208" wp14:editId="584DCEF4">
            <wp:simplePos x="0" y="0"/>
            <wp:positionH relativeFrom="page">
              <wp:posOffset>2934335</wp:posOffset>
            </wp:positionH>
            <wp:positionV relativeFrom="page">
              <wp:posOffset>8739505</wp:posOffset>
            </wp:positionV>
            <wp:extent cx="1468755" cy="505460"/>
            <wp:effectExtent l="0" t="0" r="0" b="889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8755" cy="5054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7B4E11">
        <w:rPr>
          <w:noProof/>
          <w:lang w:eastAsia="fr-FR"/>
        </w:rPr>
        <w:drawing>
          <wp:anchor distT="0" distB="0" distL="0" distR="0" simplePos="0" relativeHeight="251659264" behindDoc="0" locked="0" layoutInCell="1" allowOverlap="1" wp14:anchorId="3C093C82" wp14:editId="49632736">
            <wp:simplePos x="0" y="0"/>
            <wp:positionH relativeFrom="page">
              <wp:posOffset>451485</wp:posOffset>
            </wp:positionH>
            <wp:positionV relativeFrom="page">
              <wp:posOffset>8196580</wp:posOffset>
            </wp:positionV>
            <wp:extent cx="733425" cy="1223010"/>
            <wp:effectExtent l="0" t="0" r="952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3425" cy="12230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742779" w:rsidRPr="009811B4" w:rsidRDefault="00742779" w:rsidP="009213D9">
      <w:pPr>
        <w:rPr>
          <w:rFonts w:cs="Arial"/>
        </w:rPr>
        <w:sectPr w:rsidR="00742779" w:rsidRPr="009811B4" w:rsidSect="00DF675F">
          <w:headerReference w:type="default" r:id="rId13"/>
          <w:footerReference w:type="even" r:id="rId14"/>
          <w:footerReference w:type="default" r:id="rId15"/>
          <w:headerReference w:type="first" r:id="rId16"/>
          <w:pgSz w:w="12240" w:h="15840" w:code="1"/>
          <w:pgMar w:top="1440" w:right="1800" w:bottom="1440" w:left="1800" w:header="571" w:footer="715" w:gutter="0"/>
          <w:pgNumType w:start="1"/>
          <w:cols w:space="720"/>
          <w:titlePg/>
        </w:sectPr>
      </w:pPr>
    </w:p>
    <w:p w:rsidR="000815DC" w:rsidRPr="000815DC" w:rsidRDefault="000815DC" w:rsidP="000815DC">
      <w:pPr>
        <w:pStyle w:val="Titre"/>
        <w:rPr>
          <w:rFonts w:cs="Arial"/>
        </w:rPr>
      </w:pPr>
      <w:r w:rsidRPr="000815DC">
        <w:rPr>
          <w:rFonts w:cs="Arial"/>
        </w:rPr>
        <w:lastRenderedPageBreak/>
        <w:t>Remerciements</w:t>
      </w:r>
    </w:p>
    <w:p w:rsidR="000815DC" w:rsidRPr="000815DC" w:rsidRDefault="000815DC" w:rsidP="000815DC">
      <w:pPr>
        <w:jc w:val="both"/>
        <w:rPr>
          <w:rFonts w:cs="Arial"/>
        </w:rPr>
      </w:pPr>
    </w:p>
    <w:p w:rsidR="00C3390D" w:rsidRPr="00E711BD" w:rsidRDefault="00C3390D" w:rsidP="00104FA7">
      <w:pPr>
        <w:pStyle w:val="Corpsdetexte"/>
      </w:pPr>
      <w:r w:rsidRPr="00E711BD">
        <w:t xml:space="preserve">Ce mémoire a été réalisé au sein de l’entreprise ALTRAN Technologies dans le département </w:t>
      </w:r>
      <w:proofErr w:type="spellStart"/>
      <w:r w:rsidRPr="00E711BD">
        <w:t>Energy</w:t>
      </w:r>
      <w:proofErr w:type="spellEnd"/>
      <w:r w:rsidRPr="00E711BD">
        <w:t xml:space="preserve"> </w:t>
      </w:r>
      <w:proofErr w:type="spellStart"/>
      <w:r w:rsidRPr="00E711BD">
        <w:t>Industry</w:t>
      </w:r>
      <w:proofErr w:type="spellEnd"/>
      <w:r w:rsidRPr="00E711BD">
        <w:t xml:space="preserve"> and Life Science (</w:t>
      </w:r>
      <w:proofErr w:type="spellStart"/>
      <w:r w:rsidRPr="00E711BD">
        <w:t>EILiS</w:t>
      </w:r>
      <w:proofErr w:type="spellEnd"/>
      <w:r w:rsidRPr="00E711BD">
        <w:t>).</w:t>
      </w:r>
    </w:p>
    <w:p w:rsidR="00C3390D" w:rsidRPr="00E711BD" w:rsidRDefault="00C3390D" w:rsidP="00104FA7">
      <w:pPr>
        <w:pStyle w:val="Corpsdetexte"/>
      </w:pPr>
    </w:p>
    <w:p w:rsidR="00C3390D" w:rsidRPr="00E711BD" w:rsidRDefault="00C3390D" w:rsidP="00104FA7">
      <w:pPr>
        <w:pStyle w:val="Corpsdetexte"/>
      </w:pPr>
      <w:r w:rsidRPr="00E711BD">
        <w:t>Je souhaite tout d’abord à adresser mes remerciements à l’ingénieur docteur Philippe Jacquet, mon tuteur en entreprise, pour ses nombreux conseils et pour m’avoir permis de débuter mon apprentissage dans de bonnes conditions de travail.</w:t>
      </w:r>
    </w:p>
    <w:p w:rsidR="00C3390D" w:rsidRPr="00E711BD" w:rsidRDefault="00C3390D" w:rsidP="00104FA7">
      <w:pPr>
        <w:pStyle w:val="Corpsdetexte"/>
      </w:pPr>
    </w:p>
    <w:p w:rsidR="00C3390D" w:rsidRPr="00E711BD" w:rsidRDefault="00C3390D" w:rsidP="00104FA7">
      <w:pPr>
        <w:pStyle w:val="Corpsdetexte"/>
      </w:pPr>
      <w:r w:rsidRPr="00E711BD">
        <w:t>Je remercie également l’ensemble du plateau ALTRAN et plus particulièrement les ingénieurs Mo</w:t>
      </w:r>
      <w:r>
        <w:t>a</w:t>
      </w:r>
      <w:r w:rsidRPr="00E711BD">
        <w:t xml:space="preserve">ad </w:t>
      </w:r>
      <w:proofErr w:type="spellStart"/>
      <w:r w:rsidRPr="00E711BD">
        <w:t>Bouzekri</w:t>
      </w:r>
      <w:proofErr w:type="spellEnd"/>
      <w:r w:rsidRPr="00E711BD">
        <w:t xml:space="preserve">, Stéphane </w:t>
      </w:r>
      <w:proofErr w:type="spellStart"/>
      <w:r w:rsidRPr="00E711BD">
        <w:t>Depoisier</w:t>
      </w:r>
      <w:proofErr w:type="spellEnd"/>
      <w:r w:rsidRPr="00E711BD">
        <w:t xml:space="preserve">, Jean-François </w:t>
      </w:r>
      <w:proofErr w:type="spellStart"/>
      <w:r w:rsidRPr="00E711BD">
        <w:t>Delmond</w:t>
      </w:r>
      <w:proofErr w:type="spellEnd"/>
      <w:r w:rsidRPr="00E711BD">
        <w:t xml:space="preserve">, Benjamin Braunn, ainsi qu’Imed </w:t>
      </w:r>
      <w:proofErr w:type="spellStart"/>
      <w:r w:rsidRPr="00E711BD">
        <w:t>Limaiem</w:t>
      </w:r>
      <w:proofErr w:type="spellEnd"/>
      <w:r w:rsidRPr="00E711BD">
        <w:t xml:space="preserve"> pour leur disponibilité, leurs conseils techniques et leur bonne humeur qui ont largement contribués à mon intégration au sein de l’équipe.</w:t>
      </w:r>
    </w:p>
    <w:p w:rsidR="00C3390D" w:rsidRPr="00E711BD" w:rsidRDefault="00C3390D" w:rsidP="00104FA7">
      <w:pPr>
        <w:pStyle w:val="Corpsdetexte"/>
      </w:pPr>
    </w:p>
    <w:p w:rsidR="00C3390D" w:rsidRPr="00E711BD" w:rsidRDefault="00C3390D" w:rsidP="00104FA7">
      <w:pPr>
        <w:pStyle w:val="Corpsdetexte"/>
      </w:pPr>
      <w:r>
        <w:t>Pour finir, j</w:t>
      </w:r>
      <w:r w:rsidRPr="00E711BD">
        <w:t>e</w:t>
      </w:r>
      <w:r>
        <w:t xml:space="preserve"> tiens à</w:t>
      </w:r>
      <w:r w:rsidRPr="00E711BD">
        <w:t xml:space="preserve"> remercie</w:t>
      </w:r>
      <w:r>
        <w:t>r</w:t>
      </w:r>
      <w:r w:rsidRPr="00E711BD">
        <w:t xml:space="preserve"> madame Emmanuelle </w:t>
      </w:r>
      <w:proofErr w:type="spellStart"/>
      <w:r w:rsidRPr="00E711BD">
        <w:t>Galichet</w:t>
      </w:r>
      <w:proofErr w:type="spellEnd"/>
      <w:r w:rsidRPr="00E711BD">
        <w:t>, ma tutrice enseignante, ainsi que tout le corps enseignant de la formation Sciences et Technologies du Nucléaire pour leurs enseignements.</w:t>
      </w:r>
    </w:p>
    <w:p w:rsidR="00AD42B2" w:rsidRDefault="00AD42B2" w:rsidP="000815DC">
      <w:pPr>
        <w:rPr>
          <w:rFonts w:cs="Arial"/>
        </w:rPr>
      </w:pPr>
    </w:p>
    <w:p w:rsidR="005D4B46" w:rsidRPr="009811B4" w:rsidRDefault="005D4B46" w:rsidP="000815DC">
      <w:pPr>
        <w:rPr>
          <w:rFonts w:cs="Arial"/>
        </w:rPr>
      </w:pPr>
    </w:p>
    <w:p w:rsidR="00EA7B9C" w:rsidRDefault="00975F5D" w:rsidP="000815DC">
      <w:pPr>
        <w:pStyle w:val="Titre"/>
        <w:ind w:firstLine="360"/>
        <w:rPr>
          <w:rFonts w:cs="Arial"/>
        </w:rPr>
      </w:pPr>
      <w:r w:rsidRPr="009811B4">
        <w:rPr>
          <w:rFonts w:cs="Arial"/>
        </w:rPr>
        <w:br w:type="page"/>
      </w:r>
      <w:r w:rsidR="00BB7D8C">
        <w:rPr>
          <w:rFonts w:cs="Arial"/>
        </w:rPr>
        <w:lastRenderedPageBreak/>
        <w:t>Abréviations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0"/>
        <w:gridCol w:w="4514"/>
      </w:tblGrid>
      <w:tr w:rsidR="00BB7D8C" w:rsidRPr="00BB7D8C" w:rsidTr="005D4B46">
        <w:trPr>
          <w:trHeight w:val="212"/>
          <w:jc w:val="center"/>
        </w:trPr>
        <w:tc>
          <w:tcPr>
            <w:tcW w:w="2280" w:type="dxa"/>
            <w:vAlign w:val="center"/>
          </w:tcPr>
          <w:p w:rsidR="00BB7D8C" w:rsidRPr="00BB7D8C" w:rsidRDefault="00BB7D8C" w:rsidP="00BB7D8C">
            <w:pPr>
              <w:keepNext/>
              <w:spacing w:before="80" w:after="80"/>
              <w:jc w:val="center"/>
              <w:rPr>
                <w:b/>
                <w:caps/>
                <w:spacing w:val="-5"/>
                <w:kern w:val="20"/>
              </w:rPr>
            </w:pPr>
            <w:r w:rsidRPr="00BB7D8C">
              <w:rPr>
                <w:b/>
                <w:caps/>
                <w:spacing w:val="-5"/>
                <w:kern w:val="20"/>
              </w:rPr>
              <w:t>Abréviation</w:t>
            </w:r>
          </w:p>
        </w:tc>
        <w:tc>
          <w:tcPr>
            <w:tcW w:w="4514" w:type="dxa"/>
            <w:vAlign w:val="center"/>
          </w:tcPr>
          <w:p w:rsidR="00BB7D8C" w:rsidRPr="00BB7D8C" w:rsidRDefault="00BB7D8C" w:rsidP="00BB7D8C">
            <w:pPr>
              <w:keepNext/>
              <w:spacing w:before="80" w:after="80"/>
              <w:jc w:val="center"/>
              <w:rPr>
                <w:b/>
                <w:caps/>
                <w:spacing w:val="-5"/>
                <w:kern w:val="20"/>
              </w:rPr>
            </w:pPr>
            <w:r w:rsidRPr="00BB7D8C">
              <w:rPr>
                <w:b/>
                <w:caps/>
                <w:spacing w:val="-5"/>
                <w:kern w:val="20"/>
              </w:rPr>
              <w:t>Nom complet</w:t>
            </w:r>
          </w:p>
        </w:tc>
      </w:tr>
      <w:tr w:rsidR="00C3390D" w:rsidRPr="00BB7D8C" w:rsidTr="005D4B46">
        <w:trPr>
          <w:trHeight w:val="212"/>
          <w:jc w:val="center"/>
        </w:trPr>
        <w:tc>
          <w:tcPr>
            <w:tcW w:w="2280" w:type="dxa"/>
            <w:vAlign w:val="center"/>
          </w:tcPr>
          <w:p w:rsidR="00C3390D" w:rsidRDefault="00C3390D" w:rsidP="00BB7D8C">
            <w:pPr>
              <w:keepNext/>
              <w:spacing w:before="80" w:after="80"/>
              <w:jc w:val="center"/>
              <w:rPr>
                <w:b/>
                <w:caps/>
                <w:spacing w:val="-5"/>
                <w:kern w:val="20"/>
              </w:rPr>
            </w:pPr>
            <w:r>
              <w:rPr>
                <w:caps/>
                <w:spacing w:val="-5"/>
                <w:kern w:val="20"/>
              </w:rPr>
              <w:t>EPR</w:t>
            </w:r>
          </w:p>
        </w:tc>
        <w:tc>
          <w:tcPr>
            <w:tcW w:w="4514" w:type="dxa"/>
            <w:vAlign w:val="center"/>
          </w:tcPr>
          <w:p w:rsidR="00C3390D" w:rsidRPr="00104FA7" w:rsidRDefault="00C3390D" w:rsidP="00104FA7">
            <w:pPr>
              <w:pStyle w:val="Corpsdetexte"/>
            </w:pPr>
            <w:proofErr w:type="spellStart"/>
            <w:r w:rsidRPr="00104FA7">
              <w:t>European</w:t>
            </w:r>
            <w:proofErr w:type="spellEnd"/>
            <w:r w:rsidRPr="00104FA7">
              <w:t xml:space="preserve"> </w:t>
            </w:r>
            <w:proofErr w:type="spellStart"/>
            <w:r w:rsidRPr="00104FA7">
              <w:t>Pressurized</w:t>
            </w:r>
            <w:proofErr w:type="spellEnd"/>
            <w:r w:rsidRPr="00104FA7">
              <w:t xml:space="preserve"> </w:t>
            </w:r>
            <w:proofErr w:type="spellStart"/>
            <w:r w:rsidRPr="00104FA7">
              <w:t>Reactor</w:t>
            </w:r>
            <w:proofErr w:type="spellEnd"/>
          </w:p>
        </w:tc>
      </w:tr>
      <w:tr w:rsidR="00C3390D" w:rsidRPr="00BB7D8C" w:rsidTr="005D4B46">
        <w:trPr>
          <w:trHeight w:val="212"/>
          <w:jc w:val="center"/>
        </w:trPr>
        <w:tc>
          <w:tcPr>
            <w:tcW w:w="2280" w:type="dxa"/>
            <w:vAlign w:val="center"/>
          </w:tcPr>
          <w:p w:rsidR="00C3390D" w:rsidRDefault="00C3390D" w:rsidP="00BB7D8C">
            <w:pPr>
              <w:keepNext/>
              <w:spacing w:before="80" w:after="80"/>
              <w:jc w:val="center"/>
              <w:rPr>
                <w:b/>
                <w:caps/>
                <w:spacing w:val="-5"/>
                <w:kern w:val="20"/>
              </w:rPr>
            </w:pPr>
            <w:r>
              <w:rPr>
                <w:caps/>
                <w:spacing w:val="-5"/>
                <w:kern w:val="20"/>
              </w:rPr>
              <w:t>gif</w:t>
            </w:r>
          </w:p>
        </w:tc>
        <w:tc>
          <w:tcPr>
            <w:tcW w:w="4514" w:type="dxa"/>
            <w:vAlign w:val="center"/>
          </w:tcPr>
          <w:p w:rsidR="00C3390D" w:rsidRPr="00C3390D" w:rsidRDefault="00C3390D" w:rsidP="00104FA7">
            <w:pPr>
              <w:pStyle w:val="Corpsdetexte"/>
              <w:rPr>
                <w:b/>
                <w:caps/>
                <w:spacing w:val="-5"/>
                <w:kern w:val="20"/>
              </w:rPr>
            </w:pPr>
            <w:proofErr w:type="spellStart"/>
            <w:r w:rsidRPr="00C3390D">
              <w:t>Generation</w:t>
            </w:r>
            <w:proofErr w:type="spellEnd"/>
            <w:r w:rsidRPr="00C3390D">
              <w:t xml:space="preserve"> IV International Forum</w:t>
            </w:r>
          </w:p>
        </w:tc>
      </w:tr>
      <w:tr w:rsidR="00C3390D" w:rsidRPr="00BB7D8C" w:rsidTr="005D4B46">
        <w:trPr>
          <w:trHeight w:val="212"/>
          <w:jc w:val="center"/>
        </w:trPr>
        <w:tc>
          <w:tcPr>
            <w:tcW w:w="2280" w:type="dxa"/>
            <w:vAlign w:val="center"/>
          </w:tcPr>
          <w:p w:rsidR="00C3390D" w:rsidRDefault="00C3390D" w:rsidP="00BB7D8C">
            <w:pPr>
              <w:keepNext/>
              <w:spacing w:before="80" w:after="80"/>
              <w:jc w:val="center"/>
              <w:rPr>
                <w:b/>
                <w:caps/>
                <w:spacing w:val="-5"/>
                <w:kern w:val="20"/>
              </w:rPr>
            </w:pPr>
            <w:r>
              <w:rPr>
                <w:caps/>
                <w:spacing w:val="-5"/>
                <w:kern w:val="20"/>
              </w:rPr>
              <w:t>RNR</w:t>
            </w:r>
          </w:p>
        </w:tc>
        <w:tc>
          <w:tcPr>
            <w:tcW w:w="4514" w:type="dxa"/>
            <w:vAlign w:val="center"/>
          </w:tcPr>
          <w:p w:rsidR="00C3390D" w:rsidRPr="00104FA7" w:rsidRDefault="00C3390D" w:rsidP="00104FA7">
            <w:pPr>
              <w:pStyle w:val="Corpsdetexte"/>
              <w:rPr>
                <w:b/>
                <w:i/>
                <w:caps/>
                <w:spacing w:val="-5"/>
                <w:kern w:val="20"/>
              </w:rPr>
            </w:pPr>
            <w:r w:rsidRPr="00C3390D">
              <w:rPr>
                <w:rStyle w:val="Accentuation"/>
                <w:i w:val="0"/>
              </w:rPr>
              <w:t>Réacteur à Neutrons Rapides</w:t>
            </w:r>
          </w:p>
        </w:tc>
      </w:tr>
      <w:tr w:rsidR="00C3390D" w:rsidRPr="00BB7D8C" w:rsidTr="005D4B46">
        <w:trPr>
          <w:trHeight w:val="212"/>
          <w:jc w:val="center"/>
        </w:trPr>
        <w:tc>
          <w:tcPr>
            <w:tcW w:w="2280" w:type="dxa"/>
            <w:vAlign w:val="center"/>
          </w:tcPr>
          <w:p w:rsidR="00C3390D" w:rsidRDefault="00C3390D" w:rsidP="00BB7D8C">
            <w:pPr>
              <w:keepNext/>
              <w:spacing w:before="80" w:after="80"/>
              <w:jc w:val="center"/>
              <w:rPr>
                <w:b/>
                <w:caps/>
                <w:spacing w:val="-5"/>
                <w:kern w:val="20"/>
              </w:rPr>
            </w:pPr>
            <w:r w:rsidRPr="00510B9F">
              <w:rPr>
                <w:caps/>
                <w:spacing w:val="-5"/>
                <w:kern w:val="20"/>
              </w:rPr>
              <w:t>SMR</w:t>
            </w:r>
          </w:p>
        </w:tc>
        <w:tc>
          <w:tcPr>
            <w:tcW w:w="4514" w:type="dxa"/>
            <w:vAlign w:val="center"/>
          </w:tcPr>
          <w:p w:rsidR="00C3390D" w:rsidRPr="00C3390D" w:rsidRDefault="00C3390D" w:rsidP="00104FA7">
            <w:pPr>
              <w:pStyle w:val="Corpsdetexte"/>
              <w:rPr>
                <w:b/>
                <w:caps/>
                <w:spacing w:val="-5"/>
                <w:kern w:val="20"/>
              </w:rPr>
            </w:pPr>
            <w:r w:rsidRPr="00C3390D">
              <w:rPr>
                <w:caps/>
                <w:spacing w:val="-5"/>
                <w:kern w:val="20"/>
              </w:rPr>
              <w:t>S</w:t>
            </w:r>
            <w:r w:rsidRPr="00C3390D">
              <w:rPr>
                <w:rStyle w:val="Accentuation"/>
                <w:i w:val="0"/>
              </w:rPr>
              <w:t xml:space="preserve">mall </w:t>
            </w:r>
            <w:proofErr w:type="spellStart"/>
            <w:r w:rsidRPr="00C3390D">
              <w:rPr>
                <w:rStyle w:val="Accentuation"/>
                <w:i w:val="0"/>
              </w:rPr>
              <w:t>Modular</w:t>
            </w:r>
            <w:proofErr w:type="spellEnd"/>
            <w:r w:rsidRPr="00C3390D">
              <w:rPr>
                <w:rStyle w:val="Accentuation"/>
                <w:i w:val="0"/>
              </w:rPr>
              <w:t xml:space="preserve"> </w:t>
            </w:r>
            <w:proofErr w:type="spellStart"/>
            <w:r w:rsidRPr="00C3390D">
              <w:rPr>
                <w:rStyle w:val="Accentuation"/>
                <w:i w:val="0"/>
              </w:rPr>
              <w:t>Reactor</w:t>
            </w:r>
            <w:proofErr w:type="spellEnd"/>
          </w:p>
        </w:tc>
      </w:tr>
    </w:tbl>
    <w:p w:rsidR="00CE0BC5" w:rsidRDefault="00CE0BC5" w:rsidP="00CE0BC5">
      <w:pPr>
        <w:pStyle w:val="Titre"/>
        <w:jc w:val="left"/>
        <w:rPr>
          <w:rFonts w:cs="Arial"/>
        </w:rPr>
      </w:pPr>
    </w:p>
    <w:p w:rsidR="00CE0BC5" w:rsidRDefault="00CE0BC5">
      <w:pPr>
        <w:rPr>
          <w:rFonts w:cs="Arial"/>
          <w:caps/>
          <w:spacing w:val="60"/>
          <w:kern w:val="20"/>
          <w:sz w:val="44"/>
        </w:rPr>
      </w:pPr>
      <w:r>
        <w:rPr>
          <w:rFonts w:cs="Arial"/>
        </w:rPr>
        <w:br w:type="page"/>
      </w:r>
    </w:p>
    <w:p w:rsidR="00B01E9D" w:rsidRDefault="003B286E" w:rsidP="00572307">
      <w:pPr>
        <w:pStyle w:val="Titre"/>
        <w:rPr>
          <w:rFonts w:cs="Arial"/>
        </w:rPr>
      </w:pPr>
      <w:r>
        <w:rPr>
          <w:rFonts w:cs="Arial"/>
        </w:rPr>
        <w:lastRenderedPageBreak/>
        <w:t>Table des matieres</w:t>
      </w:r>
    </w:p>
    <w:p w:rsidR="00E13E05" w:rsidRDefault="00E13E05" w:rsidP="00E13E05"/>
    <w:p w:rsidR="00E13E05" w:rsidRPr="00E13E05" w:rsidRDefault="00E13E05" w:rsidP="00E13E05"/>
    <w:p w:rsidR="00E13E05" w:rsidRPr="00E13E05" w:rsidRDefault="00E13E05" w:rsidP="00E13E05"/>
    <w:p w:rsidR="0023742C" w:rsidRDefault="00B01E9D">
      <w:pPr>
        <w:pStyle w:val="TM1"/>
        <w:tabs>
          <w:tab w:val="left" w:pos="440"/>
          <w:tab w:val="right" w:leader="dot" w:pos="9062"/>
        </w:tabs>
        <w:rPr>
          <w:rFonts w:asciiTheme="minorHAnsi" w:eastAsiaTheme="minorEastAsia" w:hAnsiTheme="minorHAnsi" w:cstheme="minorBidi"/>
          <w:b w:val="0"/>
          <w:bCs w:val="0"/>
          <w:caps w:val="0"/>
          <w:noProof/>
          <w:sz w:val="22"/>
          <w:szCs w:val="22"/>
          <w:lang w:eastAsia="fr-FR"/>
        </w:rPr>
      </w:pPr>
      <w:r w:rsidRPr="00AC79F4">
        <w:rPr>
          <w:rStyle w:val="Lienhypertexte"/>
        </w:rPr>
        <w:fldChar w:fldCharType="begin"/>
      </w:r>
      <w:r w:rsidRPr="00AC79F4">
        <w:rPr>
          <w:rStyle w:val="Lienhypertexte"/>
        </w:rPr>
        <w:instrText xml:space="preserve"> TOC \o "1-3" \h \z \u </w:instrText>
      </w:r>
      <w:r w:rsidRPr="00AC79F4">
        <w:rPr>
          <w:rStyle w:val="Lienhypertexte"/>
        </w:rPr>
        <w:fldChar w:fldCharType="separate"/>
      </w:r>
      <w:hyperlink w:anchor="_Toc396794078" w:history="1">
        <w:r w:rsidR="0023742C" w:rsidRPr="00AE3A22">
          <w:rPr>
            <w:rStyle w:val="Lienhypertexte"/>
            <w:noProof/>
          </w:rPr>
          <w:t>1.</w:t>
        </w:r>
        <w:r w:rsidR="0023742C">
          <w:rPr>
            <w:rFonts w:asciiTheme="minorHAnsi" w:eastAsiaTheme="minorEastAsia" w:hAnsiTheme="minorHAnsi" w:cstheme="minorBidi"/>
            <w:b w:val="0"/>
            <w:bCs w:val="0"/>
            <w:caps w:val="0"/>
            <w:noProof/>
            <w:sz w:val="22"/>
            <w:szCs w:val="22"/>
            <w:lang w:eastAsia="fr-FR"/>
          </w:rPr>
          <w:tab/>
        </w:r>
        <w:r w:rsidR="0023742C" w:rsidRPr="00AE3A22">
          <w:rPr>
            <w:rStyle w:val="Lienhypertexte"/>
            <w:noProof/>
          </w:rPr>
          <w:t>INTRODUCTION GENERALE</w:t>
        </w:r>
        <w:r w:rsidR="0023742C">
          <w:rPr>
            <w:noProof/>
            <w:webHidden/>
          </w:rPr>
          <w:tab/>
        </w:r>
        <w:r w:rsidR="0023742C">
          <w:rPr>
            <w:noProof/>
            <w:webHidden/>
          </w:rPr>
          <w:fldChar w:fldCharType="begin"/>
        </w:r>
        <w:r w:rsidR="0023742C">
          <w:rPr>
            <w:noProof/>
            <w:webHidden/>
          </w:rPr>
          <w:instrText xml:space="preserve"> PAGEREF _Toc396794078 \h </w:instrText>
        </w:r>
        <w:r w:rsidR="0023742C">
          <w:rPr>
            <w:noProof/>
            <w:webHidden/>
          </w:rPr>
        </w:r>
        <w:r w:rsidR="0023742C">
          <w:rPr>
            <w:noProof/>
            <w:webHidden/>
          </w:rPr>
          <w:fldChar w:fldCharType="separate"/>
        </w:r>
        <w:r w:rsidR="0023742C">
          <w:rPr>
            <w:noProof/>
            <w:webHidden/>
          </w:rPr>
          <w:t>6</w:t>
        </w:r>
        <w:r w:rsidR="0023742C">
          <w:rPr>
            <w:noProof/>
            <w:webHidden/>
          </w:rPr>
          <w:fldChar w:fldCharType="end"/>
        </w:r>
      </w:hyperlink>
    </w:p>
    <w:p w:rsidR="0023742C" w:rsidRDefault="00600BE7">
      <w:pPr>
        <w:pStyle w:val="TM2"/>
        <w:tabs>
          <w:tab w:val="left" w:pos="880"/>
          <w:tab w:val="right" w:leader="dot" w:pos="9062"/>
        </w:tabs>
        <w:rPr>
          <w:rFonts w:asciiTheme="minorHAnsi" w:eastAsiaTheme="minorEastAsia" w:hAnsiTheme="minorHAnsi" w:cstheme="minorBidi"/>
          <w:smallCaps w:val="0"/>
          <w:noProof/>
          <w:sz w:val="22"/>
          <w:szCs w:val="22"/>
          <w:lang w:eastAsia="fr-FR"/>
        </w:rPr>
      </w:pPr>
      <w:hyperlink w:anchor="_Toc396794079" w:history="1">
        <w:r w:rsidR="0023742C" w:rsidRPr="00AE3A22">
          <w:rPr>
            <w:rStyle w:val="Lienhypertexte"/>
            <w:noProof/>
          </w:rPr>
          <w:t>1.1.</w:t>
        </w:r>
        <w:r w:rsidR="0023742C">
          <w:rPr>
            <w:rFonts w:asciiTheme="minorHAnsi" w:eastAsiaTheme="minorEastAsia" w:hAnsiTheme="minorHAnsi" w:cstheme="minorBidi"/>
            <w:smallCaps w:val="0"/>
            <w:noProof/>
            <w:sz w:val="22"/>
            <w:szCs w:val="22"/>
            <w:lang w:eastAsia="fr-FR"/>
          </w:rPr>
          <w:tab/>
        </w:r>
        <w:r w:rsidR="0023742C" w:rsidRPr="00AE3A22">
          <w:rPr>
            <w:rStyle w:val="Lienhypertexte"/>
            <w:noProof/>
          </w:rPr>
          <w:t>Contexte actuel</w:t>
        </w:r>
        <w:r w:rsidR="0023742C">
          <w:rPr>
            <w:noProof/>
            <w:webHidden/>
          </w:rPr>
          <w:tab/>
        </w:r>
        <w:r w:rsidR="0023742C">
          <w:rPr>
            <w:noProof/>
            <w:webHidden/>
          </w:rPr>
          <w:fldChar w:fldCharType="begin"/>
        </w:r>
        <w:r w:rsidR="0023742C">
          <w:rPr>
            <w:noProof/>
            <w:webHidden/>
          </w:rPr>
          <w:instrText xml:space="preserve"> PAGEREF _Toc396794079 \h </w:instrText>
        </w:r>
        <w:r w:rsidR="0023742C">
          <w:rPr>
            <w:noProof/>
            <w:webHidden/>
          </w:rPr>
        </w:r>
        <w:r w:rsidR="0023742C">
          <w:rPr>
            <w:noProof/>
            <w:webHidden/>
          </w:rPr>
          <w:fldChar w:fldCharType="separate"/>
        </w:r>
        <w:r w:rsidR="0023742C">
          <w:rPr>
            <w:noProof/>
            <w:webHidden/>
          </w:rPr>
          <w:t>6</w:t>
        </w:r>
        <w:r w:rsidR="0023742C">
          <w:rPr>
            <w:noProof/>
            <w:webHidden/>
          </w:rPr>
          <w:fldChar w:fldCharType="end"/>
        </w:r>
      </w:hyperlink>
    </w:p>
    <w:p w:rsidR="0023742C" w:rsidRDefault="00600BE7">
      <w:pPr>
        <w:pStyle w:val="TM2"/>
        <w:tabs>
          <w:tab w:val="left" w:pos="880"/>
          <w:tab w:val="right" w:leader="dot" w:pos="9062"/>
        </w:tabs>
        <w:rPr>
          <w:rFonts w:asciiTheme="minorHAnsi" w:eastAsiaTheme="minorEastAsia" w:hAnsiTheme="minorHAnsi" w:cstheme="minorBidi"/>
          <w:smallCaps w:val="0"/>
          <w:noProof/>
          <w:sz w:val="22"/>
          <w:szCs w:val="22"/>
          <w:lang w:eastAsia="fr-FR"/>
        </w:rPr>
      </w:pPr>
      <w:hyperlink w:anchor="_Toc396794080" w:history="1">
        <w:r w:rsidR="0023742C" w:rsidRPr="00AE3A22">
          <w:rPr>
            <w:rStyle w:val="Lienhypertexte"/>
            <w:noProof/>
          </w:rPr>
          <w:t>1.2.</w:t>
        </w:r>
        <w:r w:rsidR="0023742C">
          <w:rPr>
            <w:rFonts w:asciiTheme="minorHAnsi" w:eastAsiaTheme="minorEastAsia" w:hAnsiTheme="minorHAnsi" w:cstheme="minorBidi"/>
            <w:smallCaps w:val="0"/>
            <w:noProof/>
            <w:sz w:val="22"/>
            <w:szCs w:val="22"/>
            <w:lang w:eastAsia="fr-FR"/>
          </w:rPr>
          <w:tab/>
        </w:r>
        <w:r w:rsidR="0023742C" w:rsidRPr="00AE3A22">
          <w:rPr>
            <w:rStyle w:val="Lienhypertexte"/>
            <w:noProof/>
          </w:rPr>
          <w:t>Les réacteurs 4</w:t>
        </w:r>
        <w:r w:rsidR="0023742C" w:rsidRPr="00AE3A22">
          <w:rPr>
            <w:rStyle w:val="Lienhypertexte"/>
            <w:noProof/>
            <w:vertAlign w:val="superscript"/>
          </w:rPr>
          <w:t>eme</w:t>
        </w:r>
        <w:r w:rsidR="0023742C" w:rsidRPr="00AE3A22">
          <w:rPr>
            <w:rStyle w:val="Lienhypertexte"/>
            <w:noProof/>
          </w:rPr>
          <w:t xml:space="preserve"> génération</w:t>
        </w:r>
        <w:r w:rsidR="0023742C">
          <w:rPr>
            <w:noProof/>
            <w:webHidden/>
          </w:rPr>
          <w:tab/>
        </w:r>
        <w:r w:rsidR="0023742C">
          <w:rPr>
            <w:noProof/>
            <w:webHidden/>
          </w:rPr>
          <w:fldChar w:fldCharType="begin"/>
        </w:r>
        <w:r w:rsidR="0023742C">
          <w:rPr>
            <w:noProof/>
            <w:webHidden/>
          </w:rPr>
          <w:instrText xml:space="preserve"> PAGEREF _Toc396794080 \h </w:instrText>
        </w:r>
        <w:r w:rsidR="0023742C">
          <w:rPr>
            <w:noProof/>
            <w:webHidden/>
          </w:rPr>
        </w:r>
        <w:r w:rsidR="0023742C">
          <w:rPr>
            <w:noProof/>
            <w:webHidden/>
          </w:rPr>
          <w:fldChar w:fldCharType="separate"/>
        </w:r>
        <w:r w:rsidR="0023742C">
          <w:rPr>
            <w:noProof/>
            <w:webHidden/>
          </w:rPr>
          <w:t>6</w:t>
        </w:r>
        <w:r w:rsidR="0023742C">
          <w:rPr>
            <w:noProof/>
            <w:webHidden/>
          </w:rPr>
          <w:fldChar w:fldCharType="end"/>
        </w:r>
      </w:hyperlink>
    </w:p>
    <w:p w:rsidR="0023742C" w:rsidRDefault="00600BE7">
      <w:pPr>
        <w:pStyle w:val="TM2"/>
        <w:tabs>
          <w:tab w:val="left" w:pos="880"/>
          <w:tab w:val="right" w:leader="dot" w:pos="9062"/>
        </w:tabs>
        <w:rPr>
          <w:rFonts w:asciiTheme="minorHAnsi" w:eastAsiaTheme="minorEastAsia" w:hAnsiTheme="minorHAnsi" w:cstheme="minorBidi"/>
          <w:smallCaps w:val="0"/>
          <w:noProof/>
          <w:sz w:val="22"/>
          <w:szCs w:val="22"/>
          <w:lang w:eastAsia="fr-FR"/>
        </w:rPr>
      </w:pPr>
      <w:hyperlink w:anchor="_Toc396794081" w:history="1">
        <w:r w:rsidR="0023742C" w:rsidRPr="00AE3A22">
          <w:rPr>
            <w:rStyle w:val="Lienhypertexte"/>
            <w:noProof/>
          </w:rPr>
          <w:t>1.3.</w:t>
        </w:r>
        <w:r w:rsidR="0023742C">
          <w:rPr>
            <w:rFonts w:asciiTheme="minorHAnsi" w:eastAsiaTheme="minorEastAsia" w:hAnsiTheme="minorHAnsi" w:cstheme="minorBidi"/>
            <w:smallCaps w:val="0"/>
            <w:noProof/>
            <w:sz w:val="22"/>
            <w:szCs w:val="22"/>
            <w:lang w:eastAsia="fr-FR"/>
          </w:rPr>
          <w:tab/>
        </w:r>
        <w:r w:rsidR="0023742C" w:rsidRPr="00AE3A22">
          <w:rPr>
            <w:rStyle w:val="Lienhypertexte"/>
            <w:noProof/>
          </w:rPr>
          <w:t>Définition et caractéristiqueS dES SMR</w:t>
        </w:r>
        <w:r w:rsidR="0023742C">
          <w:rPr>
            <w:noProof/>
            <w:webHidden/>
          </w:rPr>
          <w:tab/>
        </w:r>
        <w:r w:rsidR="0023742C">
          <w:rPr>
            <w:noProof/>
            <w:webHidden/>
          </w:rPr>
          <w:fldChar w:fldCharType="begin"/>
        </w:r>
        <w:r w:rsidR="0023742C">
          <w:rPr>
            <w:noProof/>
            <w:webHidden/>
          </w:rPr>
          <w:instrText xml:space="preserve"> PAGEREF _Toc396794081 \h </w:instrText>
        </w:r>
        <w:r w:rsidR="0023742C">
          <w:rPr>
            <w:noProof/>
            <w:webHidden/>
          </w:rPr>
        </w:r>
        <w:r w:rsidR="0023742C">
          <w:rPr>
            <w:noProof/>
            <w:webHidden/>
          </w:rPr>
          <w:fldChar w:fldCharType="separate"/>
        </w:r>
        <w:r w:rsidR="0023742C">
          <w:rPr>
            <w:noProof/>
            <w:webHidden/>
          </w:rPr>
          <w:t>7</w:t>
        </w:r>
        <w:r w:rsidR="0023742C">
          <w:rPr>
            <w:noProof/>
            <w:webHidden/>
          </w:rPr>
          <w:fldChar w:fldCharType="end"/>
        </w:r>
      </w:hyperlink>
    </w:p>
    <w:p w:rsidR="0023742C" w:rsidRDefault="00600BE7">
      <w:pPr>
        <w:pStyle w:val="TM1"/>
        <w:tabs>
          <w:tab w:val="left" w:pos="440"/>
          <w:tab w:val="right" w:leader="dot" w:pos="9062"/>
        </w:tabs>
        <w:rPr>
          <w:rFonts w:asciiTheme="minorHAnsi" w:eastAsiaTheme="minorEastAsia" w:hAnsiTheme="minorHAnsi" w:cstheme="minorBidi"/>
          <w:b w:val="0"/>
          <w:bCs w:val="0"/>
          <w:caps w:val="0"/>
          <w:noProof/>
          <w:sz w:val="22"/>
          <w:szCs w:val="22"/>
          <w:lang w:eastAsia="fr-FR"/>
        </w:rPr>
      </w:pPr>
      <w:hyperlink w:anchor="_Toc396794082" w:history="1">
        <w:r w:rsidR="0023742C" w:rsidRPr="00AE3A22">
          <w:rPr>
            <w:rStyle w:val="Lienhypertexte"/>
            <w:noProof/>
          </w:rPr>
          <w:t>2.</w:t>
        </w:r>
        <w:r w:rsidR="0023742C">
          <w:rPr>
            <w:rFonts w:asciiTheme="minorHAnsi" w:eastAsiaTheme="minorEastAsia" w:hAnsiTheme="minorHAnsi" w:cstheme="minorBidi"/>
            <w:b w:val="0"/>
            <w:bCs w:val="0"/>
            <w:caps w:val="0"/>
            <w:noProof/>
            <w:sz w:val="22"/>
            <w:szCs w:val="22"/>
            <w:lang w:eastAsia="fr-FR"/>
          </w:rPr>
          <w:tab/>
        </w:r>
        <w:r w:rsidR="0023742C" w:rsidRPr="00AE3A22">
          <w:rPr>
            <w:rStyle w:val="Lienhypertexte"/>
            <w:noProof/>
          </w:rPr>
          <w:t>PRESENTATION DE L’ENTREPRISE</w:t>
        </w:r>
        <w:r w:rsidR="0023742C">
          <w:rPr>
            <w:noProof/>
            <w:webHidden/>
          </w:rPr>
          <w:tab/>
        </w:r>
        <w:r w:rsidR="0023742C">
          <w:rPr>
            <w:noProof/>
            <w:webHidden/>
          </w:rPr>
          <w:fldChar w:fldCharType="begin"/>
        </w:r>
        <w:r w:rsidR="0023742C">
          <w:rPr>
            <w:noProof/>
            <w:webHidden/>
          </w:rPr>
          <w:instrText xml:space="preserve"> PAGEREF _Toc396794082 \h </w:instrText>
        </w:r>
        <w:r w:rsidR="0023742C">
          <w:rPr>
            <w:noProof/>
            <w:webHidden/>
          </w:rPr>
        </w:r>
        <w:r w:rsidR="0023742C">
          <w:rPr>
            <w:noProof/>
            <w:webHidden/>
          </w:rPr>
          <w:fldChar w:fldCharType="separate"/>
        </w:r>
        <w:r w:rsidR="0023742C">
          <w:rPr>
            <w:noProof/>
            <w:webHidden/>
          </w:rPr>
          <w:t>8</w:t>
        </w:r>
        <w:r w:rsidR="0023742C">
          <w:rPr>
            <w:noProof/>
            <w:webHidden/>
          </w:rPr>
          <w:fldChar w:fldCharType="end"/>
        </w:r>
      </w:hyperlink>
    </w:p>
    <w:p w:rsidR="0023742C" w:rsidRDefault="00600BE7">
      <w:pPr>
        <w:pStyle w:val="TM2"/>
        <w:tabs>
          <w:tab w:val="left" w:pos="880"/>
          <w:tab w:val="right" w:leader="dot" w:pos="9062"/>
        </w:tabs>
        <w:rPr>
          <w:rFonts w:asciiTheme="minorHAnsi" w:eastAsiaTheme="minorEastAsia" w:hAnsiTheme="minorHAnsi" w:cstheme="minorBidi"/>
          <w:smallCaps w:val="0"/>
          <w:noProof/>
          <w:sz w:val="22"/>
          <w:szCs w:val="22"/>
          <w:lang w:eastAsia="fr-FR"/>
        </w:rPr>
      </w:pPr>
      <w:hyperlink w:anchor="_Toc396794083" w:history="1">
        <w:r w:rsidR="0023742C" w:rsidRPr="00AE3A22">
          <w:rPr>
            <w:rStyle w:val="Lienhypertexte"/>
            <w:noProof/>
          </w:rPr>
          <w:t>2.1.</w:t>
        </w:r>
        <w:r w:rsidR="0023742C">
          <w:rPr>
            <w:rFonts w:asciiTheme="minorHAnsi" w:eastAsiaTheme="minorEastAsia" w:hAnsiTheme="minorHAnsi" w:cstheme="minorBidi"/>
            <w:smallCaps w:val="0"/>
            <w:noProof/>
            <w:sz w:val="22"/>
            <w:szCs w:val="22"/>
            <w:lang w:eastAsia="fr-FR"/>
          </w:rPr>
          <w:tab/>
        </w:r>
        <w:r w:rsidR="0023742C" w:rsidRPr="00AE3A22">
          <w:rPr>
            <w:rStyle w:val="Lienhypertexte"/>
            <w:noProof/>
          </w:rPr>
          <w:t>Présentation</w:t>
        </w:r>
        <w:r w:rsidR="0023742C">
          <w:rPr>
            <w:noProof/>
            <w:webHidden/>
          </w:rPr>
          <w:tab/>
        </w:r>
        <w:r w:rsidR="0023742C">
          <w:rPr>
            <w:noProof/>
            <w:webHidden/>
          </w:rPr>
          <w:fldChar w:fldCharType="begin"/>
        </w:r>
        <w:r w:rsidR="0023742C">
          <w:rPr>
            <w:noProof/>
            <w:webHidden/>
          </w:rPr>
          <w:instrText xml:space="preserve"> PAGEREF _Toc396794083 \h </w:instrText>
        </w:r>
        <w:r w:rsidR="0023742C">
          <w:rPr>
            <w:noProof/>
            <w:webHidden/>
          </w:rPr>
        </w:r>
        <w:r w:rsidR="0023742C">
          <w:rPr>
            <w:noProof/>
            <w:webHidden/>
          </w:rPr>
          <w:fldChar w:fldCharType="separate"/>
        </w:r>
        <w:r w:rsidR="0023742C">
          <w:rPr>
            <w:noProof/>
            <w:webHidden/>
          </w:rPr>
          <w:t>8</w:t>
        </w:r>
        <w:r w:rsidR="0023742C">
          <w:rPr>
            <w:noProof/>
            <w:webHidden/>
          </w:rPr>
          <w:fldChar w:fldCharType="end"/>
        </w:r>
      </w:hyperlink>
    </w:p>
    <w:p w:rsidR="0023742C" w:rsidRDefault="00600BE7">
      <w:pPr>
        <w:pStyle w:val="TM2"/>
        <w:tabs>
          <w:tab w:val="left" w:pos="880"/>
          <w:tab w:val="right" w:leader="dot" w:pos="9062"/>
        </w:tabs>
        <w:rPr>
          <w:rFonts w:asciiTheme="minorHAnsi" w:eastAsiaTheme="minorEastAsia" w:hAnsiTheme="minorHAnsi" w:cstheme="minorBidi"/>
          <w:smallCaps w:val="0"/>
          <w:noProof/>
          <w:sz w:val="22"/>
          <w:szCs w:val="22"/>
          <w:lang w:eastAsia="fr-FR"/>
        </w:rPr>
      </w:pPr>
      <w:hyperlink w:anchor="_Toc396794084" w:history="1">
        <w:r w:rsidR="0023742C" w:rsidRPr="00AE3A22">
          <w:rPr>
            <w:rStyle w:val="Lienhypertexte"/>
            <w:noProof/>
          </w:rPr>
          <w:t>2.2.</w:t>
        </w:r>
        <w:r w:rsidR="0023742C">
          <w:rPr>
            <w:rFonts w:asciiTheme="minorHAnsi" w:eastAsiaTheme="minorEastAsia" w:hAnsiTheme="minorHAnsi" w:cstheme="minorBidi"/>
            <w:smallCaps w:val="0"/>
            <w:noProof/>
            <w:sz w:val="22"/>
            <w:szCs w:val="22"/>
            <w:lang w:eastAsia="fr-FR"/>
          </w:rPr>
          <w:tab/>
        </w:r>
        <w:r w:rsidR="0023742C" w:rsidRPr="00AE3A22">
          <w:rPr>
            <w:rStyle w:val="Lienhypertexte"/>
            <w:noProof/>
          </w:rPr>
          <w:t>Ma place dans l’entreprise</w:t>
        </w:r>
        <w:r w:rsidR="0023742C">
          <w:rPr>
            <w:noProof/>
            <w:webHidden/>
          </w:rPr>
          <w:tab/>
        </w:r>
        <w:r w:rsidR="0023742C">
          <w:rPr>
            <w:noProof/>
            <w:webHidden/>
          </w:rPr>
          <w:fldChar w:fldCharType="begin"/>
        </w:r>
        <w:r w:rsidR="0023742C">
          <w:rPr>
            <w:noProof/>
            <w:webHidden/>
          </w:rPr>
          <w:instrText xml:space="preserve"> PAGEREF _Toc396794084 \h </w:instrText>
        </w:r>
        <w:r w:rsidR="0023742C">
          <w:rPr>
            <w:noProof/>
            <w:webHidden/>
          </w:rPr>
        </w:r>
        <w:r w:rsidR="0023742C">
          <w:rPr>
            <w:noProof/>
            <w:webHidden/>
          </w:rPr>
          <w:fldChar w:fldCharType="separate"/>
        </w:r>
        <w:r w:rsidR="0023742C">
          <w:rPr>
            <w:noProof/>
            <w:webHidden/>
          </w:rPr>
          <w:t>9</w:t>
        </w:r>
        <w:r w:rsidR="0023742C">
          <w:rPr>
            <w:noProof/>
            <w:webHidden/>
          </w:rPr>
          <w:fldChar w:fldCharType="end"/>
        </w:r>
      </w:hyperlink>
    </w:p>
    <w:p w:rsidR="0023742C" w:rsidRDefault="00600BE7">
      <w:pPr>
        <w:pStyle w:val="TM2"/>
        <w:tabs>
          <w:tab w:val="left" w:pos="880"/>
          <w:tab w:val="right" w:leader="dot" w:pos="9062"/>
        </w:tabs>
        <w:rPr>
          <w:rFonts w:asciiTheme="minorHAnsi" w:eastAsiaTheme="minorEastAsia" w:hAnsiTheme="minorHAnsi" w:cstheme="minorBidi"/>
          <w:smallCaps w:val="0"/>
          <w:noProof/>
          <w:sz w:val="22"/>
          <w:szCs w:val="22"/>
          <w:lang w:eastAsia="fr-FR"/>
        </w:rPr>
      </w:pPr>
      <w:hyperlink w:anchor="_Toc396794085" w:history="1">
        <w:r w:rsidR="0023742C" w:rsidRPr="00AE3A22">
          <w:rPr>
            <w:rStyle w:val="Lienhypertexte"/>
            <w:noProof/>
          </w:rPr>
          <w:t>2.3.</w:t>
        </w:r>
        <w:r w:rsidR="0023742C">
          <w:rPr>
            <w:rFonts w:asciiTheme="minorHAnsi" w:eastAsiaTheme="minorEastAsia" w:hAnsiTheme="minorHAnsi" w:cstheme="minorBidi"/>
            <w:smallCaps w:val="0"/>
            <w:noProof/>
            <w:sz w:val="22"/>
            <w:szCs w:val="22"/>
            <w:lang w:eastAsia="fr-FR"/>
          </w:rPr>
          <w:tab/>
        </w:r>
        <w:r w:rsidR="0023742C" w:rsidRPr="00AE3A22">
          <w:rPr>
            <w:rStyle w:val="Lienhypertexte"/>
            <w:noProof/>
          </w:rPr>
          <w:t>Contexte de l’étude présentée</w:t>
        </w:r>
        <w:r w:rsidR="0023742C">
          <w:rPr>
            <w:noProof/>
            <w:webHidden/>
          </w:rPr>
          <w:tab/>
        </w:r>
        <w:r w:rsidR="0023742C">
          <w:rPr>
            <w:noProof/>
            <w:webHidden/>
          </w:rPr>
          <w:fldChar w:fldCharType="begin"/>
        </w:r>
        <w:r w:rsidR="0023742C">
          <w:rPr>
            <w:noProof/>
            <w:webHidden/>
          </w:rPr>
          <w:instrText xml:space="preserve"> PAGEREF _Toc396794085 \h </w:instrText>
        </w:r>
        <w:r w:rsidR="0023742C">
          <w:rPr>
            <w:noProof/>
            <w:webHidden/>
          </w:rPr>
        </w:r>
        <w:r w:rsidR="0023742C">
          <w:rPr>
            <w:noProof/>
            <w:webHidden/>
          </w:rPr>
          <w:fldChar w:fldCharType="separate"/>
        </w:r>
        <w:r w:rsidR="0023742C">
          <w:rPr>
            <w:noProof/>
            <w:webHidden/>
          </w:rPr>
          <w:t>9</w:t>
        </w:r>
        <w:r w:rsidR="0023742C">
          <w:rPr>
            <w:noProof/>
            <w:webHidden/>
          </w:rPr>
          <w:fldChar w:fldCharType="end"/>
        </w:r>
      </w:hyperlink>
    </w:p>
    <w:p w:rsidR="0023742C" w:rsidRDefault="00600BE7">
      <w:pPr>
        <w:pStyle w:val="TM1"/>
        <w:tabs>
          <w:tab w:val="left" w:pos="440"/>
          <w:tab w:val="right" w:leader="dot" w:pos="9062"/>
        </w:tabs>
        <w:rPr>
          <w:rFonts w:asciiTheme="minorHAnsi" w:eastAsiaTheme="minorEastAsia" w:hAnsiTheme="minorHAnsi" w:cstheme="minorBidi"/>
          <w:b w:val="0"/>
          <w:bCs w:val="0"/>
          <w:caps w:val="0"/>
          <w:noProof/>
          <w:sz w:val="22"/>
          <w:szCs w:val="22"/>
          <w:lang w:eastAsia="fr-FR"/>
        </w:rPr>
      </w:pPr>
      <w:hyperlink w:anchor="_Toc396794086" w:history="1">
        <w:r w:rsidR="0023742C" w:rsidRPr="00AE3A22">
          <w:rPr>
            <w:rStyle w:val="Lienhypertexte"/>
            <w:noProof/>
          </w:rPr>
          <w:t>3.</w:t>
        </w:r>
        <w:r w:rsidR="0023742C">
          <w:rPr>
            <w:rFonts w:asciiTheme="minorHAnsi" w:eastAsiaTheme="minorEastAsia" w:hAnsiTheme="minorHAnsi" w:cstheme="minorBidi"/>
            <w:b w:val="0"/>
            <w:bCs w:val="0"/>
            <w:caps w:val="0"/>
            <w:noProof/>
            <w:sz w:val="22"/>
            <w:szCs w:val="22"/>
            <w:lang w:eastAsia="fr-FR"/>
          </w:rPr>
          <w:tab/>
        </w:r>
        <w:r w:rsidR="0023742C" w:rsidRPr="00AE3A22">
          <w:rPr>
            <w:rStyle w:val="Lienhypertexte"/>
            <w:noProof/>
          </w:rPr>
          <w:t>PROBLEMATIQUE</w:t>
        </w:r>
        <w:r w:rsidR="0023742C">
          <w:rPr>
            <w:noProof/>
            <w:webHidden/>
          </w:rPr>
          <w:tab/>
        </w:r>
        <w:r w:rsidR="0023742C">
          <w:rPr>
            <w:noProof/>
            <w:webHidden/>
          </w:rPr>
          <w:fldChar w:fldCharType="begin"/>
        </w:r>
        <w:r w:rsidR="0023742C">
          <w:rPr>
            <w:noProof/>
            <w:webHidden/>
          </w:rPr>
          <w:instrText xml:space="preserve"> PAGEREF _Toc396794086 \h </w:instrText>
        </w:r>
        <w:r w:rsidR="0023742C">
          <w:rPr>
            <w:noProof/>
            <w:webHidden/>
          </w:rPr>
        </w:r>
        <w:r w:rsidR="0023742C">
          <w:rPr>
            <w:noProof/>
            <w:webHidden/>
          </w:rPr>
          <w:fldChar w:fldCharType="separate"/>
        </w:r>
        <w:r w:rsidR="0023742C">
          <w:rPr>
            <w:noProof/>
            <w:webHidden/>
          </w:rPr>
          <w:t>10</w:t>
        </w:r>
        <w:r w:rsidR="0023742C">
          <w:rPr>
            <w:noProof/>
            <w:webHidden/>
          </w:rPr>
          <w:fldChar w:fldCharType="end"/>
        </w:r>
      </w:hyperlink>
    </w:p>
    <w:p w:rsidR="0023742C" w:rsidRDefault="00600BE7">
      <w:pPr>
        <w:pStyle w:val="TM2"/>
        <w:tabs>
          <w:tab w:val="left" w:pos="880"/>
          <w:tab w:val="right" w:leader="dot" w:pos="9062"/>
        </w:tabs>
        <w:rPr>
          <w:rFonts w:asciiTheme="minorHAnsi" w:eastAsiaTheme="minorEastAsia" w:hAnsiTheme="minorHAnsi" w:cstheme="minorBidi"/>
          <w:smallCaps w:val="0"/>
          <w:noProof/>
          <w:sz w:val="22"/>
          <w:szCs w:val="22"/>
          <w:lang w:eastAsia="fr-FR"/>
        </w:rPr>
      </w:pPr>
      <w:hyperlink w:anchor="_Toc396794087" w:history="1">
        <w:r w:rsidR="0023742C" w:rsidRPr="00AE3A22">
          <w:rPr>
            <w:rStyle w:val="Lienhypertexte"/>
            <w:noProof/>
          </w:rPr>
          <w:t>3.1.</w:t>
        </w:r>
        <w:r w:rsidR="0023742C">
          <w:rPr>
            <w:rFonts w:asciiTheme="minorHAnsi" w:eastAsiaTheme="minorEastAsia" w:hAnsiTheme="minorHAnsi" w:cstheme="minorBidi"/>
            <w:smallCaps w:val="0"/>
            <w:noProof/>
            <w:sz w:val="22"/>
            <w:szCs w:val="22"/>
            <w:lang w:eastAsia="fr-FR"/>
          </w:rPr>
          <w:tab/>
        </w:r>
        <w:r w:rsidR="0023742C" w:rsidRPr="00AE3A22">
          <w:rPr>
            <w:rStyle w:val="Lienhypertexte"/>
            <w:noProof/>
          </w:rPr>
          <w:t>PRESENTATION de l’etude</w:t>
        </w:r>
        <w:r w:rsidR="0023742C">
          <w:rPr>
            <w:noProof/>
            <w:webHidden/>
          </w:rPr>
          <w:tab/>
        </w:r>
        <w:r w:rsidR="0023742C">
          <w:rPr>
            <w:noProof/>
            <w:webHidden/>
          </w:rPr>
          <w:fldChar w:fldCharType="begin"/>
        </w:r>
        <w:r w:rsidR="0023742C">
          <w:rPr>
            <w:noProof/>
            <w:webHidden/>
          </w:rPr>
          <w:instrText xml:space="preserve"> PAGEREF _Toc396794087 \h </w:instrText>
        </w:r>
        <w:r w:rsidR="0023742C">
          <w:rPr>
            <w:noProof/>
            <w:webHidden/>
          </w:rPr>
        </w:r>
        <w:r w:rsidR="0023742C">
          <w:rPr>
            <w:noProof/>
            <w:webHidden/>
          </w:rPr>
          <w:fldChar w:fldCharType="separate"/>
        </w:r>
        <w:r w:rsidR="0023742C">
          <w:rPr>
            <w:noProof/>
            <w:webHidden/>
          </w:rPr>
          <w:t>10</w:t>
        </w:r>
        <w:r w:rsidR="0023742C">
          <w:rPr>
            <w:noProof/>
            <w:webHidden/>
          </w:rPr>
          <w:fldChar w:fldCharType="end"/>
        </w:r>
      </w:hyperlink>
    </w:p>
    <w:p w:rsidR="0023742C" w:rsidRDefault="00600BE7">
      <w:pPr>
        <w:pStyle w:val="TM2"/>
        <w:tabs>
          <w:tab w:val="left" w:pos="880"/>
          <w:tab w:val="right" w:leader="dot" w:pos="9062"/>
        </w:tabs>
        <w:rPr>
          <w:rFonts w:asciiTheme="minorHAnsi" w:eastAsiaTheme="minorEastAsia" w:hAnsiTheme="minorHAnsi" w:cstheme="minorBidi"/>
          <w:smallCaps w:val="0"/>
          <w:noProof/>
          <w:sz w:val="22"/>
          <w:szCs w:val="22"/>
          <w:lang w:eastAsia="fr-FR"/>
        </w:rPr>
      </w:pPr>
      <w:hyperlink w:anchor="_Toc396794088" w:history="1">
        <w:r w:rsidR="0023742C" w:rsidRPr="00AE3A22">
          <w:rPr>
            <w:rStyle w:val="Lienhypertexte"/>
            <w:noProof/>
          </w:rPr>
          <w:t>3.2.</w:t>
        </w:r>
        <w:r w:rsidR="0023742C">
          <w:rPr>
            <w:rFonts w:asciiTheme="minorHAnsi" w:eastAsiaTheme="minorEastAsia" w:hAnsiTheme="minorHAnsi" w:cstheme="minorBidi"/>
            <w:smallCaps w:val="0"/>
            <w:noProof/>
            <w:sz w:val="22"/>
            <w:szCs w:val="22"/>
            <w:lang w:eastAsia="fr-FR"/>
          </w:rPr>
          <w:tab/>
        </w:r>
        <w:r w:rsidR="0023742C" w:rsidRPr="00AE3A22">
          <w:rPr>
            <w:rStyle w:val="Lienhypertexte"/>
            <w:noProof/>
          </w:rPr>
          <w:t>Equation de Bateman</w:t>
        </w:r>
        <w:r w:rsidR="0023742C">
          <w:rPr>
            <w:noProof/>
            <w:webHidden/>
          </w:rPr>
          <w:tab/>
        </w:r>
        <w:r w:rsidR="0023742C">
          <w:rPr>
            <w:noProof/>
            <w:webHidden/>
          </w:rPr>
          <w:fldChar w:fldCharType="begin"/>
        </w:r>
        <w:r w:rsidR="0023742C">
          <w:rPr>
            <w:noProof/>
            <w:webHidden/>
          </w:rPr>
          <w:instrText xml:space="preserve"> PAGEREF _Toc396794088 \h </w:instrText>
        </w:r>
        <w:r w:rsidR="0023742C">
          <w:rPr>
            <w:noProof/>
            <w:webHidden/>
          </w:rPr>
        </w:r>
        <w:r w:rsidR="0023742C">
          <w:rPr>
            <w:noProof/>
            <w:webHidden/>
          </w:rPr>
          <w:fldChar w:fldCharType="separate"/>
        </w:r>
        <w:r w:rsidR="0023742C">
          <w:rPr>
            <w:noProof/>
            <w:webHidden/>
          </w:rPr>
          <w:t>11</w:t>
        </w:r>
        <w:r w:rsidR="0023742C">
          <w:rPr>
            <w:noProof/>
            <w:webHidden/>
          </w:rPr>
          <w:fldChar w:fldCharType="end"/>
        </w:r>
      </w:hyperlink>
    </w:p>
    <w:p w:rsidR="0023742C" w:rsidRDefault="00600BE7">
      <w:pPr>
        <w:pStyle w:val="TM3"/>
        <w:tabs>
          <w:tab w:val="left" w:pos="1320"/>
          <w:tab w:val="right" w:leader="dot" w:pos="9062"/>
        </w:tabs>
        <w:rPr>
          <w:rFonts w:asciiTheme="minorHAnsi" w:eastAsiaTheme="minorEastAsia" w:hAnsiTheme="minorHAnsi" w:cstheme="minorBidi"/>
          <w:i w:val="0"/>
          <w:iCs w:val="0"/>
          <w:noProof/>
          <w:sz w:val="22"/>
          <w:szCs w:val="22"/>
          <w:lang w:eastAsia="fr-FR"/>
        </w:rPr>
      </w:pPr>
      <w:hyperlink w:anchor="_Toc396794089" w:history="1">
        <w:r w:rsidR="0023742C" w:rsidRPr="00AE3A22">
          <w:rPr>
            <w:rStyle w:val="Lienhypertexte"/>
            <w:noProof/>
          </w:rPr>
          <w:t>3.2.1.</w:t>
        </w:r>
        <w:r w:rsidR="0023742C">
          <w:rPr>
            <w:rFonts w:asciiTheme="minorHAnsi" w:eastAsiaTheme="minorEastAsia" w:hAnsiTheme="minorHAnsi" w:cstheme="minorBidi"/>
            <w:i w:val="0"/>
            <w:iCs w:val="0"/>
            <w:noProof/>
            <w:sz w:val="22"/>
            <w:szCs w:val="22"/>
            <w:lang w:eastAsia="fr-FR"/>
          </w:rPr>
          <w:tab/>
        </w:r>
        <w:r w:rsidR="0023742C" w:rsidRPr="00AE3A22">
          <w:rPr>
            <w:rStyle w:val="Lienhypertexte"/>
            <w:noProof/>
          </w:rPr>
          <w:t>Chaine d’évolution restreinte</w:t>
        </w:r>
        <w:r w:rsidR="0023742C">
          <w:rPr>
            <w:noProof/>
            <w:webHidden/>
          </w:rPr>
          <w:tab/>
        </w:r>
        <w:r w:rsidR="0023742C">
          <w:rPr>
            <w:noProof/>
            <w:webHidden/>
          </w:rPr>
          <w:fldChar w:fldCharType="begin"/>
        </w:r>
        <w:r w:rsidR="0023742C">
          <w:rPr>
            <w:noProof/>
            <w:webHidden/>
          </w:rPr>
          <w:instrText xml:space="preserve"> PAGEREF _Toc396794089 \h </w:instrText>
        </w:r>
        <w:r w:rsidR="0023742C">
          <w:rPr>
            <w:noProof/>
            <w:webHidden/>
          </w:rPr>
        </w:r>
        <w:r w:rsidR="0023742C">
          <w:rPr>
            <w:noProof/>
            <w:webHidden/>
          </w:rPr>
          <w:fldChar w:fldCharType="separate"/>
        </w:r>
        <w:r w:rsidR="0023742C">
          <w:rPr>
            <w:noProof/>
            <w:webHidden/>
          </w:rPr>
          <w:t>11</w:t>
        </w:r>
        <w:r w:rsidR="0023742C">
          <w:rPr>
            <w:noProof/>
            <w:webHidden/>
          </w:rPr>
          <w:fldChar w:fldCharType="end"/>
        </w:r>
      </w:hyperlink>
    </w:p>
    <w:p w:rsidR="0023742C" w:rsidRDefault="00600BE7">
      <w:pPr>
        <w:pStyle w:val="TM3"/>
        <w:tabs>
          <w:tab w:val="left" w:pos="1320"/>
          <w:tab w:val="right" w:leader="dot" w:pos="9062"/>
        </w:tabs>
        <w:rPr>
          <w:rFonts w:asciiTheme="minorHAnsi" w:eastAsiaTheme="minorEastAsia" w:hAnsiTheme="minorHAnsi" w:cstheme="minorBidi"/>
          <w:i w:val="0"/>
          <w:iCs w:val="0"/>
          <w:noProof/>
          <w:sz w:val="22"/>
          <w:szCs w:val="22"/>
          <w:lang w:eastAsia="fr-FR"/>
        </w:rPr>
      </w:pPr>
      <w:hyperlink w:anchor="_Toc396794090" w:history="1">
        <w:r w:rsidR="0023742C" w:rsidRPr="00AE3A22">
          <w:rPr>
            <w:rStyle w:val="Lienhypertexte"/>
            <w:noProof/>
          </w:rPr>
          <w:t>3.2.2.</w:t>
        </w:r>
        <w:r w:rsidR="0023742C">
          <w:rPr>
            <w:rFonts w:asciiTheme="minorHAnsi" w:eastAsiaTheme="minorEastAsia" w:hAnsiTheme="minorHAnsi" w:cstheme="minorBidi"/>
            <w:i w:val="0"/>
            <w:iCs w:val="0"/>
            <w:noProof/>
            <w:sz w:val="22"/>
            <w:szCs w:val="22"/>
            <w:lang w:eastAsia="fr-FR"/>
          </w:rPr>
          <w:tab/>
        </w:r>
        <w:r w:rsidR="0023742C" w:rsidRPr="00AE3A22">
          <w:rPr>
            <w:rStyle w:val="Lienhypertexte"/>
            <w:noProof/>
          </w:rPr>
          <w:t>Epuisement sans flux neutronique</w:t>
        </w:r>
        <w:r w:rsidR="0023742C">
          <w:rPr>
            <w:noProof/>
            <w:webHidden/>
          </w:rPr>
          <w:tab/>
        </w:r>
        <w:r w:rsidR="0023742C">
          <w:rPr>
            <w:noProof/>
            <w:webHidden/>
          </w:rPr>
          <w:fldChar w:fldCharType="begin"/>
        </w:r>
        <w:r w:rsidR="0023742C">
          <w:rPr>
            <w:noProof/>
            <w:webHidden/>
          </w:rPr>
          <w:instrText xml:space="preserve"> PAGEREF _Toc396794090 \h </w:instrText>
        </w:r>
        <w:r w:rsidR="0023742C">
          <w:rPr>
            <w:noProof/>
            <w:webHidden/>
          </w:rPr>
        </w:r>
        <w:r w:rsidR="0023742C">
          <w:rPr>
            <w:noProof/>
            <w:webHidden/>
          </w:rPr>
          <w:fldChar w:fldCharType="separate"/>
        </w:r>
        <w:r w:rsidR="0023742C">
          <w:rPr>
            <w:noProof/>
            <w:webHidden/>
          </w:rPr>
          <w:t>13</w:t>
        </w:r>
        <w:r w:rsidR="0023742C">
          <w:rPr>
            <w:noProof/>
            <w:webHidden/>
          </w:rPr>
          <w:fldChar w:fldCharType="end"/>
        </w:r>
      </w:hyperlink>
    </w:p>
    <w:p w:rsidR="0023742C" w:rsidRDefault="00600BE7">
      <w:pPr>
        <w:pStyle w:val="TM3"/>
        <w:tabs>
          <w:tab w:val="left" w:pos="1320"/>
          <w:tab w:val="right" w:leader="dot" w:pos="9062"/>
        </w:tabs>
        <w:rPr>
          <w:rFonts w:asciiTheme="minorHAnsi" w:eastAsiaTheme="minorEastAsia" w:hAnsiTheme="minorHAnsi" w:cstheme="minorBidi"/>
          <w:i w:val="0"/>
          <w:iCs w:val="0"/>
          <w:noProof/>
          <w:sz w:val="22"/>
          <w:szCs w:val="22"/>
          <w:lang w:eastAsia="fr-FR"/>
        </w:rPr>
      </w:pPr>
      <w:hyperlink w:anchor="_Toc396794091" w:history="1">
        <w:r w:rsidR="0023742C" w:rsidRPr="00AE3A22">
          <w:rPr>
            <w:rStyle w:val="Lienhypertexte"/>
            <w:noProof/>
          </w:rPr>
          <w:t>3.2.3.</w:t>
        </w:r>
        <w:r w:rsidR="0023742C">
          <w:rPr>
            <w:rFonts w:asciiTheme="minorHAnsi" w:eastAsiaTheme="minorEastAsia" w:hAnsiTheme="minorHAnsi" w:cstheme="minorBidi"/>
            <w:i w:val="0"/>
            <w:iCs w:val="0"/>
            <w:noProof/>
            <w:sz w:val="22"/>
            <w:szCs w:val="22"/>
            <w:lang w:eastAsia="fr-FR"/>
          </w:rPr>
          <w:tab/>
        </w:r>
        <w:r w:rsidR="0023742C" w:rsidRPr="00AE3A22">
          <w:rPr>
            <w:rStyle w:val="Lienhypertexte"/>
            <w:noProof/>
          </w:rPr>
          <w:t>Epuisement avec flux neutronique</w:t>
        </w:r>
        <w:r w:rsidR="0023742C">
          <w:rPr>
            <w:noProof/>
            <w:webHidden/>
          </w:rPr>
          <w:tab/>
        </w:r>
        <w:r w:rsidR="0023742C">
          <w:rPr>
            <w:noProof/>
            <w:webHidden/>
          </w:rPr>
          <w:fldChar w:fldCharType="begin"/>
        </w:r>
        <w:r w:rsidR="0023742C">
          <w:rPr>
            <w:noProof/>
            <w:webHidden/>
          </w:rPr>
          <w:instrText xml:space="preserve"> PAGEREF _Toc396794091 \h </w:instrText>
        </w:r>
        <w:r w:rsidR="0023742C">
          <w:rPr>
            <w:noProof/>
            <w:webHidden/>
          </w:rPr>
        </w:r>
        <w:r w:rsidR="0023742C">
          <w:rPr>
            <w:noProof/>
            <w:webHidden/>
          </w:rPr>
          <w:fldChar w:fldCharType="separate"/>
        </w:r>
        <w:r w:rsidR="0023742C">
          <w:rPr>
            <w:noProof/>
            <w:webHidden/>
          </w:rPr>
          <w:t>15</w:t>
        </w:r>
        <w:r w:rsidR="0023742C">
          <w:rPr>
            <w:noProof/>
            <w:webHidden/>
          </w:rPr>
          <w:fldChar w:fldCharType="end"/>
        </w:r>
      </w:hyperlink>
    </w:p>
    <w:p w:rsidR="0023742C" w:rsidRDefault="00600BE7">
      <w:pPr>
        <w:pStyle w:val="TM1"/>
        <w:tabs>
          <w:tab w:val="left" w:pos="440"/>
          <w:tab w:val="right" w:leader="dot" w:pos="9062"/>
        </w:tabs>
        <w:rPr>
          <w:rFonts w:asciiTheme="minorHAnsi" w:eastAsiaTheme="minorEastAsia" w:hAnsiTheme="minorHAnsi" w:cstheme="minorBidi"/>
          <w:b w:val="0"/>
          <w:bCs w:val="0"/>
          <w:caps w:val="0"/>
          <w:noProof/>
          <w:sz w:val="22"/>
          <w:szCs w:val="22"/>
          <w:lang w:eastAsia="fr-FR"/>
        </w:rPr>
      </w:pPr>
      <w:hyperlink w:anchor="_Toc396794092" w:history="1">
        <w:r w:rsidR="0023742C" w:rsidRPr="00AE3A22">
          <w:rPr>
            <w:rStyle w:val="Lienhypertexte"/>
            <w:noProof/>
          </w:rPr>
          <w:t>4.</w:t>
        </w:r>
        <w:r w:rsidR="0023742C">
          <w:rPr>
            <w:rFonts w:asciiTheme="minorHAnsi" w:eastAsiaTheme="minorEastAsia" w:hAnsiTheme="minorHAnsi" w:cstheme="minorBidi"/>
            <w:b w:val="0"/>
            <w:bCs w:val="0"/>
            <w:caps w:val="0"/>
            <w:noProof/>
            <w:sz w:val="22"/>
            <w:szCs w:val="22"/>
            <w:lang w:eastAsia="fr-FR"/>
          </w:rPr>
          <w:tab/>
        </w:r>
        <w:r w:rsidR="0023742C" w:rsidRPr="00AE3A22">
          <w:rPr>
            <w:rStyle w:val="Lienhypertexte"/>
            <w:noProof/>
          </w:rPr>
          <w:t>METHODES DE RESOLUTION</w:t>
        </w:r>
        <w:r w:rsidR="0023742C">
          <w:rPr>
            <w:noProof/>
            <w:webHidden/>
          </w:rPr>
          <w:tab/>
        </w:r>
        <w:r w:rsidR="0023742C">
          <w:rPr>
            <w:noProof/>
            <w:webHidden/>
          </w:rPr>
          <w:fldChar w:fldCharType="begin"/>
        </w:r>
        <w:r w:rsidR="0023742C">
          <w:rPr>
            <w:noProof/>
            <w:webHidden/>
          </w:rPr>
          <w:instrText xml:space="preserve"> PAGEREF _Toc396794092 \h </w:instrText>
        </w:r>
        <w:r w:rsidR="0023742C">
          <w:rPr>
            <w:noProof/>
            <w:webHidden/>
          </w:rPr>
        </w:r>
        <w:r w:rsidR="0023742C">
          <w:rPr>
            <w:noProof/>
            <w:webHidden/>
          </w:rPr>
          <w:fldChar w:fldCharType="separate"/>
        </w:r>
        <w:r w:rsidR="0023742C">
          <w:rPr>
            <w:noProof/>
            <w:webHidden/>
          </w:rPr>
          <w:t>16</w:t>
        </w:r>
        <w:r w:rsidR="0023742C">
          <w:rPr>
            <w:noProof/>
            <w:webHidden/>
          </w:rPr>
          <w:fldChar w:fldCharType="end"/>
        </w:r>
      </w:hyperlink>
    </w:p>
    <w:p w:rsidR="0023742C" w:rsidRDefault="00600BE7">
      <w:pPr>
        <w:pStyle w:val="TM2"/>
        <w:tabs>
          <w:tab w:val="left" w:pos="880"/>
          <w:tab w:val="right" w:leader="dot" w:pos="9062"/>
        </w:tabs>
        <w:rPr>
          <w:rFonts w:asciiTheme="minorHAnsi" w:eastAsiaTheme="minorEastAsia" w:hAnsiTheme="minorHAnsi" w:cstheme="minorBidi"/>
          <w:smallCaps w:val="0"/>
          <w:noProof/>
          <w:sz w:val="22"/>
          <w:szCs w:val="22"/>
          <w:lang w:eastAsia="fr-FR"/>
        </w:rPr>
      </w:pPr>
      <w:hyperlink w:anchor="_Toc396794093" w:history="1">
        <w:r w:rsidR="0023742C" w:rsidRPr="00AE3A22">
          <w:rPr>
            <w:rStyle w:val="Lienhypertexte"/>
            <w:noProof/>
          </w:rPr>
          <w:t>4.1.</w:t>
        </w:r>
        <w:r w:rsidR="0023742C">
          <w:rPr>
            <w:rFonts w:asciiTheme="minorHAnsi" w:eastAsiaTheme="minorEastAsia" w:hAnsiTheme="minorHAnsi" w:cstheme="minorBidi"/>
            <w:smallCaps w:val="0"/>
            <w:noProof/>
            <w:sz w:val="22"/>
            <w:szCs w:val="22"/>
            <w:lang w:eastAsia="fr-FR"/>
          </w:rPr>
          <w:tab/>
        </w:r>
        <w:r w:rsidR="0023742C" w:rsidRPr="00AE3A22">
          <w:rPr>
            <w:rStyle w:val="Lienhypertexte"/>
            <w:noProof/>
          </w:rPr>
          <w:t>methode exacte</w:t>
        </w:r>
        <w:r w:rsidR="0023742C">
          <w:rPr>
            <w:noProof/>
            <w:webHidden/>
          </w:rPr>
          <w:tab/>
        </w:r>
        <w:r w:rsidR="0023742C">
          <w:rPr>
            <w:noProof/>
            <w:webHidden/>
          </w:rPr>
          <w:fldChar w:fldCharType="begin"/>
        </w:r>
        <w:r w:rsidR="0023742C">
          <w:rPr>
            <w:noProof/>
            <w:webHidden/>
          </w:rPr>
          <w:instrText xml:space="preserve"> PAGEREF _Toc396794093 \h </w:instrText>
        </w:r>
        <w:r w:rsidR="0023742C">
          <w:rPr>
            <w:noProof/>
            <w:webHidden/>
          </w:rPr>
        </w:r>
        <w:r w:rsidR="0023742C">
          <w:rPr>
            <w:noProof/>
            <w:webHidden/>
          </w:rPr>
          <w:fldChar w:fldCharType="separate"/>
        </w:r>
        <w:r w:rsidR="0023742C">
          <w:rPr>
            <w:noProof/>
            <w:webHidden/>
          </w:rPr>
          <w:t>16</w:t>
        </w:r>
        <w:r w:rsidR="0023742C">
          <w:rPr>
            <w:noProof/>
            <w:webHidden/>
          </w:rPr>
          <w:fldChar w:fldCharType="end"/>
        </w:r>
      </w:hyperlink>
    </w:p>
    <w:p w:rsidR="0023742C" w:rsidRDefault="00600BE7">
      <w:pPr>
        <w:pStyle w:val="TM3"/>
        <w:tabs>
          <w:tab w:val="left" w:pos="1320"/>
          <w:tab w:val="right" w:leader="dot" w:pos="9062"/>
        </w:tabs>
        <w:rPr>
          <w:rFonts w:asciiTheme="minorHAnsi" w:eastAsiaTheme="minorEastAsia" w:hAnsiTheme="minorHAnsi" w:cstheme="minorBidi"/>
          <w:i w:val="0"/>
          <w:iCs w:val="0"/>
          <w:noProof/>
          <w:sz w:val="22"/>
          <w:szCs w:val="22"/>
          <w:lang w:eastAsia="fr-FR"/>
        </w:rPr>
      </w:pPr>
      <w:hyperlink w:anchor="_Toc396794094" w:history="1">
        <w:r w:rsidR="0023742C" w:rsidRPr="00AE3A22">
          <w:rPr>
            <w:rStyle w:val="Lienhypertexte"/>
            <w:noProof/>
          </w:rPr>
          <w:t>4.1.1.</w:t>
        </w:r>
        <w:r w:rsidR="0023742C">
          <w:rPr>
            <w:rFonts w:asciiTheme="minorHAnsi" w:eastAsiaTheme="minorEastAsia" w:hAnsiTheme="minorHAnsi" w:cstheme="minorBidi"/>
            <w:i w:val="0"/>
            <w:iCs w:val="0"/>
            <w:noProof/>
            <w:sz w:val="22"/>
            <w:szCs w:val="22"/>
            <w:lang w:eastAsia="fr-FR"/>
          </w:rPr>
          <w:tab/>
        </w:r>
        <w:r w:rsidR="0023742C" w:rsidRPr="00AE3A22">
          <w:rPr>
            <w:rStyle w:val="Lienhypertexte"/>
            <w:noProof/>
          </w:rPr>
          <w:t>methode de la « variation de la constante »</w:t>
        </w:r>
        <w:r w:rsidR="0023742C">
          <w:rPr>
            <w:noProof/>
            <w:webHidden/>
          </w:rPr>
          <w:tab/>
        </w:r>
        <w:r w:rsidR="0023742C">
          <w:rPr>
            <w:noProof/>
            <w:webHidden/>
          </w:rPr>
          <w:fldChar w:fldCharType="begin"/>
        </w:r>
        <w:r w:rsidR="0023742C">
          <w:rPr>
            <w:noProof/>
            <w:webHidden/>
          </w:rPr>
          <w:instrText xml:space="preserve"> PAGEREF _Toc396794094 \h </w:instrText>
        </w:r>
        <w:r w:rsidR="0023742C">
          <w:rPr>
            <w:noProof/>
            <w:webHidden/>
          </w:rPr>
        </w:r>
        <w:r w:rsidR="0023742C">
          <w:rPr>
            <w:noProof/>
            <w:webHidden/>
          </w:rPr>
          <w:fldChar w:fldCharType="separate"/>
        </w:r>
        <w:r w:rsidR="0023742C">
          <w:rPr>
            <w:noProof/>
            <w:webHidden/>
          </w:rPr>
          <w:t>16</w:t>
        </w:r>
        <w:r w:rsidR="0023742C">
          <w:rPr>
            <w:noProof/>
            <w:webHidden/>
          </w:rPr>
          <w:fldChar w:fldCharType="end"/>
        </w:r>
      </w:hyperlink>
    </w:p>
    <w:p w:rsidR="0023742C" w:rsidRDefault="00600BE7">
      <w:pPr>
        <w:pStyle w:val="TM3"/>
        <w:tabs>
          <w:tab w:val="left" w:pos="1320"/>
          <w:tab w:val="right" w:leader="dot" w:pos="9062"/>
        </w:tabs>
        <w:rPr>
          <w:rFonts w:asciiTheme="minorHAnsi" w:eastAsiaTheme="minorEastAsia" w:hAnsiTheme="minorHAnsi" w:cstheme="minorBidi"/>
          <w:i w:val="0"/>
          <w:iCs w:val="0"/>
          <w:noProof/>
          <w:sz w:val="22"/>
          <w:szCs w:val="22"/>
          <w:lang w:eastAsia="fr-FR"/>
        </w:rPr>
      </w:pPr>
      <w:hyperlink w:anchor="_Toc396794095" w:history="1">
        <w:r w:rsidR="0023742C" w:rsidRPr="00AE3A22">
          <w:rPr>
            <w:rStyle w:val="Lienhypertexte"/>
            <w:noProof/>
          </w:rPr>
          <w:t>4.1.2.</w:t>
        </w:r>
        <w:r w:rsidR="0023742C">
          <w:rPr>
            <w:rFonts w:asciiTheme="minorHAnsi" w:eastAsiaTheme="minorEastAsia" w:hAnsiTheme="minorHAnsi" w:cstheme="minorBidi"/>
            <w:i w:val="0"/>
            <w:iCs w:val="0"/>
            <w:noProof/>
            <w:sz w:val="22"/>
            <w:szCs w:val="22"/>
            <w:lang w:eastAsia="fr-FR"/>
          </w:rPr>
          <w:tab/>
        </w:r>
        <w:r w:rsidR="0023742C" w:rsidRPr="00AE3A22">
          <w:rPr>
            <w:rStyle w:val="Lienhypertexte"/>
            <w:noProof/>
            <w:shd w:val="clear" w:color="auto" w:fill="FFFFFF"/>
          </w:rPr>
          <w:t>resolution d’un probleme a valeur propre</w:t>
        </w:r>
        <w:r w:rsidR="0023742C">
          <w:rPr>
            <w:noProof/>
            <w:webHidden/>
          </w:rPr>
          <w:tab/>
        </w:r>
        <w:r w:rsidR="0023742C">
          <w:rPr>
            <w:noProof/>
            <w:webHidden/>
          </w:rPr>
          <w:fldChar w:fldCharType="begin"/>
        </w:r>
        <w:r w:rsidR="0023742C">
          <w:rPr>
            <w:noProof/>
            <w:webHidden/>
          </w:rPr>
          <w:instrText xml:space="preserve"> PAGEREF _Toc396794095 \h </w:instrText>
        </w:r>
        <w:r w:rsidR="0023742C">
          <w:rPr>
            <w:noProof/>
            <w:webHidden/>
          </w:rPr>
        </w:r>
        <w:r w:rsidR="0023742C">
          <w:rPr>
            <w:noProof/>
            <w:webHidden/>
          </w:rPr>
          <w:fldChar w:fldCharType="separate"/>
        </w:r>
        <w:r w:rsidR="0023742C">
          <w:rPr>
            <w:noProof/>
            <w:webHidden/>
          </w:rPr>
          <w:t>17</w:t>
        </w:r>
        <w:r w:rsidR="0023742C">
          <w:rPr>
            <w:noProof/>
            <w:webHidden/>
          </w:rPr>
          <w:fldChar w:fldCharType="end"/>
        </w:r>
      </w:hyperlink>
    </w:p>
    <w:p w:rsidR="0023742C" w:rsidRDefault="00600BE7">
      <w:pPr>
        <w:pStyle w:val="TM2"/>
        <w:tabs>
          <w:tab w:val="left" w:pos="880"/>
          <w:tab w:val="right" w:leader="dot" w:pos="9062"/>
        </w:tabs>
        <w:rPr>
          <w:rFonts w:asciiTheme="minorHAnsi" w:eastAsiaTheme="minorEastAsia" w:hAnsiTheme="minorHAnsi" w:cstheme="minorBidi"/>
          <w:smallCaps w:val="0"/>
          <w:noProof/>
          <w:sz w:val="22"/>
          <w:szCs w:val="22"/>
          <w:lang w:eastAsia="fr-FR"/>
        </w:rPr>
      </w:pPr>
      <w:hyperlink w:anchor="_Toc396794096" w:history="1">
        <w:r w:rsidR="0023742C" w:rsidRPr="00AE3A22">
          <w:rPr>
            <w:rStyle w:val="Lienhypertexte"/>
            <w:noProof/>
          </w:rPr>
          <w:t>4.2.</w:t>
        </w:r>
        <w:r w:rsidR="0023742C">
          <w:rPr>
            <w:rFonts w:asciiTheme="minorHAnsi" w:eastAsiaTheme="minorEastAsia" w:hAnsiTheme="minorHAnsi" w:cstheme="minorBidi"/>
            <w:smallCaps w:val="0"/>
            <w:noProof/>
            <w:sz w:val="22"/>
            <w:szCs w:val="22"/>
            <w:lang w:eastAsia="fr-FR"/>
          </w:rPr>
          <w:tab/>
        </w:r>
        <w:r w:rsidR="0023742C" w:rsidRPr="00AE3A22">
          <w:rPr>
            <w:rStyle w:val="Lienhypertexte"/>
            <w:noProof/>
          </w:rPr>
          <w:t>METHODE ALTERNATIVES</w:t>
        </w:r>
        <w:r w:rsidR="0023742C">
          <w:rPr>
            <w:noProof/>
            <w:webHidden/>
          </w:rPr>
          <w:tab/>
        </w:r>
        <w:r w:rsidR="0023742C">
          <w:rPr>
            <w:noProof/>
            <w:webHidden/>
          </w:rPr>
          <w:fldChar w:fldCharType="begin"/>
        </w:r>
        <w:r w:rsidR="0023742C">
          <w:rPr>
            <w:noProof/>
            <w:webHidden/>
          </w:rPr>
          <w:instrText xml:space="preserve"> PAGEREF _Toc396794096 \h </w:instrText>
        </w:r>
        <w:r w:rsidR="0023742C">
          <w:rPr>
            <w:noProof/>
            <w:webHidden/>
          </w:rPr>
        </w:r>
        <w:r w:rsidR="0023742C">
          <w:rPr>
            <w:noProof/>
            <w:webHidden/>
          </w:rPr>
          <w:fldChar w:fldCharType="separate"/>
        </w:r>
        <w:r w:rsidR="0023742C">
          <w:rPr>
            <w:noProof/>
            <w:webHidden/>
          </w:rPr>
          <w:t>19</w:t>
        </w:r>
        <w:r w:rsidR="0023742C">
          <w:rPr>
            <w:noProof/>
            <w:webHidden/>
          </w:rPr>
          <w:fldChar w:fldCharType="end"/>
        </w:r>
      </w:hyperlink>
    </w:p>
    <w:p w:rsidR="0023742C" w:rsidRDefault="00600BE7">
      <w:pPr>
        <w:pStyle w:val="TM3"/>
        <w:tabs>
          <w:tab w:val="left" w:pos="1320"/>
          <w:tab w:val="right" w:leader="dot" w:pos="9062"/>
        </w:tabs>
        <w:rPr>
          <w:rFonts w:asciiTheme="minorHAnsi" w:eastAsiaTheme="minorEastAsia" w:hAnsiTheme="minorHAnsi" w:cstheme="minorBidi"/>
          <w:i w:val="0"/>
          <w:iCs w:val="0"/>
          <w:noProof/>
          <w:sz w:val="22"/>
          <w:szCs w:val="22"/>
          <w:lang w:eastAsia="fr-FR"/>
        </w:rPr>
      </w:pPr>
      <w:hyperlink w:anchor="_Toc396794097" w:history="1">
        <w:r w:rsidR="0023742C" w:rsidRPr="00AE3A22">
          <w:rPr>
            <w:rStyle w:val="Lienhypertexte"/>
            <w:noProof/>
          </w:rPr>
          <w:t>4.2.1.</w:t>
        </w:r>
        <w:r w:rsidR="0023742C">
          <w:rPr>
            <w:rFonts w:asciiTheme="minorHAnsi" w:eastAsiaTheme="minorEastAsia" w:hAnsiTheme="minorHAnsi" w:cstheme="minorBidi"/>
            <w:i w:val="0"/>
            <w:iCs w:val="0"/>
            <w:noProof/>
            <w:sz w:val="22"/>
            <w:szCs w:val="22"/>
            <w:lang w:eastAsia="fr-FR"/>
          </w:rPr>
          <w:tab/>
        </w:r>
        <w:r w:rsidR="0023742C" w:rsidRPr="00AE3A22">
          <w:rPr>
            <w:rStyle w:val="Lienhypertexte"/>
            <w:noProof/>
          </w:rPr>
          <w:t>Runge kutta</w:t>
        </w:r>
        <w:r w:rsidR="0023742C">
          <w:rPr>
            <w:noProof/>
            <w:webHidden/>
          </w:rPr>
          <w:tab/>
        </w:r>
        <w:r w:rsidR="0023742C">
          <w:rPr>
            <w:noProof/>
            <w:webHidden/>
          </w:rPr>
          <w:fldChar w:fldCharType="begin"/>
        </w:r>
        <w:r w:rsidR="0023742C">
          <w:rPr>
            <w:noProof/>
            <w:webHidden/>
          </w:rPr>
          <w:instrText xml:space="preserve"> PAGEREF _Toc396794097 \h </w:instrText>
        </w:r>
        <w:r w:rsidR="0023742C">
          <w:rPr>
            <w:noProof/>
            <w:webHidden/>
          </w:rPr>
        </w:r>
        <w:r w:rsidR="0023742C">
          <w:rPr>
            <w:noProof/>
            <w:webHidden/>
          </w:rPr>
          <w:fldChar w:fldCharType="separate"/>
        </w:r>
        <w:r w:rsidR="0023742C">
          <w:rPr>
            <w:noProof/>
            <w:webHidden/>
          </w:rPr>
          <w:t>19</w:t>
        </w:r>
        <w:r w:rsidR="0023742C">
          <w:rPr>
            <w:noProof/>
            <w:webHidden/>
          </w:rPr>
          <w:fldChar w:fldCharType="end"/>
        </w:r>
      </w:hyperlink>
    </w:p>
    <w:p w:rsidR="0023742C" w:rsidRDefault="00600BE7">
      <w:pPr>
        <w:pStyle w:val="TM3"/>
        <w:tabs>
          <w:tab w:val="left" w:pos="1320"/>
          <w:tab w:val="right" w:leader="dot" w:pos="9062"/>
        </w:tabs>
        <w:rPr>
          <w:rFonts w:asciiTheme="minorHAnsi" w:eastAsiaTheme="minorEastAsia" w:hAnsiTheme="minorHAnsi" w:cstheme="minorBidi"/>
          <w:i w:val="0"/>
          <w:iCs w:val="0"/>
          <w:noProof/>
          <w:sz w:val="22"/>
          <w:szCs w:val="22"/>
          <w:lang w:eastAsia="fr-FR"/>
        </w:rPr>
      </w:pPr>
      <w:hyperlink w:anchor="_Toc396794098" w:history="1">
        <w:r w:rsidR="0023742C" w:rsidRPr="00AE3A22">
          <w:rPr>
            <w:rStyle w:val="Lienhypertexte"/>
            <w:noProof/>
          </w:rPr>
          <w:t>4.2.2.</w:t>
        </w:r>
        <w:r w:rsidR="0023742C">
          <w:rPr>
            <w:rFonts w:asciiTheme="minorHAnsi" w:eastAsiaTheme="minorEastAsia" w:hAnsiTheme="minorHAnsi" w:cstheme="minorBidi"/>
            <w:i w:val="0"/>
            <w:iCs w:val="0"/>
            <w:noProof/>
            <w:sz w:val="22"/>
            <w:szCs w:val="22"/>
            <w:lang w:eastAsia="fr-FR"/>
          </w:rPr>
          <w:tab/>
        </w:r>
        <w:r w:rsidR="0023742C" w:rsidRPr="00AE3A22">
          <w:rPr>
            <w:rStyle w:val="Lienhypertexte"/>
            <w:noProof/>
          </w:rPr>
          <w:t>Méthode à l’ordre 5</w:t>
        </w:r>
        <w:r w:rsidR="0023742C">
          <w:rPr>
            <w:noProof/>
            <w:webHidden/>
          </w:rPr>
          <w:tab/>
        </w:r>
        <w:r w:rsidR="0023742C">
          <w:rPr>
            <w:noProof/>
            <w:webHidden/>
          </w:rPr>
          <w:fldChar w:fldCharType="begin"/>
        </w:r>
        <w:r w:rsidR="0023742C">
          <w:rPr>
            <w:noProof/>
            <w:webHidden/>
          </w:rPr>
          <w:instrText xml:space="preserve"> PAGEREF _Toc396794098 \h </w:instrText>
        </w:r>
        <w:r w:rsidR="0023742C">
          <w:rPr>
            <w:noProof/>
            <w:webHidden/>
          </w:rPr>
        </w:r>
        <w:r w:rsidR="0023742C">
          <w:rPr>
            <w:noProof/>
            <w:webHidden/>
          </w:rPr>
          <w:fldChar w:fldCharType="separate"/>
        </w:r>
        <w:r w:rsidR="0023742C">
          <w:rPr>
            <w:noProof/>
            <w:webHidden/>
          </w:rPr>
          <w:t>21</w:t>
        </w:r>
        <w:r w:rsidR="0023742C">
          <w:rPr>
            <w:noProof/>
            <w:webHidden/>
          </w:rPr>
          <w:fldChar w:fldCharType="end"/>
        </w:r>
      </w:hyperlink>
    </w:p>
    <w:p w:rsidR="0023742C" w:rsidRDefault="00600BE7">
      <w:pPr>
        <w:pStyle w:val="TM3"/>
        <w:tabs>
          <w:tab w:val="left" w:pos="1320"/>
          <w:tab w:val="right" w:leader="dot" w:pos="9062"/>
        </w:tabs>
        <w:rPr>
          <w:rFonts w:asciiTheme="minorHAnsi" w:eastAsiaTheme="minorEastAsia" w:hAnsiTheme="minorHAnsi" w:cstheme="minorBidi"/>
          <w:i w:val="0"/>
          <w:iCs w:val="0"/>
          <w:noProof/>
          <w:sz w:val="22"/>
          <w:szCs w:val="22"/>
          <w:lang w:eastAsia="fr-FR"/>
        </w:rPr>
      </w:pPr>
      <w:hyperlink w:anchor="_Toc396794099" w:history="1">
        <w:r w:rsidR="0023742C" w:rsidRPr="00AE3A22">
          <w:rPr>
            <w:rStyle w:val="Lienhypertexte"/>
            <w:noProof/>
          </w:rPr>
          <w:t>4.2.3.</w:t>
        </w:r>
        <w:r w:rsidR="0023742C">
          <w:rPr>
            <w:rFonts w:asciiTheme="minorHAnsi" w:eastAsiaTheme="minorEastAsia" w:hAnsiTheme="minorHAnsi" w:cstheme="minorBidi"/>
            <w:i w:val="0"/>
            <w:iCs w:val="0"/>
            <w:noProof/>
            <w:sz w:val="22"/>
            <w:szCs w:val="22"/>
            <w:lang w:eastAsia="fr-FR"/>
          </w:rPr>
          <w:tab/>
        </w:r>
        <w:r w:rsidR="0023742C" w:rsidRPr="00AE3A22">
          <w:rPr>
            <w:rStyle w:val="Lienhypertexte"/>
            <w:noProof/>
          </w:rPr>
          <w:t>simplification du problème à valeur propre</w:t>
        </w:r>
        <w:r w:rsidR="0023742C">
          <w:rPr>
            <w:noProof/>
            <w:webHidden/>
          </w:rPr>
          <w:tab/>
        </w:r>
        <w:r w:rsidR="0023742C">
          <w:rPr>
            <w:noProof/>
            <w:webHidden/>
          </w:rPr>
          <w:fldChar w:fldCharType="begin"/>
        </w:r>
        <w:r w:rsidR="0023742C">
          <w:rPr>
            <w:noProof/>
            <w:webHidden/>
          </w:rPr>
          <w:instrText xml:space="preserve"> PAGEREF _Toc396794099 \h </w:instrText>
        </w:r>
        <w:r w:rsidR="0023742C">
          <w:rPr>
            <w:noProof/>
            <w:webHidden/>
          </w:rPr>
        </w:r>
        <w:r w:rsidR="0023742C">
          <w:rPr>
            <w:noProof/>
            <w:webHidden/>
          </w:rPr>
          <w:fldChar w:fldCharType="separate"/>
        </w:r>
        <w:r w:rsidR="0023742C">
          <w:rPr>
            <w:noProof/>
            <w:webHidden/>
          </w:rPr>
          <w:t>21</w:t>
        </w:r>
        <w:r w:rsidR="0023742C">
          <w:rPr>
            <w:noProof/>
            <w:webHidden/>
          </w:rPr>
          <w:fldChar w:fldCharType="end"/>
        </w:r>
      </w:hyperlink>
    </w:p>
    <w:p w:rsidR="0023742C" w:rsidRDefault="00600BE7">
      <w:pPr>
        <w:pStyle w:val="TM2"/>
        <w:tabs>
          <w:tab w:val="left" w:pos="880"/>
          <w:tab w:val="right" w:leader="dot" w:pos="9062"/>
        </w:tabs>
        <w:rPr>
          <w:rFonts w:asciiTheme="minorHAnsi" w:eastAsiaTheme="minorEastAsia" w:hAnsiTheme="minorHAnsi" w:cstheme="minorBidi"/>
          <w:smallCaps w:val="0"/>
          <w:noProof/>
          <w:sz w:val="22"/>
          <w:szCs w:val="22"/>
          <w:lang w:eastAsia="fr-FR"/>
        </w:rPr>
      </w:pPr>
      <w:hyperlink w:anchor="_Toc396794100" w:history="1">
        <w:r w:rsidR="0023742C" w:rsidRPr="00AE3A22">
          <w:rPr>
            <w:rStyle w:val="Lienhypertexte"/>
            <w:noProof/>
          </w:rPr>
          <w:t>4.3.</w:t>
        </w:r>
        <w:r w:rsidR="0023742C">
          <w:rPr>
            <w:rFonts w:asciiTheme="minorHAnsi" w:eastAsiaTheme="minorEastAsia" w:hAnsiTheme="minorHAnsi" w:cstheme="minorBidi"/>
            <w:smallCaps w:val="0"/>
            <w:noProof/>
            <w:sz w:val="22"/>
            <w:szCs w:val="22"/>
            <w:lang w:eastAsia="fr-FR"/>
          </w:rPr>
          <w:tab/>
        </w:r>
        <w:r w:rsidR="0023742C" w:rsidRPr="00AE3A22">
          <w:rPr>
            <w:rStyle w:val="Lienhypertexte"/>
            <w:noProof/>
          </w:rPr>
          <w:t>application</w:t>
        </w:r>
        <w:r w:rsidR="0023742C">
          <w:rPr>
            <w:noProof/>
            <w:webHidden/>
          </w:rPr>
          <w:tab/>
        </w:r>
        <w:r w:rsidR="0023742C">
          <w:rPr>
            <w:noProof/>
            <w:webHidden/>
          </w:rPr>
          <w:fldChar w:fldCharType="begin"/>
        </w:r>
        <w:r w:rsidR="0023742C">
          <w:rPr>
            <w:noProof/>
            <w:webHidden/>
          </w:rPr>
          <w:instrText xml:space="preserve"> PAGEREF _Toc396794100 \h </w:instrText>
        </w:r>
        <w:r w:rsidR="0023742C">
          <w:rPr>
            <w:noProof/>
            <w:webHidden/>
          </w:rPr>
        </w:r>
        <w:r w:rsidR="0023742C">
          <w:rPr>
            <w:noProof/>
            <w:webHidden/>
          </w:rPr>
          <w:fldChar w:fldCharType="separate"/>
        </w:r>
        <w:r w:rsidR="0023742C">
          <w:rPr>
            <w:noProof/>
            <w:webHidden/>
          </w:rPr>
          <w:t>22</w:t>
        </w:r>
        <w:r w:rsidR="0023742C">
          <w:rPr>
            <w:noProof/>
            <w:webHidden/>
          </w:rPr>
          <w:fldChar w:fldCharType="end"/>
        </w:r>
      </w:hyperlink>
    </w:p>
    <w:p w:rsidR="0023742C" w:rsidRDefault="00600BE7">
      <w:pPr>
        <w:pStyle w:val="TM3"/>
        <w:tabs>
          <w:tab w:val="left" w:pos="1320"/>
          <w:tab w:val="right" w:leader="dot" w:pos="9062"/>
        </w:tabs>
        <w:rPr>
          <w:rFonts w:asciiTheme="minorHAnsi" w:eastAsiaTheme="minorEastAsia" w:hAnsiTheme="minorHAnsi" w:cstheme="minorBidi"/>
          <w:i w:val="0"/>
          <w:iCs w:val="0"/>
          <w:noProof/>
          <w:sz w:val="22"/>
          <w:szCs w:val="22"/>
          <w:lang w:eastAsia="fr-FR"/>
        </w:rPr>
      </w:pPr>
      <w:hyperlink w:anchor="_Toc396794101" w:history="1">
        <w:r w:rsidR="0023742C" w:rsidRPr="00AE3A22">
          <w:rPr>
            <w:rStyle w:val="Lienhypertexte"/>
            <w:noProof/>
          </w:rPr>
          <w:t>4.3.1.</w:t>
        </w:r>
        <w:r w:rsidR="0023742C">
          <w:rPr>
            <w:rFonts w:asciiTheme="minorHAnsi" w:eastAsiaTheme="minorEastAsia" w:hAnsiTheme="minorHAnsi" w:cstheme="minorBidi"/>
            <w:i w:val="0"/>
            <w:iCs w:val="0"/>
            <w:noProof/>
            <w:sz w:val="22"/>
            <w:szCs w:val="22"/>
            <w:lang w:eastAsia="fr-FR"/>
          </w:rPr>
          <w:tab/>
        </w:r>
        <w:r w:rsidR="0023742C" w:rsidRPr="00AE3A22">
          <w:rPr>
            <w:rStyle w:val="Lienhypertexte"/>
            <w:noProof/>
          </w:rPr>
          <w:t>Présentation de Superphénix</w:t>
        </w:r>
        <w:r w:rsidR="0023742C">
          <w:rPr>
            <w:noProof/>
            <w:webHidden/>
          </w:rPr>
          <w:tab/>
        </w:r>
        <w:r w:rsidR="0023742C">
          <w:rPr>
            <w:noProof/>
            <w:webHidden/>
          </w:rPr>
          <w:fldChar w:fldCharType="begin"/>
        </w:r>
        <w:r w:rsidR="0023742C">
          <w:rPr>
            <w:noProof/>
            <w:webHidden/>
          </w:rPr>
          <w:instrText xml:space="preserve"> PAGEREF _Toc396794101 \h </w:instrText>
        </w:r>
        <w:r w:rsidR="0023742C">
          <w:rPr>
            <w:noProof/>
            <w:webHidden/>
          </w:rPr>
        </w:r>
        <w:r w:rsidR="0023742C">
          <w:rPr>
            <w:noProof/>
            <w:webHidden/>
          </w:rPr>
          <w:fldChar w:fldCharType="separate"/>
        </w:r>
        <w:r w:rsidR="0023742C">
          <w:rPr>
            <w:noProof/>
            <w:webHidden/>
          </w:rPr>
          <w:t>22</w:t>
        </w:r>
        <w:r w:rsidR="0023742C">
          <w:rPr>
            <w:noProof/>
            <w:webHidden/>
          </w:rPr>
          <w:fldChar w:fldCharType="end"/>
        </w:r>
      </w:hyperlink>
    </w:p>
    <w:p w:rsidR="0023742C" w:rsidRDefault="00600BE7">
      <w:pPr>
        <w:pStyle w:val="TM3"/>
        <w:tabs>
          <w:tab w:val="left" w:pos="1320"/>
          <w:tab w:val="right" w:leader="dot" w:pos="9062"/>
        </w:tabs>
        <w:rPr>
          <w:rFonts w:asciiTheme="minorHAnsi" w:eastAsiaTheme="minorEastAsia" w:hAnsiTheme="minorHAnsi" w:cstheme="minorBidi"/>
          <w:i w:val="0"/>
          <w:iCs w:val="0"/>
          <w:noProof/>
          <w:sz w:val="22"/>
          <w:szCs w:val="22"/>
          <w:lang w:eastAsia="fr-FR"/>
        </w:rPr>
      </w:pPr>
      <w:hyperlink w:anchor="_Toc396794102" w:history="1">
        <w:r w:rsidR="0023742C" w:rsidRPr="00AE3A22">
          <w:rPr>
            <w:rStyle w:val="Lienhypertexte"/>
            <w:noProof/>
          </w:rPr>
          <w:t>4.3.2.</w:t>
        </w:r>
        <w:r w:rsidR="0023742C">
          <w:rPr>
            <w:rFonts w:asciiTheme="minorHAnsi" w:eastAsiaTheme="minorEastAsia" w:hAnsiTheme="minorHAnsi" w:cstheme="minorBidi"/>
            <w:i w:val="0"/>
            <w:iCs w:val="0"/>
            <w:noProof/>
            <w:sz w:val="22"/>
            <w:szCs w:val="22"/>
            <w:lang w:eastAsia="fr-FR"/>
          </w:rPr>
          <w:tab/>
        </w:r>
        <w:r w:rsidR="0023742C" w:rsidRPr="00AE3A22">
          <w:rPr>
            <w:rStyle w:val="Lienhypertexte"/>
            <w:noProof/>
          </w:rPr>
          <w:t>Résultats des différents modèles</w:t>
        </w:r>
        <w:r w:rsidR="0023742C">
          <w:rPr>
            <w:noProof/>
            <w:webHidden/>
          </w:rPr>
          <w:tab/>
        </w:r>
        <w:r w:rsidR="0023742C">
          <w:rPr>
            <w:noProof/>
            <w:webHidden/>
          </w:rPr>
          <w:fldChar w:fldCharType="begin"/>
        </w:r>
        <w:r w:rsidR="0023742C">
          <w:rPr>
            <w:noProof/>
            <w:webHidden/>
          </w:rPr>
          <w:instrText xml:space="preserve"> PAGEREF _Toc396794102 \h </w:instrText>
        </w:r>
        <w:r w:rsidR="0023742C">
          <w:rPr>
            <w:noProof/>
            <w:webHidden/>
          </w:rPr>
        </w:r>
        <w:r w:rsidR="0023742C">
          <w:rPr>
            <w:noProof/>
            <w:webHidden/>
          </w:rPr>
          <w:fldChar w:fldCharType="separate"/>
        </w:r>
        <w:r w:rsidR="0023742C">
          <w:rPr>
            <w:noProof/>
            <w:webHidden/>
          </w:rPr>
          <w:t>25</w:t>
        </w:r>
        <w:r w:rsidR="0023742C">
          <w:rPr>
            <w:noProof/>
            <w:webHidden/>
          </w:rPr>
          <w:fldChar w:fldCharType="end"/>
        </w:r>
      </w:hyperlink>
    </w:p>
    <w:p w:rsidR="0023742C" w:rsidRDefault="00600BE7">
      <w:pPr>
        <w:pStyle w:val="TM3"/>
        <w:tabs>
          <w:tab w:val="left" w:pos="1320"/>
          <w:tab w:val="right" w:leader="dot" w:pos="9062"/>
        </w:tabs>
        <w:rPr>
          <w:rFonts w:asciiTheme="minorHAnsi" w:eastAsiaTheme="minorEastAsia" w:hAnsiTheme="minorHAnsi" w:cstheme="minorBidi"/>
          <w:i w:val="0"/>
          <w:iCs w:val="0"/>
          <w:noProof/>
          <w:sz w:val="22"/>
          <w:szCs w:val="22"/>
          <w:lang w:eastAsia="fr-FR"/>
        </w:rPr>
      </w:pPr>
      <w:hyperlink w:anchor="_Toc396794103" w:history="1">
        <w:r w:rsidR="0023742C" w:rsidRPr="00AE3A22">
          <w:rPr>
            <w:rStyle w:val="Lienhypertexte"/>
            <w:noProof/>
          </w:rPr>
          <w:t>4.3.3.</w:t>
        </w:r>
        <w:r w:rsidR="0023742C">
          <w:rPr>
            <w:rFonts w:asciiTheme="minorHAnsi" w:eastAsiaTheme="minorEastAsia" w:hAnsiTheme="minorHAnsi" w:cstheme="minorBidi"/>
            <w:i w:val="0"/>
            <w:iCs w:val="0"/>
            <w:noProof/>
            <w:sz w:val="22"/>
            <w:szCs w:val="22"/>
            <w:lang w:eastAsia="fr-FR"/>
          </w:rPr>
          <w:tab/>
        </w:r>
        <w:r w:rsidR="0023742C" w:rsidRPr="00AE3A22">
          <w:rPr>
            <w:rStyle w:val="Lienhypertexte"/>
            <w:noProof/>
          </w:rPr>
          <w:t>PERFORMANCES DES MODELES</w:t>
        </w:r>
        <w:r w:rsidR="0023742C">
          <w:rPr>
            <w:noProof/>
            <w:webHidden/>
          </w:rPr>
          <w:tab/>
        </w:r>
        <w:r w:rsidR="0023742C">
          <w:rPr>
            <w:noProof/>
            <w:webHidden/>
          </w:rPr>
          <w:fldChar w:fldCharType="begin"/>
        </w:r>
        <w:r w:rsidR="0023742C">
          <w:rPr>
            <w:noProof/>
            <w:webHidden/>
          </w:rPr>
          <w:instrText xml:space="preserve"> PAGEREF _Toc396794103 \h </w:instrText>
        </w:r>
        <w:r w:rsidR="0023742C">
          <w:rPr>
            <w:noProof/>
            <w:webHidden/>
          </w:rPr>
        </w:r>
        <w:r w:rsidR="0023742C">
          <w:rPr>
            <w:noProof/>
            <w:webHidden/>
          </w:rPr>
          <w:fldChar w:fldCharType="separate"/>
        </w:r>
        <w:r w:rsidR="0023742C">
          <w:rPr>
            <w:noProof/>
            <w:webHidden/>
          </w:rPr>
          <w:t>25</w:t>
        </w:r>
        <w:r w:rsidR="0023742C">
          <w:rPr>
            <w:noProof/>
            <w:webHidden/>
          </w:rPr>
          <w:fldChar w:fldCharType="end"/>
        </w:r>
      </w:hyperlink>
    </w:p>
    <w:p w:rsidR="0023742C" w:rsidRDefault="00600BE7">
      <w:pPr>
        <w:pStyle w:val="TM1"/>
        <w:tabs>
          <w:tab w:val="left" w:pos="440"/>
          <w:tab w:val="right" w:leader="dot" w:pos="9062"/>
        </w:tabs>
        <w:rPr>
          <w:rFonts w:asciiTheme="minorHAnsi" w:eastAsiaTheme="minorEastAsia" w:hAnsiTheme="minorHAnsi" w:cstheme="minorBidi"/>
          <w:b w:val="0"/>
          <w:bCs w:val="0"/>
          <w:caps w:val="0"/>
          <w:noProof/>
          <w:sz w:val="22"/>
          <w:szCs w:val="22"/>
          <w:lang w:eastAsia="fr-FR"/>
        </w:rPr>
      </w:pPr>
      <w:hyperlink w:anchor="_Toc396794104" w:history="1">
        <w:r w:rsidR="0023742C" w:rsidRPr="00AE3A22">
          <w:rPr>
            <w:rStyle w:val="Lienhypertexte"/>
            <w:noProof/>
          </w:rPr>
          <w:t>5.</w:t>
        </w:r>
        <w:r w:rsidR="0023742C">
          <w:rPr>
            <w:rFonts w:asciiTheme="minorHAnsi" w:eastAsiaTheme="minorEastAsia" w:hAnsiTheme="minorHAnsi" w:cstheme="minorBidi"/>
            <w:b w:val="0"/>
            <w:bCs w:val="0"/>
            <w:caps w:val="0"/>
            <w:noProof/>
            <w:sz w:val="22"/>
            <w:szCs w:val="22"/>
            <w:lang w:eastAsia="fr-FR"/>
          </w:rPr>
          <w:tab/>
        </w:r>
        <w:r w:rsidR="0023742C" w:rsidRPr="00AE3A22">
          <w:rPr>
            <w:rStyle w:val="Lienhypertexte"/>
            <w:noProof/>
          </w:rPr>
          <w:t>EXPLOITATION du modeles rk1</w:t>
        </w:r>
        <w:r w:rsidR="0023742C">
          <w:rPr>
            <w:noProof/>
            <w:webHidden/>
          </w:rPr>
          <w:tab/>
        </w:r>
        <w:r w:rsidR="0023742C">
          <w:rPr>
            <w:noProof/>
            <w:webHidden/>
          </w:rPr>
          <w:fldChar w:fldCharType="begin"/>
        </w:r>
        <w:r w:rsidR="0023742C">
          <w:rPr>
            <w:noProof/>
            <w:webHidden/>
          </w:rPr>
          <w:instrText xml:space="preserve"> PAGEREF _Toc396794104 \h </w:instrText>
        </w:r>
        <w:r w:rsidR="0023742C">
          <w:rPr>
            <w:noProof/>
            <w:webHidden/>
          </w:rPr>
        </w:r>
        <w:r w:rsidR="0023742C">
          <w:rPr>
            <w:noProof/>
            <w:webHidden/>
          </w:rPr>
          <w:fldChar w:fldCharType="separate"/>
        </w:r>
        <w:r w:rsidR="0023742C">
          <w:rPr>
            <w:noProof/>
            <w:webHidden/>
          </w:rPr>
          <w:t>25</w:t>
        </w:r>
        <w:r w:rsidR="0023742C">
          <w:rPr>
            <w:noProof/>
            <w:webHidden/>
          </w:rPr>
          <w:fldChar w:fldCharType="end"/>
        </w:r>
      </w:hyperlink>
    </w:p>
    <w:p w:rsidR="0023742C" w:rsidRDefault="00600BE7">
      <w:pPr>
        <w:pStyle w:val="TM2"/>
        <w:tabs>
          <w:tab w:val="left" w:pos="880"/>
          <w:tab w:val="right" w:leader="dot" w:pos="9062"/>
        </w:tabs>
        <w:rPr>
          <w:rFonts w:asciiTheme="minorHAnsi" w:eastAsiaTheme="minorEastAsia" w:hAnsiTheme="minorHAnsi" w:cstheme="minorBidi"/>
          <w:smallCaps w:val="0"/>
          <w:noProof/>
          <w:sz w:val="22"/>
          <w:szCs w:val="22"/>
          <w:lang w:eastAsia="fr-FR"/>
        </w:rPr>
      </w:pPr>
      <w:hyperlink w:anchor="_Toc396794105" w:history="1">
        <w:r w:rsidR="0023742C" w:rsidRPr="00AE3A22">
          <w:rPr>
            <w:rStyle w:val="Lienhypertexte"/>
            <w:noProof/>
          </w:rPr>
          <w:t>5.1.</w:t>
        </w:r>
        <w:r w:rsidR="0023742C">
          <w:rPr>
            <w:rFonts w:asciiTheme="minorHAnsi" w:eastAsiaTheme="minorEastAsia" w:hAnsiTheme="minorHAnsi" w:cstheme="minorBidi"/>
            <w:smallCaps w:val="0"/>
            <w:noProof/>
            <w:sz w:val="22"/>
            <w:szCs w:val="22"/>
            <w:lang w:eastAsia="fr-FR"/>
          </w:rPr>
          <w:tab/>
        </w:r>
        <w:r w:rsidR="0023742C" w:rsidRPr="00AE3A22">
          <w:rPr>
            <w:rStyle w:val="Lienhypertexte"/>
            <w:noProof/>
          </w:rPr>
          <w:t>Création de tâches</w:t>
        </w:r>
        <w:r w:rsidR="0023742C">
          <w:rPr>
            <w:noProof/>
            <w:webHidden/>
          </w:rPr>
          <w:tab/>
        </w:r>
        <w:r w:rsidR="0023742C">
          <w:rPr>
            <w:noProof/>
            <w:webHidden/>
          </w:rPr>
          <w:fldChar w:fldCharType="begin"/>
        </w:r>
        <w:r w:rsidR="0023742C">
          <w:rPr>
            <w:noProof/>
            <w:webHidden/>
          </w:rPr>
          <w:instrText xml:space="preserve"> PAGEREF _Toc396794105 \h </w:instrText>
        </w:r>
        <w:r w:rsidR="0023742C">
          <w:rPr>
            <w:noProof/>
            <w:webHidden/>
          </w:rPr>
        </w:r>
        <w:r w:rsidR="0023742C">
          <w:rPr>
            <w:noProof/>
            <w:webHidden/>
          </w:rPr>
          <w:fldChar w:fldCharType="separate"/>
        </w:r>
        <w:r w:rsidR="0023742C">
          <w:rPr>
            <w:noProof/>
            <w:webHidden/>
          </w:rPr>
          <w:t>25</w:t>
        </w:r>
        <w:r w:rsidR="0023742C">
          <w:rPr>
            <w:noProof/>
            <w:webHidden/>
          </w:rPr>
          <w:fldChar w:fldCharType="end"/>
        </w:r>
      </w:hyperlink>
    </w:p>
    <w:p w:rsidR="0023742C" w:rsidRDefault="00600BE7">
      <w:pPr>
        <w:pStyle w:val="TM2"/>
        <w:tabs>
          <w:tab w:val="left" w:pos="880"/>
          <w:tab w:val="right" w:leader="dot" w:pos="9062"/>
        </w:tabs>
        <w:rPr>
          <w:rFonts w:asciiTheme="minorHAnsi" w:eastAsiaTheme="minorEastAsia" w:hAnsiTheme="minorHAnsi" w:cstheme="minorBidi"/>
          <w:smallCaps w:val="0"/>
          <w:noProof/>
          <w:sz w:val="22"/>
          <w:szCs w:val="22"/>
          <w:lang w:eastAsia="fr-FR"/>
        </w:rPr>
      </w:pPr>
      <w:hyperlink w:anchor="_Toc396794106" w:history="1">
        <w:r w:rsidR="0023742C" w:rsidRPr="00AE3A22">
          <w:rPr>
            <w:rStyle w:val="Lienhypertexte"/>
            <w:noProof/>
          </w:rPr>
          <w:t>5.2.</w:t>
        </w:r>
        <w:r w:rsidR="0023742C">
          <w:rPr>
            <w:rFonts w:asciiTheme="minorHAnsi" w:eastAsiaTheme="minorEastAsia" w:hAnsiTheme="minorHAnsi" w:cstheme="minorBidi"/>
            <w:smallCaps w:val="0"/>
            <w:noProof/>
            <w:sz w:val="22"/>
            <w:szCs w:val="22"/>
            <w:lang w:eastAsia="fr-FR"/>
          </w:rPr>
          <w:tab/>
        </w:r>
        <w:r w:rsidR="0023742C" w:rsidRPr="00AE3A22">
          <w:rPr>
            <w:rStyle w:val="Lienhypertexte"/>
            <w:noProof/>
          </w:rPr>
          <w:t>Analyse physique</w:t>
        </w:r>
        <w:r w:rsidR="0023742C">
          <w:rPr>
            <w:noProof/>
            <w:webHidden/>
          </w:rPr>
          <w:tab/>
        </w:r>
        <w:r w:rsidR="0023742C">
          <w:rPr>
            <w:noProof/>
            <w:webHidden/>
          </w:rPr>
          <w:fldChar w:fldCharType="begin"/>
        </w:r>
        <w:r w:rsidR="0023742C">
          <w:rPr>
            <w:noProof/>
            <w:webHidden/>
          </w:rPr>
          <w:instrText xml:space="preserve"> PAGEREF _Toc396794106 \h </w:instrText>
        </w:r>
        <w:r w:rsidR="0023742C">
          <w:rPr>
            <w:noProof/>
            <w:webHidden/>
          </w:rPr>
        </w:r>
        <w:r w:rsidR="0023742C">
          <w:rPr>
            <w:noProof/>
            <w:webHidden/>
          </w:rPr>
          <w:fldChar w:fldCharType="separate"/>
        </w:r>
        <w:r w:rsidR="0023742C">
          <w:rPr>
            <w:noProof/>
            <w:webHidden/>
          </w:rPr>
          <w:t>25</w:t>
        </w:r>
        <w:r w:rsidR="0023742C">
          <w:rPr>
            <w:noProof/>
            <w:webHidden/>
          </w:rPr>
          <w:fldChar w:fldCharType="end"/>
        </w:r>
      </w:hyperlink>
    </w:p>
    <w:p w:rsidR="0023742C" w:rsidRDefault="00600BE7">
      <w:pPr>
        <w:pStyle w:val="TM2"/>
        <w:tabs>
          <w:tab w:val="left" w:pos="880"/>
          <w:tab w:val="right" w:leader="dot" w:pos="9062"/>
        </w:tabs>
        <w:rPr>
          <w:rFonts w:asciiTheme="minorHAnsi" w:eastAsiaTheme="minorEastAsia" w:hAnsiTheme="minorHAnsi" w:cstheme="minorBidi"/>
          <w:smallCaps w:val="0"/>
          <w:noProof/>
          <w:sz w:val="22"/>
          <w:szCs w:val="22"/>
          <w:lang w:eastAsia="fr-FR"/>
        </w:rPr>
      </w:pPr>
      <w:hyperlink w:anchor="_Toc396794107" w:history="1">
        <w:r w:rsidR="0023742C" w:rsidRPr="00AE3A22">
          <w:rPr>
            <w:rStyle w:val="Lienhypertexte"/>
            <w:noProof/>
          </w:rPr>
          <w:t>5.3.</w:t>
        </w:r>
        <w:r w:rsidR="0023742C">
          <w:rPr>
            <w:rFonts w:asciiTheme="minorHAnsi" w:eastAsiaTheme="minorEastAsia" w:hAnsiTheme="minorHAnsi" w:cstheme="minorBidi"/>
            <w:smallCaps w:val="0"/>
            <w:noProof/>
            <w:sz w:val="22"/>
            <w:szCs w:val="22"/>
            <w:lang w:eastAsia="fr-FR"/>
          </w:rPr>
          <w:tab/>
        </w:r>
        <w:r w:rsidR="0023742C" w:rsidRPr="00AE3A22">
          <w:rPr>
            <w:rStyle w:val="Lienhypertexte"/>
            <w:noProof/>
          </w:rPr>
          <w:t>Conclusion de l’exploitation</w:t>
        </w:r>
        <w:r w:rsidR="0023742C">
          <w:rPr>
            <w:noProof/>
            <w:webHidden/>
          </w:rPr>
          <w:tab/>
        </w:r>
        <w:r w:rsidR="0023742C">
          <w:rPr>
            <w:noProof/>
            <w:webHidden/>
          </w:rPr>
          <w:fldChar w:fldCharType="begin"/>
        </w:r>
        <w:r w:rsidR="0023742C">
          <w:rPr>
            <w:noProof/>
            <w:webHidden/>
          </w:rPr>
          <w:instrText xml:space="preserve"> PAGEREF _Toc396794107 \h </w:instrText>
        </w:r>
        <w:r w:rsidR="0023742C">
          <w:rPr>
            <w:noProof/>
            <w:webHidden/>
          </w:rPr>
        </w:r>
        <w:r w:rsidR="0023742C">
          <w:rPr>
            <w:noProof/>
            <w:webHidden/>
          </w:rPr>
          <w:fldChar w:fldCharType="separate"/>
        </w:r>
        <w:r w:rsidR="0023742C">
          <w:rPr>
            <w:noProof/>
            <w:webHidden/>
          </w:rPr>
          <w:t>25</w:t>
        </w:r>
        <w:r w:rsidR="0023742C">
          <w:rPr>
            <w:noProof/>
            <w:webHidden/>
          </w:rPr>
          <w:fldChar w:fldCharType="end"/>
        </w:r>
      </w:hyperlink>
    </w:p>
    <w:p w:rsidR="0023742C" w:rsidRDefault="00600BE7">
      <w:pPr>
        <w:pStyle w:val="TM1"/>
        <w:tabs>
          <w:tab w:val="left" w:pos="440"/>
          <w:tab w:val="right" w:leader="dot" w:pos="9062"/>
        </w:tabs>
        <w:rPr>
          <w:rFonts w:asciiTheme="minorHAnsi" w:eastAsiaTheme="minorEastAsia" w:hAnsiTheme="minorHAnsi" w:cstheme="minorBidi"/>
          <w:b w:val="0"/>
          <w:bCs w:val="0"/>
          <w:caps w:val="0"/>
          <w:noProof/>
          <w:sz w:val="22"/>
          <w:szCs w:val="22"/>
          <w:lang w:eastAsia="fr-FR"/>
        </w:rPr>
      </w:pPr>
      <w:hyperlink w:anchor="_Toc396794108" w:history="1">
        <w:r w:rsidR="0023742C" w:rsidRPr="00AE3A22">
          <w:rPr>
            <w:rStyle w:val="Lienhypertexte"/>
            <w:noProof/>
          </w:rPr>
          <w:t>6.</w:t>
        </w:r>
        <w:r w:rsidR="0023742C">
          <w:rPr>
            <w:rFonts w:asciiTheme="minorHAnsi" w:eastAsiaTheme="minorEastAsia" w:hAnsiTheme="minorHAnsi" w:cstheme="minorBidi"/>
            <w:b w:val="0"/>
            <w:bCs w:val="0"/>
            <w:caps w:val="0"/>
            <w:noProof/>
            <w:sz w:val="22"/>
            <w:szCs w:val="22"/>
            <w:lang w:eastAsia="fr-FR"/>
          </w:rPr>
          <w:tab/>
        </w:r>
        <w:r w:rsidR="0023742C" w:rsidRPr="00AE3A22">
          <w:rPr>
            <w:rStyle w:val="Lienhypertexte"/>
            <w:noProof/>
          </w:rPr>
          <w:t>CONCLUSION GENERALE</w:t>
        </w:r>
        <w:r w:rsidR="0023742C">
          <w:rPr>
            <w:noProof/>
            <w:webHidden/>
          </w:rPr>
          <w:tab/>
        </w:r>
        <w:r w:rsidR="0023742C">
          <w:rPr>
            <w:noProof/>
            <w:webHidden/>
          </w:rPr>
          <w:fldChar w:fldCharType="begin"/>
        </w:r>
        <w:r w:rsidR="0023742C">
          <w:rPr>
            <w:noProof/>
            <w:webHidden/>
          </w:rPr>
          <w:instrText xml:space="preserve"> PAGEREF _Toc396794108 \h </w:instrText>
        </w:r>
        <w:r w:rsidR="0023742C">
          <w:rPr>
            <w:noProof/>
            <w:webHidden/>
          </w:rPr>
        </w:r>
        <w:r w:rsidR="0023742C">
          <w:rPr>
            <w:noProof/>
            <w:webHidden/>
          </w:rPr>
          <w:fldChar w:fldCharType="separate"/>
        </w:r>
        <w:r w:rsidR="0023742C">
          <w:rPr>
            <w:noProof/>
            <w:webHidden/>
          </w:rPr>
          <w:t>25</w:t>
        </w:r>
        <w:r w:rsidR="0023742C">
          <w:rPr>
            <w:noProof/>
            <w:webHidden/>
          </w:rPr>
          <w:fldChar w:fldCharType="end"/>
        </w:r>
      </w:hyperlink>
    </w:p>
    <w:p w:rsidR="0023742C" w:rsidRDefault="00600BE7">
      <w:pPr>
        <w:pStyle w:val="TM2"/>
        <w:tabs>
          <w:tab w:val="left" w:pos="880"/>
          <w:tab w:val="right" w:leader="dot" w:pos="9062"/>
        </w:tabs>
        <w:rPr>
          <w:rFonts w:asciiTheme="minorHAnsi" w:eastAsiaTheme="minorEastAsia" w:hAnsiTheme="minorHAnsi" w:cstheme="minorBidi"/>
          <w:smallCaps w:val="0"/>
          <w:noProof/>
          <w:sz w:val="22"/>
          <w:szCs w:val="22"/>
          <w:lang w:eastAsia="fr-FR"/>
        </w:rPr>
      </w:pPr>
      <w:hyperlink w:anchor="_Toc396794109" w:history="1">
        <w:r w:rsidR="0023742C" w:rsidRPr="00AE3A22">
          <w:rPr>
            <w:rStyle w:val="Lienhypertexte"/>
            <w:noProof/>
          </w:rPr>
          <w:t>6.1.</w:t>
        </w:r>
        <w:r w:rsidR="0023742C">
          <w:rPr>
            <w:rFonts w:asciiTheme="minorHAnsi" w:eastAsiaTheme="minorEastAsia" w:hAnsiTheme="minorHAnsi" w:cstheme="minorBidi"/>
            <w:smallCaps w:val="0"/>
            <w:noProof/>
            <w:sz w:val="22"/>
            <w:szCs w:val="22"/>
            <w:lang w:eastAsia="fr-FR"/>
          </w:rPr>
          <w:tab/>
        </w:r>
        <w:r w:rsidR="0023742C" w:rsidRPr="00AE3A22">
          <w:rPr>
            <w:rStyle w:val="Lienhypertexte"/>
            <w:noProof/>
          </w:rPr>
          <w:t>Perspective de l’étude</w:t>
        </w:r>
        <w:r w:rsidR="0023742C">
          <w:rPr>
            <w:noProof/>
            <w:webHidden/>
          </w:rPr>
          <w:tab/>
        </w:r>
        <w:r w:rsidR="0023742C">
          <w:rPr>
            <w:noProof/>
            <w:webHidden/>
          </w:rPr>
          <w:fldChar w:fldCharType="begin"/>
        </w:r>
        <w:r w:rsidR="0023742C">
          <w:rPr>
            <w:noProof/>
            <w:webHidden/>
          </w:rPr>
          <w:instrText xml:space="preserve"> PAGEREF _Toc396794109 \h </w:instrText>
        </w:r>
        <w:r w:rsidR="0023742C">
          <w:rPr>
            <w:noProof/>
            <w:webHidden/>
          </w:rPr>
        </w:r>
        <w:r w:rsidR="0023742C">
          <w:rPr>
            <w:noProof/>
            <w:webHidden/>
          </w:rPr>
          <w:fldChar w:fldCharType="separate"/>
        </w:r>
        <w:r w:rsidR="0023742C">
          <w:rPr>
            <w:noProof/>
            <w:webHidden/>
          </w:rPr>
          <w:t>25</w:t>
        </w:r>
        <w:r w:rsidR="0023742C">
          <w:rPr>
            <w:noProof/>
            <w:webHidden/>
          </w:rPr>
          <w:fldChar w:fldCharType="end"/>
        </w:r>
      </w:hyperlink>
    </w:p>
    <w:p w:rsidR="0023742C" w:rsidRDefault="00600BE7">
      <w:pPr>
        <w:pStyle w:val="TM2"/>
        <w:tabs>
          <w:tab w:val="left" w:pos="880"/>
          <w:tab w:val="right" w:leader="dot" w:pos="9062"/>
        </w:tabs>
        <w:rPr>
          <w:rFonts w:asciiTheme="minorHAnsi" w:eastAsiaTheme="minorEastAsia" w:hAnsiTheme="minorHAnsi" w:cstheme="minorBidi"/>
          <w:smallCaps w:val="0"/>
          <w:noProof/>
          <w:sz w:val="22"/>
          <w:szCs w:val="22"/>
          <w:lang w:eastAsia="fr-FR"/>
        </w:rPr>
      </w:pPr>
      <w:hyperlink w:anchor="_Toc396794110" w:history="1">
        <w:r w:rsidR="0023742C" w:rsidRPr="00AE3A22">
          <w:rPr>
            <w:rStyle w:val="Lienhypertexte"/>
            <w:noProof/>
          </w:rPr>
          <w:t>6.2.</w:t>
        </w:r>
        <w:r w:rsidR="0023742C">
          <w:rPr>
            <w:rFonts w:asciiTheme="minorHAnsi" w:eastAsiaTheme="minorEastAsia" w:hAnsiTheme="minorHAnsi" w:cstheme="minorBidi"/>
            <w:smallCaps w:val="0"/>
            <w:noProof/>
            <w:sz w:val="22"/>
            <w:szCs w:val="22"/>
            <w:lang w:eastAsia="fr-FR"/>
          </w:rPr>
          <w:tab/>
        </w:r>
        <w:r w:rsidR="0023742C" w:rsidRPr="00AE3A22">
          <w:rPr>
            <w:rStyle w:val="Lienhypertexte"/>
            <w:noProof/>
          </w:rPr>
          <w:t>Bilan</w:t>
        </w:r>
        <w:r w:rsidR="0023742C">
          <w:rPr>
            <w:noProof/>
            <w:webHidden/>
          </w:rPr>
          <w:tab/>
        </w:r>
        <w:r w:rsidR="0023742C">
          <w:rPr>
            <w:noProof/>
            <w:webHidden/>
          </w:rPr>
          <w:fldChar w:fldCharType="begin"/>
        </w:r>
        <w:r w:rsidR="0023742C">
          <w:rPr>
            <w:noProof/>
            <w:webHidden/>
          </w:rPr>
          <w:instrText xml:space="preserve"> PAGEREF _Toc396794110 \h </w:instrText>
        </w:r>
        <w:r w:rsidR="0023742C">
          <w:rPr>
            <w:noProof/>
            <w:webHidden/>
          </w:rPr>
        </w:r>
        <w:r w:rsidR="0023742C">
          <w:rPr>
            <w:noProof/>
            <w:webHidden/>
          </w:rPr>
          <w:fldChar w:fldCharType="separate"/>
        </w:r>
        <w:r w:rsidR="0023742C">
          <w:rPr>
            <w:noProof/>
            <w:webHidden/>
          </w:rPr>
          <w:t>25</w:t>
        </w:r>
        <w:r w:rsidR="0023742C">
          <w:rPr>
            <w:noProof/>
            <w:webHidden/>
          </w:rPr>
          <w:fldChar w:fldCharType="end"/>
        </w:r>
      </w:hyperlink>
    </w:p>
    <w:p w:rsidR="006519D8" w:rsidRPr="009811B4" w:rsidRDefault="00B01E9D" w:rsidP="00AD42B2">
      <w:pPr>
        <w:rPr>
          <w:rFonts w:cs="Arial"/>
        </w:rPr>
      </w:pPr>
      <w:r w:rsidRPr="00AC79F4">
        <w:rPr>
          <w:rStyle w:val="Lienhypertexte"/>
        </w:rPr>
        <w:fldChar w:fldCharType="end"/>
      </w:r>
    </w:p>
    <w:p w:rsidR="009F5691" w:rsidRPr="009811B4" w:rsidRDefault="00A61459" w:rsidP="00AC79F4">
      <w:pPr>
        <w:pStyle w:val="Titre"/>
      </w:pPr>
      <w:r w:rsidRPr="009811B4">
        <w:br w:type="page"/>
      </w:r>
      <w:r w:rsidR="009F5691" w:rsidRPr="009811B4">
        <w:lastRenderedPageBreak/>
        <w:t>Liste des tableaux</w:t>
      </w:r>
    </w:p>
    <w:p w:rsidR="0023742C" w:rsidRDefault="009F5691">
      <w:pPr>
        <w:pStyle w:val="Tabledesillustrations"/>
        <w:tabs>
          <w:tab w:val="right" w:leader="dot" w:pos="9062"/>
        </w:tabs>
        <w:rPr>
          <w:rFonts w:asciiTheme="minorHAnsi" w:eastAsiaTheme="minorEastAsia" w:hAnsiTheme="minorHAnsi" w:cstheme="minorBidi"/>
          <w:smallCaps w:val="0"/>
          <w:noProof/>
          <w:sz w:val="22"/>
          <w:szCs w:val="22"/>
          <w:lang w:eastAsia="fr-FR"/>
        </w:rPr>
      </w:pPr>
      <w:r w:rsidRPr="00AC79F4">
        <w:rPr>
          <w:rStyle w:val="Lienhypertexte"/>
        </w:rPr>
        <w:fldChar w:fldCharType="begin"/>
      </w:r>
      <w:r w:rsidRPr="00AC79F4">
        <w:rPr>
          <w:rStyle w:val="Lienhypertexte"/>
        </w:rPr>
        <w:instrText xml:space="preserve"> TOC \h \z \c "Tableau" </w:instrText>
      </w:r>
      <w:r w:rsidRPr="00AC79F4">
        <w:rPr>
          <w:rStyle w:val="Lienhypertexte"/>
        </w:rPr>
        <w:fldChar w:fldCharType="separate"/>
      </w:r>
      <w:hyperlink w:anchor="_Toc396794111" w:history="1">
        <w:r w:rsidR="0023742C" w:rsidRPr="003431B7">
          <w:rPr>
            <w:rStyle w:val="Lienhypertexte"/>
            <w:noProof/>
          </w:rPr>
          <w:t xml:space="preserve">Tableau 1 : Listes de vecteurs potentiellement exploitables (voir références </w:t>
        </w:r>
        <w:r w:rsidR="0023742C" w:rsidRPr="003431B7">
          <w:rPr>
            <w:rStyle w:val="Lienhypertexte"/>
            <w:noProof/>
            <w:highlight w:val="red"/>
          </w:rPr>
          <w:t>[X] [X] [X]</w:t>
        </w:r>
        <w:r w:rsidR="0023742C" w:rsidRPr="003431B7">
          <w:rPr>
            <w:rStyle w:val="Lienhypertexte"/>
            <w:noProof/>
          </w:rPr>
          <w:t xml:space="preserve"> )</w:t>
        </w:r>
        <w:r w:rsidR="0023742C">
          <w:rPr>
            <w:noProof/>
            <w:webHidden/>
          </w:rPr>
          <w:tab/>
        </w:r>
        <w:r w:rsidR="0023742C">
          <w:rPr>
            <w:noProof/>
            <w:webHidden/>
          </w:rPr>
          <w:fldChar w:fldCharType="begin"/>
        </w:r>
        <w:r w:rsidR="0023742C">
          <w:rPr>
            <w:noProof/>
            <w:webHidden/>
          </w:rPr>
          <w:instrText xml:space="preserve"> PAGEREF _Toc396794111 \h </w:instrText>
        </w:r>
        <w:r w:rsidR="0023742C">
          <w:rPr>
            <w:noProof/>
            <w:webHidden/>
          </w:rPr>
        </w:r>
        <w:r w:rsidR="0023742C">
          <w:rPr>
            <w:noProof/>
            <w:webHidden/>
          </w:rPr>
          <w:fldChar w:fldCharType="separate"/>
        </w:r>
        <w:r w:rsidR="0023742C">
          <w:rPr>
            <w:noProof/>
            <w:webHidden/>
          </w:rPr>
          <w:t>10</w:t>
        </w:r>
        <w:r w:rsidR="0023742C">
          <w:rPr>
            <w:noProof/>
            <w:webHidden/>
          </w:rPr>
          <w:fldChar w:fldCharType="end"/>
        </w:r>
      </w:hyperlink>
    </w:p>
    <w:p w:rsidR="0023742C" w:rsidRDefault="00600BE7">
      <w:pPr>
        <w:pStyle w:val="Tabledesillustrations"/>
        <w:tabs>
          <w:tab w:val="right" w:leader="dot" w:pos="9062"/>
        </w:tabs>
        <w:rPr>
          <w:rFonts w:asciiTheme="minorHAnsi" w:eastAsiaTheme="minorEastAsia" w:hAnsiTheme="minorHAnsi" w:cstheme="minorBidi"/>
          <w:smallCaps w:val="0"/>
          <w:noProof/>
          <w:sz w:val="22"/>
          <w:szCs w:val="22"/>
          <w:lang w:eastAsia="fr-FR"/>
        </w:rPr>
      </w:pPr>
      <w:hyperlink w:anchor="_Toc396794112" w:history="1">
        <w:r w:rsidR="0023742C" w:rsidRPr="003431B7">
          <w:rPr>
            <w:rStyle w:val="Lienhypertexte"/>
            <w:noProof/>
          </w:rPr>
          <w:t>Tableau 2 : Période de demi-vie des noyaux lourds – voir selon Nudat 2.6</w:t>
        </w:r>
        <w:r w:rsidR="0023742C">
          <w:rPr>
            <w:noProof/>
            <w:webHidden/>
          </w:rPr>
          <w:tab/>
        </w:r>
        <w:r w:rsidR="0023742C">
          <w:rPr>
            <w:noProof/>
            <w:webHidden/>
          </w:rPr>
          <w:fldChar w:fldCharType="begin"/>
        </w:r>
        <w:r w:rsidR="0023742C">
          <w:rPr>
            <w:noProof/>
            <w:webHidden/>
          </w:rPr>
          <w:instrText xml:space="preserve"> PAGEREF _Toc396794112 \h </w:instrText>
        </w:r>
        <w:r w:rsidR="0023742C">
          <w:rPr>
            <w:noProof/>
            <w:webHidden/>
          </w:rPr>
        </w:r>
        <w:r w:rsidR="0023742C">
          <w:rPr>
            <w:noProof/>
            <w:webHidden/>
          </w:rPr>
          <w:fldChar w:fldCharType="separate"/>
        </w:r>
        <w:r w:rsidR="0023742C">
          <w:rPr>
            <w:noProof/>
            <w:webHidden/>
          </w:rPr>
          <w:t>14</w:t>
        </w:r>
        <w:r w:rsidR="0023742C">
          <w:rPr>
            <w:noProof/>
            <w:webHidden/>
          </w:rPr>
          <w:fldChar w:fldCharType="end"/>
        </w:r>
      </w:hyperlink>
    </w:p>
    <w:p w:rsidR="0023742C" w:rsidRDefault="00600BE7">
      <w:pPr>
        <w:pStyle w:val="Tabledesillustrations"/>
        <w:tabs>
          <w:tab w:val="right" w:leader="dot" w:pos="9062"/>
        </w:tabs>
        <w:rPr>
          <w:rFonts w:asciiTheme="minorHAnsi" w:eastAsiaTheme="minorEastAsia" w:hAnsiTheme="minorHAnsi" w:cstheme="minorBidi"/>
          <w:smallCaps w:val="0"/>
          <w:noProof/>
          <w:sz w:val="22"/>
          <w:szCs w:val="22"/>
          <w:lang w:eastAsia="fr-FR"/>
        </w:rPr>
      </w:pPr>
      <w:hyperlink w:anchor="_Toc396794113" w:history="1">
        <w:r w:rsidR="0023742C" w:rsidRPr="003431B7">
          <w:rPr>
            <w:rStyle w:val="Lienhypertexte"/>
            <w:noProof/>
          </w:rPr>
          <w:t>Tableau 2 : Expression de la matrice d’évolution</w:t>
        </w:r>
        <w:r w:rsidR="0023742C">
          <w:rPr>
            <w:noProof/>
            <w:webHidden/>
          </w:rPr>
          <w:tab/>
        </w:r>
        <w:r w:rsidR="0023742C">
          <w:rPr>
            <w:noProof/>
            <w:webHidden/>
          </w:rPr>
          <w:fldChar w:fldCharType="begin"/>
        </w:r>
        <w:r w:rsidR="0023742C">
          <w:rPr>
            <w:noProof/>
            <w:webHidden/>
          </w:rPr>
          <w:instrText xml:space="preserve"> PAGEREF _Toc396794113 \h </w:instrText>
        </w:r>
        <w:r w:rsidR="0023742C">
          <w:rPr>
            <w:noProof/>
            <w:webHidden/>
          </w:rPr>
        </w:r>
        <w:r w:rsidR="0023742C">
          <w:rPr>
            <w:noProof/>
            <w:webHidden/>
          </w:rPr>
          <w:fldChar w:fldCharType="separate"/>
        </w:r>
        <w:r w:rsidR="0023742C">
          <w:rPr>
            <w:noProof/>
            <w:webHidden/>
          </w:rPr>
          <w:t>18</w:t>
        </w:r>
        <w:r w:rsidR="0023742C">
          <w:rPr>
            <w:noProof/>
            <w:webHidden/>
          </w:rPr>
          <w:fldChar w:fldCharType="end"/>
        </w:r>
      </w:hyperlink>
    </w:p>
    <w:p w:rsidR="0023742C" w:rsidRDefault="00600BE7">
      <w:pPr>
        <w:pStyle w:val="Tabledesillustrations"/>
        <w:tabs>
          <w:tab w:val="right" w:leader="dot" w:pos="9062"/>
        </w:tabs>
        <w:rPr>
          <w:rFonts w:asciiTheme="minorHAnsi" w:eastAsiaTheme="minorEastAsia" w:hAnsiTheme="minorHAnsi" w:cstheme="minorBidi"/>
          <w:smallCaps w:val="0"/>
          <w:noProof/>
          <w:sz w:val="22"/>
          <w:szCs w:val="22"/>
          <w:lang w:eastAsia="fr-FR"/>
        </w:rPr>
      </w:pPr>
      <w:hyperlink w:anchor="_Toc396794114" w:history="1">
        <w:r w:rsidR="0023742C" w:rsidRPr="003431B7">
          <w:rPr>
            <w:rStyle w:val="Lienhypertexte"/>
            <w:noProof/>
          </w:rPr>
          <w:t>Tableau 4 : Composition du vecteur Pu</w:t>
        </w:r>
        <w:r w:rsidR="0023742C">
          <w:rPr>
            <w:noProof/>
            <w:webHidden/>
          </w:rPr>
          <w:tab/>
        </w:r>
        <w:r w:rsidR="0023742C">
          <w:rPr>
            <w:noProof/>
            <w:webHidden/>
          </w:rPr>
          <w:fldChar w:fldCharType="begin"/>
        </w:r>
        <w:r w:rsidR="0023742C">
          <w:rPr>
            <w:noProof/>
            <w:webHidden/>
          </w:rPr>
          <w:instrText xml:space="preserve"> PAGEREF _Toc396794114 \h </w:instrText>
        </w:r>
        <w:r w:rsidR="0023742C">
          <w:rPr>
            <w:noProof/>
            <w:webHidden/>
          </w:rPr>
        </w:r>
        <w:r w:rsidR="0023742C">
          <w:rPr>
            <w:noProof/>
            <w:webHidden/>
          </w:rPr>
          <w:fldChar w:fldCharType="separate"/>
        </w:r>
        <w:r w:rsidR="0023742C">
          <w:rPr>
            <w:noProof/>
            <w:webHidden/>
          </w:rPr>
          <w:t>22</w:t>
        </w:r>
        <w:r w:rsidR="0023742C">
          <w:rPr>
            <w:noProof/>
            <w:webHidden/>
          </w:rPr>
          <w:fldChar w:fldCharType="end"/>
        </w:r>
      </w:hyperlink>
    </w:p>
    <w:p w:rsidR="009F5691" w:rsidRPr="009811B4" w:rsidRDefault="009F5691" w:rsidP="0088028C">
      <w:pPr>
        <w:rPr>
          <w:rFonts w:cs="Arial"/>
        </w:rPr>
      </w:pPr>
      <w:r w:rsidRPr="00AC79F4">
        <w:rPr>
          <w:rStyle w:val="Lienhypertexte"/>
        </w:rPr>
        <w:fldChar w:fldCharType="end"/>
      </w:r>
    </w:p>
    <w:p w:rsidR="009F5691" w:rsidRPr="009811B4" w:rsidRDefault="009F5691" w:rsidP="00DC1363">
      <w:pPr>
        <w:rPr>
          <w:rFonts w:cs="Arial"/>
        </w:rPr>
      </w:pPr>
    </w:p>
    <w:p w:rsidR="00A83454" w:rsidRPr="009811B4" w:rsidRDefault="004478D8" w:rsidP="00A83454">
      <w:pPr>
        <w:pStyle w:val="Titre"/>
      </w:pPr>
      <w:r w:rsidRPr="009811B4">
        <w:t xml:space="preserve"> </w:t>
      </w:r>
      <w:r w:rsidR="00A83454">
        <w:t>Liste des FIGURES</w:t>
      </w:r>
    </w:p>
    <w:p w:rsidR="0023742C" w:rsidRDefault="00A83454">
      <w:pPr>
        <w:pStyle w:val="Tabledesillustrations"/>
        <w:tabs>
          <w:tab w:val="right" w:leader="dot" w:pos="9062"/>
        </w:tabs>
        <w:rPr>
          <w:rFonts w:asciiTheme="minorHAnsi" w:eastAsiaTheme="minorEastAsia" w:hAnsiTheme="minorHAnsi" w:cstheme="minorBidi"/>
          <w:smallCaps w:val="0"/>
          <w:noProof/>
          <w:sz w:val="22"/>
          <w:szCs w:val="22"/>
          <w:lang w:eastAsia="fr-FR"/>
        </w:rPr>
      </w:pPr>
      <w:r>
        <w:fldChar w:fldCharType="begin"/>
      </w:r>
      <w:r>
        <w:instrText xml:space="preserve"> TOC \h \z \c "Figure" </w:instrText>
      </w:r>
      <w:r>
        <w:fldChar w:fldCharType="separate"/>
      </w:r>
      <w:hyperlink w:anchor="_Toc396794115" w:history="1">
        <w:r w:rsidR="0023742C" w:rsidRPr="00210EAB">
          <w:rPr>
            <w:rStyle w:val="Lienhypertexte"/>
            <w:noProof/>
          </w:rPr>
          <w:t>Figure 1 : Organigramme d’ALTRAN</w:t>
        </w:r>
        <w:r w:rsidR="0023742C">
          <w:rPr>
            <w:noProof/>
            <w:webHidden/>
          </w:rPr>
          <w:tab/>
        </w:r>
        <w:r w:rsidR="0023742C">
          <w:rPr>
            <w:noProof/>
            <w:webHidden/>
          </w:rPr>
          <w:fldChar w:fldCharType="begin"/>
        </w:r>
        <w:r w:rsidR="0023742C">
          <w:rPr>
            <w:noProof/>
            <w:webHidden/>
          </w:rPr>
          <w:instrText xml:space="preserve"> PAGEREF _Toc396794115 \h </w:instrText>
        </w:r>
        <w:r w:rsidR="0023742C">
          <w:rPr>
            <w:noProof/>
            <w:webHidden/>
          </w:rPr>
        </w:r>
        <w:r w:rsidR="0023742C">
          <w:rPr>
            <w:noProof/>
            <w:webHidden/>
          </w:rPr>
          <w:fldChar w:fldCharType="separate"/>
        </w:r>
        <w:r w:rsidR="0023742C">
          <w:rPr>
            <w:noProof/>
            <w:webHidden/>
          </w:rPr>
          <w:t>8</w:t>
        </w:r>
        <w:r w:rsidR="0023742C">
          <w:rPr>
            <w:noProof/>
            <w:webHidden/>
          </w:rPr>
          <w:fldChar w:fldCharType="end"/>
        </w:r>
      </w:hyperlink>
    </w:p>
    <w:p w:rsidR="0023742C" w:rsidRDefault="00600BE7">
      <w:pPr>
        <w:pStyle w:val="Tabledesillustrations"/>
        <w:tabs>
          <w:tab w:val="right" w:leader="dot" w:pos="9062"/>
        </w:tabs>
        <w:rPr>
          <w:rFonts w:asciiTheme="minorHAnsi" w:eastAsiaTheme="minorEastAsia" w:hAnsiTheme="minorHAnsi" w:cstheme="minorBidi"/>
          <w:smallCaps w:val="0"/>
          <w:noProof/>
          <w:sz w:val="22"/>
          <w:szCs w:val="22"/>
          <w:lang w:eastAsia="fr-FR"/>
        </w:rPr>
      </w:pPr>
      <w:hyperlink w:anchor="_Toc396794116" w:history="1">
        <w:r w:rsidR="0023742C" w:rsidRPr="00210EAB">
          <w:rPr>
            <w:rStyle w:val="Lienhypertexte"/>
            <w:noProof/>
          </w:rPr>
          <w:t>Figure 2 : Evolution complète des chaînes de désintégration des noyaux lourds</w:t>
        </w:r>
        <w:r w:rsidR="0023742C">
          <w:rPr>
            <w:noProof/>
            <w:webHidden/>
          </w:rPr>
          <w:tab/>
        </w:r>
        <w:r w:rsidR="0023742C">
          <w:rPr>
            <w:noProof/>
            <w:webHidden/>
          </w:rPr>
          <w:fldChar w:fldCharType="begin"/>
        </w:r>
        <w:r w:rsidR="0023742C">
          <w:rPr>
            <w:noProof/>
            <w:webHidden/>
          </w:rPr>
          <w:instrText xml:space="preserve"> PAGEREF _Toc396794116 \h </w:instrText>
        </w:r>
        <w:r w:rsidR="0023742C">
          <w:rPr>
            <w:noProof/>
            <w:webHidden/>
          </w:rPr>
        </w:r>
        <w:r w:rsidR="0023742C">
          <w:rPr>
            <w:noProof/>
            <w:webHidden/>
          </w:rPr>
          <w:fldChar w:fldCharType="separate"/>
        </w:r>
        <w:r w:rsidR="0023742C">
          <w:rPr>
            <w:noProof/>
            <w:webHidden/>
          </w:rPr>
          <w:t>11</w:t>
        </w:r>
        <w:r w:rsidR="0023742C">
          <w:rPr>
            <w:noProof/>
            <w:webHidden/>
          </w:rPr>
          <w:fldChar w:fldCharType="end"/>
        </w:r>
      </w:hyperlink>
    </w:p>
    <w:p w:rsidR="0023742C" w:rsidRDefault="00600BE7">
      <w:pPr>
        <w:pStyle w:val="Tabledesillustrations"/>
        <w:tabs>
          <w:tab w:val="right" w:leader="dot" w:pos="9062"/>
        </w:tabs>
        <w:rPr>
          <w:rFonts w:asciiTheme="minorHAnsi" w:eastAsiaTheme="minorEastAsia" w:hAnsiTheme="minorHAnsi" w:cstheme="minorBidi"/>
          <w:smallCaps w:val="0"/>
          <w:noProof/>
          <w:sz w:val="22"/>
          <w:szCs w:val="22"/>
          <w:lang w:eastAsia="fr-FR"/>
        </w:rPr>
      </w:pPr>
      <w:hyperlink w:anchor="_Toc396794117" w:history="1">
        <w:r w:rsidR="0023742C" w:rsidRPr="00210EAB">
          <w:rPr>
            <w:rStyle w:val="Lienhypertexte"/>
            <w:noProof/>
          </w:rPr>
          <w:t>Figure 3 : Evolution simplifiée des chaînes de désintégration des noyaux lourds</w:t>
        </w:r>
        <w:r w:rsidR="0023742C">
          <w:rPr>
            <w:noProof/>
            <w:webHidden/>
          </w:rPr>
          <w:tab/>
        </w:r>
        <w:r w:rsidR="0023742C">
          <w:rPr>
            <w:noProof/>
            <w:webHidden/>
          </w:rPr>
          <w:fldChar w:fldCharType="begin"/>
        </w:r>
        <w:r w:rsidR="0023742C">
          <w:rPr>
            <w:noProof/>
            <w:webHidden/>
          </w:rPr>
          <w:instrText xml:space="preserve"> PAGEREF _Toc396794117 \h </w:instrText>
        </w:r>
        <w:r w:rsidR="0023742C">
          <w:rPr>
            <w:noProof/>
            <w:webHidden/>
          </w:rPr>
        </w:r>
        <w:r w:rsidR="0023742C">
          <w:rPr>
            <w:noProof/>
            <w:webHidden/>
          </w:rPr>
          <w:fldChar w:fldCharType="separate"/>
        </w:r>
        <w:r w:rsidR="0023742C">
          <w:rPr>
            <w:noProof/>
            <w:webHidden/>
          </w:rPr>
          <w:t>12</w:t>
        </w:r>
        <w:r w:rsidR="0023742C">
          <w:rPr>
            <w:noProof/>
            <w:webHidden/>
          </w:rPr>
          <w:fldChar w:fldCharType="end"/>
        </w:r>
      </w:hyperlink>
    </w:p>
    <w:p w:rsidR="0023742C" w:rsidRDefault="00600BE7">
      <w:pPr>
        <w:pStyle w:val="Tabledesillustrations"/>
        <w:tabs>
          <w:tab w:val="right" w:leader="dot" w:pos="9062"/>
        </w:tabs>
        <w:rPr>
          <w:rFonts w:asciiTheme="minorHAnsi" w:eastAsiaTheme="minorEastAsia" w:hAnsiTheme="minorHAnsi" w:cstheme="minorBidi"/>
          <w:smallCaps w:val="0"/>
          <w:noProof/>
          <w:sz w:val="22"/>
          <w:szCs w:val="22"/>
          <w:lang w:eastAsia="fr-FR"/>
        </w:rPr>
      </w:pPr>
      <w:hyperlink w:anchor="_Toc396794118" w:history="1">
        <w:r w:rsidR="0023742C" w:rsidRPr="00210EAB">
          <w:rPr>
            <w:rStyle w:val="Lienhypertexte"/>
            <w:noProof/>
          </w:rPr>
          <w:t>Figure 4 : Illustration d’une cellule combustible SuperPhénix</w:t>
        </w:r>
        <w:r w:rsidR="0023742C">
          <w:rPr>
            <w:noProof/>
            <w:webHidden/>
          </w:rPr>
          <w:tab/>
        </w:r>
        <w:r w:rsidR="0023742C">
          <w:rPr>
            <w:noProof/>
            <w:webHidden/>
          </w:rPr>
          <w:fldChar w:fldCharType="begin"/>
        </w:r>
        <w:r w:rsidR="0023742C">
          <w:rPr>
            <w:noProof/>
            <w:webHidden/>
          </w:rPr>
          <w:instrText xml:space="preserve"> PAGEREF _Toc396794118 \h </w:instrText>
        </w:r>
        <w:r w:rsidR="0023742C">
          <w:rPr>
            <w:noProof/>
            <w:webHidden/>
          </w:rPr>
        </w:r>
        <w:r w:rsidR="0023742C">
          <w:rPr>
            <w:noProof/>
            <w:webHidden/>
          </w:rPr>
          <w:fldChar w:fldCharType="separate"/>
        </w:r>
        <w:r w:rsidR="0023742C">
          <w:rPr>
            <w:noProof/>
            <w:webHidden/>
          </w:rPr>
          <w:t>22</w:t>
        </w:r>
        <w:r w:rsidR="0023742C">
          <w:rPr>
            <w:noProof/>
            <w:webHidden/>
          </w:rPr>
          <w:fldChar w:fldCharType="end"/>
        </w:r>
      </w:hyperlink>
    </w:p>
    <w:p w:rsidR="0023742C" w:rsidRDefault="00600BE7">
      <w:pPr>
        <w:pStyle w:val="Tabledesillustrations"/>
        <w:tabs>
          <w:tab w:val="right" w:leader="dot" w:pos="9062"/>
        </w:tabs>
        <w:rPr>
          <w:rFonts w:asciiTheme="minorHAnsi" w:eastAsiaTheme="minorEastAsia" w:hAnsiTheme="minorHAnsi" w:cstheme="minorBidi"/>
          <w:smallCaps w:val="0"/>
          <w:noProof/>
          <w:sz w:val="22"/>
          <w:szCs w:val="22"/>
          <w:lang w:eastAsia="fr-FR"/>
        </w:rPr>
      </w:pPr>
      <w:hyperlink w:anchor="_Toc396794119" w:history="1">
        <w:r w:rsidR="0023742C" w:rsidRPr="00210EAB">
          <w:rPr>
            <w:rStyle w:val="Lienhypertexte"/>
            <w:noProof/>
          </w:rPr>
          <w:t>Figure 5 : Evolution de la quantité d’U235 soumis à un flux neutronique</w:t>
        </w:r>
        <w:r w:rsidR="0023742C">
          <w:rPr>
            <w:noProof/>
            <w:webHidden/>
          </w:rPr>
          <w:tab/>
        </w:r>
        <w:r w:rsidR="0023742C">
          <w:rPr>
            <w:noProof/>
            <w:webHidden/>
          </w:rPr>
          <w:fldChar w:fldCharType="begin"/>
        </w:r>
        <w:r w:rsidR="0023742C">
          <w:rPr>
            <w:noProof/>
            <w:webHidden/>
          </w:rPr>
          <w:instrText xml:space="preserve"> PAGEREF _Toc396794119 \h </w:instrText>
        </w:r>
        <w:r w:rsidR="0023742C">
          <w:rPr>
            <w:noProof/>
            <w:webHidden/>
          </w:rPr>
        </w:r>
        <w:r w:rsidR="0023742C">
          <w:rPr>
            <w:noProof/>
            <w:webHidden/>
          </w:rPr>
          <w:fldChar w:fldCharType="separate"/>
        </w:r>
        <w:r w:rsidR="0023742C">
          <w:rPr>
            <w:noProof/>
            <w:webHidden/>
          </w:rPr>
          <w:t>25</w:t>
        </w:r>
        <w:r w:rsidR="0023742C">
          <w:rPr>
            <w:noProof/>
            <w:webHidden/>
          </w:rPr>
          <w:fldChar w:fldCharType="end"/>
        </w:r>
      </w:hyperlink>
    </w:p>
    <w:p w:rsidR="0023742C" w:rsidRDefault="00600BE7">
      <w:pPr>
        <w:pStyle w:val="Tabledesillustrations"/>
        <w:tabs>
          <w:tab w:val="right" w:leader="dot" w:pos="9062"/>
        </w:tabs>
        <w:rPr>
          <w:rFonts w:asciiTheme="minorHAnsi" w:eastAsiaTheme="minorEastAsia" w:hAnsiTheme="minorHAnsi" w:cstheme="minorBidi"/>
          <w:smallCaps w:val="0"/>
          <w:noProof/>
          <w:sz w:val="22"/>
          <w:szCs w:val="22"/>
          <w:lang w:eastAsia="fr-FR"/>
        </w:rPr>
      </w:pPr>
      <w:hyperlink w:anchor="_Toc396794120" w:history="1">
        <w:r w:rsidR="0023742C" w:rsidRPr="00210EAB">
          <w:rPr>
            <w:rStyle w:val="Lienhypertexte"/>
            <w:noProof/>
          </w:rPr>
          <w:t>Figure 6 : Evolution de la quantité d’U238 soumis à un flux neutronique</w:t>
        </w:r>
        <w:r w:rsidR="0023742C">
          <w:rPr>
            <w:noProof/>
            <w:webHidden/>
          </w:rPr>
          <w:tab/>
        </w:r>
        <w:r w:rsidR="0023742C">
          <w:rPr>
            <w:noProof/>
            <w:webHidden/>
          </w:rPr>
          <w:fldChar w:fldCharType="begin"/>
        </w:r>
        <w:r w:rsidR="0023742C">
          <w:rPr>
            <w:noProof/>
            <w:webHidden/>
          </w:rPr>
          <w:instrText xml:space="preserve"> PAGEREF _Toc396794120 \h </w:instrText>
        </w:r>
        <w:r w:rsidR="0023742C">
          <w:rPr>
            <w:noProof/>
            <w:webHidden/>
          </w:rPr>
        </w:r>
        <w:r w:rsidR="0023742C">
          <w:rPr>
            <w:noProof/>
            <w:webHidden/>
          </w:rPr>
          <w:fldChar w:fldCharType="separate"/>
        </w:r>
        <w:r w:rsidR="0023742C">
          <w:rPr>
            <w:noProof/>
            <w:webHidden/>
          </w:rPr>
          <w:t>26</w:t>
        </w:r>
        <w:r w:rsidR="0023742C">
          <w:rPr>
            <w:noProof/>
            <w:webHidden/>
          </w:rPr>
          <w:fldChar w:fldCharType="end"/>
        </w:r>
      </w:hyperlink>
    </w:p>
    <w:p w:rsidR="0023742C" w:rsidRDefault="00600BE7">
      <w:pPr>
        <w:pStyle w:val="Tabledesillustrations"/>
        <w:tabs>
          <w:tab w:val="right" w:leader="dot" w:pos="9062"/>
        </w:tabs>
        <w:rPr>
          <w:rFonts w:asciiTheme="minorHAnsi" w:eastAsiaTheme="minorEastAsia" w:hAnsiTheme="minorHAnsi" w:cstheme="minorBidi"/>
          <w:smallCaps w:val="0"/>
          <w:noProof/>
          <w:sz w:val="22"/>
          <w:szCs w:val="22"/>
          <w:lang w:eastAsia="fr-FR"/>
        </w:rPr>
      </w:pPr>
      <w:hyperlink w:anchor="_Toc396794121" w:history="1">
        <w:r w:rsidR="0023742C" w:rsidRPr="00210EAB">
          <w:rPr>
            <w:rStyle w:val="Lienhypertexte"/>
            <w:noProof/>
          </w:rPr>
          <w:t>Figure 7 : Evolution de la quantité de Pu239 soumis à un flux neutronique</w:t>
        </w:r>
        <w:r w:rsidR="0023742C">
          <w:rPr>
            <w:noProof/>
            <w:webHidden/>
          </w:rPr>
          <w:tab/>
        </w:r>
        <w:r w:rsidR="0023742C">
          <w:rPr>
            <w:noProof/>
            <w:webHidden/>
          </w:rPr>
          <w:fldChar w:fldCharType="begin"/>
        </w:r>
        <w:r w:rsidR="0023742C">
          <w:rPr>
            <w:noProof/>
            <w:webHidden/>
          </w:rPr>
          <w:instrText xml:space="preserve"> PAGEREF _Toc396794121 \h </w:instrText>
        </w:r>
        <w:r w:rsidR="0023742C">
          <w:rPr>
            <w:noProof/>
            <w:webHidden/>
          </w:rPr>
        </w:r>
        <w:r w:rsidR="0023742C">
          <w:rPr>
            <w:noProof/>
            <w:webHidden/>
          </w:rPr>
          <w:fldChar w:fldCharType="separate"/>
        </w:r>
        <w:r w:rsidR="0023742C">
          <w:rPr>
            <w:noProof/>
            <w:webHidden/>
          </w:rPr>
          <w:t>27</w:t>
        </w:r>
        <w:r w:rsidR="0023742C">
          <w:rPr>
            <w:noProof/>
            <w:webHidden/>
          </w:rPr>
          <w:fldChar w:fldCharType="end"/>
        </w:r>
      </w:hyperlink>
    </w:p>
    <w:p w:rsidR="0023742C" w:rsidRDefault="00600BE7">
      <w:pPr>
        <w:pStyle w:val="Tabledesillustrations"/>
        <w:tabs>
          <w:tab w:val="right" w:leader="dot" w:pos="9062"/>
        </w:tabs>
        <w:rPr>
          <w:rFonts w:asciiTheme="minorHAnsi" w:eastAsiaTheme="minorEastAsia" w:hAnsiTheme="minorHAnsi" w:cstheme="minorBidi"/>
          <w:smallCaps w:val="0"/>
          <w:noProof/>
          <w:sz w:val="22"/>
          <w:szCs w:val="22"/>
          <w:lang w:eastAsia="fr-FR"/>
        </w:rPr>
      </w:pPr>
      <w:hyperlink w:anchor="_Toc396794122" w:history="1">
        <w:r w:rsidR="0023742C" w:rsidRPr="00210EAB">
          <w:rPr>
            <w:rStyle w:val="Lienhypertexte"/>
            <w:noProof/>
          </w:rPr>
          <w:t>Figure 8 : Evolution de la quantité de Pu240 soumis à un flux neutronique</w:t>
        </w:r>
        <w:r w:rsidR="0023742C">
          <w:rPr>
            <w:noProof/>
            <w:webHidden/>
          </w:rPr>
          <w:tab/>
        </w:r>
        <w:r w:rsidR="0023742C">
          <w:rPr>
            <w:noProof/>
            <w:webHidden/>
          </w:rPr>
          <w:fldChar w:fldCharType="begin"/>
        </w:r>
        <w:r w:rsidR="0023742C">
          <w:rPr>
            <w:noProof/>
            <w:webHidden/>
          </w:rPr>
          <w:instrText xml:space="preserve"> PAGEREF _Toc396794122 \h </w:instrText>
        </w:r>
        <w:r w:rsidR="0023742C">
          <w:rPr>
            <w:noProof/>
            <w:webHidden/>
          </w:rPr>
        </w:r>
        <w:r w:rsidR="0023742C">
          <w:rPr>
            <w:noProof/>
            <w:webHidden/>
          </w:rPr>
          <w:fldChar w:fldCharType="separate"/>
        </w:r>
        <w:r w:rsidR="0023742C">
          <w:rPr>
            <w:noProof/>
            <w:webHidden/>
          </w:rPr>
          <w:t>28</w:t>
        </w:r>
        <w:r w:rsidR="0023742C">
          <w:rPr>
            <w:noProof/>
            <w:webHidden/>
          </w:rPr>
          <w:fldChar w:fldCharType="end"/>
        </w:r>
      </w:hyperlink>
    </w:p>
    <w:p w:rsidR="0023742C" w:rsidRDefault="00600BE7">
      <w:pPr>
        <w:pStyle w:val="Tabledesillustrations"/>
        <w:tabs>
          <w:tab w:val="right" w:leader="dot" w:pos="9062"/>
        </w:tabs>
        <w:rPr>
          <w:rFonts w:asciiTheme="minorHAnsi" w:eastAsiaTheme="minorEastAsia" w:hAnsiTheme="minorHAnsi" w:cstheme="minorBidi"/>
          <w:smallCaps w:val="0"/>
          <w:noProof/>
          <w:sz w:val="22"/>
          <w:szCs w:val="22"/>
          <w:lang w:eastAsia="fr-FR"/>
        </w:rPr>
      </w:pPr>
      <w:hyperlink w:anchor="_Toc396794123" w:history="1">
        <w:r w:rsidR="0023742C" w:rsidRPr="00210EAB">
          <w:rPr>
            <w:rStyle w:val="Lienhypertexte"/>
            <w:noProof/>
          </w:rPr>
          <w:t>Figure 9 : Evolution de la quantité de Pu241 soumis à un flux neutronique</w:t>
        </w:r>
        <w:r w:rsidR="0023742C">
          <w:rPr>
            <w:noProof/>
            <w:webHidden/>
          </w:rPr>
          <w:tab/>
        </w:r>
        <w:r w:rsidR="0023742C">
          <w:rPr>
            <w:noProof/>
            <w:webHidden/>
          </w:rPr>
          <w:fldChar w:fldCharType="begin"/>
        </w:r>
        <w:r w:rsidR="0023742C">
          <w:rPr>
            <w:noProof/>
            <w:webHidden/>
          </w:rPr>
          <w:instrText xml:space="preserve"> PAGEREF _Toc396794123 \h </w:instrText>
        </w:r>
        <w:r w:rsidR="0023742C">
          <w:rPr>
            <w:noProof/>
            <w:webHidden/>
          </w:rPr>
        </w:r>
        <w:r w:rsidR="0023742C">
          <w:rPr>
            <w:noProof/>
            <w:webHidden/>
          </w:rPr>
          <w:fldChar w:fldCharType="separate"/>
        </w:r>
        <w:r w:rsidR="0023742C">
          <w:rPr>
            <w:noProof/>
            <w:webHidden/>
          </w:rPr>
          <w:t>29</w:t>
        </w:r>
        <w:r w:rsidR="0023742C">
          <w:rPr>
            <w:noProof/>
            <w:webHidden/>
          </w:rPr>
          <w:fldChar w:fldCharType="end"/>
        </w:r>
      </w:hyperlink>
    </w:p>
    <w:p w:rsidR="0023742C" w:rsidRDefault="00600BE7">
      <w:pPr>
        <w:pStyle w:val="Tabledesillustrations"/>
        <w:tabs>
          <w:tab w:val="right" w:leader="dot" w:pos="9062"/>
        </w:tabs>
        <w:rPr>
          <w:rFonts w:asciiTheme="minorHAnsi" w:eastAsiaTheme="minorEastAsia" w:hAnsiTheme="minorHAnsi" w:cstheme="minorBidi"/>
          <w:smallCaps w:val="0"/>
          <w:noProof/>
          <w:sz w:val="22"/>
          <w:szCs w:val="22"/>
          <w:lang w:eastAsia="fr-FR"/>
        </w:rPr>
      </w:pPr>
      <w:hyperlink w:anchor="_Toc396794124" w:history="1">
        <w:r w:rsidR="0023742C" w:rsidRPr="00210EAB">
          <w:rPr>
            <w:rStyle w:val="Lienhypertexte"/>
            <w:noProof/>
          </w:rPr>
          <w:t>Figure 10 : Evolution de la quantité d’Am241 soumis à un flux neutronique</w:t>
        </w:r>
        <w:r w:rsidR="0023742C">
          <w:rPr>
            <w:noProof/>
            <w:webHidden/>
          </w:rPr>
          <w:tab/>
        </w:r>
        <w:r w:rsidR="0023742C">
          <w:rPr>
            <w:noProof/>
            <w:webHidden/>
          </w:rPr>
          <w:fldChar w:fldCharType="begin"/>
        </w:r>
        <w:r w:rsidR="0023742C">
          <w:rPr>
            <w:noProof/>
            <w:webHidden/>
          </w:rPr>
          <w:instrText xml:space="preserve"> PAGEREF _Toc396794124 \h </w:instrText>
        </w:r>
        <w:r w:rsidR="0023742C">
          <w:rPr>
            <w:noProof/>
            <w:webHidden/>
          </w:rPr>
        </w:r>
        <w:r w:rsidR="0023742C">
          <w:rPr>
            <w:noProof/>
            <w:webHidden/>
          </w:rPr>
          <w:fldChar w:fldCharType="separate"/>
        </w:r>
        <w:r w:rsidR="0023742C">
          <w:rPr>
            <w:noProof/>
            <w:webHidden/>
          </w:rPr>
          <w:t>30</w:t>
        </w:r>
        <w:r w:rsidR="0023742C">
          <w:rPr>
            <w:noProof/>
            <w:webHidden/>
          </w:rPr>
          <w:fldChar w:fldCharType="end"/>
        </w:r>
      </w:hyperlink>
    </w:p>
    <w:p w:rsidR="0023742C" w:rsidRDefault="00600BE7">
      <w:pPr>
        <w:pStyle w:val="Tabledesillustrations"/>
        <w:tabs>
          <w:tab w:val="right" w:leader="dot" w:pos="9062"/>
        </w:tabs>
        <w:rPr>
          <w:rFonts w:asciiTheme="minorHAnsi" w:eastAsiaTheme="minorEastAsia" w:hAnsiTheme="minorHAnsi" w:cstheme="minorBidi"/>
          <w:smallCaps w:val="0"/>
          <w:noProof/>
          <w:sz w:val="22"/>
          <w:szCs w:val="22"/>
          <w:lang w:eastAsia="fr-FR"/>
        </w:rPr>
      </w:pPr>
      <w:hyperlink w:anchor="_Toc396794125" w:history="1">
        <w:r w:rsidR="0023742C" w:rsidRPr="00210EAB">
          <w:rPr>
            <w:rStyle w:val="Lienhypertexte"/>
            <w:noProof/>
          </w:rPr>
          <w:t>Figure 11 : Evolution de la quantité de Pu242 soumis à un flux neutronique</w:t>
        </w:r>
        <w:r w:rsidR="0023742C">
          <w:rPr>
            <w:noProof/>
            <w:webHidden/>
          </w:rPr>
          <w:tab/>
        </w:r>
        <w:r w:rsidR="0023742C">
          <w:rPr>
            <w:noProof/>
            <w:webHidden/>
          </w:rPr>
          <w:fldChar w:fldCharType="begin"/>
        </w:r>
        <w:r w:rsidR="0023742C">
          <w:rPr>
            <w:noProof/>
            <w:webHidden/>
          </w:rPr>
          <w:instrText xml:space="preserve"> PAGEREF _Toc396794125 \h </w:instrText>
        </w:r>
        <w:r w:rsidR="0023742C">
          <w:rPr>
            <w:noProof/>
            <w:webHidden/>
          </w:rPr>
        </w:r>
        <w:r w:rsidR="0023742C">
          <w:rPr>
            <w:noProof/>
            <w:webHidden/>
          </w:rPr>
          <w:fldChar w:fldCharType="separate"/>
        </w:r>
        <w:r w:rsidR="0023742C">
          <w:rPr>
            <w:noProof/>
            <w:webHidden/>
          </w:rPr>
          <w:t>31</w:t>
        </w:r>
        <w:r w:rsidR="0023742C">
          <w:rPr>
            <w:noProof/>
            <w:webHidden/>
          </w:rPr>
          <w:fldChar w:fldCharType="end"/>
        </w:r>
      </w:hyperlink>
    </w:p>
    <w:p w:rsidR="0023742C" w:rsidRDefault="00600BE7">
      <w:pPr>
        <w:pStyle w:val="Tabledesillustrations"/>
        <w:tabs>
          <w:tab w:val="right" w:leader="dot" w:pos="9062"/>
        </w:tabs>
        <w:rPr>
          <w:rFonts w:asciiTheme="minorHAnsi" w:eastAsiaTheme="minorEastAsia" w:hAnsiTheme="minorHAnsi" w:cstheme="minorBidi"/>
          <w:smallCaps w:val="0"/>
          <w:noProof/>
          <w:sz w:val="22"/>
          <w:szCs w:val="22"/>
          <w:lang w:eastAsia="fr-FR"/>
        </w:rPr>
      </w:pPr>
      <w:hyperlink w:anchor="_Toc396794126" w:history="1">
        <w:r w:rsidR="0023742C" w:rsidRPr="00210EAB">
          <w:rPr>
            <w:rStyle w:val="Lienhypertexte"/>
            <w:noProof/>
          </w:rPr>
          <w:t>Figure 12 : Evolution de la quantité de Pu238 soumis à un flux neutronique</w:t>
        </w:r>
        <w:r w:rsidR="0023742C">
          <w:rPr>
            <w:noProof/>
            <w:webHidden/>
          </w:rPr>
          <w:tab/>
        </w:r>
        <w:r w:rsidR="0023742C">
          <w:rPr>
            <w:noProof/>
            <w:webHidden/>
          </w:rPr>
          <w:fldChar w:fldCharType="begin"/>
        </w:r>
        <w:r w:rsidR="0023742C">
          <w:rPr>
            <w:noProof/>
            <w:webHidden/>
          </w:rPr>
          <w:instrText xml:space="preserve"> PAGEREF _Toc396794126 \h </w:instrText>
        </w:r>
        <w:r w:rsidR="0023742C">
          <w:rPr>
            <w:noProof/>
            <w:webHidden/>
          </w:rPr>
        </w:r>
        <w:r w:rsidR="0023742C">
          <w:rPr>
            <w:noProof/>
            <w:webHidden/>
          </w:rPr>
          <w:fldChar w:fldCharType="separate"/>
        </w:r>
        <w:r w:rsidR="0023742C">
          <w:rPr>
            <w:noProof/>
            <w:webHidden/>
          </w:rPr>
          <w:t>32</w:t>
        </w:r>
        <w:r w:rsidR="0023742C">
          <w:rPr>
            <w:noProof/>
            <w:webHidden/>
          </w:rPr>
          <w:fldChar w:fldCharType="end"/>
        </w:r>
      </w:hyperlink>
    </w:p>
    <w:p w:rsidR="0023742C" w:rsidRDefault="00600BE7">
      <w:pPr>
        <w:pStyle w:val="Tabledesillustrations"/>
        <w:tabs>
          <w:tab w:val="right" w:leader="dot" w:pos="9062"/>
        </w:tabs>
        <w:rPr>
          <w:rFonts w:asciiTheme="minorHAnsi" w:eastAsiaTheme="minorEastAsia" w:hAnsiTheme="minorHAnsi" w:cstheme="minorBidi"/>
          <w:smallCaps w:val="0"/>
          <w:noProof/>
          <w:sz w:val="22"/>
          <w:szCs w:val="22"/>
          <w:lang w:eastAsia="fr-FR"/>
        </w:rPr>
      </w:pPr>
      <w:hyperlink w:anchor="_Toc396794127" w:history="1">
        <w:r w:rsidR="0023742C" w:rsidRPr="00210EAB">
          <w:rPr>
            <w:rStyle w:val="Lienhypertexte"/>
            <w:noProof/>
          </w:rPr>
          <w:t>Figure 13 : Evolution du combustible soumis à un flux neutronique</w:t>
        </w:r>
        <w:r w:rsidR="0023742C">
          <w:rPr>
            <w:noProof/>
            <w:webHidden/>
          </w:rPr>
          <w:tab/>
        </w:r>
        <w:r w:rsidR="0023742C">
          <w:rPr>
            <w:noProof/>
            <w:webHidden/>
          </w:rPr>
          <w:fldChar w:fldCharType="begin"/>
        </w:r>
        <w:r w:rsidR="0023742C">
          <w:rPr>
            <w:noProof/>
            <w:webHidden/>
          </w:rPr>
          <w:instrText xml:space="preserve"> PAGEREF _Toc396794127 \h </w:instrText>
        </w:r>
        <w:r w:rsidR="0023742C">
          <w:rPr>
            <w:noProof/>
            <w:webHidden/>
          </w:rPr>
        </w:r>
        <w:r w:rsidR="0023742C">
          <w:rPr>
            <w:noProof/>
            <w:webHidden/>
          </w:rPr>
          <w:fldChar w:fldCharType="separate"/>
        </w:r>
        <w:r w:rsidR="0023742C">
          <w:rPr>
            <w:noProof/>
            <w:webHidden/>
          </w:rPr>
          <w:t>33</w:t>
        </w:r>
        <w:r w:rsidR="0023742C">
          <w:rPr>
            <w:noProof/>
            <w:webHidden/>
          </w:rPr>
          <w:fldChar w:fldCharType="end"/>
        </w:r>
      </w:hyperlink>
    </w:p>
    <w:p w:rsidR="0023742C" w:rsidRDefault="00600BE7">
      <w:pPr>
        <w:pStyle w:val="Tabledesillustrations"/>
        <w:tabs>
          <w:tab w:val="right" w:leader="dot" w:pos="9062"/>
        </w:tabs>
        <w:rPr>
          <w:rFonts w:asciiTheme="minorHAnsi" w:eastAsiaTheme="minorEastAsia" w:hAnsiTheme="minorHAnsi" w:cstheme="minorBidi"/>
          <w:smallCaps w:val="0"/>
          <w:noProof/>
          <w:sz w:val="22"/>
          <w:szCs w:val="22"/>
          <w:lang w:eastAsia="fr-FR"/>
        </w:rPr>
      </w:pPr>
      <w:hyperlink w:anchor="_Toc396794128" w:history="1">
        <w:r w:rsidR="0023742C" w:rsidRPr="00210EAB">
          <w:rPr>
            <w:rStyle w:val="Lienhypertexte"/>
            <w:noProof/>
          </w:rPr>
          <w:t>Figure 14 : Evolution des noyaux lourds du combustible soumis à un flux neutronique</w:t>
        </w:r>
        <w:r w:rsidR="0023742C">
          <w:rPr>
            <w:noProof/>
            <w:webHidden/>
          </w:rPr>
          <w:tab/>
        </w:r>
        <w:r w:rsidR="0023742C">
          <w:rPr>
            <w:noProof/>
            <w:webHidden/>
          </w:rPr>
          <w:fldChar w:fldCharType="begin"/>
        </w:r>
        <w:r w:rsidR="0023742C">
          <w:rPr>
            <w:noProof/>
            <w:webHidden/>
          </w:rPr>
          <w:instrText xml:space="preserve"> PAGEREF _Toc396794128 \h </w:instrText>
        </w:r>
        <w:r w:rsidR="0023742C">
          <w:rPr>
            <w:noProof/>
            <w:webHidden/>
          </w:rPr>
        </w:r>
        <w:r w:rsidR="0023742C">
          <w:rPr>
            <w:noProof/>
            <w:webHidden/>
          </w:rPr>
          <w:fldChar w:fldCharType="separate"/>
        </w:r>
        <w:r w:rsidR="0023742C">
          <w:rPr>
            <w:noProof/>
            <w:webHidden/>
          </w:rPr>
          <w:t>33</w:t>
        </w:r>
        <w:r w:rsidR="0023742C">
          <w:rPr>
            <w:noProof/>
            <w:webHidden/>
          </w:rPr>
          <w:fldChar w:fldCharType="end"/>
        </w:r>
      </w:hyperlink>
    </w:p>
    <w:p w:rsidR="009716DE" w:rsidRDefault="00A83454" w:rsidP="00104FA7">
      <w:pPr>
        <w:pStyle w:val="Corpsdetexte"/>
      </w:pPr>
      <w:r>
        <w:fldChar w:fldCharType="end"/>
      </w:r>
    </w:p>
    <w:p w:rsidR="009716DE" w:rsidRDefault="009716DE">
      <w:pPr>
        <w:rPr>
          <w:rFonts w:asciiTheme="minorHAnsi" w:hAnsiTheme="minorHAnsi" w:cstheme="minorHAnsi"/>
          <w:iCs/>
          <w:sz w:val="24"/>
          <w:szCs w:val="24"/>
          <w:lang w:eastAsia="fr-FR"/>
        </w:rPr>
      </w:pPr>
      <w:r>
        <w:br w:type="page"/>
      </w:r>
    </w:p>
    <w:p w:rsidR="005D4B46" w:rsidRPr="00B77470" w:rsidRDefault="005D4B46" w:rsidP="001E7737">
      <w:pPr>
        <w:pStyle w:val="Titre1"/>
      </w:pPr>
      <w:bookmarkStart w:id="0" w:name="_Toc396794078"/>
      <w:r w:rsidRPr="00B77470">
        <w:lastRenderedPageBreak/>
        <w:t>INTRODUCTION GENERALE</w:t>
      </w:r>
      <w:bookmarkEnd w:id="0"/>
    </w:p>
    <w:p w:rsidR="005D4B46" w:rsidRPr="001E7737" w:rsidRDefault="005D4B46" w:rsidP="00CF723D">
      <w:pPr>
        <w:pStyle w:val="Titre2"/>
      </w:pPr>
      <w:bookmarkStart w:id="1" w:name="_Toc396794079"/>
      <w:r w:rsidRPr="001E7737">
        <w:t>Contexte actuel</w:t>
      </w:r>
      <w:bookmarkEnd w:id="1"/>
    </w:p>
    <w:p w:rsidR="0013345A" w:rsidRDefault="0013345A" w:rsidP="00104FA7">
      <w:pPr>
        <w:pStyle w:val="Corpsdetexte"/>
      </w:pPr>
      <w:r w:rsidRPr="00B77470">
        <w:t>A partir des années 70, l’augmentati</w:t>
      </w:r>
      <w:r w:rsidR="00B77470" w:rsidRPr="00B77470">
        <w:t xml:space="preserve">on durable du prix du pétrole, </w:t>
      </w:r>
      <w:r w:rsidRPr="00B77470">
        <w:t>les objectifs de sécurité énergétique et les perspectives de plus en plus contraignantes de réduction des émissions de CO2 ont suscité une renaissance des nouveaux projets de constructions de centrales nucléaires.</w:t>
      </w:r>
      <w:r w:rsidR="00477205">
        <w:t xml:space="preserve"> I</w:t>
      </w:r>
      <w:r w:rsidR="00FB3036" w:rsidRPr="00FB3036">
        <w:t xml:space="preserve">ls ont été suivis </w:t>
      </w:r>
      <w:r w:rsidR="00477205">
        <w:t xml:space="preserve">cependant </w:t>
      </w:r>
      <w:r w:rsidR="00FB3036" w:rsidRPr="00FB3036">
        <w:t>d’une interruption des investissements</w:t>
      </w:r>
      <w:r w:rsidR="00696C83">
        <w:t xml:space="preserve"> de projets</w:t>
      </w:r>
      <w:r w:rsidR="00FB3036" w:rsidRPr="00FB3036">
        <w:t xml:space="preserve"> nucléair</w:t>
      </w:r>
      <w:r w:rsidR="005D0C63">
        <w:t xml:space="preserve">es aux États-Unis et en Europe </w:t>
      </w:r>
      <w:r w:rsidR="00477205">
        <w:t xml:space="preserve">à la suite des </w:t>
      </w:r>
      <w:r w:rsidR="005D0C63">
        <w:t xml:space="preserve">accidents de </w:t>
      </w:r>
      <w:proofErr w:type="spellStart"/>
      <w:r w:rsidR="005D0C63">
        <w:t>Three</w:t>
      </w:r>
      <w:proofErr w:type="spellEnd"/>
      <w:r w:rsidR="005D0C63">
        <w:t xml:space="preserve"> Miles Island (1979) et de Tchernobyl (1986).</w:t>
      </w:r>
    </w:p>
    <w:p w:rsidR="00334FBF" w:rsidRDefault="00CF15C5" w:rsidP="00104FA7">
      <w:pPr>
        <w:pStyle w:val="Corpsdetexte"/>
      </w:pPr>
      <w:r>
        <w:t>Après la prise de conscience du réchauffement climatique, le concept de développement durable émerge et l’énergie nucléaire suscite un regain d’intérêt. Cela s’explique par le fait que l’énergie nucléaire émet très peu de quantité de gaz à effet de serre contrairement aux énergies fossiles.</w:t>
      </w:r>
      <w:r w:rsidR="00477205">
        <w:t xml:space="preserve"> </w:t>
      </w:r>
      <w:r w:rsidR="003965AA">
        <w:t xml:space="preserve">L’énergie nucléaire affiche </w:t>
      </w:r>
      <w:r w:rsidR="00477205">
        <w:t xml:space="preserve">ainsi </w:t>
      </w:r>
      <w:r w:rsidR="003965AA">
        <w:t>une progression et une évolution dynamique</w:t>
      </w:r>
      <w:r w:rsidR="003722A2">
        <w:t xml:space="preserve"> tant sur le plan technique qu’</w:t>
      </w:r>
      <w:r w:rsidR="003965AA">
        <w:t xml:space="preserve">industriel. Les réacteurs de </w:t>
      </w:r>
      <w:r w:rsidR="00726DE2">
        <w:t>3</w:t>
      </w:r>
      <w:r w:rsidR="00726DE2" w:rsidRPr="00726DE2">
        <w:rPr>
          <w:vertAlign w:val="superscript"/>
        </w:rPr>
        <w:t>ème</w:t>
      </w:r>
      <w:r w:rsidR="00726DE2">
        <w:t xml:space="preserve"> génération</w:t>
      </w:r>
      <w:r w:rsidR="003965AA">
        <w:t xml:space="preserve"> sont en cours de construction, notamment</w:t>
      </w:r>
      <w:r w:rsidR="00334FBF">
        <w:t xml:space="preserve"> le réacteur conçu par Areva</w:t>
      </w:r>
      <w:r w:rsidR="00477205">
        <w:t> :</w:t>
      </w:r>
      <w:r w:rsidR="003965AA">
        <w:t xml:space="preserve"> l’EPR</w:t>
      </w:r>
      <w:r w:rsidR="003722A2">
        <w:t>,</w:t>
      </w:r>
      <w:r w:rsidR="003965AA">
        <w:t xml:space="preserve"> </w:t>
      </w:r>
      <w:r w:rsidR="00477205">
        <w:t xml:space="preserve">en construction </w:t>
      </w:r>
      <w:r w:rsidR="003965AA">
        <w:t xml:space="preserve">à Flamanville (France), </w:t>
      </w:r>
      <w:proofErr w:type="spellStart"/>
      <w:r w:rsidR="00477205" w:rsidRPr="00477205">
        <w:t>Olkiluoto</w:t>
      </w:r>
      <w:proofErr w:type="spellEnd"/>
      <w:r w:rsidR="00477205" w:rsidRPr="00477205" w:rsidDel="00477205">
        <w:t xml:space="preserve"> </w:t>
      </w:r>
      <w:r w:rsidR="003965AA">
        <w:t xml:space="preserve">(Finlande), </w:t>
      </w:r>
      <w:proofErr w:type="spellStart"/>
      <w:r w:rsidR="003965AA">
        <w:t>Taishan</w:t>
      </w:r>
      <w:proofErr w:type="spellEnd"/>
      <w:r w:rsidR="003965AA">
        <w:t xml:space="preserve"> (Chine) et en projet</w:t>
      </w:r>
      <w:r w:rsidR="00334FBF">
        <w:t xml:space="preserve"> à </w:t>
      </w:r>
      <w:proofErr w:type="spellStart"/>
      <w:r w:rsidR="00334FBF">
        <w:t>Hinkley</w:t>
      </w:r>
      <w:proofErr w:type="spellEnd"/>
      <w:r w:rsidR="00334FBF">
        <w:t xml:space="preserve"> Point (Angleterre).</w:t>
      </w:r>
      <w:r w:rsidR="003965AA">
        <w:t xml:space="preserve"> </w:t>
      </w:r>
    </w:p>
    <w:p w:rsidR="005D4B46" w:rsidRDefault="003965AA" w:rsidP="00104FA7">
      <w:pPr>
        <w:pStyle w:val="Corpsdetexte"/>
      </w:pPr>
      <w:r w:rsidRPr="001E7737">
        <w:t>Le nucléaire produit, dans le monde et en France, respectivement 17% et 75% de l’électricité.</w:t>
      </w:r>
      <w:r w:rsidR="00477205">
        <w:t xml:space="preserve"> </w:t>
      </w:r>
      <w:r w:rsidR="00726DE2" w:rsidRPr="00726DE2">
        <w:t>Les scientifiques du monde entier travaillent déjà au développement des réacteurs de 4</w:t>
      </w:r>
      <w:r w:rsidR="00726DE2" w:rsidRPr="00726DE2">
        <w:rPr>
          <w:vertAlign w:val="superscript"/>
        </w:rPr>
        <w:t>ème</w:t>
      </w:r>
      <w:r w:rsidR="00726DE2" w:rsidRPr="00726DE2">
        <w:t xml:space="preserve"> génération</w:t>
      </w:r>
      <w:r w:rsidR="00726DE2">
        <w:t xml:space="preserve"> qui seront probablement en exploitation durant la deuxième moitié du 21</w:t>
      </w:r>
      <w:r w:rsidR="00726DE2" w:rsidRPr="00726DE2">
        <w:rPr>
          <w:vertAlign w:val="superscript"/>
        </w:rPr>
        <w:t>e</w:t>
      </w:r>
      <w:r w:rsidR="00726DE2">
        <w:t xml:space="preserve"> siècle.</w:t>
      </w:r>
    </w:p>
    <w:p w:rsidR="005D4B46" w:rsidRPr="001E7737" w:rsidRDefault="005D4B46" w:rsidP="00CF723D">
      <w:pPr>
        <w:pStyle w:val="Titre2"/>
      </w:pPr>
      <w:bookmarkStart w:id="2" w:name="_Toc396794080"/>
      <w:r w:rsidRPr="001E7737">
        <w:t>Les réacteurs 4</w:t>
      </w:r>
      <w:r w:rsidRPr="00104FA7">
        <w:rPr>
          <w:vertAlign w:val="superscript"/>
        </w:rPr>
        <w:t>eme</w:t>
      </w:r>
      <w:r w:rsidRPr="001E7737">
        <w:t xml:space="preserve"> génération</w:t>
      </w:r>
      <w:bookmarkEnd w:id="2"/>
    </w:p>
    <w:p w:rsidR="003929F4" w:rsidRDefault="00D53B73" w:rsidP="00104FA7">
      <w:pPr>
        <w:pStyle w:val="Corpsdetexte"/>
      </w:pPr>
      <w:r w:rsidRPr="001E7737">
        <w:t>En vue du développement des réacteurs de 4</w:t>
      </w:r>
      <w:r w:rsidRPr="00CF723D">
        <w:rPr>
          <w:vertAlign w:val="superscript"/>
        </w:rPr>
        <w:t>ème</w:t>
      </w:r>
      <w:r w:rsidR="00477205">
        <w:t xml:space="preserve"> </w:t>
      </w:r>
      <w:r w:rsidRPr="001E7737">
        <w:t xml:space="preserve"> génération, le GIF (</w:t>
      </w:r>
      <w:proofErr w:type="spellStart"/>
      <w:r w:rsidRPr="001E7737">
        <w:t>Generation</w:t>
      </w:r>
      <w:proofErr w:type="spellEnd"/>
      <w:r w:rsidRPr="001E7737">
        <w:t xml:space="preserve"> IV International Forum) a été créé par 9 pays en 2000. Aujourd’hui, il en compte 12 : l’Afrique du Sud, l’Argentine, le Brésil</w:t>
      </w:r>
      <w:r w:rsidRPr="00CF723D">
        <w:t xml:space="preserve">, le Canada, la Chine, la Corée du Sud, les Etats-Unis, la France, la Grande-Bretagne, le Japon, la Russie et la Suisse ainsi que la Communauté Européenne de l’Energie Atomique (EURATOM). Le but </w:t>
      </w:r>
      <w:r w:rsidR="00477205">
        <w:t xml:space="preserve">de ce forum </w:t>
      </w:r>
      <w:r w:rsidRPr="00CF723D">
        <w:t>est</w:t>
      </w:r>
      <w:r w:rsidR="00477205">
        <w:t xml:space="preserve"> de promouvoir le</w:t>
      </w:r>
      <w:r w:rsidRPr="00CF723D">
        <w:t xml:space="preserve"> développe</w:t>
      </w:r>
      <w:r w:rsidR="00477205">
        <w:t>ment</w:t>
      </w:r>
      <w:r w:rsidRPr="00CF723D">
        <w:t xml:space="preserve"> d’ici 2040 de nouveaux réacteurs et </w:t>
      </w:r>
      <w:r w:rsidR="00477205">
        <w:t xml:space="preserve">de nouveaux </w:t>
      </w:r>
      <w:r w:rsidRPr="00CF723D">
        <w:t xml:space="preserve">cycles de combustibles permettant de réduire la consommation des ressources, la quantité de déchets radioactifs et les possibilités de </w:t>
      </w:r>
      <w:r w:rsidR="00477205">
        <w:t>prolifération nucléaire</w:t>
      </w:r>
      <w:r w:rsidR="00087026">
        <w:t xml:space="preserve"> (d</w:t>
      </w:r>
      <w:r w:rsidR="00087026" w:rsidRPr="00961AB4">
        <w:t xml:space="preserve">étournement </w:t>
      </w:r>
      <w:r w:rsidR="00087026">
        <w:t xml:space="preserve">des technologies civiles </w:t>
      </w:r>
      <w:r w:rsidR="00087026" w:rsidRPr="00961AB4">
        <w:t>pour l</w:t>
      </w:r>
      <w:r w:rsidR="00087026">
        <w:t>a confection d’armes nucléaires)</w:t>
      </w:r>
      <w:r w:rsidR="00477205">
        <w:t xml:space="preserve">. </w:t>
      </w:r>
    </w:p>
    <w:p w:rsidR="00D53B73" w:rsidRDefault="00D53B73" w:rsidP="00104FA7">
      <w:pPr>
        <w:pStyle w:val="Corpsdetexte"/>
      </w:pPr>
      <w:r>
        <w:t xml:space="preserve">Le GIF  a retenu six types </w:t>
      </w:r>
      <w:r w:rsidR="00D94256">
        <w:t>de réacteurs nucléaires </w:t>
      </w:r>
      <w:r w:rsidR="002F11B0">
        <w:t>comme étant les technologies les plus prometteuses pour les prochaines décennies</w:t>
      </w:r>
      <w:r w:rsidR="00D94256">
        <w:t>:</w:t>
      </w:r>
    </w:p>
    <w:p w:rsidR="00672992" w:rsidRPr="001E7737" w:rsidRDefault="00672992" w:rsidP="00104FA7">
      <w:pPr>
        <w:pStyle w:val="Listepuces"/>
      </w:pPr>
      <w:proofErr w:type="spellStart"/>
      <w:r w:rsidRPr="001E7737">
        <w:t>Molten</w:t>
      </w:r>
      <w:proofErr w:type="spellEnd"/>
      <w:r w:rsidRPr="001E7737">
        <w:t xml:space="preserve"> Salt </w:t>
      </w:r>
      <w:proofErr w:type="spellStart"/>
      <w:r w:rsidRPr="001E7737">
        <w:t>Reactor</w:t>
      </w:r>
      <w:proofErr w:type="spellEnd"/>
      <w:r w:rsidR="00533093" w:rsidRPr="001E7737">
        <w:t> : Réacteur</w:t>
      </w:r>
      <w:r w:rsidR="00477205">
        <w:t xml:space="preserve"> à neutrons</w:t>
      </w:r>
      <w:r w:rsidR="00533093" w:rsidRPr="001E7737">
        <w:t xml:space="preserve"> rapide</w:t>
      </w:r>
      <w:r w:rsidR="00477205">
        <w:t>s</w:t>
      </w:r>
      <w:r w:rsidR="00533093" w:rsidRPr="001E7737">
        <w:t xml:space="preserve"> à sels fondus</w:t>
      </w:r>
    </w:p>
    <w:p w:rsidR="00672992" w:rsidRPr="001E7737" w:rsidRDefault="00672992" w:rsidP="00104FA7">
      <w:pPr>
        <w:pStyle w:val="Listepuces"/>
      </w:pPr>
      <w:proofErr w:type="spellStart"/>
      <w:r w:rsidRPr="001E7737">
        <w:t>Gas</w:t>
      </w:r>
      <w:r w:rsidRPr="00104FA7">
        <w:t>‐</w:t>
      </w:r>
      <w:r w:rsidRPr="001E7737">
        <w:t>Cooled</w:t>
      </w:r>
      <w:proofErr w:type="spellEnd"/>
      <w:r w:rsidRPr="001E7737">
        <w:t xml:space="preserve"> </w:t>
      </w:r>
      <w:proofErr w:type="spellStart"/>
      <w:r w:rsidRPr="001E7737">
        <w:t>Fast</w:t>
      </w:r>
      <w:proofErr w:type="spellEnd"/>
      <w:r w:rsidRPr="001E7737">
        <w:t xml:space="preserve"> </w:t>
      </w:r>
      <w:proofErr w:type="spellStart"/>
      <w:r w:rsidRPr="001E7737">
        <w:t>Reactor</w:t>
      </w:r>
      <w:proofErr w:type="spellEnd"/>
      <w:r w:rsidR="00533093" w:rsidRPr="001E7737">
        <w:t xml:space="preserve"> : Réacteur </w:t>
      </w:r>
      <w:r w:rsidR="00477205">
        <w:t>à neutrons</w:t>
      </w:r>
      <w:r w:rsidR="00477205" w:rsidRPr="001E7737">
        <w:t xml:space="preserve"> rapide</w:t>
      </w:r>
      <w:r w:rsidR="00477205">
        <w:t>s</w:t>
      </w:r>
      <w:r w:rsidR="00477205" w:rsidRPr="001E7737">
        <w:t xml:space="preserve"> </w:t>
      </w:r>
      <w:r w:rsidR="00533093" w:rsidRPr="001E7737">
        <w:t>à caloporteur gaz</w:t>
      </w:r>
    </w:p>
    <w:p w:rsidR="00672992" w:rsidRPr="00CF723D" w:rsidRDefault="00672992" w:rsidP="00104FA7">
      <w:pPr>
        <w:pStyle w:val="Listepuces"/>
      </w:pPr>
      <w:r w:rsidRPr="00CF723D">
        <w:t>Lead-</w:t>
      </w:r>
      <w:proofErr w:type="spellStart"/>
      <w:r w:rsidRPr="00CF723D">
        <w:t>Cooled</w:t>
      </w:r>
      <w:proofErr w:type="spellEnd"/>
      <w:r w:rsidRPr="00CF723D">
        <w:t xml:space="preserve"> </w:t>
      </w:r>
      <w:proofErr w:type="spellStart"/>
      <w:r w:rsidRPr="00CF723D">
        <w:t>Fast</w:t>
      </w:r>
      <w:proofErr w:type="spellEnd"/>
      <w:r w:rsidRPr="00CF723D">
        <w:t xml:space="preserve"> </w:t>
      </w:r>
      <w:proofErr w:type="spellStart"/>
      <w:r w:rsidRPr="00CF723D">
        <w:t>Reactor</w:t>
      </w:r>
      <w:proofErr w:type="spellEnd"/>
      <w:r w:rsidR="00533093" w:rsidRPr="00CF723D">
        <w:t xml:space="preserve"> : Réacteur </w:t>
      </w:r>
      <w:r w:rsidR="00477205">
        <w:t>à neutrons</w:t>
      </w:r>
      <w:r w:rsidR="00477205" w:rsidRPr="001E7737">
        <w:t xml:space="preserve"> rapide</w:t>
      </w:r>
      <w:r w:rsidR="00477205">
        <w:t>s</w:t>
      </w:r>
      <w:r w:rsidR="00477205" w:rsidRPr="001E7737">
        <w:t xml:space="preserve"> </w:t>
      </w:r>
      <w:r w:rsidR="00533093" w:rsidRPr="00CF723D">
        <w:t>à caloporteur plomb</w:t>
      </w:r>
    </w:p>
    <w:p w:rsidR="00672992" w:rsidRPr="001E7737" w:rsidRDefault="00672992" w:rsidP="00104FA7">
      <w:pPr>
        <w:pStyle w:val="Listepuces"/>
      </w:pPr>
      <w:r w:rsidRPr="00CF723D">
        <w:t>Sodium</w:t>
      </w:r>
      <w:r w:rsidRPr="00104FA7">
        <w:t>‐</w:t>
      </w:r>
      <w:proofErr w:type="spellStart"/>
      <w:r w:rsidRPr="001E7737">
        <w:t>Cooled</w:t>
      </w:r>
      <w:proofErr w:type="spellEnd"/>
      <w:r w:rsidRPr="001E7737">
        <w:t xml:space="preserve"> </w:t>
      </w:r>
      <w:proofErr w:type="spellStart"/>
      <w:r w:rsidRPr="001E7737">
        <w:t>Fast</w:t>
      </w:r>
      <w:proofErr w:type="spellEnd"/>
      <w:r w:rsidRPr="001E7737">
        <w:t xml:space="preserve"> </w:t>
      </w:r>
      <w:proofErr w:type="spellStart"/>
      <w:r w:rsidRPr="001E7737">
        <w:t>Reactor</w:t>
      </w:r>
      <w:proofErr w:type="spellEnd"/>
      <w:r w:rsidR="00533093" w:rsidRPr="001E7737">
        <w:t xml:space="preserve"> : Réacteur </w:t>
      </w:r>
      <w:r w:rsidR="00477205">
        <w:t>à neutrons</w:t>
      </w:r>
      <w:r w:rsidR="00477205" w:rsidRPr="001E7737">
        <w:t xml:space="preserve"> rapide</w:t>
      </w:r>
      <w:r w:rsidR="00477205">
        <w:t>s</w:t>
      </w:r>
      <w:r w:rsidR="00477205" w:rsidRPr="001E7737">
        <w:t xml:space="preserve"> </w:t>
      </w:r>
      <w:r w:rsidR="00533093" w:rsidRPr="001E7737">
        <w:t>à caloporteur sodium</w:t>
      </w:r>
    </w:p>
    <w:p w:rsidR="00672992" w:rsidRPr="00CF723D" w:rsidRDefault="00672992" w:rsidP="00104FA7">
      <w:pPr>
        <w:pStyle w:val="Listepuces"/>
      </w:pPr>
      <w:proofErr w:type="spellStart"/>
      <w:r w:rsidRPr="00CF723D">
        <w:t>Supercritical</w:t>
      </w:r>
      <w:proofErr w:type="spellEnd"/>
      <w:r w:rsidRPr="00CF723D">
        <w:t xml:space="preserve"> Water </w:t>
      </w:r>
      <w:proofErr w:type="spellStart"/>
      <w:r w:rsidRPr="00CF723D">
        <w:t>Cooled</w:t>
      </w:r>
      <w:proofErr w:type="spellEnd"/>
      <w:r w:rsidRPr="00CF723D">
        <w:t xml:space="preserve"> </w:t>
      </w:r>
      <w:proofErr w:type="spellStart"/>
      <w:r w:rsidRPr="00CF723D">
        <w:t>Reactor</w:t>
      </w:r>
      <w:proofErr w:type="spellEnd"/>
      <w:r w:rsidR="00533093" w:rsidRPr="00CF723D">
        <w:t xml:space="preserve"> : Réacteur </w:t>
      </w:r>
      <w:r w:rsidR="00477205">
        <w:t>à neutrons</w:t>
      </w:r>
      <w:r w:rsidR="00477205" w:rsidRPr="001E7737">
        <w:t xml:space="preserve"> </w:t>
      </w:r>
      <w:r w:rsidR="00477205">
        <w:t>thermiques</w:t>
      </w:r>
      <w:r w:rsidR="00477205" w:rsidRPr="001E7737">
        <w:t xml:space="preserve"> </w:t>
      </w:r>
      <w:r w:rsidR="00533093" w:rsidRPr="00CF723D">
        <w:t>à eau supercritique</w:t>
      </w:r>
    </w:p>
    <w:p w:rsidR="00A0569C" w:rsidRPr="00CF723D" w:rsidRDefault="00672992" w:rsidP="00104FA7">
      <w:pPr>
        <w:pStyle w:val="Listepuces"/>
      </w:pPr>
      <w:proofErr w:type="spellStart"/>
      <w:r w:rsidRPr="00CF723D">
        <w:t>Very</w:t>
      </w:r>
      <w:proofErr w:type="spellEnd"/>
      <w:r w:rsidRPr="00CF723D">
        <w:t xml:space="preserve"> High </w:t>
      </w:r>
      <w:proofErr w:type="spellStart"/>
      <w:r w:rsidRPr="00CF723D">
        <w:t>Temperature</w:t>
      </w:r>
      <w:proofErr w:type="spellEnd"/>
      <w:r w:rsidRPr="00CF723D">
        <w:t xml:space="preserve"> </w:t>
      </w:r>
      <w:proofErr w:type="spellStart"/>
      <w:r w:rsidRPr="00CF723D">
        <w:t>Reactor</w:t>
      </w:r>
      <w:proofErr w:type="spellEnd"/>
      <w:r w:rsidR="00533093" w:rsidRPr="00CF723D">
        <w:t xml:space="preserve"> : Réacteur </w:t>
      </w:r>
      <w:r w:rsidR="00477205">
        <w:t>à neutrons</w:t>
      </w:r>
      <w:r w:rsidR="00477205" w:rsidRPr="001E7737">
        <w:t xml:space="preserve"> </w:t>
      </w:r>
      <w:r w:rsidR="00477205">
        <w:t>thermiques</w:t>
      </w:r>
      <w:r w:rsidR="00477205" w:rsidRPr="001E7737">
        <w:t xml:space="preserve"> </w:t>
      </w:r>
      <w:r w:rsidR="00533093" w:rsidRPr="00CF723D">
        <w:t>à très haute température</w:t>
      </w:r>
    </w:p>
    <w:p w:rsidR="00A0569C" w:rsidRPr="00533093" w:rsidRDefault="002F11B0" w:rsidP="00104FA7">
      <w:pPr>
        <w:pStyle w:val="Corpsdetexte"/>
      </w:pPr>
      <w:r w:rsidRPr="002F11B0">
        <w:t xml:space="preserve">Le préconcept retenu pour cette étude par ALTRAN est un </w:t>
      </w:r>
      <w:r w:rsidR="004D2706">
        <w:t xml:space="preserve">petit </w:t>
      </w:r>
      <w:r w:rsidRPr="002F11B0">
        <w:t xml:space="preserve">réacteur de type </w:t>
      </w:r>
      <w:r w:rsidR="004D2706">
        <w:t xml:space="preserve">« à </w:t>
      </w:r>
      <w:r w:rsidRPr="002F11B0">
        <w:t>neutrons rapides refroidi au gaz</w:t>
      </w:r>
      <w:r w:rsidR="004D2706">
        <w:t xml:space="preserve"> »</w:t>
      </w:r>
      <w:r>
        <w:t xml:space="preserve">. </w:t>
      </w:r>
    </w:p>
    <w:p w:rsidR="005D4B46" w:rsidRPr="00B77470" w:rsidRDefault="005D4B46" w:rsidP="00104FA7">
      <w:pPr>
        <w:pStyle w:val="Titre2"/>
      </w:pPr>
      <w:bookmarkStart w:id="3" w:name="_Toc396794081"/>
      <w:r w:rsidRPr="00B77470">
        <w:lastRenderedPageBreak/>
        <w:t>Définition et caractéristique</w:t>
      </w:r>
      <w:r w:rsidR="003926A8">
        <w:t>S</w:t>
      </w:r>
      <w:r w:rsidRPr="00B77470">
        <w:t xml:space="preserve"> </w:t>
      </w:r>
      <w:r w:rsidR="003926A8" w:rsidRPr="00B77470">
        <w:t>d</w:t>
      </w:r>
      <w:r w:rsidR="003926A8">
        <w:t>ES</w:t>
      </w:r>
      <w:r w:rsidR="003926A8" w:rsidRPr="00B77470">
        <w:t xml:space="preserve"> </w:t>
      </w:r>
      <w:r w:rsidRPr="00B77470">
        <w:t>SMR</w:t>
      </w:r>
      <w:bookmarkEnd w:id="3"/>
      <w:r w:rsidRPr="00B77470">
        <w:t> </w:t>
      </w:r>
    </w:p>
    <w:p w:rsidR="00A0569C" w:rsidRPr="00B77470" w:rsidRDefault="0013345A" w:rsidP="001E7737">
      <w:pPr>
        <w:pStyle w:val="Corpsdetexte"/>
      </w:pPr>
      <w:r w:rsidRPr="00B77470">
        <w:t>Selon l’AIEA, les réacteurs de petites et moyennes puissances (SMR</w:t>
      </w:r>
      <w:r w:rsidR="00203351" w:rsidRPr="00B77470">
        <w:t xml:space="preserve">, Small </w:t>
      </w:r>
      <w:proofErr w:type="spellStart"/>
      <w:r w:rsidR="00203351" w:rsidRPr="00B77470">
        <w:t>Modular</w:t>
      </w:r>
      <w:proofErr w:type="spellEnd"/>
      <w:r w:rsidR="00203351" w:rsidRPr="00B77470">
        <w:t xml:space="preserve"> </w:t>
      </w:r>
      <w:proofErr w:type="spellStart"/>
      <w:r w:rsidR="00203351" w:rsidRPr="00B77470">
        <w:t>Reactor</w:t>
      </w:r>
      <w:proofErr w:type="spellEnd"/>
      <w:r w:rsidRPr="00B77470">
        <w:t xml:space="preserve">) ont une puissance </w:t>
      </w:r>
      <w:r w:rsidR="004D2706">
        <w:t xml:space="preserve">électrique </w:t>
      </w:r>
      <w:r w:rsidRPr="00B77470">
        <w:t>comprise entre 300</w:t>
      </w:r>
      <w:r w:rsidR="004D2706">
        <w:t>MWe</w:t>
      </w:r>
      <w:r w:rsidRPr="00B77470">
        <w:t xml:space="preserve"> et 700 </w:t>
      </w:r>
      <w:proofErr w:type="spellStart"/>
      <w:r w:rsidRPr="00B77470">
        <w:t>MW</w:t>
      </w:r>
      <w:r w:rsidR="004D2706">
        <w:t>e</w:t>
      </w:r>
      <w:proofErr w:type="spellEnd"/>
      <w:r w:rsidR="00A0569C" w:rsidRPr="00B77470">
        <w:t xml:space="preserve">. Il y a aujourd’hui intérêt croissant pour développer ce type de réacteur. En effet, on compte actuellement 131 SMR en exploitation dans 26 pays, soit une capacité de 59 </w:t>
      </w:r>
      <w:proofErr w:type="spellStart"/>
      <w:r w:rsidR="00A0569C" w:rsidRPr="00B77470">
        <w:t>GWe</w:t>
      </w:r>
      <w:proofErr w:type="spellEnd"/>
      <w:r w:rsidR="00A0569C" w:rsidRPr="00B77470">
        <w:t xml:space="preserve"> et 14 SMR en construction dans six pays tel que l’Argentine, la Chine, l’Inde, le Pakistan, la Russie et la Slovaquie.</w:t>
      </w:r>
    </w:p>
    <w:p w:rsidR="004D2706" w:rsidRDefault="00A0569C" w:rsidP="00CF723D">
      <w:pPr>
        <w:pStyle w:val="Corpsdetexte"/>
      </w:pPr>
      <w:r w:rsidRPr="00B77470">
        <w:t>Outre l’aspect de puissance et de taille qui caractérise les SMR, ils ont d’autres propriétés intéressantes qui découlent de ces deux caractéristiques</w:t>
      </w:r>
      <w:r w:rsidR="004D2706">
        <w:t> :</w:t>
      </w:r>
    </w:p>
    <w:p w:rsidR="004D2706" w:rsidRPr="003926A8" w:rsidRDefault="00A0569C" w:rsidP="00104FA7">
      <w:pPr>
        <w:pStyle w:val="Listepuces"/>
      </w:pPr>
      <w:r w:rsidRPr="003926A8">
        <w:t>Le délai de construction est réduit</w:t>
      </w:r>
      <w:r w:rsidR="004D2706" w:rsidRPr="003926A8">
        <w:t xml:space="preserve"> : </w:t>
      </w:r>
      <w:r w:rsidRPr="003926A8">
        <w:t>Le début du retour d’investissement est donc plus rapide</w:t>
      </w:r>
      <w:r w:rsidR="004D2706" w:rsidRPr="003926A8">
        <w:t> ;</w:t>
      </w:r>
    </w:p>
    <w:p w:rsidR="004D2706" w:rsidRDefault="00203351" w:rsidP="00104FA7">
      <w:pPr>
        <w:pStyle w:val="Listepuces"/>
      </w:pPr>
      <w:r w:rsidRPr="00B77470">
        <w:t xml:space="preserve">De plus, </w:t>
      </w:r>
      <w:r w:rsidR="004D2706">
        <w:t xml:space="preserve">avec leur cout unitaire plus faible, </w:t>
      </w:r>
      <w:r w:rsidRPr="00B77470">
        <w:t>ils offrent une meilleure gestion des risques financiers, c’est donc une option intéressante pour les pays en voie de développement</w:t>
      </w:r>
      <w:r w:rsidR="004D2706">
        <w:t> ;</w:t>
      </w:r>
    </w:p>
    <w:p w:rsidR="004D2706" w:rsidRDefault="00A0569C" w:rsidP="00104FA7">
      <w:pPr>
        <w:pStyle w:val="Listepuces"/>
      </w:pPr>
      <w:r w:rsidRPr="00B77470">
        <w:t xml:space="preserve">La </w:t>
      </w:r>
      <w:proofErr w:type="spellStart"/>
      <w:r w:rsidRPr="00B77470">
        <w:t>co-génération</w:t>
      </w:r>
      <w:proofErr w:type="spellEnd"/>
      <w:r w:rsidRPr="00B77470">
        <w:t xml:space="preserve"> est possible</w:t>
      </w:r>
      <w:r w:rsidR="00203351" w:rsidRPr="00B77470">
        <w:t xml:space="preserve"> grâce à leur modularité</w:t>
      </w:r>
      <w:r w:rsidRPr="00B77470">
        <w:t>, les SMR peuvent être utilisé</w:t>
      </w:r>
      <w:r w:rsidR="004D2706">
        <w:t>s</w:t>
      </w:r>
      <w:r w:rsidRPr="00B77470">
        <w:t xml:space="preserve"> dans d’autre</w:t>
      </w:r>
      <w:r w:rsidR="00203351" w:rsidRPr="00B77470">
        <w:t>s</w:t>
      </w:r>
      <w:r w:rsidRPr="00B77470">
        <w:t xml:space="preserve"> applications industrielles tel</w:t>
      </w:r>
      <w:r w:rsidR="002A4844" w:rsidRPr="00B77470">
        <w:t>les</w:t>
      </w:r>
      <w:r w:rsidRPr="00B77470">
        <w:t xml:space="preserve"> que le chauffage urbain, le dessalement de l’eau et la production d’hydrogène</w:t>
      </w:r>
      <w:r w:rsidR="004D2706">
        <w:t> ;</w:t>
      </w:r>
    </w:p>
    <w:p w:rsidR="004D2706" w:rsidRDefault="00203351" w:rsidP="00104FA7">
      <w:pPr>
        <w:pStyle w:val="Listepuces"/>
      </w:pPr>
      <w:r w:rsidRPr="00B77470">
        <w:t>La conception du réacteur est simplifiée</w:t>
      </w:r>
      <w:r w:rsidR="004D2706">
        <w:t>, en intégrant la totalité du circuit primaire dans la cuve ;</w:t>
      </w:r>
    </w:p>
    <w:p w:rsidR="004D2706" w:rsidRDefault="004D2706" w:rsidP="00104FA7">
      <w:pPr>
        <w:pStyle w:val="Listepuces"/>
      </w:pPr>
      <w:r>
        <w:t>La faible puissance du</w:t>
      </w:r>
      <w:r w:rsidR="00203351" w:rsidRPr="00B77470">
        <w:t xml:space="preserve"> SMR</w:t>
      </w:r>
      <w:r>
        <w:t xml:space="preserve">, en particulier volumique, contribue à une meilleure </w:t>
      </w:r>
      <w:r w:rsidR="00203351" w:rsidRPr="00B77470">
        <w:t>sûreté passive</w:t>
      </w:r>
      <w:r>
        <w:t xml:space="preserve">. Les préconcepts actuels visent l’autonomie des </w:t>
      </w:r>
      <w:r w:rsidR="00EE1244">
        <w:t>installations</w:t>
      </w:r>
      <w:r>
        <w:t> : l</w:t>
      </w:r>
      <w:r w:rsidR="00203351" w:rsidRPr="00B77470">
        <w:t>e</w:t>
      </w:r>
      <w:r>
        <w:t>s</w:t>
      </w:r>
      <w:r w:rsidR="00203351" w:rsidRPr="00B77470">
        <w:t xml:space="preserve"> réacteur</w:t>
      </w:r>
      <w:r>
        <w:t>s</w:t>
      </w:r>
      <w:r w:rsidR="00203351" w:rsidRPr="00B77470">
        <w:t xml:space="preserve"> ne nécessite</w:t>
      </w:r>
      <w:r>
        <w:t>raient</w:t>
      </w:r>
      <w:r w:rsidR="00203351" w:rsidRPr="00B77470">
        <w:t xml:space="preserve"> </w:t>
      </w:r>
      <w:r>
        <w:t>ainsi</w:t>
      </w:r>
      <w:r w:rsidRPr="00B77470">
        <w:t xml:space="preserve"> </w:t>
      </w:r>
      <w:r w:rsidR="00203351" w:rsidRPr="00B77470">
        <w:t>d’intervention humaine</w:t>
      </w:r>
      <w:r>
        <w:t xml:space="preserve"> ni en fonctionnement, ni en situations incidentelles ou accidentelles</w:t>
      </w:r>
      <w:r w:rsidR="00203351" w:rsidRPr="00B77470">
        <w:t>.</w:t>
      </w:r>
      <w:r>
        <w:t> ;</w:t>
      </w:r>
    </w:p>
    <w:p w:rsidR="004D2706" w:rsidRDefault="00203351" w:rsidP="00104FA7">
      <w:pPr>
        <w:pStyle w:val="Listepuces"/>
      </w:pPr>
      <w:r w:rsidRPr="00B77470">
        <w:t>La réduction de la maintenance et la capacité à fournir de la chaleur et de l’électricité pendant des années sans recharger le combustible a pour effet d’augmenter grandement son temps de fonctionnement</w:t>
      </w:r>
      <w:r w:rsidR="004D2706">
        <w:t> ;</w:t>
      </w:r>
    </w:p>
    <w:p w:rsidR="004D2706" w:rsidRDefault="005424DD" w:rsidP="00104FA7">
      <w:pPr>
        <w:pStyle w:val="Listepuces"/>
      </w:pPr>
      <w:r w:rsidRPr="00B77470">
        <w:t>Le SMR est également adapté aux régions reculées possédant un réseau haute tension peu développées. En effet il est possible de transporter un SMR sur un navire pour alimenter et chauffer une ville puis retirer le SMR quand son temps de fonctionnement est achevé</w:t>
      </w:r>
      <w:r w:rsidR="004D2706">
        <w:t> ;</w:t>
      </w:r>
    </w:p>
    <w:p w:rsidR="00EE1244" w:rsidRPr="00104FA7" w:rsidRDefault="002A4844" w:rsidP="00104FA7">
      <w:pPr>
        <w:pStyle w:val="Listepuces"/>
      </w:pPr>
      <w:r w:rsidRPr="00B77470">
        <w:t xml:space="preserve">Pour finir, </w:t>
      </w:r>
      <w:r w:rsidR="004D2706">
        <w:t>cette technologie n’est pas une utopie</w:t>
      </w:r>
      <w:r w:rsidR="00EE1244">
        <w:t xml:space="preserve"> mais bien un projet d’actualité</w:t>
      </w:r>
      <w:r w:rsidR="00EE1244">
        <w:rPr>
          <w:rStyle w:val="Appelnotedebasdep"/>
        </w:rPr>
        <w:footnoteReference w:id="2"/>
      </w:r>
      <w:r w:rsidR="004D2706">
        <w:t> : elle existe déjà pour</w:t>
      </w:r>
      <w:r w:rsidRPr="00B77470">
        <w:t xml:space="preserve"> la propulsion navale telle que les sous-marins et les navires</w:t>
      </w:r>
      <w:r w:rsidR="00EE1244">
        <w:t xml:space="preserve"> et suscite l’intérêt des électriciens du monde entier</w:t>
      </w:r>
      <w:r w:rsidRPr="00B77470">
        <w:t>. Par exemple l</w:t>
      </w:r>
      <w:r w:rsidR="004D2706">
        <w:t xml:space="preserve">a société russe </w:t>
      </w:r>
      <w:r w:rsidR="00EE1244">
        <w:t>ROSATOM</w:t>
      </w:r>
      <w:r w:rsidR="004D2706">
        <w:t xml:space="preserve"> </w:t>
      </w:r>
      <w:r w:rsidR="00EE1244">
        <w:t>planifie</w:t>
      </w:r>
      <w:r w:rsidR="004D2706">
        <w:t xml:space="preserve"> de mettre à l’eau un</w:t>
      </w:r>
      <w:r w:rsidRPr="00B77470">
        <w:t xml:space="preserve"> brise-glace </w:t>
      </w:r>
      <w:r w:rsidR="00EE1244">
        <w:t xml:space="preserve">géant en 2015, équipé de deux réacteurs </w:t>
      </w:r>
      <w:r w:rsidR="00EE1244" w:rsidRPr="00104FA7">
        <w:t>RITM-200 de 55Mwe chacun, fonctionnant sans rechargement jusqu’</w:t>
      </w:r>
      <w:r w:rsidR="00CF723D" w:rsidRPr="00CF723D">
        <w:t>à 40 ans</w:t>
      </w:r>
      <w:r w:rsidR="00CF723D">
        <w:t xml:space="preserve"> (voir référence </w:t>
      </w:r>
      <w:r w:rsidR="00CF723D" w:rsidRPr="00104FA7">
        <w:rPr>
          <w:highlight w:val="red"/>
        </w:rPr>
        <w:t>[</w:t>
      </w:r>
      <w:commentRangeStart w:id="4"/>
      <w:r w:rsidR="00CF723D" w:rsidRPr="00104FA7">
        <w:rPr>
          <w:highlight w:val="red"/>
        </w:rPr>
        <w:t>X</w:t>
      </w:r>
      <w:commentRangeEnd w:id="4"/>
      <w:r w:rsidR="00CF723D">
        <w:rPr>
          <w:rStyle w:val="Marquedecommentaire"/>
          <w:rFonts w:ascii="Arial" w:eastAsia="Times New Roman" w:hAnsi="Arial"/>
          <w:szCs w:val="20"/>
          <w:lang w:eastAsia="en-US"/>
        </w:rPr>
        <w:commentReference w:id="4"/>
      </w:r>
      <w:r w:rsidR="00CF723D" w:rsidRPr="00104FA7">
        <w:rPr>
          <w:highlight w:val="red"/>
        </w:rPr>
        <w:t>]</w:t>
      </w:r>
      <w:r w:rsidR="00CF723D">
        <w:t>).</w:t>
      </w:r>
    </w:p>
    <w:p w:rsidR="00712118" w:rsidRPr="001E7737" w:rsidRDefault="00712118" w:rsidP="00CF723D">
      <w:pPr>
        <w:pStyle w:val="Titre1"/>
      </w:pPr>
      <w:bookmarkStart w:id="5" w:name="_Toc396794082"/>
      <w:r w:rsidRPr="001E7737">
        <w:lastRenderedPageBreak/>
        <w:t>PRESENTATION DE L’ENTREPRISE</w:t>
      </w:r>
      <w:bookmarkEnd w:id="5"/>
    </w:p>
    <w:p w:rsidR="00712118" w:rsidRDefault="00712118" w:rsidP="00104FA7">
      <w:pPr>
        <w:pStyle w:val="Titre2"/>
      </w:pPr>
      <w:bookmarkStart w:id="6" w:name="_Toc396794083"/>
      <w:r>
        <w:t>Présentation</w:t>
      </w:r>
      <w:bookmarkEnd w:id="6"/>
    </w:p>
    <w:p w:rsidR="00364513" w:rsidRPr="005627EE" w:rsidRDefault="00364513" w:rsidP="00CF723D">
      <w:pPr>
        <w:pStyle w:val="Corpsdetexte"/>
      </w:pPr>
      <w:r w:rsidRPr="005627EE">
        <w:t xml:space="preserve">ALTRAN est une </w:t>
      </w:r>
      <w:r w:rsidR="00992781">
        <w:t>société</w:t>
      </w:r>
      <w:r w:rsidR="00992781" w:rsidRPr="005627EE">
        <w:t xml:space="preserve"> </w:t>
      </w:r>
      <w:r w:rsidRPr="005627EE">
        <w:t xml:space="preserve">de conseil en ingénierie fondée en 1982 par Alexis </w:t>
      </w:r>
      <w:proofErr w:type="spellStart"/>
      <w:r w:rsidRPr="005627EE">
        <w:t>Kniazeff</w:t>
      </w:r>
      <w:proofErr w:type="spellEnd"/>
      <w:r w:rsidRPr="005627EE">
        <w:t xml:space="preserve"> et Hubert Martigny. ALTRAN s’est rapidement imposé comme leader européen de son secteur sur l’ensemble des métiers de l’ingénierie : automobile, ferroviaire, aéronautique, télécommunication et énergie.</w:t>
      </w:r>
    </w:p>
    <w:p w:rsidR="00DD11AD" w:rsidRPr="005627EE" w:rsidRDefault="00364513" w:rsidP="001E7737">
      <w:pPr>
        <w:pStyle w:val="Corpsdetexte"/>
      </w:pPr>
      <w:r w:rsidRPr="005627EE">
        <w:t>Considéré comme un partenaire stratégique de grandes industries, ALTRAN accompagne ses clients tout au long de leur processus d’innovation. Elle mène différentes études allant de la recherche fondamentale appliquée jusqu’aux procédés d’</w:t>
      </w:r>
      <w:r w:rsidR="00DD11AD" w:rsidRPr="005627EE">
        <w:t>innovation. Avec une dimension internationale, ALTRAN est présent dans plus de 20 pays à travers le monde.</w:t>
      </w:r>
    </w:p>
    <w:p w:rsidR="00DD11AD" w:rsidRPr="002F11B0" w:rsidRDefault="00DD11AD" w:rsidP="001E7737">
      <w:pPr>
        <w:pStyle w:val="Corpsdetexte"/>
      </w:pPr>
      <w:r w:rsidRPr="002F11B0">
        <w:t xml:space="preserve">Afin de mieux saisir l’étendue de ses missions et moyens, </w:t>
      </w:r>
      <w:r w:rsidRPr="001E7737">
        <w:t>voici quelques chiffres clés :</w:t>
      </w:r>
    </w:p>
    <w:p w:rsidR="00DD11AD" w:rsidRPr="002F11B0" w:rsidRDefault="00DD11AD" w:rsidP="00104FA7">
      <w:pPr>
        <w:pStyle w:val="Listepuces"/>
      </w:pPr>
      <w:r w:rsidRPr="002F11B0">
        <w:t xml:space="preserve">Chiffres d’affaire 2013 : </w:t>
      </w:r>
      <w:r w:rsidRPr="002F11B0">
        <w:rPr>
          <w:shd w:val="clear" w:color="auto" w:fill="FFFFFF"/>
        </w:rPr>
        <w:t>1 633 M€.</w:t>
      </w:r>
    </w:p>
    <w:p w:rsidR="00DD11AD" w:rsidRPr="002F11B0" w:rsidRDefault="00DD11AD" w:rsidP="003926A8">
      <w:pPr>
        <w:pStyle w:val="Listepuces"/>
      </w:pPr>
      <w:r w:rsidRPr="002F11B0">
        <w:rPr>
          <w:shd w:val="clear" w:color="auto" w:fill="FFFFFF"/>
        </w:rPr>
        <w:t>Plus de 21000 collaborateurs en 2014.</w:t>
      </w:r>
    </w:p>
    <w:p w:rsidR="00DD11AD" w:rsidRPr="002F11B0" w:rsidRDefault="00DD11AD" w:rsidP="003926A8">
      <w:pPr>
        <w:pStyle w:val="Listepuces"/>
      </w:pPr>
      <w:r w:rsidRPr="002F11B0">
        <w:rPr>
          <w:shd w:val="clear" w:color="auto" w:fill="FFFFFF"/>
        </w:rPr>
        <w:t>500 clients majeurs dans le monde entier.</w:t>
      </w:r>
    </w:p>
    <w:p w:rsidR="00DD11AD" w:rsidRPr="002F11B0" w:rsidRDefault="00DD11AD" w:rsidP="003926A8">
      <w:pPr>
        <w:pStyle w:val="Listepuces"/>
      </w:pPr>
      <w:r w:rsidRPr="002F11B0">
        <w:t>80 filiales présentes dans plus de 20 pays en Europe, Amérique latine, aux États-Unis et en Asie.</w:t>
      </w:r>
    </w:p>
    <w:p w:rsidR="005627EE" w:rsidRPr="008E6D78" w:rsidRDefault="005627EE" w:rsidP="00104FA7">
      <w:pPr>
        <w:pStyle w:val="Corpsdetexte"/>
      </w:pPr>
    </w:p>
    <w:p w:rsidR="005627EE" w:rsidRPr="002F11B0" w:rsidRDefault="005627EE" w:rsidP="00CF723D">
      <w:pPr>
        <w:pStyle w:val="Corpsdetexte"/>
      </w:pPr>
      <w:r w:rsidRPr="002F11B0">
        <w:t>ALTRAN est composée de deux grandes entités </w:t>
      </w:r>
      <w:r w:rsidR="001E7737">
        <w:t xml:space="preserve">(voir illustration en </w:t>
      </w:r>
      <w:r w:rsidR="001E7737">
        <w:fldChar w:fldCharType="begin"/>
      </w:r>
      <w:r w:rsidR="001E7737">
        <w:instrText xml:space="preserve"> REF _Ref396749213 \h </w:instrText>
      </w:r>
      <w:r w:rsidR="001E7737">
        <w:fldChar w:fldCharType="separate"/>
      </w:r>
      <w:r w:rsidR="0023742C" w:rsidRPr="00104FA7">
        <w:t xml:space="preserve">Figure </w:t>
      </w:r>
      <w:r w:rsidR="0023742C">
        <w:rPr>
          <w:noProof/>
        </w:rPr>
        <w:t>1</w:t>
      </w:r>
      <w:r w:rsidR="001E7737">
        <w:fldChar w:fldCharType="end"/>
      </w:r>
      <w:r w:rsidR="001E7737">
        <w:t>)</w:t>
      </w:r>
      <w:r w:rsidRPr="002F11B0">
        <w:t>:</w:t>
      </w:r>
    </w:p>
    <w:p w:rsidR="005C3771" w:rsidRPr="002F11B0" w:rsidRDefault="005627EE" w:rsidP="00104FA7">
      <w:pPr>
        <w:pStyle w:val="Corpsdetexte"/>
        <w:numPr>
          <w:ilvl w:val="0"/>
          <w:numId w:val="10"/>
        </w:numPr>
      </w:pPr>
      <w:r w:rsidRPr="002F11B0">
        <w:t xml:space="preserve">ALTRAN TI : </w:t>
      </w:r>
      <w:proofErr w:type="spellStart"/>
      <w:r w:rsidRPr="002F11B0">
        <w:t>Technology</w:t>
      </w:r>
      <w:proofErr w:type="spellEnd"/>
      <w:r w:rsidRPr="002F11B0">
        <w:t xml:space="preserve"> et Industrie qui comprend :</w:t>
      </w:r>
    </w:p>
    <w:p w:rsidR="005627EE" w:rsidRPr="002F11B0" w:rsidRDefault="00342D4A" w:rsidP="00104FA7">
      <w:pPr>
        <w:pStyle w:val="Corpsdetexte"/>
        <w:numPr>
          <w:ilvl w:val="0"/>
          <w:numId w:val="13"/>
        </w:numPr>
      </w:pPr>
      <w:r w:rsidRPr="002F11B0">
        <w:t>ALTRAN AIT: Automobile, Infrastructure and Transportation.</w:t>
      </w:r>
    </w:p>
    <w:p w:rsidR="00342D4A" w:rsidRPr="002F11B0" w:rsidRDefault="00342D4A" w:rsidP="00CF723D">
      <w:pPr>
        <w:pStyle w:val="Corpsdetexte"/>
        <w:numPr>
          <w:ilvl w:val="0"/>
          <w:numId w:val="13"/>
        </w:numPr>
        <w:rPr>
          <w:lang w:val="en-US"/>
        </w:rPr>
      </w:pPr>
      <w:r w:rsidRPr="002F11B0">
        <w:rPr>
          <w:lang w:val="en-US"/>
        </w:rPr>
        <w:t xml:space="preserve">ALTRAN </w:t>
      </w:r>
      <w:proofErr w:type="spellStart"/>
      <w:r w:rsidR="003929F4">
        <w:rPr>
          <w:lang w:val="en-US"/>
        </w:rPr>
        <w:t>EILi</w:t>
      </w:r>
      <w:r w:rsidRPr="002F11B0">
        <w:rPr>
          <w:lang w:val="en-US"/>
        </w:rPr>
        <w:t>S</w:t>
      </w:r>
      <w:proofErr w:type="spellEnd"/>
      <w:r w:rsidRPr="002F11B0">
        <w:rPr>
          <w:lang w:val="en-US"/>
        </w:rPr>
        <w:t>: Energy, Industry and Life Science.</w:t>
      </w:r>
    </w:p>
    <w:p w:rsidR="00342D4A" w:rsidRPr="002F11B0" w:rsidRDefault="00342D4A" w:rsidP="00CF723D">
      <w:pPr>
        <w:pStyle w:val="Corpsdetexte"/>
        <w:numPr>
          <w:ilvl w:val="0"/>
          <w:numId w:val="13"/>
        </w:numPr>
        <w:rPr>
          <w:lang w:val="en-US"/>
        </w:rPr>
      </w:pPr>
      <w:r w:rsidRPr="002F11B0">
        <w:rPr>
          <w:lang w:val="en-US"/>
        </w:rPr>
        <w:t>ALTRAN ASD: Aerospace and Defen</w:t>
      </w:r>
      <w:r w:rsidR="00A11485">
        <w:rPr>
          <w:lang w:val="en-US"/>
        </w:rPr>
        <w:t>s</w:t>
      </w:r>
      <w:r w:rsidRPr="002F11B0">
        <w:rPr>
          <w:lang w:val="en-US"/>
        </w:rPr>
        <w:t>e.</w:t>
      </w:r>
    </w:p>
    <w:p w:rsidR="00342D4A" w:rsidRPr="002F11B0" w:rsidRDefault="00342D4A" w:rsidP="00104FA7">
      <w:pPr>
        <w:pStyle w:val="Corpsdetexte"/>
        <w:numPr>
          <w:ilvl w:val="0"/>
          <w:numId w:val="10"/>
        </w:numPr>
      </w:pPr>
      <w:r w:rsidRPr="002F11B0">
        <w:t>ALTRAN FG/TEM est constitué de:</w:t>
      </w:r>
    </w:p>
    <w:p w:rsidR="00342D4A" w:rsidRPr="002F11B0" w:rsidRDefault="00342D4A" w:rsidP="00104FA7">
      <w:pPr>
        <w:pStyle w:val="Corpsdetexte"/>
        <w:numPr>
          <w:ilvl w:val="0"/>
          <w:numId w:val="14"/>
        </w:numPr>
        <w:rPr>
          <w:lang w:val="en-US"/>
        </w:rPr>
      </w:pPr>
      <w:r w:rsidRPr="002F11B0">
        <w:rPr>
          <w:lang w:val="en-US"/>
        </w:rPr>
        <w:t>ALTRAN FG: Finance and Government.</w:t>
      </w:r>
    </w:p>
    <w:p w:rsidR="001E7737" w:rsidRPr="002F11B0" w:rsidRDefault="00342D4A" w:rsidP="00CF723D">
      <w:pPr>
        <w:pStyle w:val="Corpsdetexte"/>
        <w:numPr>
          <w:ilvl w:val="0"/>
          <w:numId w:val="14"/>
        </w:numPr>
        <w:rPr>
          <w:lang w:val="en-US"/>
        </w:rPr>
      </w:pPr>
      <w:r w:rsidRPr="002F11B0">
        <w:rPr>
          <w:lang w:val="en-US"/>
        </w:rPr>
        <w:t>ALTRAN TEM: Telecom and Media.</w:t>
      </w:r>
    </w:p>
    <w:p w:rsidR="001E7737" w:rsidRDefault="001E7737" w:rsidP="001E7737">
      <w:pPr>
        <w:pStyle w:val="Corpsdetexte"/>
      </w:pPr>
      <w:r>
        <w:rPr>
          <w:noProof/>
        </w:rPr>
        <w:drawing>
          <wp:inline distT="0" distB="0" distL="0" distR="0" wp14:anchorId="7BE4103D" wp14:editId="774FFB41">
            <wp:extent cx="5486400" cy="2551814"/>
            <wp:effectExtent l="76200" t="0" r="19050" b="0"/>
            <wp:docPr id="13" name="Diagramme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1E7737" w:rsidRPr="008E6D78" w:rsidRDefault="001E7737" w:rsidP="001E7737">
      <w:pPr>
        <w:pStyle w:val="Lgende"/>
      </w:pPr>
      <w:bookmarkStart w:id="7" w:name="_Ref396749213"/>
      <w:bookmarkStart w:id="8" w:name="_Toc396794115"/>
      <w:r w:rsidRPr="00104FA7">
        <w:t xml:space="preserve">Figure </w:t>
      </w:r>
      <w:fldSimple w:instr=" SEQ Figure \* ARABIC ">
        <w:r w:rsidR="0023742C">
          <w:rPr>
            <w:noProof/>
          </w:rPr>
          <w:t>1</w:t>
        </w:r>
      </w:fldSimple>
      <w:bookmarkEnd w:id="7"/>
      <w:r w:rsidRPr="00104FA7">
        <w:t> : Organigramme d’ALTRAN</w:t>
      </w:r>
      <w:bookmarkEnd w:id="8"/>
    </w:p>
    <w:p w:rsidR="00712118" w:rsidRDefault="00712118" w:rsidP="00104FA7">
      <w:pPr>
        <w:pStyle w:val="Titre2"/>
      </w:pPr>
      <w:bookmarkStart w:id="9" w:name="_Toc396794084"/>
      <w:r>
        <w:lastRenderedPageBreak/>
        <w:t>Ma place dans l’entreprise</w:t>
      </w:r>
      <w:bookmarkEnd w:id="9"/>
    </w:p>
    <w:p w:rsidR="00906619" w:rsidRPr="00906619" w:rsidRDefault="00906619" w:rsidP="00CF723D">
      <w:pPr>
        <w:pStyle w:val="Corpsdetexte"/>
      </w:pPr>
      <w:r w:rsidRPr="00906619">
        <w:t xml:space="preserve">L’étude qui fait l’objet de ce rapport a été effectuée dans la division </w:t>
      </w:r>
      <w:proofErr w:type="spellStart"/>
      <w:r w:rsidRPr="00906619">
        <w:t>Energy</w:t>
      </w:r>
      <w:proofErr w:type="spellEnd"/>
      <w:r w:rsidRPr="00906619">
        <w:t xml:space="preserve">, </w:t>
      </w:r>
      <w:proofErr w:type="spellStart"/>
      <w:r w:rsidRPr="00906619">
        <w:t>Industry</w:t>
      </w:r>
      <w:proofErr w:type="spellEnd"/>
      <w:r w:rsidRPr="00906619">
        <w:t xml:space="preserve"> and Life Science </w:t>
      </w:r>
      <w:r w:rsidR="003929F4">
        <w:t>(</w:t>
      </w:r>
      <w:proofErr w:type="spellStart"/>
      <w:r w:rsidR="003929F4">
        <w:t>EILi</w:t>
      </w:r>
      <w:r w:rsidRPr="00906619">
        <w:t>S</w:t>
      </w:r>
      <w:proofErr w:type="spellEnd"/>
      <w:r w:rsidRPr="00906619">
        <w:t>). Ce centre</w:t>
      </w:r>
      <w:r w:rsidR="003929F4">
        <w:t xml:space="preserve"> réalise des études pour AREVA et </w:t>
      </w:r>
      <w:r w:rsidRPr="00906619">
        <w:t xml:space="preserve"> s’intéresse principalement aux problèmes énergétiques et prend en charge, en particulier, les études </w:t>
      </w:r>
      <w:r w:rsidR="00363794">
        <w:t xml:space="preserve">de sûreté des réacteurs français existants et en construction (EPR) </w:t>
      </w:r>
      <w:r w:rsidRPr="00906619">
        <w:t>:</w:t>
      </w:r>
    </w:p>
    <w:p w:rsidR="00906619" w:rsidRPr="00906619" w:rsidRDefault="00906619" w:rsidP="00104FA7">
      <w:pPr>
        <w:pStyle w:val="Listepuces"/>
      </w:pPr>
      <w:r w:rsidRPr="00906619">
        <w:t xml:space="preserve">Modélisation de transitoires </w:t>
      </w:r>
      <w:proofErr w:type="spellStart"/>
      <w:r w:rsidR="001A5FA6">
        <w:t>incidentels</w:t>
      </w:r>
      <w:proofErr w:type="spellEnd"/>
      <w:r w:rsidR="001A5FA6">
        <w:t xml:space="preserve">, </w:t>
      </w:r>
      <w:r w:rsidRPr="00906619">
        <w:t xml:space="preserve">accidentels </w:t>
      </w:r>
      <w:r w:rsidR="001A5FA6">
        <w:t>et</w:t>
      </w:r>
      <w:r w:rsidR="001A5FA6" w:rsidRPr="00906619">
        <w:t xml:space="preserve"> </w:t>
      </w:r>
      <w:r w:rsidRPr="00906619">
        <w:t>de fonctionnement normal</w:t>
      </w:r>
      <w:r w:rsidR="00363794">
        <w:t> ;</w:t>
      </w:r>
    </w:p>
    <w:p w:rsidR="00906619" w:rsidRPr="00906619" w:rsidRDefault="00906619" w:rsidP="003926A8">
      <w:pPr>
        <w:pStyle w:val="Listepuces"/>
      </w:pPr>
      <w:r w:rsidRPr="00906619">
        <w:t>Calculs scientifiques consistant à développer et utiliser des méthodes, procédures, jeux de données afin de réaliser des simulations, d’extraire les résultats pour ainsi les valoriser dans un document d’ingénierie</w:t>
      </w:r>
      <w:r w:rsidR="00363794">
        <w:t> ;</w:t>
      </w:r>
    </w:p>
    <w:p w:rsidR="00906619" w:rsidRPr="00906619" w:rsidRDefault="00906619" w:rsidP="003926A8">
      <w:pPr>
        <w:pStyle w:val="Listepuces"/>
      </w:pPr>
      <w:r w:rsidRPr="00906619">
        <w:t>Etudes de sensibilités et d’analyse de données permettant d’apporter des réponses quant à l’importance de chaque paramètre dans un scénario de transitoire donné</w:t>
      </w:r>
      <w:r w:rsidR="00363794">
        <w:t> ;</w:t>
      </w:r>
    </w:p>
    <w:p w:rsidR="00906619" w:rsidRDefault="00906619" w:rsidP="003926A8">
      <w:pPr>
        <w:pStyle w:val="Listepuces"/>
      </w:pPr>
      <w:r w:rsidRPr="00906619">
        <w:t>Vérification d’études indépendantes afin de contrôler et de s’assurer qu’une étude réponde aux exigences énoncées.</w:t>
      </w:r>
    </w:p>
    <w:p w:rsidR="00906619" w:rsidRPr="00906619" w:rsidRDefault="00D5219A" w:rsidP="001E7737">
      <w:pPr>
        <w:pStyle w:val="Corpsdetexte"/>
      </w:pPr>
      <w:r>
        <w:t>Je suis donc apprenti ingénieur</w:t>
      </w:r>
      <w:r w:rsidR="003929F4">
        <w:t xml:space="preserve"> chez</w:t>
      </w:r>
      <w:r>
        <w:t xml:space="preserve"> ALTRAN dans la division </w:t>
      </w:r>
      <w:proofErr w:type="spellStart"/>
      <w:r>
        <w:t>EIL</w:t>
      </w:r>
      <w:r w:rsidR="003929F4">
        <w:t>i</w:t>
      </w:r>
      <w:r>
        <w:t>S</w:t>
      </w:r>
      <w:proofErr w:type="spellEnd"/>
      <w:r>
        <w:t xml:space="preserve"> au sein du plateau situé à AREVA La </w:t>
      </w:r>
      <w:r w:rsidR="00363794">
        <w:t>Défense</w:t>
      </w:r>
      <w:r>
        <w:t>.</w:t>
      </w:r>
    </w:p>
    <w:p w:rsidR="00712118" w:rsidRDefault="00712118" w:rsidP="001E7737">
      <w:pPr>
        <w:pStyle w:val="Titre2"/>
      </w:pPr>
      <w:bookmarkStart w:id="10" w:name="_Toc396794085"/>
      <w:r>
        <w:t>Contexte de l’étude présentée</w:t>
      </w:r>
      <w:bookmarkEnd w:id="10"/>
    </w:p>
    <w:p w:rsidR="003758D8" w:rsidRPr="00CF723D" w:rsidRDefault="003758D8" w:rsidP="00CF723D">
      <w:pPr>
        <w:pStyle w:val="Corpsdetexte"/>
      </w:pPr>
      <w:r w:rsidRPr="00104FA7">
        <w:t>Le secteur de l’énergie nucléaire se compose d’industriels leader dans la conception des centrales destinées au marché mondial et de challengers se concentrant sur des activités intellectuelles techniquement pointues à forte valeur ajoutée. La conception d’un réacteur innovant est une opération complexe, pour laquelle il n’existe pas de méthodologie traditionnelle. Dans le cadre de ses activités de R&amp;D dédiées au secteur des réacteurs nucléaires, ALTRAN s’intéresse à l’application de différentes méthodes très innovantes à la problématique de préconception des SMR.</w:t>
      </w:r>
      <w:r w:rsidRPr="00CF723D">
        <w:t xml:space="preserve"> </w:t>
      </w:r>
    </w:p>
    <w:p w:rsidR="00364513" w:rsidRPr="00CF723D" w:rsidRDefault="003758D8" w:rsidP="00CF723D">
      <w:pPr>
        <w:pStyle w:val="Corpsdetexte"/>
      </w:pPr>
      <w:r w:rsidRPr="00CF723D">
        <w:t xml:space="preserve">C’est dans ce contexte qu’ALTRAN a lancé le projet </w:t>
      </w:r>
      <w:r w:rsidR="0034507B">
        <w:t>PHR</w:t>
      </w:r>
      <w:r w:rsidRPr="00CF723D">
        <w:t xml:space="preserve">. </w:t>
      </w:r>
      <w:r w:rsidR="00364513" w:rsidRPr="00CF723D">
        <w:t>L’objectif de ce projet est de définir un nouveau préconcept innovant de SMR répondant à un cahier de charge ambitieux en termes de sûreté, compétitivité économique et gestion des déchets à vie longue.</w:t>
      </w:r>
    </w:p>
    <w:p w:rsidR="007D535F" w:rsidRPr="00A448B8" w:rsidRDefault="001D0656" w:rsidP="001E7737">
      <w:pPr>
        <w:pStyle w:val="Titre1"/>
      </w:pPr>
      <w:bookmarkStart w:id="11" w:name="_Toc396794086"/>
      <w:r>
        <w:t>PROBLEMATIQUE</w:t>
      </w:r>
      <w:bookmarkEnd w:id="11"/>
    </w:p>
    <w:p w:rsidR="007D535F" w:rsidRDefault="001436C8" w:rsidP="00104FA7">
      <w:pPr>
        <w:pStyle w:val="Titre2"/>
      </w:pPr>
      <w:bookmarkStart w:id="12" w:name="_Toc396794087"/>
      <w:r>
        <w:t>PRESENTATION</w:t>
      </w:r>
      <w:r w:rsidR="00A46421">
        <w:t xml:space="preserve"> de l’etude</w:t>
      </w:r>
      <w:bookmarkEnd w:id="12"/>
    </w:p>
    <w:p w:rsidR="000A5C1F" w:rsidRDefault="000A5C1F" w:rsidP="000A5C1F">
      <w:pPr>
        <w:pStyle w:val="Corpsdetexte"/>
      </w:pPr>
      <w:r>
        <w:t>Dans le cadre de la préconception d’un SMR de type « pile », un des objectifs de performance les plus contraignants est le maintien en service du réacteur pendant une durée importante de plusieurs années sans rechargement, avec une puissance non dérisoire</w:t>
      </w:r>
      <w:r w:rsidR="00C44333">
        <w:t xml:space="preserve"> évidemment</w:t>
      </w:r>
      <w:r>
        <w:t>. La réalisation de cet objectif est possible grâce au dimensionnement du système de contrôle de la réactivité qui permet de garder le réacteur critique pendant toute sa durée de fonctionnement. Toutefois ce système, qu’il soit de type « barre de poisons », « réflecteur mobile », « barre de combustible », etc., est technologiquement limité</w:t>
      </w:r>
      <w:r>
        <w:rPr>
          <w:rStyle w:val="Appelnotedebasdep"/>
        </w:rPr>
        <w:footnoteReference w:id="3"/>
      </w:r>
      <w:r>
        <w:t>.</w:t>
      </w:r>
      <w:r w:rsidR="00191B70">
        <w:t xml:space="preserve"> </w:t>
      </w:r>
      <w:r w:rsidR="00477205">
        <w:t>L’optimisation de la perte de la réactivité</w:t>
      </w:r>
      <w:r w:rsidR="00477205">
        <w:rPr>
          <w:rStyle w:val="Appelnotedebasdep"/>
        </w:rPr>
        <w:footnoteReference w:id="4"/>
      </w:r>
      <w:r w:rsidR="00477205">
        <w:t xml:space="preserve"> au cours de l’épuisement du combustible est donc </w:t>
      </w:r>
      <w:r w:rsidR="00477205">
        <w:lastRenderedPageBreak/>
        <w:t>une nécessité : ce dernier point est particulièrement conditionné à la qualité du vecteur Pu</w:t>
      </w:r>
      <w:r w:rsidR="00191B70">
        <w:rPr>
          <w:rStyle w:val="Appelnotedebasdep"/>
        </w:rPr>
        <w:footnoteReference w:id="5"/>
      </w:r>
      <w:r w:rsidR="00477205">
        <w:t xml:space="preserve"> composant le combustible du cœur du réacteur.</w:t>
      </w:r>
    </w:p>
    <w:p w:rsidR="000A5C1F" w:rsidRDefault="00477205" w:rsidP="000A5C1F">
      <w:pPr>
        <w:pStyle w:val="Corpsdetexte"/>
      </w:pPr>
      <w:r>
        <w:t xml:space="preserve">Dans le cadre des études des réacteurs innovants, la problématique </w:t>
      </w:r>
      <w:r w:rsidR="00191B70">
        <w:t>relat</w:t>
      </w:r>
      <w:r w:rsidR="0077535D">
        <w:t xml:space="preserve">ive </w:t>
      </w:r>
      <w:r w:rsidR="00191B70">
        <w:t xml:space="preserve">au vecteur Pu se résume généralement à l’étude du cycle d’équilibre, c’est-à-dire du cycle représentatif d’un cœur après </w:t>
      </w:r>
      <w:r w:rsidR="0077535D">
        <w:t xml:space="preserve">N </w:t>
      </w:r>
      <w:r w:rsidR="00191B70">
        <w:t>rechargement</w:t>
      </w:r>
      <w:r w:rsidR="0077535D">
        <w:t xml:space="preserve">s d’une fraction 1/N du combustible du cœur. Dans le cadre d’un réacteur sans rechargement, </w:t>
      </w:r>
      <w:r w:rsidR="00E90725">
        <w:t xml:space="preserve">la problématique de l’optimisation du </w:t>
      </w:r>
      <w:r w:rsidR="0077535D">
        <w:t>vecteur Pu initial chargé dans le cœur est innovant</w:t>
      </w:r>
      <w:r w:rsidR="00E90725">
        <w:t>. U</w:t>
      </w:r>
      <w:r w:rsidR="0077535D">
        <w:t xml:space="preserve">ne étude </w:t>
      </w:r>
      <w:r w:rsidR="00E90725">
        <w:t>antérieure</w:t>
      </w:r>
      <w:r w:rsidR="0077535D">
        <w:t xml:space="preserve"> réalisée par ALTRAN a montré qu’</w:t>
      </w:r>
      <w:r w:rsidR="00E90725">
        <w:t>elle était aussi essentielle : tous les</w:t>
      </w:r>
      <w:r w:rsidR="0077535D">
        <w:t xml:space="preserve"> vecteurs Pu disponibles </w:t>
      </w:r>
      <w:r w:rsidR="00E90725">
        <w:t>« </w:t>
      </w:r>
      <w:r w:rsidR="0077535D">
        <w:t>sur le marché</w:t>
      </w:r>
      <w:r w:rsidR="00E90725">
        <w:t> »</w:t>
      </w:r>
      <w:r w:rsidR="0077535D">
        <w:t xml:space="preserve"> </w:t>
      </w:r>
      <w:r w:rsidR="0077535D" w:rsidRPr="00CB2440">
        <w:t>(voir</w:t>
      </w:r>
      <w:r w:rsidR="00CB2440" w:rsidRPr="00CB2440">
        <w:t xml:space="preserve"> </w:t>
      </w:r>
      <w:r w:rsidR="00CB2440" w:rsidRPr="00CB2440">
        <w:fldChar w:fldCharType="begin"/>
      </w:r>
      <w:r w:rsidR="00CB2440" w:rsidRPr="00CB2440">
        <w:instrText xml:space="preserve"> REF _Ref396768484 \h </w:instrText>
      </w:r>
      <w:r w:rsidR="00CB2440">
        <w:instrText xml:space="preserve"> \* MERGEFORMAT </w:instrText>
      </w:r>
      <w:r w:rsidR="00CB2440" w:rsidRPr="00CB2440">
        <w:fldChar w:fldCharType="separate"/>
      </w:r>
      <w:r w:rsidR="0023742C" w:rsidRPr="000B4797">
        <w:t xml:space="preserve">Tableau </w:t>
      </w:r>
      <w:r w:rsidR="0023742C">
        <w:rPr>
          <w:noProof/>
        </w:rPr>
        <w:t>1</w:t>
      </w:r>
      <w:r w:rsidR="00CB2440" w:rsidRPr="00CB2440">
        <w:fldChar w:fldCharType="end"/>
      </w:r>
      <w:r w:rsidR="0077535D" w:rsidRPr="00CB2440">
        <w:t>)</w:t>
      </w:r>
      <w:r w:rsidR="0077535D">
        <w:t xml:space="preserve"> </w:t>
      </w:r>
      <w:r w:rsidR="00E90725">
        <w:t>ne permettent pas</w:t>
      </w:r>
      <w:r w:rsidR="0077535D">
        <w:t xml:space="preserve"> </w:t>
      </w:r>
      <w:r w:rsidR="00E90725">
        <w:t xml:space="preserve">d’approcher </w:t>
      </w:r>
      <w:r w:rsidR="0077535D">
        <w:t>les performances affichées des autres SMR à neutrons rapides comme par exemple, le réacteur 4S de Toshiba (</w:t>
      </w:r>
      <w:r w:rsidR="0077535D" w:rsidRPr="00104FA7">
        <w:rPr>
          <w:highlight w:val="red"/>
        </w:rPr>
        <w:t>voir référence [X]).</w:t>
      </w:r>
    </w:p>
    <w:p w:rsidR="000464A5" w:rsidRDefault="00816CF3" w:rsidP="00CF723D">
      <w:pPr>
        <w:pStyle w:val="Corpsdetexte"/>
      </w:pPr>
      <w:r w:rsidRPr="00103F0C">
        <w:t>L’objectif de ce travail est d’étudier l</w:t>
      </w:r>
      <w:r w:rsidR="0077535D">
        <w:t>a faisabilité d’un contrôle</w:t>
      </w:r>
      <w:r w:rsidRPr="00103F0C">
        <w:t xml:space="preserve"> </w:t>
      </w:r>
      <w:r w:rsidR="0077535D">
        <w:t>de la</w:t>
      </w:r>
      <w:r w:rsidRPr="00103F0C">
        <w:t xml:space="preserve"> population des noyaux lourds d</w:t>
      </w:r>
      <w:r w:rsidR="0077535D">
        <w:t>es</w:t>
      </w:r>
      <w:r w:rsidRPr="00103F0C">
        <w:t xml:space="preserve"> combustible</w:t>
      </w:r>
      <w:r w:rsidR="0077535D">
        <w:t>s</w:t>
      </w:r>
      <w:r w:rsidRPr="00103F0C">
        <w:t xml:space="preserve"> par épuisement naturel et par épuisement en réacteur</w:t>
      </w:r>
      <w:r w:rsidR="0077535D">
        <w:t xml:space="preserve"> d’irradiation</w:t>
      </w:r>
      <w:r w:rsidRPr="00103F0C">
        <w:t>.</w:t>
      </w:r>
      <w:r w:rsidR="00103F0C" w:rsidRPr="00103F0C">
        <w:t xml:space="preserve"> </w:t>
      </w:r>
      <w:r w:rsidR="0094368C">
        <w:t>A cette fin il est nécessaire de simuler de nombreuses évolutions de</w:t>
      </w:r>
      <w:r w:rsidR="0094368C" w:rsidRPr="0094368C">
        <w:t xml:space="preserve"> </w:t>
      </w:r>
      <w:r w:rsidR="00103F0C" w:rsidRPr="0094368C">
        <w:t xml:space="preserve">la composition du combustible </w:t>
      </w:r>
      <w:r w:rsidR="0094368C">
        <w:t>sur de longues périodes, avec des caractéristiques d’irradiation et de refroidissement variées.</w:t>
      </w:r>
      <w:r w:rsidR="00687AD0" w:rsidRPr="0094368C">
        <w:t xml:space="preserve"> </w:t>
      </w:r>
      <w:r w:rsidR="00084194" w:rsidRPr="0094368C">
        <w:t xml:space="preserve">Pour cela, il faut </w:t>
      </w:r>
      <w:r w:rsidR="0094368C">
        <w:t>développer</w:t>
      </w:r>
      <w:r w:rsidR="0094368C" w:rsidRPr="0094368C">
        <w:t xml:space="preserve"> </w:t>
      </w:r>
      <w:r w:rsidR="0094368C">
        <w:t>un</w:t>
      </w:r>
      <w:r w:rsidR="00084194" w:rsidRPr="0094368C">
        <w:t xml:space="preserve"> modèle </w:t>
      </w:r>
      <w:r w:rsidR="0094368C">
        <w:t>d’épuisement</w:t>
      </w:r>
      <w:r w:rsidR="0094368C" w:rsidRPr="0094368C">
        <w:t xml:space="preserve"> </w:t>
      </w:r>
      <w:r w:rsidR="0094368C">
        <w:t>performant et précis</w:t>
      </w:r>
      <w:r w:rsidR="00084194" w:rsidRPr="0094368C">
        <w:t>.</w:t>
      </w:r>
      <w:r w:rsidR="0094368C" w:rsidRPr="0094368C">
        <w:t xml:space="preserve"> Les noyaux étudiés sont essentiellement </w:t>
      </w:r>
      <w:r w:rsidR="0094368C">
        <w:t>l</w:t>
      </w:r>
      <w:r w:rsidR="0094368C" w:rsidRPr="0094368C">
        <w:t xml:space="preserve">es isotopes </w:t>
      </w:r>
      <w:r w:rsidR="0094368C">
        <w:t>impactant  la réactivité des cœurs de réacteurs à neutrons rapides</w:t>
      </w:r>
      <w:r w:rsidR="0094368C" w:rsidRPr="0094368C">
        <w:t>.</w:t>
      </w:r>
    </w:p>
    <w:tbl>
      <w:tblPr>
        <w:tblW w:w="5000" w:type="pct"/>
        <w:tblCellMar>
          <w:left w:w="70" w:type="dxa"/>
          <w:right w:w="70" w:type="dxa"/>
        </w:tblCellMar>
        <w:tblLook w:val="04A0" w:firstRow="1" w:lastRow="0" w:firstColumn="1" w:lastColumn="0" w:noHBand="0" w:noVBand="1"/>
      </w:tblPr>
      <w:tblGrid>
        <w:gridCol w:w="3048"/>
        <w:gridCol w:w="1238"/>
        <w:gridCol w:w="879"/>
        <w:gridCol w:w="879"/>
        <w:gridCol w:w="879"/>
        <w:gridCol w:w="1045"/>
        <w:gridCol w:w="1244"/>
      </w:tblGrid>
      <w:tr w:rsidR="0094368C" w:rsidRPr="00D626D7" w:rsidTr="00D626D7">
        <w:trPr>
          <w:trHeight w:val="113"/>
        </w:trPr>
        <w:tc>
          <w:tcPr>
            <w:tcW w:w="1654" w:type="pct"/>
            <w:tcBorders>
              <w:top w:val="single" w:sz="4" w:space="0" w:color="auto"/>
              <w:left w:val="single" w:sz="4" w:space="0" w:color="auto"/>
              <w:bottom w:val="single" w:sz="4" w:space="0" w:color="auto"/>
              <w:right w:val="single" w:sz="4" w:space="0" w:color="auto"/>
            </w:tcBorders>
            <w:shd w:val="clear" w:color="000000" w:fill="D9D9D9"/>
            <w:vAlign w:val="bottom"/>
            <w:hideMark/>
          </w:tcPr>
          <w:p w:rsidR="0094368C" w:rsidRPr="00D626D7" w:rsidRDefault="0094368C" w:rsidP="00D626D7">
            <w:pPr>
              <w:pStyle w:val="Corpsdetexte"/>
              <w:spacing w:before="0" w:after="0"/>
              <w:jc w:val="center"/>
              <w:rPr>
                <w:b/>
                <w:sz w:val="22"/>
                <w:szCs w:val="22"/>
              </w:rPr>
            </w:pPr>
            <w:r w:rsidRPr="00D626D7">
              <w:rPr>
                <w:b/>
                <w:sz w:val="22"/>
                <w:szCs w:val="22"/>
              </w:rPr>
              <w:t>Vecteur Pu</w:t>
            </w:r>
          </w:p>
        </w:tc>
        <w:tc>
          <w:tcPr>
            <w:tcW w:w="672" w:type="pct"/>
            <w:tcBorders>
              <w:top w:val="single" w:sz="4" w:space="0" w:color="auto"/>
              <w:left w:val="nil"/>
              <w:bottom w:val="single" w:sz="4" w:space="0" w:color="auto"/>
              <w:right w:val="single" w:sz="4" w:space="0" w:color="auto"/>
            </w:tcBorders>
            <w:shd w:val="clear" w:color="000000" w:fill="D9D9D9"/>
            <w:vAlign w:val="bottom"/>
            <w:hideMark/>
          </w:tcPr>
          <w:p w:rsidR="0094368C" w:rsidRPr="00D626D7" w:rsidRDefault="0094368C" w:rsidP="00D626D7">
            <w:pPr>
              <w:pStyle w:val="Corpsdetexte"/>
              <w:spacing w:before="0" w:after="0"/>
              <w:jc w:val="center"/>
              <w:rPr>
                <w:b/>
                <w:sz w:val="22"/>
                <w:szCs w:val="22"/>
              </w:rPr>
            </w:pPr>
            <w:r w:rsidRPr="00D626D7">
              <w:rPr>
                <w:b/>
                <w:sz w:val="22"/>
                <w:szCs w:val="22"/>
              </w:rPr>
              <w:t>Pu238</w:t>
            </w:r>
          </w:p>
        </w:tc>
        <w:tc>
          <w:tcPr>
            <w:tcW w:w="477" w:type="pct"/>
            <w:tcBorders>
              <w:top w:val="single" w:sz="4" w:space="0" w:color="auto"/>
              <w:left w:val="nil"/>
              <w:bottom w:val="single" w:sz="4" w:space="0" w:color="auto"/>
              <w:right w:val="single" w:sz="4" w:space="0" w:color="auto"/>
            </w:tcBorders>
            <w:shd w:val="clear" w:color="000000" w:fill="D9D9D9"/>
            <w:vAlign w:val="bottom"/>
            <w:hideMark/>
          </w:tcPr>
          <w:p w:rsidR="0094368C" w:rsidRPr="00D626D7" w:rsidRDefault="0094368C" w:rsidP="00D626D7">
            <w:pPr>
              <w:pStyle w:val="Corpsdetexte"/>
              <w:spacing w:before="0" w:after="0"/>
              <w:jc w:val="center"/>
              <w:rPr>
                <w:b/>
                <w:sz w:val="22"/>
                <w:szCs w:val="22"/>
              </w:rPr>
            </w:pPr>
            <w:r w:rsidRPr="00D626D7">
              <w:rPr>
                <w:b/>
                <w:sz w:val="22"/>
                <w:szCs w:val="22"/>
              </w:rPr>
              <w:t>Pu239</w:t>
            </w:r>
          </w:p>
        </w:tc>
        <w:tc>
          <w:tcPr>
            <w:tcW w:w="477" w:type="pct"/>
            <w:tcBorders>
              <w:top w:val="single" w:sz="4" w:space="0" w:color="auto"/>
              <w:left w:val="nil"/>
              <w:bottom w:val="single" w:sz="4" w:space="0" w:color="auto"/>
              <w:right w:val="single" w:sz="4" w:space="0" w:color="auto"/>
            </w:tcBorders>
            <w:shd w:val="clear" w:color="000000" w:fill="D9D9D9"/>
            <w:vAlign w:val="bottom"/>
            <w:hideMark/>
          </w:tcPr>
          <w:p w:rsidR="0094368C" w:rsidRPr="00D626D7" w:rsidRDefault="0094368C" w:rsidP="00D626D7">
            <w:pPr>
              <w:pStyle w:val="Corpsdetexte"/>
              <w:spacing w:before="0" w:after="0"/>
              <w:jc w:val="center"/>
              <w:rPr>
                <w:b/>
                <w:sz w:val="22"/>
                <w:szCs w:val="22"/>
              </w:rPr>
            </w:pPr>
            <w:r w:rsidRPr="00D626D7">
              <w:rPr>
                <w:b/>
                <w:sz w:val="22"/>
                <w:szCs w:val="22"/>
              </w:rPr>
              <w:t>Pu240</w:t>
            </w:r>
          </w:p>
        </w:tc>
        <w:tc>
          <w:tcPr>
            <w:tcW w:w="477" w:type="pct"/>
            <w:tcBorders>
              <w:top w:val="single" w:sz="4" w:space="0" w:color="auto"/>
              <w:left w:val="nil"/>
              <w:bottom w:val="single" w:sz="4" w:space="0" w:color="auto"/>
              <w:right w:val="single" w:sz="4" w:space="0" w:color="auto"/>
            </w:tcBorders>
            <w:shd w:val="clear" w:color="000000" w:fill="D9D9D9"/>
            <w:vAlign w:val="bottom"/>
            <w:hideMark/>
          </w:tcPr>
          <w:p w:rsidR="0094368C" w:rsidRPr="00D626D7" w:rsidRDefault="0094368C" w:rsidP="00D626D7">
            <w:pPr>
              <w:pStyle w:val="Corpsdetexte"/>
              <w:spacing w:before="0" w:after="0"/>
              <w:jc w:val="center"/>
              <w:rPr>
                <w:b/>
                <w:sz w:val="22"/>
                <w:szCs w:val="22"/>
              </w:rPr>
            </w:pPr>
            <w:r w:rsidRPr="00D626D7">
              <w:rPr>
                <w:b/>
                <w:sz w:val="22"/>
                <w:szCs w:val="22"/>
              </w:rPr>
              <w:t>Pu241</w:t>
            </w:r>
          </w:p>
        </w:tc>
        <w:tc>
          <w:tcPr>
            <w:tcW w:w="567" w:type="pct"/>
            <w:tcBorders>
              <w:top w:val="single" w:sz="4" w:space="0" w:color="auto"/>
              <w:left w:val="nil"/>
              <w:bottom w:val="single" w:sz="4" w:space="0" w:color="auto"/>
              <w:right w:val="single" w:sz="4" w:space="0" w:color="auto"/>
            </w:tcBorders>
            <w:shd w:val="clear" w:color="000000" w:fill="D9D9D9"/>
            <w:vAlign w:val="bottom"/>
            <w:hideMark/>
          </w:tcPr>
          <w:p w:rsidR="0094368C" w:rsidRPr="00D626D7" w:rsidRDefault="0094368C" w:rsidP="00D626D7">
            <w:pPr>
              <w:pStyle w:val="Corpsdetexte"/>
              <w:spacing w:before="0" w:after="0"/>
              <w:jc w:val="center"/>
              <w:rPr>
                <w:b/>
                <w:sz w:val="22"/>
                <w:szCs w:val="22"/>
              </w:rPr>
            </w:pPr>
            <w:r w:rsidRPr="00D626D7">
              <w:rPr>
                <w:b/>
                <w:sz w:val="22"/>
                <w:szCs w:val="22"/>
              </w:rPr>
              <w:t>Pu242</w:t>
            </w:r>
          </w:p>
        </w:tc>
        <w:tc>
          <w:tcPr>
            <w:tcW w:w="675" w:type="pct"/>
            <w:tcBorders>
              <w:top w:val="single" w:sz="4" w:space="0" w:color="auto"/>
              <w:left w:val="nil"/>
              <w:bottom w:val="single" w:sz="4" w:space="0" w:color="auto"/>
              <w:right w:val="single" w:sz="4" w:space="0" w:color="auto"/>
            </w:tcBorders>
            <w:shd w:val="clear" w:color="000000" w:fill="D9D9D9"/>
            <w:vAlign w:val="bottom"/>
            <w:hideMark/>
          </w:tcPr>
          <w:p w:rsidR="0094368C" w:rsidRPr="00D626D7" w:rsidRDefault="0094368C" w:rsidP="00D626D7">
            <w:pPr>
              <w:pStyle w:val="Corpsdetexte"/>
              <w:spacing w:before="0" w:after="0"/>
              <w:jc w:val="center"/>
              <w:rPr>
                <w:b/>
                <w:sz w:val="22"/>
                <w:szCs w:val="22"/>
              </w:rPr>
            </w:pPr>
            <w:r w:rsidRPr="00D626D7">
              <w:rPr>
                <w:b/>
                <w:sz w:val="22"/>
                <w:szCs w:val="22"/>
              </w:rPr>
              <w:t>Am241</w:t>
            </w:r>
          </w:p>
        </w:tc>
      </w:tr>
      <w:tr w:rsidR="0094368C" w:rsidRPr="00D626D7" w:rsidTr="00D626D7">
        <w:trPr>
          <w:trHeight w:val="113"/>
        </w:trPr>
        <w:tc>
          <w:tcPr>
            <w:tcW w:w="1654" w:type="pct"/>
            <w:tcBorders>
              <w:top w:val="nil"/>
              <w:left w:val="single" w:sz="4" w:space="0" w:color="auto"/>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b/>
                <w:sz w:val="22"/>
                <w:szCs w:val="22"/>
              </w:rPr>
            </w:pPr>
            <w:r w:rsidRPr="00D626D7">
              <w:rPr>
                <w:b/>
                <w:sz w:val="22"/>
                <w:szCs w:val="22"/>
              </w:rPr>
              <w:t>PWR – 33000MWj/t</w:t>
            </w:r>
          </w:p>
        </w:tc>
        <w:tc>
          <w:tcPr>
            <w:tcW w:w="672"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1,3</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56,6</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23,2</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13,9</w:t>
            </w:r>
          </w:p>
        </w:tc>
        <w:tc>
          <w:tcPr>
            <w:tcW w:w="56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4,7</w:t>
            </w:r>
          </w:p>
        </w:tc>
        <w:tc>
          <w:tcPr>
            <w:tcW w:w="675"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0,3</w:t>
            </w:r>
          </w:p>
        </w:tc>
      </w:tr>
      <w:tr w:rsidR="0094368C" w:rsidRPr="00D626D7" w:rsidTr="00D626D7">
        <w:trPr>
          <w:trHeight w:val="113"/>
        </w:trPr>
        <w:tc>
          <w:tcPr>
            <w:tcW w:w="1654" w:type="pct"/>
            <w:tcBorders>
              <w:top w:val="nil"/>
              <w:left w:val="single" w:sz="4" w:space="0" w:color="auto"/>
              <w:bottom w:val="single" w:sz="4" w:space="0" w:color="auto"/>
              <w:right w:val="single" w:sz="4" w:space="0" w:color="auto"/>
            </w:tcBorders>
            <w:shd w:val="clear" w:color="auto" w:fill="auto"/>
            <w:hideMark/>
          </w:tcPr>
          <w:p w:rsidR="0094368C" w:rsidRPr="00D626D7" w:rsidRDefault="0094368C" w:rsidP="00D626D7">
            <w:pPr>
              <w:pStyle w:val="Corpsdetexte"/>
              <w:spacing w:before="0" w:after="0"/>
              <w:jc w:val="center"/>
              <w:rPr>
                <w:b/>
                <w:sz w:val="22"/>
                <w:szCs w:val="22"/>
              </w:rPr>
            </w:pPr>
            <w:r w:rsidRPr="00D626D7">
              <w:rPr>
                <w:b/>
                <w:sz w:val="22"/>
                <w:szCs w:val="22"/>
              </w:rPr>
              <w:t>PWR – 43000MWj/t</w:t>
            </w:r>
          </w:p>
        </w:tc>
        <w:tc>
          <w:tcPr>
            <w:tcW w:w="672"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2</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52,5</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24,1</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14,7</w:t>
            </w:r>
          </w:p>
        </w:tc>
        <w:tc>
          <w:tcPr>
            <w:tcW w:w="56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6,2</w:t>
            </w:r>
          </w:p>
        </w:tc>
        <w:tc>
          <w:tcPr>
            <w:tcW w:w="675"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0,5</w:t>
            </w:r>
          </w:p>
        </w:tc>
      </w:tr>
      <w:tr w:rsidR="0094368C" w:rsidRPr="00D626D7" w:rsidTr="00D626D7">
        <w:trPr>
          <w:trHeight w:val="113"/>
        </w:trPr>
        <w:tc>
          <w:tcPr>
            <w:tcW w:w="1654" w:type="pct"/>
            <w:tcBorders>
              <w:top w:val="nil"/>
              <w:left w:val="single" w:sz="4" w:space="0" w:color="auto"/>
              <w:bottom w:val="single" w:sz="4" w:space="0" w:color="auto"/>
              <w:right w:val="single" w:sz="4" w:space="0" w:color="auto"/>
            </w:tcBorders>
            <w:shd w:val="clear" w:color="auto" w:fill="auto"/>
            <w:hideMark/>
          </w:tcPr>
          <w:p w:rsidR="0094368C" w:rsidRPr="00D626D7" w:rsidRDefault="0094368C" w:rsidP="00D626D7">
            <w:pPr>
              <w:pStyle w:val="Corpsdetexte"/>
              <w:spacing w:before="0" w:after="0"/>
              <w:jc w:val="center"/>
              <w:rPr>
                <w:b/>
                <w:sz w:val="22"/>
                <w:szCs w:val="22"/>
              </w:rPr>
            </w:pPr>
            <w:r w:rsidRPr="00D626D7">
              <w:rPr>
                <w:b/>
                <w:sz w:val="22"/>
                <w:szCs w:val="22"/>
              </w:rPr>
              <w:t>PWR – 53000MWj/t</w:t>
            </w:r>
          </w:p>
        </w:tc>
        <w:tc>
          <w:tcPr>
            <w:tcW w:w="672"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2,7</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50,4</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24,1</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15,2</w:t>
            </w:r>
          </w:p>
        </w:tc>
        <w:tc>
          <w:tcPr>
            <w:tcW w:w="56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7,1</w:t>
            </w:r>
          </w:p>
        </w:tc>
        <w:tc>
          <w:tcPr>
            <w:tcW w:w="675"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0,5</w:t>
            </w:r>
          </w:p>
        </w:tc>
      </w:tr>
      <w:tr w:rsidR="0094368C" w:rsidRPr="00D626D7" w:rsidTr="00D626D7">
        <w:trPr>
          <w:trHeight w:val="113"/>
        </w:trPr>
        <w:tc>
          <w:tcPr>
            <w:tcW w:w="1654" w:type="pct"/>
            <w:tcBorders>
              <w:top w:val="nil"/>
              <w:left w:val="single" w:sz="4" w:space="0" w:color="auto"/>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b/>
                <w:sz w:val="22"/>
                <w:szCs w:val="22"/>
              </w:rPr>
            </w:pPr>
            <w:r w:rsidRPr="00D626D7">
              <w:rPr>
                <w:b/>
                <w:sz w:val="22"/>
                <w:szCs w:val="22"/>
              </w:rPr>
              <w:t xml:space="preserve">BWR - 30400 </w:t>
            </w:r>
            <w:proofErr w:type="spellStart"/>
            <w:r w:rsidRPr="00D626D7">
              <w:rPr>
                <w:b/>
                <w:sz w:val="22"/>
                <w:szCs w:val="22"/>
              </w:rPr>
              <w:t>MWj</w:t>
            </w:r>
            <w:proofErr w:type="spellEnd"/>
            <w:r w:rsidRPr="00D626D7">
              <w:rPr>
                <w:b/>
                <w:sz w:val="22"/>
                <w:szCs w:val="22"/>
              </w:rPr>
              <w:t>/t</w:t>
            </w:r>
          </w:p>
        </w:tc>
        <w:tc>
          <w:tcPr>
            <w:tcW w:w="672"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0</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56,8</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23,8</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14,3</w:t>
            </w:r>
          </w:p>
        </w:tc>
        <w:tc>
          <w:tcPr>
            <w:tcW w:w="56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5,1</w:t>
            </w:r>
          </w:p>
        </w:tc>
        <w:tc>
          <w:tcPr>
            <w:tcW w:w="675"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0</w:t>
            </w:r>
          </w:p>
        </w:tc>
      </w:tr>
      <w:tr w:rsidR="0094368C" w:rsidRPr="00D626D7" w:rsidTr="00D626D7">
        <w:trPr>
          <w:trHeight w:val="113"/>
        </w:trPr>
        <w:tc>
          <w:tcPr>
            <w:tcW w:w="1654" w:type="pct"/>
            <w:tcBorders>
              <w:top w:val="nil"/>
              <w:left w:val="single" w:sz="4" w:space="0" w:color="auto"/>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b/>
                <w:sz w:val="22"/>
                <w:szCs w:val="22"/>
              </w:rPr>
            </w:pPr>
            <w:r w:rsidRPr="00D626D7">
              <w:rPr>
                <w:b/>
                <w:sz w:val="22"/>
                <w:szCs w:val="22"/>
              </w:rPr>
              <w:t xml:space="preserve">CANDU - 7500 </w:t>
            </w:r>
            <w:proofErr w:type="spellStart"/>
            <w:r w:rsidRPr="00D626D7">
              <w:rPr>
                <w:b/>
                <w:sz w:val="22"/>
                <w:szCs w:val="22"/>
              </w:rPr>
              <w:t>MWj</w:t>
            </w:r>
            <w:proofErr w:type="spellEnd"/>
            <w:r w:rsidRPr="00D626D7">
              <w:rPr>
                <w:b/>
                <w:sz w:val="22"/>
                <w:szCs w:val="22"/>
              </w:rPr>
              <w:t>/t</w:t>
            </w:r>
          </w:p>
        </w:tc>
        <w:tc>
          <w:tcPr>
            <w:tcW w:w="672"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0</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66,6</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26,6</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5,3</w:t>
            </w:r>
          </w:p>
        </w:tc>
        <w:tc>
          <w:tcPr>
            <w:tcW w:w="56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1,5</w:t>
            </w:r>
          </w:p>
        </w:tc>
        <w:tc>
          <w:tcPr>
            <w:tcW w:w="675"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0</w:t>
            </w:r>
          </w:p>
        </w:tc>
      </w:tr>
      <w:tr w:rsidR="0094368C" w:rsidRPr="00D626D7" w:rsidTr="00D626D7">
        <w:trPr>
          <w:trHeight w:val="113"/>
        </w:trPr>
        <w:tc>
          <w:tcPr>
            <w:tcW w:w="1654" w:type="pct"/>
            <w:tcBorders>
              <w:top w:val="nil"/>
              <w:left w:val="single" w:sz="4" w:space="0" w:color="auto"/>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b/>
                <w:sz w:val="22"/>
                <w:szCs w:val="22"/>
              </w:rPr>
            </w:pPr>
            <w:r w:rsidRPr="00D626D7">
              <w:rPr>
                <w:b/>
                <w:sz w:val="22"/>
                <w:szCs w:val="22"/>
              </w:rPr>
              <w:t xml:space="preserve">AGR - 18000 </w:t>
            </w:r>
            <w:proofErr w:type="spellStart"/>
            <w:r w:rsidRPr="00D626D7">
              <w:rPr>
                <w:b/>
                <w:sz w:val="22"/>
                <w:szCs w:val="22"/>
              </w:rPr>
              <w:t>MWj</w:t>
            </w:r>
            <w:proofErr w:type="spellEnd"/>
            <w:r w:rsidRPr="00D626D7">
              <w:rPr>
                <w:b/>
                <w:sz w:val="22"/>
                <w:szCs w:val="22"/>
              </w:rPr>
              <w:t>/t</w:t>
            </w:r>
          </w:p>
        </w:tc>
        <w:tc>
          <w:tcPr>
            <w:tcW w:w="672"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0,6</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53,7</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30,8</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9,9</w:t>
            </w:r>
          </w:p>
        </w:tc>
        <w:tc>
          <w:tcPr>
            <w:tcW w:w="56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5</w:t>
            </w:r>
          </w:p>
        </w:tc>
        <w:tc>
          <w:tcPr>
            <w:tcW w:w="675"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0</w:t>
            </w:r>
          </w:p>
        </w:tc>
      </w:tr>
      <w:tr w:rsidR="0094368C" w:rsidRPr="00D626D7" w:rsidTr="00D626D7">
        <w:trPr>
          <w:trHeight w:val="113"/>
        </w:trPr>
        <w:tc>
          <w:tcPr>
            <w:tcW w:w="1654" w:type="pct"/>
            <w:tcBorders>
              <w:top w:val="nil"/>
              <w:left w:val="single" w:sz="4" w:space="0" w:color="auto"/>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b/>
                <w:sz w:val="22"/>
                <w:szCs w:val="22"/>
              </w:rPr>
            </w:pPr>
            <w:r w:rsidRPr="00D626D7">
              <w:rPr>
                <w:b/>
                <w:sz w:val="22"/>
                <w:szCs w:val="22"/>
              </w:rPr>
              <w:t xml:space="preserve">Magnox - 3000 </w:t>
            </w:r>
            <w:proofErr w:type="spellStart"/>
            <w:r w:rsidRPr="00D626D7">
              <w:rPr>
                <w:b/>
                <w:sz w:val="22"/>
                <w:szCs w:val="22"/>
              </w:rPr>
              <w:t>MWj</w:t>
            </w:r>
            <w:proofErr w:type="spellEnd"/>
            <w:r w:rsidRPr="00D626D7">
              <w:rPr>
                <w:b/>
                <w:sz w:val="22"/>
                <w:szCs w:val="22"/>
              </w:rPr>
              <w:t>/t</w:t>
            </w:r>
          </w:p>
        </w:tc>
        <w:tc>
          <w:tcPr>
            <w:tcW w:w="672"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0,1</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80</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16,9</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2,7</w:t>
            </w:r>
          </w:p>
        </w:tc>
        <w:tc>
          <w:tcPr>
            <w:tcW w:w="56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0,3</w:t>
            </w:r>
          </w:p>
        </w:tc>
        <w:tc>
          <w:tcPr>
            <w:tcW w:w="675"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0</w:t>
            </w:r>
          </w:p>
        </w:tc>
      </w:tr>
      <w:tr w:rsidR="0094368C" w:rsidRPr="00D626D7" w:rsidTr="00D626D7">
        <w:trPr>
          <w:trHeight w:val="113"/>
        </w:trPr>
        <w:tc>
          <w:tcPr>
            <w:tcW w:w="1654" w:type="pct"/>
            <w:tcBorders>
              <w:top w:val="nil"/>
              <w:left w:val="single" w:sz="4" w:space="0" w:color="auto"/>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b/>
                <w:sz w:val="22"/>
                <w:szCs w:val="22"/>
              </w:rPr>
            </w:pPr>
            <w:r w:rsidRPr="00D626D7">
              <w:rPr>
                <w:b/>
                <w:sz w:val="22"/>
                <w:szCs w:val="22"/>
              </w:rPr>
              <w:t xml:space="preserve">Magnox - 5000 </w:t>
            </w:r>
            <w:proofErr w:type="spellStart"/>
            <w:r w:rsidRPr="00D626D7">
              <w:rPr>
                <w:b/>
                <w:sz w:val="22"/>
                <w:szCs w:val="22"/>
              </w:rPr>
              <w:t>MWj</w:t>
            </w:r>
            <w:proofErr w:type="spellEnd"/>
            <w:r w:rsidRPr="00D626D7">
              <w:rPr>
                <w:b/>
                <w:sz w:val="22"/>
                <w:szCs w:val="22"/>
              </w:rPr>
              <w:t>/t</w:t>
            </w:r>
          </w:p>
        </w:tc>
        <w:tc>
          <w:tcPr>
            <w:tcW w:w="672"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0</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68,5</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25</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5,3</w:t>
            </w:r>
          </w:p>
        </w:tc>
        <w:tc>
          <w:tcPr>
            <w:tcW w:w="56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1,2</w:t>
            </w:r>
          </w:p>
        </w:tc>
        <w:tc>
          <w:tcPr>
            <w:tcW w:w="675"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0</w:t>
            </w:r>
          </w:p>
        </w:tc>
      </w:tr>
      <w:tr w:rsidR="0094368C" w:rsidRPr="00D626D7" w:rsidTr="00D626D7">
        <w:trPr>
          <w:trHeight w:val="113"/>
        </w:trPr>
        <w:tc>
          <w:tcPr>
            <w:tcW w:w="1654" w:type="pct"/>
            <w:tcBorders>
              <w:top w:val="nil"/>
              <w:left w:val="single" w:sz="4" w:space="0" w:color="auto"/>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b/>
                <w:sz w:val="22"/>
                <w:szCs w:val="22"/>
              </w:rPr>
            </w:pPr>
            <w:r w:rsidRPr="00D626D7">
              <w:rPr>
                <w:b/>
                <w:sz w:val="22"/>
                <w:szCs w:val="22"/>
              </w:rPr>
              <w:t>GFR - Pu2035</w:t>
            </w:r>
          </w:p>
        </w:tc>
        <w:tc>
          <w:tcPr>
            <w:tcW w:w="672"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3,6</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47,4</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29,6</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8,2</w:t>
            </w:r>
          </w:p>
        </w:tc>
        <w:tc>
          <w:tcPr>
            <w:tcW w:w="56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10,4</w:t>
            </w:r>
          </w:p>
        </w:tc>
        <w:tc>
          <w:tcPr>
            <w:tcW w:w="675"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0,8</w:t>
            </w:r>
          </w:p>
        </w:tc>
      </w:tr>
      <w:tr w:rsidR="0094368C" w:rsidRPr="00D626D7" w:rsidTr="00D626D7">
        <w:trPr>
          <w:trHeight w:val="113"/>
        </w:trPr>
        <w:tc>
          <w:tcPr>
            <w:tcW w:w="1654" w:type="pct"/>
            <w:tcBorders>
              <w:top w:val="nil"/>
              <w:left w:val="single" w:sz="4" w:space="0" w:color="auto"/>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b/>
                <w:sz w:val="22"/>
                <w:szCs w:val="22"/>
              </w:rPr>
            </w:pPr>
            <w:r w:rsidRPr="00D626D7">
              <w:rPr>
                <w:b/>
                <w:sz w:val="22"/>
                <w:szCs w:val="22"/>
              </w:rPr>
              <w:t>Toshiba ‘4S’</w:t>
            </w:r>
          </w:p>
        </w:tc>
        <w:tc>
          <w:tcPr>
            <w:tcW w:w="672"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0</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66</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27</w:t>
            </w:r>
          </w:p>
        </w:tc>
        <w:tc>
          <w:tcPr>
            <w:tcW w:w="47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2</w:t>
            </w:r>
          </w:p>
        </w:tc>
        <w:tc>
          <w:tcPr>
            <w:tcW w:w="567"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5</w:t>
            </w:r>
          </w:p>
        </w:tc>
        <w:tc>
          <w:tcPr>
            <w:tcW w:w="675" w:type="pct"/>
            <w:tcBorders>
              <w:top w:val="nil"/>
              <w:left w:val="nil"/>
              <w:bottom w:val="single" w:sz="4" w:space="0" w:color="auto"/>
              <w:right w:val="single" w:sz="4" w:space="0" w:color="auto"/>
            </w:tcBorders>
            <w:shd w:val="clear" w:color="auto" w:fill="auto"/>
            <w:vAlign w:val="bottom"/>
            <w:hideMark/>
          </w:tcPr>
          <w:p w:rsidR="0094368C" w:rsidRPr="00D626D7" w:rsidRDefault="0094368C" w:rsidP="00D626D7">
            <w:pPr>
              <w:pStyle w:val="Corpsdetexte"/>
              <w:spacing w:before="0" w:after="0"/>
              <w:jc w:val="center"/>
              <w:rPr>
                <w:sz w:val="22"/>
                <w:szCs w:val="22"/>
              </w:rPr>
            </w:pPr>
            <w:r w:rsidRPr="00D626D7">
              <w:rPr>
                <w:sz w:val="22"/>
                <w:szCs w:val="22"/>
              </w:rPr>
              <w:t>0</w:t>
            </w:r>
          </w:p>
        </w:tc>
      </w:tr>
    </w:tbl>
    <w:p w:rsidR="0094368C" w:rsidRDefault="0094368C" w:rsidP="0094368C">
      <w:pPr>
        <w:pStyle w:val="Lgende"/>
      </w:pPr>
      <w:bookmarkStart w:id="13" w:name="_Ref396768484"/>
      <w:bookmarkStart w:id="14" w:name="_Toc396794111"/>
      <w:r w:rsidRPr="000B4797">
        <w:t xml:space="preserve">Tableau </w:t>
      </w:r>
      <w:fldSimple w:instr=" SEQ Tableau \* ARABIC ">
        <w:r w:rsidR="0023742C">
          <w:rPr>
            <w:noProof/>
          </w:rPr>
          <w:t>1</w:t>
        </w:r>
      </w:fldSimple>
      <w:bookmarkEnd w:id="13"/>
      <w:r w:rsidRPr="000B4797">
        <w:t xml:space="preserve"> : </w:t>
      </w:r>
      <w:r w:rsidR="00E90725">
        <w:t>Listes de v</w:t>
      </w:r>
      <w:r>
        <w:t xml:space="preserve">ecteurs </w:t>
      </w:r>
      <w:r w:rsidR="00E90725">
        <w:t>potentiellement exploitables (</w:t>
      </w:r>
      <w:r>
        <w:t xml:space="preserve">voir références </w:t>
      </w:r>
      <w:r w:rsidRPr="00961AB4">
        <w:rPr>
          <w:highlight w:val="red"/>
        </w:rPr>
        <w:t>[X] [X] [X</w:t>
      </w:r>
      <w:proofErr w:type="gramStart"/>
      <w:r w:rsidRPr="00961AB4">
        <w:rPr>
          <w:highlight w:val="red"/>
        </w:rPr>
        <w:t>]</w:t>
      </w:r>
      <w:r w:rsidR="00E90725">
        <w:t xml:space="preserve"> )</w:t>
      </w:r>
      <w:bookmarkEnd w:id="14"/>
      <w:proofErr w:type="gramEnd"/>
    </w:p>
    <w:p w:rsidR="009716DE" w:rsidRDefault="009716DE">
      <w:pPr>
        <w:rPr>
          <w:rFonts w:asciiTheme="minorHAnsi" w:hAnsiTheme="minorHAnsi" w:cstheme="minorHAnsi"/>
          <w:iCs/>
          <w:sz w:val="24"/>
          <w:szCs w:val="24"/>
          <w:lang w:eastAsia="fr-FR"/>
        </w:rPr>
      </w:pPr>
      <w:r>
        <w:br w:type="page"/>
      </w:r>
    </w:p>
    <w:p w:rsidR="009716DE" w:rsidRPr="009716DE" w:rsidRDefault="009716DE" w:rsidP="009716DE">
      <w:pPr>
        <w:pStyle w:val="Corpsdetexte"/>
      </w:pPr>
    </w:p>
    <w:p w:rsidR="007D535F" w:rsidRDefault="007D535F" w:rsidP="001E7737">
      <w:pPr>
        <w:pStyle w:val="Titre2"/>
      </w:pPr>
      <w:bookmarkStart w:id="15" w:name="_Toc396794088"/>
      <w:r>
        <w:t>Equation de Bateman</w:t>
      </w:r>
      <w:bookmarkEnd w:id="15"/>
    </w:p>
    <w:p w:rsidR="003D4A84" w:rsidRDefault="000368AF" w:rsidP="001E7737">
      <w:pPr>
        <w:pStyle w:val="Corpsdetexte"/>
      </w:pPr>
      <w:r>
        <w:t>L’</w:t>
      </w:r>
      <w:r w:rsidR="00DC5073" w:rsidRPr="00A1234E">
        <w:t>étud</w:t>
      </w:r>
      <w:r>
        <w:t>e de</w:t>
      </w:r>
      <w:r w:rsidR="00DC5073" w:rsidRPr="00A1234E">
        <w:t xml:space="preserve"> la population de noyaux lourds dans le combustible</w:t>
      </w:r>
      <w:r>
        <w:t xml:space="preserve"> conduit à résoudre</w:t>
      </w:r>
      <w:r w:rsidR="00DC5073" w:rsidRPr="00A1234E">
        <w:t xml:space="preserve"> l</w:t>
      </w:r>
      <w:r>
        <w:t xml:space="preserve">es </w:t>
      </w:r>
      <w:r w:rsidR="00DC5073" w:rsidRPr="00A1234E">
        <w:t>équation</w:t>
      </w:r>
      <w:r>
        <w:t>s</w:t>
      </w:r>
      <w:r w:rsidR="00DC5073" w:rsidRPr="00A1234E">
        <w:t xml:space="preserve"> de Bateman. </w:t>
      </w:r>
      <w:r>
        <w:t xml:space="preserve">Ces dernières </w:t>
      </w:r>
      <w:r w:rsidR="00DC5073" w:rsidRPr="00A1234E">
        <w:t>décr</w:t>
      </w:r>
      <w:r>
        <w:t>ivent</w:t>
      </w:r>
      <w:r w:rsidR="00032A25">
        <w:t xml:space="preserve"> l’évolution</w:t>
      </w:r>
      <w:r>
        <w:t xml:space="preserve"> temporelle</w:t>
      </w:r>
      <w:r w:rsidR="00032A25">
        <w:t xml:space="preserve"> de</w:t>
      </w:r>
      <w:r w:rsidR="00DC5073" w:rsidRPr="00A1234E">
        <w:t xml:space="preserve"> la concentration de </w:t>
      </w:r>
      <w:r>
        <w:t xml:space="preserve">chaque </w:t>
      </w:r>
      <w:r w:rsidR="00DC5073" w:rsidRPr="00A1234E">
        <w:t xml:space="preserve">noyau </w:t>
      </w:r>
      <w:r>
        <w:t xml:space="preserve">par un bilan </w:t>
      </w:r>
      <w:r w:rsidR="00032A25">
        <w:t xml:space="preserve">de </w:t>
      </w:r>
      <w:r>
        <w:t>chaque terme de disparition et d’apparition</w:t>
      </w:r>
      <w:r w:rsidR="00DC5073" w:rsidRPr="00A1234E">
        <w:t>.</w:t>
      </w:r>
      <w:r w:rsidR="00B9572B">
        <w:t xml:space="preserve"> L’équation </w:t>
      </w:r>
      <w:r>
        <w:t xml:space="preserve">générale </w:t>
      </w:r>
      <w:r w:rsidR="00B9572B">
        <w:t>de Bateman est la suivante :</w:t>
      </w:r>
    </w:p>
    <w:p w:rsidR="004032C9" w:rsidRPr="00E107DD" w:rsidRDefault="00600BE7" w:rsidP="00E107DD">
      <w:pPr>
        <w:pStyle w:val="Corpsdetexte"/>
        <w:jc w:val="center"/>
        <w:rPr>
          <w:iCs w:val="0"/>
          <w:noProof/>
          <w:color w:val="000000" w:themeColor="text1"/>
          <w:kern w:val="24"/>
          <w:szCs w:val="32"/>
        </w:rPr>
      </w:pPr>
      <m:oMathPara>
        <m:oMath>
          <m:f>
            <m:fPr>
              <m:ctrlPr>
                <w:rPr>
                  <w:rFonts w:ascii="Cambria Math" w:hAnsi="Cambria Math" w:cs="Arial"/>
                  <w:i/>
                  <w:iCs w:val="0"/>
                  <w:color w:val="000000" w:themeColor="text1"/>
                  <w:kern w:val="24"/>
                  <w:szCs w:val="32"/>
                </w:rPr>
              </m:ctrlPr>
            </m:fPr>
            <m:num>
              <m:r>
                <w:rPr>
                  <w:rFonts w:ascii="Cambria Math" w:hAnsi="Cambria Math" w:cs="Arial"/>
                  <w:color w:val="000000" w:themeColor="text1"/>
                  <w:kern w:val="24"/>
                  <w:szCs w:val="32"/>
                </w:rPr>
                <m:t>d</m:t>
              </m:r>
              <m:sSub>
                <m:sSubPr>
                  <m:ctrlPr>
                    <w:rPr>
                      <w:rFonts w:ascii="Cambria Math" w:hAnsi="Cambria Math" w:cs="Arial"/>
                      <w:i/>
                      <w:iCs w:val="0"/>
                      <w:color w:val="000000" w:themeColor="text1"/>
                      <w:kern w:val="24"/>
                      <w:szCs w:val="32"/>
                    </w:rPr>
                  </m:ctrlPr>
                </m:sSubPr>
                <m:e>
                  <m:r>
                    <w:rPr>
                      <w:rFonts w:ascii="Cambria Math" w:hAnsi="Cambria Math" w:cs="Arial"/>
                      <w:color w:val="000000" w:themeColor="text1"/>
                      <w:kern w:val="24"/>
                      <w:szCs w:val="32"/>
                    </w:rPr>
                    <m:t>N</m:t>
                  </m:r>
                </m:e>
                <m:sub>
                  <m:r>
                    <w:rPr>
                      <w:rFonts w:ascii="Cambria Math" w:hAnsi="Cambria Math" w:cs="Arial"/>
                      <w:color w:val="000000" w:themeColor="text1"/>
                      <w:kern w:val="24"/>
                      <w:szCs w:val="32"/>
                    </w:rPr>
                    <m:t>i</m:t>
                  </m:r>
                </m:sub>
              </m:sSub>
            </m:num>
            <m:den>
              <m:r>
                <w:rPr>
                  <w:rFonts w:ascii="Cambria Math" w:hAnsi="Cambria Math" w:cs="Arial"/>
                  <w:color w:val="000000" w:themeColor="text1"/>
                  <w:kern w:val="24"/>
                  <w:szCs w:val="32"/>
                </w:rPr>
                <m:t>dt</m:t>
              </m:r>
            </m:den>
          </m:f>
          <m:r>
            <w:rPr>
              <w:rFonts w:ascii="Cambria Math" w:hAnsi="Cambria Math" w:cs="Arial"/>
              <w:color w:val="000000" w:themeColor="text1"/>
              <w:kern w:val="24"/>
              <w:szCs w:val="32"/>
            </w:rPr>
            <m:t>=</m:t>
          </m:r>
          <m:nary>
            <m:naryPr>
              <m:chr m:val="∑"/>
              <m:supHide m:val="1"/>
              <m:ctrlPr>
                <w:rPr>
                  <w:rFonts w:ascii="Cambria Math" w:hAnsi="Cambria Math" w:cs="Arial"/>
                  <w:i/>
                  <w:iCs w:val="0"/>
                  <w:color w:val="000000" w:themeColor="text1"/>
                  <w:kern w:val="24"/>
                  <w:szCs w:val="32"/>
                </w:rPr>
              </m:ctrlPr>
            </m:naryPr>
            <m:sub>
              <m:r>
                <w:rPr>
                  <w:rFonts w:ascii="Cambria Math" w:hAnsi="Cambria Math" w:cs="Arial"/>
                  <w:color w:val="000000" w:themeColor="text1"/>
                  <w:kern w:val="24"/>
                  <w:szCs w:val="32"/>
                </w:rPr>
                <m:t>j</m:t>
              </m:r>
            </m:sub>
            <m:sup/>
            <m:e>
              <m:d>
                <m:dPr>
                  <m:begChr m:val="["/>
                  <m:endChr m:val="]"/>
                  <m:ctrlPr>
                    <w:rPr>
                      <w:rFonts w:ascii="Cambria Math" w:hAnsi="Cambria Math" w:cs="Arial"/>
                      <w:i/>
                      <w:iCs w:val="0"/>
                      <w:color w:val="000000" w:themeColor="text1"/>
                      <w:kern w:val="24"/>
                      <w:szCs w:val="32"/>
                    </w:rPr>
                  </m:ctrlPr>
                </m:dPr>
                <m:e>
                  <m:d>
                    <m:dPr>
                      <m:ctrlPr>
                        <w:rPr>
                          <w:rFonts w:ascii="Cambria Math" w:hAnsi="Cambria Math" w:cs="Arial"/>
                          <w:i/>
                          <w:iCs w:val="0"/>
                          <w:color w:val="000000" w:themeColor="text1"/>
                          <w:kern w:val="24"/>
                          <w:szCs w:val="32"/>
                        </w:rPr>
                      </m:ctrlPr>
                    </m:dPr>
                    <m:e>
                      <m:sSub>
                        <m:sSubPr>
                          <m:ctrlPr>
                            <w:rPr>
                              <w:rFonts w:ascii="Cambria Math" w:hAnsi="Cambria Math" w:cs="Arial"/>
                              <w:i/>
                              <w:iCs w:val="0"/>
                              <w:color w:val="000000" w:themeColor="text1"/>
                              <w:kern w:val="24"/>
                              <w:szCs w:val="32"/>
                            </w:rPr>
                          </m:ctrlPr>
                        </m:sSubPr>
                        <m:e>
                          <m:r>
                            <w:rPr>
                              <w:rFonts w:ascii="Cambria Math" w:hAnsi="Cambria Math" w:cs="Arial"/>
                              <w:color w:val="000000" w:themeColor="text1"/>
                              <w:kern w:val="24"/>
                              <w:szCs w:val="32"/>
                            </w:rPr>
                            <m:t>σ</m:t>
                          </m:r>
                        </m:e>
                        <m:sub>
                          <m:r>
                            <w:rPr>
                              <w:rFonts w:ascii="Cambria Math" w:hAnsi="Cambria Math" w:cs="Arial"/>
                              <w:color w:val="000000" w:themeColor="text1"/>
                              <w:kern w:val="24"/>
                              <w:szCs w:val="32"/>
                            </w:rPr>
                            <m:t>j→i</m:t>
                          </m:r>
                        </m:sub>
                      </m:sSub>
                      <m:r>
                        <w:rPr>
                          <w:rFonts w:ascii="Cambria Math" w:hAnsi="Cambria Math" w:cs="Arial"/>
                          <w:color w:val="000000" w:themeColor="text1"/>
                          <w:kern w:val="24"/>
                          <w:szCs w:val="32"/>
                        </w:rPr>
                        <m:t>+</m:t>
                      </m:r>
                      <m:sSub>
                        <m:sSubPr>
                          <m:ctrlPr>
                            <w:rPr>
                              <w:rFonts w:ascii="Cambria Math" w:hAnsi="Cambria Math" w:cs="Arial"/>
                              <w:i/>
                              <w:iCs w:val="0"/>
                              <w:color w:val="000000" w:themeColor="text1"/>
                              <w:kern w:val="24"/>
                              <w:szCs w:val="32"/>
                            </w:rPr>
                          </m:ctrlPr>
                        </m:sSubPr>
                        <m:e>
                          <m:r>
                            <w:rPr>
                              <w:rFonts w:ascii="Cambria Math" w:hAnsi="Cambria Math" w:cs="Arial"/>
                              <w:color w:val="000000" w:themeColor="text1"/>
                              <w:kern w:val="24"/>
                              <w:szCs w:val="32"/>
                            </w:rPr>
                            <m:t>Y</m:t>
                          </m:r>
                        </m:e>
                        <m:sub>
                          <m:r>
                            <w:rPr>
                              <w:rFonts w:ascii="Cambria Math" w:hAnsi="Cambria Math" w:cs="Arial"/>
                              <w:color w:val="000000" w:themeColor="text1"/>
                              <w:kern w:val="24"/>
                              <w:szCs w:val="32"/>
                            </w:rPr>
                            <m:t>i</m:t>
                          </m:r>
                        </m:sub>
                      </m:sSub>
                      <m:sSub>
                        <m:sSubPr>
                          <m:ctrlPr>
                            <w:rPr>
                              <w:rFonts w:ascii="Cambria Math" w:hAnsi="Cambria Math" w:cs="Arial"/>
                              <w:i/>
                              <w:iCs w:val="0"/>
                              <w:color w:val="000000" w:themeColor="text1"/>
                              <w:kern w:val="24"/>
                              <w:szCs w:val="32"/>
                            </w:rPr>
                          </m:ctrlPr>
                        </m:sSubPr>
                        <m:e>
                          <m:r>
                            <w:rPr>
                              <w:rFonts w:ascii="Cambria Math" w:hAnsi="Cambria Math" w:cs="Arial"/>
                              <w:color w:val="000000" w:themeColor="text1"/>
                              <w:kern w:val="24"/>
                              <w:szCs w:val="32"/>
                            </w:rPr>
                            <m:t>σ</m:t>
                          </m:r>
                        </m:e>
                        <m:sub>
                          <m:r>
                            <w:rPr>
                              <w:rFonts w:ascii="Cambria Math" w:hAnsi="Cambria Math" w:cs="Arial"/>
                              <w:color w:val="000000" w:themeColor="text1"/>
                              <w:kern w:val="24"/>
                              <w:szCs w:val="32"/>
                            </w:rPr>
                            <m:t>f,j</m:t>
                          </m:r>
                        </m:sub>
                      </m:sSub>
                    </m:e>
                  </m:d>
                  <m:r>
                    <w:rPr>
                      <w:rFonts w:ascii="Cambria Math" w:hAnsi="Cambria Math" w:cs="Arial"/>
                      <w:color w:val="000000" w:themeColor="text1"/>
                      <w:kern w:val="24"/>
                      <w:szCs w:val="32"/>
                    </w:rPr>
                    <m:t>φ+</m:t>
                  </m:r>
                  <m:sSub>
                    <m:sSubPr>
                      <m:ctrlPr>
                        <w:rPr>
                          <w:rFonts w:ascii="Cambria Math" w:hAnsi="Cambria Math" w:cs="Arial"/>
                          <w:i/>
                          <w:iCs w:val="0"/>
                          <w:color w:val="000000" w:themeColor="text1"/>
                          <w:kern w:val="24"/>
                          <w:szCs w:val="32"/>
                        </w:rPr>
                      </m:ctrlPr>
                    </m:sSubPr>
                    <m:e>
                      <m:r>
                        <w:rPr>
                          <w:rFonts w:ascii="Cambria Math" w:hAnsi="Cambria Math" w:cs="Arial"/>
                          <w:color w:val="000000" w:themeColor="text1"/>
                          <w:kern w:val="24"/>
                          <w:szCs w:val="32"/>
                        </w:rPr>
                        <m:t>λ</m:t>
                      </m:r>
                    </m:e>
                    <m:sub>
                      <m:r>
                        <w:rPr>
                          <w:rFonts w:ascii="Cambria Math" w:hAnsi="Cambria Math" w:cs="Arial"/>
                          <w:color w:val="000000" w:themeColor="text1"/>
                          <w:kern w:val="24"/>
                          <w:szCs w:val="32"/>
                        </w:rPr>
                        <m:t>j→i</m:t>
                      </m:r>
                    </m:sub>
                  </m:sSub>
                </m:e>
              </m:d>
              <m:sSub>
                <m:sSubPr>
                  <m:ctrlPr>
                    <w:rPr>
                      <w:rFonts w:ascii="Cambria Math" w:hAnsi="Cambria Math" w:cs="Arial"/>
                      <w:i/>
                      <w:iCs w:val="0"/>
                      <w:color w:val="000000" w:themeColor="text1"/>
                      <w:kern w:val="24"/>
                      <w:szCs w:val="32"/>
                    </w:rPr>
                  </m:ctrlPr>
                </m:sSubPr>
                <m:e>
                  <m:r>
                    <w:rPr>
                      <w:rFonts w:ascii="Cambria Math" w:hAnsi="Cambria Math" w:cs="Arial"/>
                      <w:color w:val="000000" w:themeColor="text1"/>
                      <w:kern w:val="24"/>
                      <w:szCs w:val="32"/>
                    </w:rPr>
                    <m:t>N</m:t>
                  </m:r>
                </m:e>
                <m:sub>
                  <m:r>
                    <w:rPr>
                      <w:rFonts w:ascii="Cambria Math" w:hAnsi="Cambria Math" w:cs="Arial"/>
                      <w:color w:val="000000" w:themeColor="text1"/>
                      <w:kern w:val="24"/>
                      <w:szCs w:val="32"/>
                    </w:rPr>
                    <m:t>j</m:t>
                  </m:r>
                </m:sub>
              </m:sSub>
            </m:e>
          </m:nary>
          <m:r>
            <w:rPr>
              <w:rFonts w:ascii="Cambria Math" w:hAnsi="Cambria Math" w:cs="Arial"/>
              <w:color w:val="000000" w:themeColor="text1"/>
              <w:kern w:val="24"/>
              <w:szCs w:val="32"/>
            </w:rPr>
            <m:t>-</m:t>
          </m:r>
          <m:d>
            <m:dPr>
              <m:ctrlPr>
                <w:rPr>
                  <w:rFonts w:ascii="Cambria Math" w:hAnsi="Cambria Math" w:cs="Arial"/>
                  <w:i/>
                  <w:iCs w:val="0"/>
                  <w:color w:val="000000" w:themeColor="text1"/>
                  <w:kern w:val="24"/>
                  <w:szCs w:val="32"/>
                </w:rPr>
              </m:ctrlPr>
            </m:dPr>
            <m:e>
              <m:sSub>
                <m:sSubPr>
                  <m:ctrlPr>
                    <w:rPr>
                      <w:rFonts w:ascii="Cambria Math" w:hAnsi="Cambria Math" w:cs="Arial"/>
                      <w:i/>
                      <w:iCs w:val="0"/>
                      <w:color w:val="000000" w:themeColor="text1"/>
                      <w:kern w:val="24"/>
                      <w:szCs w:val="32"/>
                    </w:rPr>
                  </m:ctrlPr>
                </m:sSubPr>
                <m:e>
                  <m:r>
                    <w:rPr>
                      <w:rFonts w:ascii="Cambria Math" w:hAnsi="Cambria Math" w:cs="Arial"/>
                      <w:color w:val="000000" w:themeColor="text1"/>
                      <w:kern w:val="24"/>
                      <w:szCs w:val="32"/>
                    </w:rPr>
                    <m:t>σ</m:t>
                  </m:r>
                </m:e>
                <m:sub>
                  <m:r>
                    <w:rPr>
                      <w:rFonts w:ascii="Cambria Math" w:hAnsi="Cambria Math" w:cs="Arial"/>
                      <w:color w:val="000000" w:themeColor="text1"/>
                      <w:kern w:val="24"/>
                      <w:szCs w:val="32"/>
                    </w:rPr>
                    <m:t>a,i</m:t>
                  </m:r>
                </m:sub>
              </m:sSub>
              <m:r>
                <w:rPr>
                  <w:rFonts w:ascii="Cambria Math" w:hAnsi="Cambria Math" w:cs="Arial"/>
                  <w:color w:val="000000" w:themeColor="text1"/>
                  <w:kern w:val="24"/>
                  <w:szCs w:val="32"/>
                </w:rPr>
                <m:t>φ+</m:t>
              </m:r>
              <m:sSub>
                <m:sSubPr>
                  <m:ctrlPr>
                    <w:rPr>
                      <w:rFonts w:ascii="Cambria Math" w:hAnsi="Cambria Math" w:cs="Arial"/>
                      <w:i/>
                      <w:iCs w:val="0"/>
                      <w:color w:val="000000" w:themeColor="text1"/>
                      <w:kern w:val="24"/>
                      <w:szCs w:val="32"/>
                    </w:rPr>
                  </m:ctrlPr>
                </m:sSubPr>
                <m:e>
                  <m:r>
                    <w:rPr>
                      <w:rFonts w:ascii="Cambria Math" w:hAnsi="Cambria Math" w:cs="Arial"/>
                      <w:color w:val="000000" w:themeColor="text1"/>
                      <w:kern w:val="24"/>
                      <w:szCs w:val="32"/>
                    </w:rPr>
                    <m:t>λ</m:t>
                  </m:r>
                </m:e>
                <m:sub>
                  <m:r>
                    <w:rPr>
                      <w:rFonts w:ascii="Cambria Math" w:hAnsi="Cambria Math" w:cs="Arial"/>
                      <w:color w:val="000000" w:themeColor="text1"/>
                      <w:kern w:val="24"/>
                      <w:szCs w:val="32"/>
                    </w:rPr>
                    <m:t>i</m:t>
                  </m:r>
                </m:sub>
              </m:sSub>
            </m:e>
          </m:d>
          <m:sSub>
            <m:sSubPr>
              <m:ctrlPr>
                <w:rPr>
                  <w:rFonts w:ascii="Cambria Math" w:hAnsi="Cambria Math" w:cs="Arial"/>
                  <w:i/>
                  <w:iCs w:val="0"/>
                  <w:color w:val="000000" w:themeColor="text1"/>
                  <w:kern w:val="24"/>
                  <w:szCs w:val="32"/>
                </w:rPr>
              </m:ctrlPr>
            </m:sSubPr>
            <m:e>
              <m:r>
                <w:rPr>
                  <w:rFonts w:ascii="Cambria Math" w:hAnsi="Cambria Math" w:cs="Arial"/>
                  <w:color w:val="000000" w:themeColor="text1"/>
                  <w:kern w:val="24"/>
                  <w:szCs w:val="32"/>
                </w:rPr>
                <m:t>N</m:t>
              </m:r>
            </m:e>
            <m:sub>
              <m:r>
                <w:rPr>
                  <w:rFonts w:ascii="Cambria Math" w:hAnsi="Cambria Math" w:cs="Arial"/>
                  <w:color w:val="000000" w:themeColor="text1"/>
                  <w:kern w:val="24"/>
                  <w:szCs w:val="32"/>
                </w:rPr>
                <m:t>i</m:t>
              </m:r>
            </m:sub>
          </m:sSub>
        </m:oMath>
      </m:oMathPara>
    </w:p>
    <w:p w:rsidR="00E107DD" w:rsidRPr="00E107DD" w:rsidRDefault="00E107DD" w:rsidP="00E107DD">
      <w:pPr>
        <w:pStyle w:val="Corpsdetexte"/>
        <w:jc w:val="left"/>
        <w:rPr>
          <w:noProof/>
        </w:rPr>
      </w:pPr>
      <w:r>
        <w:rPr>
          <w:noProof/>
        </w:rPr>
        <w:t>Avec :</w:t>
      </w:r>
    </w:p>
    <w:p w:rsidR="00A1234E" w:rsidRPr="004032C9" w:rsidRDefault="00600BE7" w:rsidP="001E7737">
      <w:pPr>
        <w:pStyle w:val="Corpsdetexte"/>
        <w:numPr>
          <w:ilvl w:val="0"/>
          <w:numId w:val="28"/>
        </w:numPr>
      </w:pPr>
      <m:oMath>
        <m:sSub>
          <m:sSubPr>
            <m:ctrlPr>
              <w:rPr>
                <w:rFonts w:ascii="Cambria Math" w:hAnsi="Cambria Math"/>
              </w:rPr>
            </m:ctrlPr>
          </m:sSubPr>
          <m:e>
            <m:r>
              <w:rPr>
                <w:rFonts w:ascii="Cambria Math" w:hAnsi="Cambria Math"/>
              </w:rPr>
              <m:t>N</m:t>
            </m:r>
          </m:e>
          <m:sub>
            <m:r>
              <w:rPr>
                <w:rFonts w:ascii="Cambria Math" w:hAnsi="Cambria Math"/>
              </w:rPr>
              <m:t>i</m:t>
            </m:r>
          </m:sub>
        </m:sSub>
      </m:oMath>
      <w:r w:rsidR="00FC25CF">
        <w:t> : La concentration de l’isotope i</w:t>
      </w:r>
    </w:p>
    <w:p w:rsidR="00FC25CF" w:rsidRDefault="00600BE7" w:rsidP="001E7737">
      <w:pPr>
        <w:pStyle w:val="Corpsdetexte"/>
        <w:numPr>
          <w:ilvl w:val="0"/>
          <w:numId w:val="28"/>
        </w:numPr>
      </w:pPr>
      <m:oMath>
        <m:sSub>
          <m:sSubPr>
            <m:ctrlPr>
              <w:rPr>
                <w:rFonts w:ascii="Cambria Math" w:hAnsi="Cambria Math"/>
              </w:rPr>
            </m:ctrlPr>
          </m:sSubPr>
          <m:e>
            <m:r>
              <w:rPr>
                <w:rFonts w:ascii="Cambria Math" w:hAnsi="Cambria Math"/>
              </w:rPr>
              <m:t>σ</m:t>
            </m:r>
          </m:e>
          <m:sub>
            <m:r>
              <w:rPr>
                <w:rFonts w:ascii="Cambria Math" w:hAnsi="Cambria Math"/>
              </w:rPr>
              <m:t>j</m:t>
            </m:r>
            <m:r>
              <m:rPr>
                <m:sty m:val="p"/>
              </m:rPr>
              <w:rPr>
                <w:rFonts w:ascii="Cambria Math" w:hAnsi="Cambria Math"/>
              </w:rPr>
              <m:t>→</m:t>
            </m:r>
            <m:r>
              <w:rPr>
                <w:rFonts w:ascii="Cambria Math" w:hAnsi="Cambria Math"/>
              </w:rPr>
              <m:t>i</m:t>
            </m:r>
          </m:sub>
        </m:sSub>
      </m:oMath>
      <w:r w:rsidR="00FC25CF">
        <w:t xml:space="preserve"> : La section efficace des réactions conduisant à la formation de l'isotope i à partir de l'isotope j </w:t>
      </w:r>
    </w:p>
    <w:p w:rsidR="00FC25CF" w:rsidRDefault="00600BE7" w:rsidP="00FC25CF">
      <w:pPr>
        <w:pStyle w:val="Corpsdetexte"/>
        <w:numPr>
          <w:ilvl w:val="0"/>
          <w:numId w:val="28"/>
        </w:numPr>
      </w:pPr>
      <m:oMath>
        <m:sSub>
          <m:sSubPr>
            <m:ctrlPr>
              <w:rPr>
                <w:rFonts w:ascii="Cambria Math" w:hAnsi="Cambria Math"/>
              </w:rPr>
            </m:ctrlPr>
          </m:sSubPr>
          <m:e>
            <m:r>
              <w:rPr>
                <w:rFonts w:ascii="Cambria Math" w:hAnsi="Cambria Math"/>
              </w:rPr>
              <m:t>Y</m:t>
            </m:r>
          </m:e>
          <m:sub>
            <m:r>
              <w:rPr>
                <w:rFonts w:ascii="Cambria Math" w:hAnsi="Cambria Math"/>
              </w:rPr>
              <m:t>i</m:t>
            </m:r>
          </m:sub>
        </m:sSub>
      </m:oMath>
      <w:r w:rsidR="00FC25CF">
        <w:t xml:space="preserve"> : Le rendement de fission de l'isotope i </w:t>
      </w:r>
    </w:p>
    <w:p w:rsidR="00FC25CF" w:rsidRDefault="00600BE7" w:rsidP="00FC25CF">
      <w:pPr>
        <w:pStyle w:val="Corpsdetexte"/>
        <w:numPr>
          <w:ilvl w:val="0"/>
          <w:numId w:val="28"/>
        </w:numPr>
      </w:pPr>
      <m:oMath>
        <m:sSub>
          <m:sSubPr>
            <m:ctrlPr>
              <w:rPr>
                <w:rFonts w:ascii="Cambria Math" w:hAnsi="Cambria Math"/>
              </w:rPr>
            </m:ctrlPr>
          </m:sSubPr>
          <m:e>
            <m:r>
              <w:rPr>
                <w:rFonts w:ascii="Cambria Math" w:hAnsi="Cambria Math"/>
              </w:rPr>
              <m:t>σ</m:t>
            </m:r>
          </m:e>
          <m:sub>
            <m:r>
              <w:rPr>
                <w:rFonts w:ascii="Cambria Math" w:hAnsi="Cambria Math"/>
              </w:rPr>
              <m:t>f</m:t>
            </m:r>
            <m:r>
              <m:rPr>
                <m:sty m:val="p"/>
              </m:rPr>
              <w:rPr>
                <w:rFonts w:ascii="Cambria Math" w:hAnsi="Cambria Math"/>
              </w:rPr>
              <m:t>,</m:t>
            </m:r>
            <m:r>
              <w:rPr>
                <w:rFonts w:ascii="Cambria Math" w:hAnsi="Cambria Math"/>
              </w:rPr>
              <m:t>j</m:t>
            </m:r>
          </m:sub>
        </m:sSub>
      </m:oMath>
      <w:r w:rsidR="00FC25CF">
        <w:t xml:space="preserve"> : La section de fission de l'isotope j</w:t>
      </w:r>
    </w:p>
    <w:p w:rsidR="00FC25CF" w:rsidRDefault="00600BE7" w:rsidP="001E7737">
      <w:pPr>
        <w:pStyle w:val="Corpsdetexte"/>
        <w:numPr>
          <w:ilvl w:val="0"/>
          <w:numId w:val="28"/>
        </w:numPr>
      </w:pPr>
      <m:oMath>
        <m:sSub>
          <m:sSubPr>
            <m:ctrlPr>
              <w:rPr>
                <w:rFonts w:ascii="Cambria Math" w:hAnsi="Cambria Math"/>
              </w:rPr>
            </m:ctrlPr>
          </m:sSubPr>
          <m:e>
            <m:r>
              <w:rPr>
                <w:rFonts w:ascii="Cambria Math" w:hAnsi="Cambria Math"/>
              </w:rPr>
              <m:t>λ</m:t>
            </m:r>
          </m:e>
          <m:sub>
            <m:r>
              <w:rPr>
                <w:rFonts w:ascii="Cambria Math" w:hAnsi="Cambria Math"/>
              </w:rPr>
              <m:t>j</m:t>
            </m:r>
            <m:r>
              <m:rPr>
                <m:sty m:val="p"/>
              </m:rPr>
              <w:rPr>
                <w:rFonts w:ascii="Cambria Math" w:hAnsi="Cambria Math"/>
              </w:rPr>
              <m:t>→</m:t>
            </m:r>
            <m:r>
              <w:rPr>
                <w:rFonts w:ascii="Cambria Math" w:hAnsi="Cambria Math"/>
              </w:rPr>
              <m:t>i</m:t>
            </m:r>
          </m:sub>
        </m:sSub>
      </m:oMath>
      <w:r w:rsidR="00FC25CF">
        <w:t xml:space="preserve"> : La constante de décroissance radioactive de l'élément j qui </w:t>
      </w:r>
      <w:r w:rsidR="00FC25CF">
        <w:tab/>
        <w:t xml:space="preserve">conduit à la formation de </w:t>
      </w:r>
      <w:r w:rsidR="000368AF">
        <w:t xml:space="preserve">l'isotope </w:t>
      </w:r>
      <w:r w:rsidR="00FC25CF">
        <w:t>i</w:t>
      </w:r>
    </w:p>
    <w:p w:rsidR="00FC25CF" w:rsidRDefault="00600BE7" w:rsidP="00FC25CF">
      <w:pPr>
        <w:pStyle w:val="Corpsdetexte"/>
        <w:numPr>
          <w:ilvl w:val="0"/>
          <w:numId w:val="28"/>
        </w:numPr>
      </w:pPr>
      <m:oMath>
        <m:sSub>
          <m:sSubPr>
            <m:ctrlPr>
              <w:rPr>
                <w:rFonts w:ascii="Cambria Math" w:hAnsi="Cambria Math"/>
              </w:rPr>
            </m:ctrlPr>
          </m:sSubPr>
          <m:e>
            <m:r>
              <w:rPr>
                <w:rFonts w:ascii="Cambria Math" w:hAnsi="Cambria Math"/>
              </w:rPr>
              <m:t>σ</m:t>
            </m:r>
          </m:e>
          <m:sub>
            <m:r>
              <w:rPr>
                <w:rFonts w:ascii="Cambria Math" w:hAnsi="Cambria Math"/>
              </w:rPr>
              <m:t>a</m:t>
            </m:r>
            <m:r>
              <m:rPr>
                <m:sty m:val="p"/>
              </m:rPr>
              <w:rPr>
                <w:rFonts w:ascii="Cambria Math" w:hAnsi="Cambria Math"/>
              </w:rPr>
              <m:t>,</m:t>
            </m:r>
            <m:r>
              <w:rPr>
                <w:rFonts w:ascii="Cambria Math" w:hAnsi="Cambria Math"/>
              </w:rPr>
              <m:t>i</m:t>
            </m:r>
          </m:sub>
        </m:sSub>
      </m:oMath>
      <w:r w:rsidR="00FC25CF">
        <w:t xml:space="preserve"> : </w:t>
      </w:r>
      <w:r w:rsidR="0034507B">
        <w:t>La section d'absorption de l'</w:t>
      </w:r>
      <w:r w:rsidR="00FC25CF">
        <w:t>isotope i</w:t>
      </w:r>
    </w:p>
    <w:p w:rsidR="00FC25CF" w:rsidRDefault="00600BE7" w:rsidP="00FC25CF">
      <w:pPr>
        <w:pStyle w:val="Corpsdetexte"/>
        <w:numPr>
          <w:ilvl w:val="0"/>
          <w:numId w:val="28"/>
        </w:numPr>
      </w:pPr>
      <m:oMath>
        <m:sSub>
          <m:sSubPr>
            <m:ctrlPr>
              <w:rPr>
                <w:rFonts w:ascii="Cambria Math" w:hAnsi="Cambria Math"/>
              </w:rPr>
            </m:ctrlPr>
          </m:sSubPr>
          <m:e>
            <m:r>
              <w:rPr>
                <w:rFonts w:ascii="Cambria Math" w:hAnsi="Cambria Math"/>
              </w:rPr>
              <m:t>λ</m:t>
            </m:r>
          </m:e>
          <m:sub>
            <m:r>
              <w:rPr>
                <w:rFonts w:ascii="Cambria Math" w:hAnsi="Cambria Math"/>
              </w:rPr>
              <m:t>i</m:t>
            </m:r>
          </m:sub>
        </m:sSub>
      </m:oMath>
      <w:r w:rsidR="00FC25CF">
        <w:t> : La constante de décroissance radioactive de l</w:t>
      </w:r>
      <w:r w:rsidR="0034507B">
        <w:t>'</w:t>
      </w:r>
      <w:r w:rsidR="00FC25CF">
        <w:t>isotope i</w:t>
      </w:r>
    </w:p>
    <w:p w:rsidR="00FC25CF" w:rsidRPr="00FF0473" w:rsidRDefault="00FC25CF" w:rsidP="001E7737">
      <w:pPr>
        <w:pStyle w:val="Corpsdetexte"/>
        <w:numPr>
          <w:ilvl w:val="0"/>
          <w:numId w:val="28"/>
        </w:numPr>
      </w:pPr>
      <m:oMath>
        <m:r>
          <w:rPr>
            <w:rFonts w:ascii="Cambria Math" w:hAnsi="Cambria Math"/>
          </w:rPr>
          <m:t>φ</m:t>
        </m:r>
      </m:oMath>
      <w:r>
        <w:t> : Le flux neutronique</w:t>
      </w:r>
    </w:p>
    <w:p w:rsidR="00D064AB" w:rsidRDefault="00D064AB" w:rsidP="001E7737">
      <w:pPr>
        <w:pStyle w:val="Corpsdetexte"/>
      </w:pPr>
      <w:r w:rsidRPr="00E00698">
        <w:t xml:space="preserve">Cette équation générale </w:t>
      </w:r>
      <w:r w:rsidR="00A4746F" w:rsidRPr="00E00698">
        <w:t xml:space="preserve">doit être simplifiée afin </w:t>
      </w:r>
      <w:r w:rsidR="00E00698" w:rsidRPr="00E00698">
        <w:t>de</w:t>
      </w:r>
      <w:r w:rsidR="00E00698">
        <w:t xml:space="preserve"> l’adapter au problème que l’on souhaite modéliser. Dans les prochains chapitres présentent la chaine de décroissance restreinte et les déclinaisons des équations de Bateman sans et avec flux.</w:t>
      </w:r>
    </w:p>
    <w:p w:rsidR="00D064AB" w:rsidRDefault="00D064AB" w:rsidP="00EC3102">
      <w:pPr>
        <w:pStyle w:val="Titre3"/>
      </w:pPr>
      <w:bookmarkStart w:id="16" w:name="_Toc396794089"/>
      <w:bookmarkStart w:id="17" w:name="_Ref396825930"/>
      <w:r>
        <w:t>Chaine d’évolution</w:t>
      </w:r>
      <w:r w:rsidR="00342BDC">
        <w:t xml:space="preserve"> restreinte</w:t>
      </w:r>
      <w:bookmarkEnd w:id="16"/>
      <w:bookmarkEnd w:id="17"/>
    </w:p>
    <w:p w:rsidR="00D064AB" w:rsidRDefault="00D064AB" w:rsidP="00D064AB">
      <w:pPr>
        <w:pStyle w:val="Corpsdetexte"/>
      </w:pPr>
      <w:r w:rsidRPr="005D7432">
        <w:t xml:space="preserve">Pour calculer l’équation de Bateman pour chaque isotope, il est nécessaire de prendre compte l’évolution des noyaux lourds soumis à un flux neutronique. </w:t>
      </w:r>
      <w:r w:rsidR="00342BDC">
        <w:t xml:space="preserve">Cette chaine illustrée en </w:t>
      </w:r>
      <w:r w:rsidR="00342BDC">
        <w:fldChar w:fldCharType="begin"/>
      </w:r>
      <w:r w:rsidR="00342BDC">
        <w:instrText xml:space="preserve"> REF _Ref396762297 \h </w:instrText>
      </w:r>
      <w:r w:rsidR="00342BDC">
        <w:fldChar w:fldCharType="separate"/>
      </w:r>
      <w:r w:rsidR="0023742C">
        <w:t xml:space="preserve">Figure </w:t>
      </w:r>
      <w:r w:rsidR="0023742C">
        <w:rPr>
          <w:noProof/>
        </w:rPr>
        <w:t>2</w:t>
      </w:r>
      <w:r w:rsidR="00342BDC">
        <w:fldChar w:fldCharType="end"/>
      </w:r>
      <w:r w:rsidR="00342BDC">
        <w:t xml:space="preserve"> </w:t>
      </w:r>
      <w:r w:rsidRPr="005D7432">
        <w:t xml:space="preserve"> représente l’évolution des noyaux lourds soumis à leur décroissance naturelle</w:t>
      </w:r>
      <w:r>
        <w:t xml:space="preserve"> et</w:t>
      </w:r>
      <w:r w:rsidRPr="005D7432">
        <w:t xml:space="preserve"> à un flux neutronique.</w:t>
      </w:r>
      <w:r>
        <w:t xml:space="preserve"> </w:t>
      </w:r>
      <w:r w:rsidR="00342BDC">
        <w:t xml:space="preserve">Elle fait apparaitre en particulier les </w:t>
      </w:r>
      <w:r>
        <w:t>noyaux fissiles et fertiles.</w:t>
      </w:r>
      <w:r w:rsidR="00456A31">
        <w:t xml:space="preserve"> Elle exclue les produits de fission dont l’étude de l’évolution dépasse le cadre de ce mémoire.</w:t>
      </w:r>
    </w:p>
    <w:p w:rsidR="00342BDC" w:rsidRDefault="00D064AB" w:rsidP="00342BDC">
      <w:pPr>
        <w:pStyle w:val="Corpsdetexte"/>
      </w:pPr>
      <w:r>
        <w:t>Les noyaux lourds de ce schéma sont issus de la famille d’uranium jusqu’aux isotopes du curium.</w:t>
      </w:r>
      <w:r w:rsidR="00456A31">
        <w:t xml:space="preserve"> </w:t>
      </w:r>
      <w:r w:rsidR="00342BDC" w:rsidRPr="00834516">
        <w:t>Cependant, dans ce travail, il est pris en compte uniquement les isotopes</w:t>
      </w:r>
      <w:r w:rsidR="00456A31">
        <w:t xml:space="preserve"> du</w:t>
      </w:r>
      <w:r w:rsidR="00342BDC" w:rsidRPr="00834516">
        <w:t xml:space="preserve"> vecteur Pu</w:t>
      </w:r>
      <w:r w:rsidR="00456A31">
        <w:t xml:space="preserve"> initial</w:t>
      </w:r>
      <w:r w:rsidR="00342BDC" w:rsidRPr="00834516">
        <w:t xml:space="preserve"> ainsi que l’U235 et l’U238. Les autres noyaux sont considérés en très petite quantité par rapport aux noyaux étudiés</w:t>
      </w:r>
      <w:r w:rsidR="00270AC6">
        <w:t xml:space="preserve">, ou bien sans impact sur l’évolution de ces </w:t>
      </w:r>
      <w:r w:rsidR="009A64EB">
        <w:t>derniers</w:t>
      </w:r>
      <w:r w:rsidR="00342BDC" w:rsidRPr="00834516">
        <w:t>. Leur présence sera donc négligée et n’auront pas d’influence sur la composi</w:t>
      </w:r>
      <w:r w:rsidR="00342BDC">
        <w:t>tion du combustible.</w:t>
      </w:r>
      <w:r w:rsidR="00270AC6">
        <w:t xml:space="preserve"> Le détail des arguments de restriction de cette chaine est présenté dans la réf</w:t>
      </w:r>
      <w:r w:rsidR="00270AC6" w:rsidRPr="009A64EB">
        <w:t xml:space="preserve">érence </w:t>
      </w:r>
      <w:r w:rsidR="00270AC6" w:rsidRPr="00104FA7">
        <w:fldChar w:fldCharType="begin"/>
      </w:r>
      <w:r w:rsidR="00270AC6" w:rsidRPr="00104FA7">
        <w:instrText xml:space="preserve"> REF _Ref396762427 \r \h  \* MERGEFORMAT </w:instrText>
      </w:r>
      <w:r w:rsidR="00270AC6" w:rsidRPr="00104FA7">
        <w:fldChar w:fldCharType="separate"/>
      </w:r>
      <w:r w:rsidR="0023742C">
        <w:t>[7]</w:t>
      </w:r>
      <w:r w:rsidR="00270AC6" w:rsidRPr="00104FA7">
        <w:fldChar w:fldCharType="end"/>
      </w:r>
      <w:r w:rsidR="00270AC6" w:rsidRPr="00104FA7">
        <w:t>. On remarquera toutefois que dans le cadre de notre problématique de refroidissement et d’irradiation sur de longue</w:t>
      </w:r>
      <w:r w:rsidR="00456A31">
        <w:t>s</w:t>
      </w:r>
      <w:r w:rsidR="00270AC6" w:rsidRPr="00104FA7">
        <w:t xml:space="preserve"> période</w:t>
      </w:r>
      <w:r w:rsidR="00456A31">
        <w:t>s</w:t>
      </w:r>
      <w:r w:rsidR="00270AC6" w:rsidRPr="00104FA7">
        <w:t>, l</w:t>
      </w:r>
      <w:r w:rsidR="009A64EB">
        <w:t xml:space="preserve">es </w:t>
      </w:r>
      <w:r w:rsidR="00270AC6" w:rsidRPr="00104FA7">
        <w:t>décroissanc</w:t>
      </w:r>
      <w:r w:rsidR="009A64EB">
        <w:t>es des différents noyaux du vecteur Pu sont toutes considérées.</w:t>
      </w:r>
    </w:p>
    <w:p w:rsidR="00342BDC" w:rsidRPr="00834516" w:rsidRDefault="00342BDC" w:rsidP="00342BDC">
      <w:pPr>
        <w:pStyle w:val="Corpsdetexte"/>
      </w:pPr>
      <w:r>
        <w:t xml:space="preserve">La chaine de décroissance restreinte est illustrée par la </w:t>
      </w:r>
      <w:r>
        <w:fldChar w:fldCharType="begin"/>
      </w:r>
      <w:r>
        <w:instrText xml:space="preserve"> REF _Ref396762299 \h </w:instrText>
      </w:r>
      <w:r>
        <w:fldChar w:fldCharType="separate"/>
      </w:r>
      <w:r w:rsidR="0023742C">
        <w:t xml:space="preserve">Figure </w:t>
      </w:r>
      <w:r w:rsidR="0023742C">
        <w:rPr>
          <w:noProof/>
        </w:rPr>
        <w:t>3</w:t>
      </w:r>
      <w:r>
        <w:fldChar w:fldCharType="end"/>
      </w:r>
      <w:r>
        <w:t>.</w:t>
      </w:r>
    </w:p>
    <w:p w:rsidR="00D064AB" w:rsidRDefault="00D064AB" w:rsidP="00D064AB">
      <w:pPr>
        <w:pStyle w:val="Corpsdetexte"/>
      </w:pPr>
    </w:p>
    <w:p w:rsidR="00D064AB" w:rsidRDefault="00D064AB" w:rsidP="00D064AB">
      <w:pPr>
        <w:pStyle w:val="Corpsdetexte"/>
      </w:pPr>
      <w:r w:rsidRPr="00005895">
        <w:rPr>
          <w:noProof/>
        </w:rPr>
        <w:lastRenderedPageBreak/>
        <w:drawing>
          <wp:inline distT="0" distB="0" distL="0" distR="0" wp14:anchorId="3DBDB4F7" wp14:editId="31D44E02">
            <wp:extent cx="5759450" cy="5780814"/>
            <wp:effectExtent l="19050" t="19050" r="12700" b="10795"/>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Picture 5"/>
                    <pic:cNvPicPr>
                      <a:picLocks noChangeAspect="1" noChangeArrowheads="1"/>
                    </pic:cNvPicPr>
                  </pic:nvPicPr>
                  <pic:blipFill>
                    <a:blip r:embed="rId23"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59450" cy="5780814"/>
                    </a:xfrm>
                    <a:prstGeom prst="rect">
                      <a:avLst/>
                    </a:prstGeom>
                    <a:noFill/>
                    <a:ln>
                      <a:solidFill>
                        <a:schemeClr val="tx1"/>
                      </a:solidFill>
                    </a:ln>
                    <a:effectLst/>
                    <a:extLst/>
                  </pic:spPr>
                </pic:pic>
              </a:graphicData>
            </a:graphic>
          </wp:inline>
        </w:drawing>
      </w:r>
    </w:p>
    <w:p w:rsidR="00342BDC" w:rsidRDefault="00D064AB" w:rsidP="00342BDC">
      <w:pPr>
        <w:pStyle w:val="Lgende"/>
      </w:pPr>
      <w:bookmarkStart w:id="18" w:name="_Ref396762297"/>
      <w:bookmarkStart w:id="19" w:name="_Toc396794116"/>
      <w:r>
        <w:t xml:space="preserve">Figure </w:t>
      </w:r>
      <w:fldSimple w:instr=" SEQ Figure \* ARABIC ">
        <w:r w:rsidR="0023742C">
          <w:rPr>
            <w:noProof/>
          </w:rPr>
          <w:t>2</w:t>
        </w:r>
      </w:fldSimple>
      <w:bookmarkEnd w:id="18"/>
      <w:r>
        <w:t> : Evolution complète des chaînes de désintégration des noyaux lourds</w:t>
      </w:r>
      <w:bookmarkEnd w:id="19"/>
      <w:r w:rsidR="00342BDC">
        <w:t xml:space="preserve"> </w:t>
      </w:r>
    </w:p>
    <w:p w:rsidR="00342BDC" w:rsidRPr="00104FA7" w:rsidRDefault="00342BDC" w:rsidP="00342BDC">
      <w:pPr>
        <w:pStyle w:val="Lgende"/>
        <w:rPr>
          <w:i/>
        </w:rPr>
      </w:pPr>
      <w:r w:rsidRPr="00104FA7">
        <w:rPr>
          <w:i/>
        </w:rPr>
        <w:t xml:space="preserve">Extrait de la référence </w:t>
      </w:r>
      <w:r w:rsidRPr="00104FA7">
        <w:rPr>
          <w:i/>
        </w:rPr>
        <w:fldChar w:fldCharType="begin"/>
      </w:r>
      <w:r w:rsidRPr="00104FA7">
        <w:rPr>
          <w:i/>
        </w:rPr>
        <w:instrText xml:space="preserve"> REF _Ref396762427 \r \h </w:instrText>
      </w:r>
      <w:r>
        <w:rPr>
          <w:i/>
        </w:rPr>
        <w:instrText xml:space="preserve"> \* MERGEFORMAT </w:instrText>
      </w:r>
      <w:r w:rsidRPr="00104FA7">
        <w:rPr>
          <w:i/>
        </w:rPr>
      </w:r>
      <w:r w:rsidRPr="00104FA7">
        <w:rPr>
          <w:i/>
        </w:rPr>
        <w:fldChar w:fldCharType="separate"/>
      </w:r>
      <w:r w:rsidR="0023742C">
        <w:rPr>
          <w:i/>
        </w:rPr>
        <w:t>[7]</w:t>
      </w:r>
      <w:r w:rsidRPr="00104FA7">
        <w:rPr>
          <w:i/>
        </w:rPr>
        <w:fldChar w:fldCharType="end"/>
      </w:r>
    </w:p>
    <w:p w:rsidR="00D064AB" w:rsidRDefault="00D064AB" w:rsidP="00D064AB">
      <w:pPr>
        <w:pStyle w:val="Corpsdetexte"/>
      </w:pPr>
    </w:p>
    <w:p w:rsidR="00D064AB" w:rsidRDefault="007A2324" w:rsidP="00D064AB">
      <w:pPr>
        <w:pStyle w:val="Corpsdetexte"/>
      </w:pPr>
      <w:r>
        <w:rPr>
          <w:noProof/>
        </w:rPr>
        <w:lastRenderedPageBreak/>
        <mc:AlternateContent>
          <mc:Choice Requires="wps">
            <w:drawing>
              <wp:anchor distT="0" distB="0" distL="114300" distR="114300" simplePos="0" relativeHeight="251717632" behindDoc="0" locked="0" layoutInCell="1" allowOverlap="1" wp14:anchorId="38C17A3E" wp14:editId="717B7C5B">
                <wp:simplePos x="0" y="0"/>
                <wp:positionH relativeFrom="column">
                  <wp:posOffset>3843182</wp:posOffset>
                </wp:positionH>
                <wp:positionV relativeFrom="paragraph">
                  <wp:posOffset>1314450</wp:posOffset>
                </wp:positionV>
                <wp:extent cx="935355" cy="1403985"/>
                <wp:effectExtent l="0" t="0" r="0" b="0"/>
                <wp:wrapNone/>
                <wp:docPr id="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355" cy="1403985"/>
                        </a:xfrm>
                        <a:prstGeom prst="rect">
                          <a:avLst/>
                        </a:prstGeom>
                        <a:noFill/>
                        <a:ln w="9525">
                          <a:noFill/>
                          <a:miter lim="800000"/>
                          <a:headEnd/>
                          <a:tailEnd/>
                        </a:ln>
                      </wps:spPr>
                      <wps:txbx>
                        <w:txbxContent>
                          <w:p w:rsidR="00E62118" w:rsidRPr="00104FA7" w:rsidRDefault="00E62118" w:rsidP="00104FA7">
                            <w:pPr>
                              <w:jc w:val="center"/>
                              <w:rPr>
                                <w:rFonts w:cs="Arial"/>
                                <w:sz w:val="18"/>
                              </w:rPr>
                            </w:pPr>
                            <w:proofErr w:type="gramStart"/>
                            <w:r w:rsidRPr="00104FA7">
                              <w:rPr>
                                <w:rFonts w:cs="Arial"/>
                                <w:sz w:val="18"/>
                              </w:rPr>
                              <w:t>α</w:t>
                            </w:r>
                            <w:proofErr w:type="gramEnd"/>
                          </w:p>
                          <w:p w:rsidR="00E62118" w:rsidRPr="00104FA7" w:rsidRDefault="00E62118" w:rsidP="00104FA7">
                            <w:pPr>
                              <w:jc w:val="center"/>
                              <w:rPr>
                                <w:sz w:val="18"/>
                              </w:rPr>
                            </w:pPr>
                            <w:r>
                              <w:rPr>
                                <w:rFonts w:cs="Arial"/>
                                <w:sz w:val="18"/>
                              </w:rPr>
                              <w:t>24E3</w:t>
                            </w:r>
                            <w:r w:rsidRPr="00104FA7">
                              <w:rPr>
                                <w:rFonts w:cs="Arial"/>
                                <w:sz w:val="18"/>
                              </w:rPr>
                              <w:t xml:space="preserve"> ans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Zone de texte 2" o:spid="_x0000_s1027" type="#_x0000_t202" style="position:absolute;left:0;text-align:left;margin-left:302.6pt;margin-top:103.5pt;width:73.65pt;height:110.55pt;z-index:2517176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" filled="f" stroked="f">
                <v:textbox style="mso-fit-shape-to-text:t">
                  <w:txbxContent>
                    <w:p w:rsidR="00E62118" w:rsidRPr="00104FA7" w:rsidRDefault="00E62118" w:rsidP="00104FA7">
                      <w:pPr>
                        <w:jc w:val="center"/>
                        <w:rPr>
                          <w:rFonts w:cs="Arial"/>
                          <w:sz w:val="18"/>
                        </w:rPr>
                      </w:pPr>
                      <w:proofErr w:type="gramStart"/>
                      <w:r w:rsidRPr="00104FA7">
                        <w:rPr>
                          <w:rFonts w:cs="Arial"/>
                          <w:sz w:val="18"/>
                        </w:rPr>
                        <w:t>α</w:t>
                      </w:r>
                      <w:proofErr w:type="gramEnd"/>
                    </w:p>
                    <w:p w:rsidR="00E62118" w:rsidRPr="00104FA7" w:rsidRDefault="00E62118" w:rsidP="00104FA7">
                      <w:pPr>
                        <w:jc w:val="center"/>
                        <w:rPr>
                          <w:sz w:val="18"/>
                        </w:rPr>
                      </w:pPr>
                      <w:r>
                        <w:rPr>
                          <w:rFonts w:cs="Arial"/>
                          <w:sz w:val="18"/>
                        </w:rPr>
                        <w:t>24E3</w:t>
                      </w:r>
                      <w:r w:rsidRPr="00104FA7">
                        <w:rPr>
                          <w:rFonts w:cs="Arial"/>
                          <w:sz w:val="18"/>
                        </w:rPr>
                        <w:t xml:space="preserve"> ans</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295E951D" wp14:editId="2C8B3C26">
                <wp:simplePos x="0" y="0"/>
                <wp:positionH relativeFrom="column">
                  <wp:posOffset>3417024</wp:posOffset>
                </wp:positionH>
                <wp:positionV relativeFrom="paragraph">
                  <wp:posOffset>2651110</wp:posOffset>
                </wp:positionV>
                <wp:extent cx="531628" cy="0"/>
                <wp:effectExtent l="0" t="0" r="20955" b="19050"/>
                <wp:wrapNone/>
                <wp:docPr id="41" name="Connecteur droit 41"/>
                <wp:cNvGraphicFramePr/>
                <a:graphic xmlns:a="http://schemas.openxmlformats.org/drawingml/2006/main">
                  <a:graphicData uri="http://schemas.microsoft.com/office/word/2010/wordprocessingShape">
                    <wps:wsp>
                      <wps:cNvCnPr/>
                      <wps:spPr>
                        <a:xfrm>
                          <a:off x="0" y="0"/>
                          <a:ext cx="5316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41"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269.05pt,208.75pt" to="310.9pt,20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" strokecolor="black [3040]"/>
            </w:pict>
          </mc:Fallback>
        </mc:AlternateContent>
      </w:r>
      <w:r>
        <w:rPr>
          <w:noProof/>
        </w:rPr>
        <mc:AlternateContent>
          <mc:Choice Requires="wps">
            <w:drawing>
              <wp:anchor distT="0" distB="0" distL="114300" distR="114300" simplePos="0" relativeHeight="251714560" behindDoc="0" locked="0" layoutInCell="1" allowOverlap="1" wp14:anchorId="748F43A3" wp14:editId="3722A925">
                <wp:simplePos x="0" y="0"/>
                <wp:positionH relativeFrom="column">
                  <wp:posOffset>3948282</wp:posOffset>
                </wp:positionH>
                <wp:positionV relativeFrom="paragraph">
                  <wp:posOffset>514335</wp:posOffset>
                </wp:positionV>
                <wp:extent cx="0" cy="2137144"/>
                <wp:effectExtent l="0" t="0" r="19050" b="15875"/>
                <wp:wrapNone/>
                <wp:docPr id="40" name="Connecteur droit 40"/>
                <wp:cNvGraphicFramePr/>
                <a:graphic xmlns:a="http://schemas.openxmlformats.org/drawingml/2006/main">
                  <a:graphicData uri="http://schemas.microsoft.com/office/word/2010/wordprocessingShape">
                    <wps:wsp>
                      <wps:cNvCnPr/>
                      <wps:spPr>
                        <a:xfrm>
                          <a:off x="0" y="0"/>
                          <a:ext cx="0" cy="21371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40"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310.9pt,40.5pt" to="310.9pt,2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" strokecolor="black [3040]"/>
            </w:pict>
          </mc:Fallback>
        </mc:AlternateContent>
      </w:r>
      <w:r w:rsidR="00534046">
        <w:rPr>
          <w:noProof/>
        </w:rPr>
        <mc:AlternateContent>
          <mc:Choice Requires="wps">
            <w:drawing>
              <wp:anchor distT="0" distB="0" distL="114300" distR="114300" simplePos="0" relativeHeight="251713536" behindDoc="0" locked="0" layoutInCell="1" allowOverlap="1" wp14:anchorId="47BFBDB1" wp14:editId="21DD138F">
                <wp:simplePos x="0" y="0"/>
                <wp:positionH relativeFrom="column">
                  <wp:posOffset>1353820</wp:posOffset>
                </wp:positionH>
                <wp:positionV relativeFrom="paragraph">
                  <wp:posOffset>513715</wp:posOffset>
                </wp:positionV>
                <wp:extent cx="2593975" cy="0"/>
                <wp:effectExtent l="38100" t="76200" r="0" b="95250"/>
                <wp:wrapNone/>
                <wp:docPr id="39" name="Connecteur droit avec flèche 39"/>
                <wp:cNvGraphicFramePr/>
                <a:graphic xmlns:a="http://schemas.openxmlformats.org/drawingml/2006/main">
                  <a:graphicData uri="http://schemas.microsoft.com/office/word/2010/wordprocessingShape">
                    <wps:wsp>
                      <wps:cNvCnPr/>
                      <wps:spPr>
                        <a:xfrm flipH="1">
                          <a:off x="0" y="0"/>
                          <a:ext cx="2593975"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39" o:spid="_x0000_s1026" type="#_x0000_t32" style="position:absolute;margin-left:106.6pt;margin-top:40.45pt;width:204.25pt;height:0;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" strokecolor="black [3040]">
                <v:stroke endarrow="block"/>
              </v:shape>
            </w:pict>
          </mc:Fallback>
        </mc:AlternateContent>
      </w:r>
      <w:r w:rsidR="009A64EB">
        <w:rPr>
          <w:noProof/>
        </w:rPr>
        <mc:AlternateContent>
          <mc:Choice Requires="wps">
            <w:drawing>
              <wp:anchor distT="0" distB="0" distL="114300" distR="114300" simplePos="0" relativeHeight="251712512" behindDoc="0" locked="0" layoutInCell="1" allowOverlap="1" wp14:anchorId="394409C6" wp14:editId="0237CCF2">
                <wp:simplePos x="0" y="0"/>
                <wp:positionH relativeFrom="column">
                  <wp:posOffset>1598856</wp:posOffset>
                </wp:positionH>
                <wp:positionV relativeFrom="paragraph">
                  <wp:posOffset>3969917</wp:posOffset>
                </wp:positionV>
                <wp:extent cx="935665" cy="140398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665" cy="1403985"/>
                        </a:xfrm>
                        <a:prstGeom prst="rect">
                          <a:avLst/>
                        </a:prstGeom>
                        <a:noFill/>
                        <a:ln w="9525">
                          <a:noFill/>
                          <a:miter lim="800000"/>
                          <a:headEnd/>
                          <a:tailEnd/>
                        </a:ln>
                      </wps:spPr>
                      <wps:txbx>
                        <w:txbxContent>
                          <w:p w:rsidR="00E62118" w:rsidRPr="00104FA7" w:rsidRDefault="00E62118" w:rsidP="00104FA7">
                            <w:pPr>
                              <w:jc w:val="center"/>
                              <w:rPr>
                                <w:rFonts w:cs="Arial"/>
                                <w:sz w:val="18"/>
                              </w:rPr>
                            </w:pPr>
                            <w:proofErr w:type="gramStart"/>
                            <w:r w:rsidRPr="00104FA7">
                              <w:rPr>
                                <w:rFonts w:cs="Arial"/>
                                <w:sz w:val="18"/>
                              </w:rPr>
                              <w:t>α</w:t>
                            </w:r>
                            <w:proofErr w:type="gramEnd"/>
                          </w:p>
                          <w:p w:rsidR="00E62118" w:rsidRPr="00104FA7" w:rsidRDefault="00E62118" w:rsidP="00104FA7">
                            <w:pPr>
                              <w:jc w:val="center"/>
                              <w:rPr>
                                <w:sz w:val="18"/>
                              </w:rPr>
                            </w:pPr>
                            <w:r w:rsidRPr="00104FA7">
                              <w:rPr>
                                <w:rFonts w:cs="Arial"/>
                                <w:sz w:val="18"/>
                              </w:rPr>
                              <w:t>3</w:t>
                            </w:r>
                            <w:r>
                              <w:rPr>
                                <w:rFonts w:cs="Arial"/>
                                <w:sz w:val="18"/>
                              </w:rPr>
                              <w:t>8E5</w:t>
                            </w:r>
                            <w:r w:rsidRPr="00104FA7">
                              <w:rPr>
                                <w:rFonts w:cs="Arial"/>
                                <w:sz w:val="18"/>
                              </w:rPr>
                              <w:t xml:space="preserve"> ans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25.9pt;margin-top:312.6pt;width:73.65pt;height:110.55pt;z-index:2517125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" filled="f" stroked="f">
                <v:textbox style="mso-fit-shape-to-text:t">
                  <w:txbxContent>
                    <w:p w:rsidR="00E62118" w:rsidRPr="00104FA7" w:rsidRDefault="00E62118" w:rsidP="00104FA7">
                      <w:pPr>
                        <w:jc w:val="center"/>
                        <w:rPr>
                          <w:rFonts w:cs="Arial"/>
                          <w:sz w:val="18"/>
                        </w:rPr>
                      </w:pPr>
                      <w:proofErr w:type="gramStart"/>
                      <w:r w:rsidRPr="00104FA7">
                        <w:rPr>
                          <w:rFonts w:cs="Arial"/>
                          <w:sz w:val="18"/>
                        </w:rPr>
                        <w:t>α</w:t>
                      </w:r>
                      <w:proofErr w:type="gramEnd"/>
                    </w:p>
                    <w:p w:rsidR="00E62118" w:rsidRPr="00104FA7" w:rsidRDefault="00E62118" w:rsidP="00104FA7">
                      <w:pPr>
                        <w:jc w:val="center"/>
                        <w:rPr>
                          <w:sz w:val="18"/>
                        </w:rPr>
                      </w:pPr>
                      <w:r w:rsidRPr="00104FA7">
                        <w:rPr>
                          <w:rFonts w:cs="Arial"/>
                          <w:sz w:val="18"/>
                        </w:rPr>
                        <w:t>3</w:t>
                      </w:r>
                      <w:r>
                        <w:rPr>
                          <w:rFonts w:cs="Arial"/>
                          <w:sz w:val="18"/>
                        </w:rPr>
                        <w:t>8E5</w:t>
                      </w:r>
                      <w:r w:rsidRPr="00104FA7">
                        <w:rPr>
                          <w:rFonts w:cs="Arial"/>
                          <w:sz w:val="18"/>
                        </w:rPr>
                        <w:t xml:space="preserve"> ans</w:t>
                      </w:r>
                    </w:p>
                  </w:txbxContent>
                </v:textbox>
              </v:shape>
            </w:pict>
          </mc:Fallback>
        </mc:AlternateContent>
      </w:r>
      <w:r w:rsidR="00270AC6">
        <w:rPr>
          <w:noProof/>
        </w:rPr>
        <mc:AlternateContent>
          <mc:Choice Requires="wps">
            <w:drawing>
              <wp:anchor distT="0" distB="0" distL="114300" distR="114300" simplePos="0" relativeHeight="251710464" behindDoc="0" locked="0" layoutInCell="1" allowOverlap="1" wp14:anchorId="31BE157D" wp14:editId="644B3161">
                <wp:simplePos x="0" y="0"/>
                <wp:positionH relativeFrom="column">
                  <wp:posOffset>884555</wp:posOffset>
                </wp:positionH>
                <wp:positionV relativeFrom="paragraph">
                  <wp:posOffset>2340610</wp:posOffset>
                </wp:positionV>
                <wp:extent cx="1955165" cy="1892300"/>
                <wp:effectExtent l="50483" t="44767" r="38417" b="38418"/>
                <wp:wrapNone/>
                <wp:docPr id="36" name="Connecteur en angle 36"/>
                <wp:cNvGraphicFramePr/>
                <a:graphic xmlns:a="http://schemas.openxmlformats.org/drawingml/2006/main">
                  <a:graphicData uri="http://schemas.microsoft.com/office/word/2010/wordprocessingShape">
                    <wps:wsp>
                      <wps:cNvCnPr/>
                      <wps:spPr>
                        <a:xfrm rot="16200000" flipV="1">
                          <a:off x="0" y="0"/>
                          <a:ext cx="1955165" cy="1892300"/>
                        </a:xfrm>
                        <a:prstGeom prst="bentConnector3">
                          <a:avLst>
                            <a:gd name="adj1" fmla="val -575"/>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36" o:spid="_x0000_s1026" type="#_x0000_t34" style="position:absolute;margin-left:69.65pt;margin-top:184.3pt;width:153.95pt;height:149pt;rotation:90;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" adj="-124" strokecolor="black [3040]">
                <v:stroke endarrow="block"/>
              </v:shape>
            </w:pict>
          </mc:Fallback>
        </mc:AlternateContent>
      </w:r>
      <w:r w:rsidR="00D064AB" w:rsidRPr="007D670A">
        <w:rPr>
          <w:noProof/>
        </w:rPr>
        <mc:AlternateContent>
          <mc:Choice Requires="wps">
            <w:drawing>
              <wp:anchor distT="0" distB="0" distL="114300" distR="114300" simplePos="0" relativeHeight="251709440" behindDoc="0" locked="0" layoutInCell="1" allowOverlap="1" wp14:anchorId="33B24655" wp14:editId="5940FA87">
                <wp:simplePos x="0" y="0"/>
                <wp:positionH relativeFrom="column">
                  <wp:posOffset>3128010</wp:posOffset>
                </wp:positionH>
                <wp:positionV relativeFrom="paragraph">
                  <wp:posOffset>2328545</wp:posOffset>
                </wp:positionV>
                <wp:extent cx="0" cy="149225"/>
                <wp:effectExtent l="76200" t="0" r="57150" b="60325"/>
                <wp:wrapNone/>
                <wp:docPr id="18" name="Connecteur droit avec flèche 4"/>
                <wp:cNvGraphicFramePr/>
                <a:graphic xmlns:a="http://schemas.openxmlformats.org/drawingml/2006/main">
                  <a:graphicData uri="http://schemas.microsoft.com/office/word/2010/wordprocessingShape">
                    <wps:wsp>
                      <wps:cNvCnPr/>
                      <wps:spPr>
                        <a:xfrm>
                          <a:off x="0" y="0"/>
                          <a:ext cx="0" cy="149225"/>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necteur droit avec flèche 4" o:spid="_x0000_s1026" type="#_x0000_t32" style="position:absolute;margin-left:246.3pt;margin-top:183.35pt;width:0;height:11.7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" strokecolor="black [3040]">
                <v:stroke endarrow="block"/>
              </v:shape>
            </w:pict>
          </mc:Fallback>
        </mc:AlternateContent>
      </w:r>
      <w:r w:rsidR="00D064AB" w:rsidRPr="006F0ABE">
        <w:rPr>
          <w:noProof/>
        </w:rPr>
        <w:t xml:space="preserve"> </w:t>
      </w:r>
      <w:r w:rsidR="00D064AB" w:rsidRPr="00820C7D">
        <w:rPr>
          <w:noProof/>
        </w:rPr>
        <w:drawing>
          <wp:inline distT="0" distB="0" distL="0" distR="0" wp14:anchorId="2CD7EA1B" wp14:editId="723CD836">
            <wp:extent cx="5759450" cy="4293564"/>
            <wp:effectExtent l="19050" t="19050" r="12700" b="12065"/>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2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59450" cy="4293564"/>
                    </a:xfrm>
                    <a:prstGeom prst="rect">
                      <a:avLst/>
                    </a:prstGeom>
                    <a:noFill/>
                    <a:ln>
                      <a:solidFill>
                        <a:schemeClr val="tx1"/>
                      </a:solidFill>
                    </a:ln>
                    <a:extLst/>
                  </pic:spPr>
                </pic:pic>
              </a:graphicData>
            </a:graphic>
          </wp:inline>
        </w:drawing>
      </w:r>
    </w:p>
    <w:p w:rsidR="00D064AB" w:rsidRDefault="00D064AB" w:rsidP="00D064AB">
      <w:pPr>
        <w:pStyle w:val="Lgende"/>
      </w:pPr>
      <w:bookmarkStart w:id="20" w:name="_Ref396762299"/>
      <w:bookmarkStart w:id="21" w:name="_Toc396794117"/>
      <w:r>
        <w:t xml:space="preserve">Figure </w:t>
      </w:r>
      <w:fldSimple w:instr=" SEQ Figure \* ARABIC ">
        <w:r w:rsidR="0023742C">
          <w:rPr>
            <w:noProof/>
          </w:rPr>
          <w:t>3</w:t>
        </w:r>
      </w:fldSimple>
      <w:bookmarkEnd w:id="20"/>
      <w:r>
        <w:t> : Evolution simplifiée des chaînes de désintégration des noyaux lourds</w:t>
      </w:r>
      <w:bookmarkEnd w:id="21"/>
    </w:p>
    <w:p w:rsidR="00342BDC" w:rsidRDefault="00342BDC" w:rsidP="00342BDC">
      <w:pPr>
        <w:pStyle w:val="Lgende"/>
        <w:rPr>
          <w:i/>
        </w:rPr>
      </w:pPr>
      <w:r w:rsidRPr="00961AB4">
        <w:rPr>
          <w:i/>
        </w:rPr>
        <w:t xml:space="preserve">Extrait </w:t>
      </w:r>
      <w:r w:rsidR="00D73200">
        <w:rPr>
          <w:i/>
        </w:rPr>
        <w:t xml:space="preserve">modifié </w:t>
      </w:r>
      <w:r w:rsidRPr="00961AB4">
        <w:rPr>
          <w:i/>
        </w:rPr>
        <w:t xml:space="preserve">de la référence </w:t>
      </w:r>
      <w:r w:rsidRPr="00961AB4">
        <w:rPr>
          <w:i/>
        </w:rPr>
        <w:fldChar w:fldCharType="begin"/>
      </w:r>
      <w:r w:rsidRPr="00961AB4">
        <w:rPr>
          <w:i/>
        </w:rPr>
        <w:instrText xml:space="preserve"> REF _Ref396762427 \r \h </w:instrText>
      </w:r>
      <w:r>
        <w:rPr>
          <w:i/>
        </w:rPr>
        <w:instrText xml:space="preserve"> \* MERGEFORMAT </w:instrText>
      </w:r>
      <w:r w:rsidRPr="00961AB4">
        <w:rPr>
          <w:i/>
        </w:rPr>
      </w:r>
      <w:r w:rsidRPr="00961AB4">
        <w:rPr>
          <w:i/>
        </w:rPr>
        <w:fldChar w:fldCharType="separate"/>
      </w:r>
      <w:r w:rsidR="0023742C">
        <w:rPr>
          <w:i/>
        </w:rPr>
        <w:t>[7]</w:t>
      </w:r>
      <w:r w:rsidRPr="00961AB4">
        <w:rPr>
          <w:i/>
        </w:rPr>
        <w:fldChar w:fldCharType="end"/>
      </w:r>
    </w:p>
    <w:p w:rsidR="00D73200" w:rsidRDefault="00D73200" w:rsidP="00104FA7">
      <w:pPr>
        <w:pStyle w:val="Corpsdetexte"/>
      </w:pPr>
      <w:r w:rsidRPr="00104FA7">
        <w:rPr>
          <w:b/>
        </w:rPr>
        <w:t>Remarque</w:t>
      </w:r>
      <w:r>
        <w:t xml:space="preserve"> : les valeurs (71%/58%) relatives à la production de Pu238 à partir de l’Am241 sont des valeurs indicatives. Cet isotope est en effet assez mal calculé, et ce rendement de production est souvent ajusté </w:t>
      </w:r>
      <w:r w:rsidR="00923AD0">
        <w:t>selon les</w:t>
      </w:r>
      <w:r>
        <w:t xml:space="preserve"> circonstances.</w:t>
      </w:r>
    </w:p>
    <w:p w:rsidR="00EB1404" w:rsidRPr="00104FA7" w:rsidRDefault="00EB1404" w:rsidP="00104FA7">
      <w:pPr>
        <w:pStyle w:val="Corpsdetexte"/>
      </w:pPr>
    </w:p>
    <w:p w:rsidR="00B552EC" w:rsidRPr="00EC3102" w:rsidRDefault="007D535F" w:rsidP="00EC3102">
      <w:pPr>
        <w:pStyle w:val="Titre3"/>
      </w:pPr>
      <w:bookmarkStart w:id="22" w:name="_Toc396794090"/>
      <w:r w:rsidRPr="00EC3102">
        <w:t>Epuisement sans flux neutronique</w:t>
      </w:r>
      <w:bookmarkEnd w:id="22"/>
    </w:p>
    <w:p w:rsidR="00032A25" w:rsidRPr="00032A25" w:rsidRDefault="00032A25" w:rsidP="00CF723D">
      <w:pPr>
        <w:pStyle w:val="Corpsdetexte"/>
      </w:pPr>
      <w:r w:rsidRPr="00032A25">
        <w:t xml:space="preserve">L’évolution des noyaux du vecteur Pu dans un modèle d’épuisement naturel ne prend pas en compte les sections efficaces et le flux neutronique ce qui </w:t>
      </w:r>
      <w:r w:rsidR="00BD4A04">
        <w:t>simplifie l’équation de Bateman :</w:t>
      </w:r>
    </w:p>
    <w:p w:rsidR="00032A25" w:rsidRPr="00084194" w:rsidRDefault="00600BE7" w:rsidP="00CF723D">
      <w:pPr>
        <w:pStyle w:val="Corpsdetexte"/>
      </w:pPr>
      <m:oMathPara>
        <m:oMathParaPr>
          <m:jc m:val="centerGroup"/>
        </m:oMathPara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r>
                    <w:rPr>
                      <w:rFonts w:ascii="Cambria Math" w:hAnsi="Cambria Math"/>
                    </w:rPr>
                    <m:t>i</m:t>
                  </m:r>
                </m:sub>
              </m:sSub>
            </m:num>
            <m:den>
              <m:r>
                <w:rPr>
                  <w:rFonts w:ascii="Cambria Math" w:hAnsi="Cambria Math"/>
                </w:rPr>
                <m:t>dt</m:t>
              </m:r>
            </m:den>
          </m:f>
          <m:r>
            <m:rPr>
              <m:sty m:val="p"/>
            </m:rPr>
            <w:rPr>
              <w:rFonts w:ascii="Cambria Math" w:hAnsi="Cambria Math"/>
            </w:rPr>
            <m:t>=</m:t>
          </m:r>
          <m:nary>
            <m:naryPr>
              <m:chr m:val="∑"/>
              <m:supHide m:val="1"/>
              <m:ctrlPr>
                <w:rPr>
                  <w:rFonts w:ascii="Cambria Math" w:hAnsi="Cambria Math"/>
                </w:rPr>
              </m:ctrlPr>
            </m:naryPr>
            <m:sub>
              <m:r>
                <w:rPr>
                  <w:rFonts w:ascii="Cambria Math" w:hAnsi="Cambria Math"/>
                </w:rPr>
                <m:t>j</m:t>
              </m:r>
            </m:sub>
            <m:sup/>
            <m:e>
              <m:sSub>
                <m:sSubPr>
                  <m:ctrlPr>
                    <w:rPr>
                      <w:rFonts w:ascii="Cambria Math" w:hAnsi="Cambria Math"/>
                      <w:bCs/>
                    </w:rPr>
                  </m:ctrlPr>
                </m:sSubPr>
                <m:e>
                  <m:r>
                    <w:rPr>
                      <w:rFonts w:ascii="Cambria Math" w:hAnsi="Cambria Math"/>
                    </w:rPr>
                    <m:t>λ</m:t>
                  </m:r>
                </m:e>
                <m:sub>
                  <m:r>
                    <w:rPr>
                      <w:rFonts w:ascii="Cambria Math" w:hAnsi="Cambria Math"/>
                    </w:rPr>
                    <m:t>j</m:t>
                  </m:r>
                  <m:r>
                    <m:rPr>
                      <m:sty m:val="p"/>
                    </m:rPr>
                    <w:rPr>
                      <w:rFonts w:ascii="Cambria Math" w:hAnsi="Cambria Math"/>
                    </w:rPr>
                    <m:t>→</m:t>
                  </m:r>
                  <m:r>
                    <w:rPr>
                      <w:rFonts w:ascii="Cambria Math" w:hAnsi="Cambria Math"/>
                    </w:rPr>
                    <m:t>i</m:t>
                  </m:r>
                </m:sub>
              </m:sSub>
              <m:sSub>
                <m:sSubPr>
                  <m:ctrlPr>
                    <w:rPr>
                      <w:rFonts w:ascii="Cambria Math" w:hAnsi="Cambria Math"/>
                    </w:rPr>
                  </m:ctrlPr>
                </m:sSubPr>
                <m:e>
                  <m:r>
                    <w:rPr>
                      <w:rFonts w:ascii="Cambria Math" w:hAnsi="Cambria Math"/>
                    </w:rPr>
                    <m:t>N</m:t>
                  </m:r>
                </m:e>
                <m:sub>
                  <m:r>
                    <w:rPr>
                      <w:rFonts w:ascii="Cambria Math" w:hAnsi="Cambria Math"/>
                    </w:rPr>
                    <m:t>j</m:t>
                  </m:r>
                </m:sub>
              </m:sSub>
            </m:e>
          </m:nary>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N</m:t>
              </m:r>
            </m:e>
            <m:sub>
              <m:r>
                <w:rPr>
                  <w:rFonts w:ascii="Cambria Math" w:hAnsi="Cambria Math"/>
                </w:rPr>
                <m:t>i</m:t>
              </m:r>
            </m:sub>
          </m:sSub>
        </m:oMath>
      </m:oMathPara>
    </w:p>
    <w:p w:rsidR="00E00698" w:rsidRDefault="00E00698" w:rsidP="00E00698">
      <w:pPr>
        <w:pStyle w:val="Corpsdetexte"/>
      </w:pPr>
      <w:r>
        <w:t>Seuls les premiers noyaux fils issus des réactions de désintégrations sont pris en compte car on considère que les prochains noyaux fils n’auront pas d’impact sur la réactivité au vu d</w:t>
      </w:r>
      <w:r w:rsidR="00456A31">
        <w:t>es longues périodes de demi-vie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3071"/>
        <w:gridCol w:w="3071"/>
      </w:tblGrid>
      <w:tr w:rsidR="0044047B" w:rsidTr="00104FA7">
        <w:tc>
          <w:tcPr>
            <w:tcW w:w="3070" w:type="dxa"/>
            <w:vAlign w:val="top"/>
          </w:tcPr>
          <w:p w:rsidR="0044047B" w:rsidRPr="00084194" w:rsidRDefault="00600BE7" w:rsidP="00104FA7">
            <w:pPr>
              <w:pStyle w:val="Corpsdetexte"/>
              <w:jc w:val="center"/>
              <w:rPr>
                <w:sz w:val="28"/>
              </w:rPr>
            </w:pPr>
            <m:oMathPara>
              <m:oMathParaPr>
                <m:jc m:val="center"/>
              </m:oMathParaPr>
              <m:oMath>
                <m:sPre>
                  <m:sPrePr>
                    <m:ctrlPr>
                      <w:rPr>
                        <w:rFonts w:ascii="Cambria Math" w:eastAsiaTheme="minorEastAsia" w:hAnsi="Cambria Math"/>
                        <w:b/>
                      </w:rPr>
                    </m:ctrlPr>
                  </m:sPrePr>
                  <m:sub>
                    <m:r>
                      <m:rPr>
                        <m:sty m:val="b"/>
                      </m:rPr>
                      <w:rPr>
                        <w:rFonts w:ascii="Cambria Math" w:eastAsiaTheme="minorEastAsia" w:hAnsi="Cambria Math"/>
                      </w:rPr>
                      <m:t>94</m:t>
                    </m:r>
                  </m:sub>
                  <m:sup>
                    <m:r>
                      <m:rPr>
                        <m:sty m:val="b"/>
                      </m:rPr>
                      <w:rPr>
                        <w:rFonts w:ascii="Cambria Math" w:eastAsiaTheme="minorEastAsia" w:hAnsi="Cambria Math"/>
                      </w:rPr>
                      <m:t>238</m:t>
                    </m:r>
                  </m:sup>
                  <m:e>
                    <m:r>
                      <m:rPr>
                        <m:sty m:val="bi"/>
                      </m:rPr>
                      <w:rPr>
                        <w:rFonts w:ascii="Cambria Math" w:eastAsiaTheme="minorEastAsia" w:hAnsi="Cambria Math"/>
                      </w:rPr>
                      <m:t>Pu</m:t>
                    </m:r>
                  </m:e>
                </m:sPre>
                <m:box>
                  <m:boxPr>
                    <m:opEmu m:val="1"/>
                    <m:ctrlPr>
                      <w:rPr>
                        <w:rFonts w:ascii="Cambria Math" w:eastAsiaTheme="minorEastAsia" w:hAnsi="Cambria Math"/>
                      </w:rPr>
                    </m:ctrlPr>
                  </m:boxPr>
                  <m:e>
                    <m:box>
                      <m:boxPr>
                        <m:opEmu m:val="1"/>
                        <m:ctrlPr>
                          <w:rPr>
                            <w:rFonts w:ascii="Cambria Math" w:eastAsiaTheme="minorEastAsia" w:hAnsi="Cambria Math"/>
                          </w:rPr>
                        </m:ctrlPr>
                      </m:boxPr>
                      <m:e>
                        <m:groupChr>
                          <m:groupChrPr>
                            <m:chr m:val="→"/>
                            <m:vertJc m:val="bot"/>
                            <m:ctrlPr>
                              <w:rPr>
                                <w:rFonts w:ascii="Cambria Math" w:eastAsiaTheme="minorEastAsia" w:hAnsi="Cambria Math"/>
                              </w:rPr>
                            </m:ctrlPr>
                          </m:groupChrPr>
                          <m:e>
                            <m:r>
                              <w:rPr>
                                <w:rFonts w:ascii="Cambria Math" w:eastAsiaTheme="minorEastAsia" w:hAnsi="Cambria Math"/>
                              </w:rPr>
                              <m:t>α</m:t>
                            </m:r>
                          </m:e>
                        </m:groupChr>
                      </m:e>
                    </m:box>
                  </m:e>
                </m:box>
                <m:sPre>
                  <m:sPrePr>
                    <m:ctrlPr>
                      <w:rPr>
                        <w:rFonts w:ascii="Cambria Math" w:eastAsiaTheme="minorEastAsia" w:hAnsi="Cambria Math"/>
                      </w:rPr>
                    </m:ctrlPr>
                  </m:sPrePr>
                  <m:sub>
                    <m:r>
                      <m:rPr>
                        <m:sty m:val="p"/>
                      </m:rPr>
                      <w:rPr>
                        <w:rFonts w:ascii="Cambria Math" w:eastAsiaTheme="minorEastAsia" w:hAnsi="Cambria Math"/>
                      </w:rPr>
                      <m:t>92</m:t>
                    </m:r>
                  </m:sub>
                  <m:sup>
                    <m:r>
                      <m:rPr>
                        <m:sty m:val="p"/>
                      </m:rPr>
                      <w:rPr>
                        <w:rFonts w:ascii="Cambria Math" w:eastAsiaTheme="minorEastAsia" w:hAnsi="Cambria Math"/>
                      </w:rPr>
                      <m:t>234</m:t>
                    </m:r>
                  </m:sup>
                  <m:e>
                    <m:r>
                      <w:rPr>
                        <w:rFonts w:ascii="Cambria Math" w:eastAsiaTheme="minorEastAsia" w:hAnsi="Cambria Math"/>
                      </w:rPr>
                      <m:t>U</m:t>
                    </m:r>
                  </m:e>
                </m:sPre>
                <m:box>
                  <m:boxPr>
                    <m:opEmu m:val="1"/>
                    <m:ctrlPr>
                      <w:rPr>
                        <w:rFonts w:ascii="Cambria Math" w:eastAsiaTheme="minorEastAsia" w:hAnsi="Cambria Math"/>
                      </w:rPr>
                    </m:ctrlPr>
                  </m:boxPr>
                  <m:e>
                    <m:groupChr>
                      <m:groupChrPr>
                        <m:chr m:val="→"/>
                        <m:vertJc m:val="bot"/>
                        <m:ctrlPr>
                          <w:rPr>
                            <w:rFonts w:ascii="Cambria Math" w:eastAsiaTheme="minorEastAsia" w:hAnsi="Cambria Math"/>
                          </w:rPr>
                        </m:ctrlPr>
                      </m:groupChrPr>
                      <m:e>
                        <m:r>
                          <w:rPr>
                            <w:rFonts w:ascii="Cambria Math" w:eastAsiaTheme="minorEastAsia" w:hAnsi="Cambria Math"/>
                          </w:rPr>
                          <m:t>α</m:t>
                        </m:r>
                      </m:e>
                    </m:groupChr>
                  </m:e>
                </m:box>
                <m:sPre>
                  <m:sPrePr>
                    <m:ctrlPr>
                      <w:rPr>
                        <w:rFonts w:ascii="Cambria Math" w:eastAsiaTheme="minorEastAsia" w:hAnsi="Cambria Math"/>
                      </w:rPr>
                    </m:ctrlPr>
                  </m:sPrePr>
                  <m:sub>
                    <m:r>
                      <m:rPr>
                        <m:sty m:val="p"/>
                      </m:rPr>
                      <w:rPr>
                        <w:rFonts w:ascii="Cambria Math" w:eastAsiaTheme="minorEastAsia" w:hAnsi="Cambria Math"/>
                      </w:rPr>
                      <m:t>90</m:t>
                    </m:r>
                  </m:sub>
                  <m:sup>
                    <m:r>
                      <m:rPr>
                        <m:sty m:val="p"/>
                      </m:rPr>
                      <w:rPr>
                        <w:rFonts w:ascii="Cambria Math" w:eastAsiaTheme="minorEastAsia" w:hAnsi="Cambria Math"/>
                      </w:rPr>
                      <m:t>230</m:t>
                    </m:r>
                  </m:sup>
                  <m:e>
                    <m:r>
                      <w:rPr>
                        <w:rFonts w:ascii="Cambria Math" w:eastAsiaTheme="minorEastAsia" w:hAnsi="Cambria Math"/>
                      </w:rPr>
                      <m:t>Th</m:t>
                    </m:r>
                  </m:e>
                </m:sPre>
              </m:oMath>
            </m:oMathPara>
          </w:p>
          <w:p w:rsidR="0044047B" w:rsidRPr="00084194" w:rsidRDefault="00600BE7" w:rsidP="00104FA7">
            <w:pPr>
              <w:pStyle w:val="Corpsdetexte"/>
              <w:jc w:val="center"/>
              <w:rPr>
                <w:sz w:val="28"/>
              </w:rPr>
            </w:pPr>
            <m:oMathPara>
              <m:oMath>
                <m:sPre>
                  <m:sPrePr>
                    <m:ctrlPr>
                      <w:rPr>
                        <w:rFonts w:ascii="Cambria Math" w:eastAsiaTheme="minorEastAsia" w:hAnsi="Cambria Math"/>
                        <w:b/>
                      </w:rPr>
                    </m:ctrlPr>
                  </m:sPrePr>
                  <m:sub>
                    <m:r>
                      <m:rPr>
                        <m:sty m:val="b"/>
                      </m:rPr>
                      <w:rPr>
                        <w:rFonts w:ascii="Cambria Math" w:eastAsiaTheme="minorEastAsia" w:hAnsi="Cambria Math"/>
                        <w:lang w:val="en-US"/>
                      </w:rPr>
                      <m:t>94</m:t>
                    </m:r>
                  </m:sub>
                  <m:sup>
                    <m:r>
                      <m:rPr>
                        <m:sty m:val="b"/>
                      </m:rPr>
                      <w:rPr>
                        <w:rFonts w:ascii="Cambria Math" w:eastAsiaTheme="minorEastAsia" w:hAnsi="Cambria Math"/>
                        <w:lang w:val="en-US"/>
                      </w:rPr>
                      <m:t>239</m:t>
                    </m:r>
                  </m:sup>
                  <m:e>
                    <m:r>
                      <m:rPr>
                        <m:sty m:val="bi"/>
                      </m:rPr>
                      <w:rPr>
                        <w:rFonts w:ascii="Cambria Math" w:eastAsiaTheme="minorEastAsia" w:hAnsi="Cambria Math"/>
                      </w:rPr>
                      <m:t>Pu</m:t>
                    </m:r>
                  </m:e>
                </m:sPre>
                <m:groupChr>
                  <m:groupChrPr>
                    <m:chr m:val="→"/>
                    <m:vertJc m:val="bot"/>
                    <m:ctrlPr>
                      <w:rPr>
                        <w:rFonts w:ascii="Cambria Math" w:eastAsiaTheme="minorEastAsia" w:hAnsi="Cambria Math"/>
                      </w:rPr>
                    </m:ctrlPr>
                  </m:groupChrPr>
                  <m:e>
                    <m:r>
                      <w:rPr>
                        <w:rFonts w:ascii="Cambria Math" w:eastAsiaTheme="minorEastAsia" w:hAnsi="Cambria Math"/>
                      </w:rPr>
                      <m:t>α</m:t>
                    </m:r>
                  </m:e>
                </m:groupChr>
                <m:sPre>
                  <m:sPrePr>
                    <m:ctrlPr>
                      <w:rPr>
                        <w:rFonts w:ascii="Cambria Math" w:eastAsiaTheme="minorEastAsia" w:hAnsi="Cambria Math"/>
                      </w:rPr>
                    </m:ctrlPr>
                  </m:sPrePr>
                  <m:sub>
                    <m:r>
                      <m:rPr>
                        <m:sty m:val="p"/>
                      </m:rPr>
                      <w:rPr>
                        <w:rFonts w:ascii="Cambria Math" w:eastAsiaTheme="minorEastAsia" w:hAnsi="Cambria Math"/>
                        <w:lang w:val="en-US"/>
                      </w:rPr>
                      <m:t>92</m:t>
                    </m:r>
                  </m:sub>
                  <m:sup>
                    <m:r>
                      <m:rPr>
                        <m:sty m:val="p"/>
                      </m:rPr>
                      <w:rPr>
                        <w:rFonts w:ascii="Cambria Math" w:eastAsiaTheme="minorEastAsia" w:hAnsi="Cambria Math"/>
                        <w:lang w:val="en-US"/>
                      </w:rPr>
                      <m:t>235</m:t>
                    </m:r>
                  </m:sup>
                  <m:e>
                    <m:r>
                      <w:rPr>
                        <w:rFonts w:ascii="Cambria Math" w:eastAsiaTheme="minorEastAsia" w:hAnsi="Cambria Math"/>
                      </w:rPr>
                      <m:t>U</m:t>
                    </m:r>
                  </m:e>
                </m:sPre>
                <m:groupChr>
                  <m:groupChrPr>
                    <m:chr m:val="→"/>
                    <m:vertJc m:val="bot"/>
                    <m:ctrlPr>
                      <w:rPr>
                        <w:rFonts w:ascii="Cambria Math" w:eastAsiaTheme="minorEastAsia" w:hAnsi="Cambria Math"/>
                      </w:rPr>
                    </m:ctrlPr>
                  </m:groupChrPr>
                  <m:e>
                    <m:r>
                      <w:rPr>
                        <w:rFonts w:ascii="Cambria Math" w:eastAsiaTheme="minorEastAsia" w:hAnsi="Cambria Math"/>
                      </w:rPr>
                      <m:t>α</m:t>
                    </m:r>
                  </m:e>
                </m:groupChr>
                <m:sPre>
                  <m:sPrePr>
                    <m:ctrlPr>
                      <w:rPr>
                        <w:rFonts w:ascii="Cambria Math" w:eastAsiaTheme="minorEastAsia" w:hAnsi="Cambria Math"/>
                      </w:rPr>
                    </m:ctrlPr>
                  </m:sPrePr>
                  <m:sub>
                    <m:r>
                      <m:rPr>
                        <m:sty m:val="p"/>
                      </m:rPr>
                      <w:rPr>
                        <w:rFonts w:ascii="Cambria Math" w:eastAsiaTheme="minorEastAsia" w:hAnsi="Cambria Math"/>
                        <w:lang w:val="en-US"/>
                      </w:rPr>
                      <m:t>90</m:t>
                    </m:r>
                  </m:sub>
                  <m:sup>
                    <m:r>
                      <m:rPr>
                        <m:sty m:val="p"/>
                      </m:rPr>
                      <w:rPr>
                        <w:rFonts w:ascii="Cambria Math" w:eastAsiaTheme="minorEastAsia" w:hAnsi="Cambria Math"/>
                        <w:lang w:val="en-US"/>
                      </w:rPr>
                      <m:t>231</m:t>
                    </m:r>
                  </m:sup>
                  <m:e>
                    <m:r>
                      <w:rPr>
                        <w:rFonts w:ascii="Cambria Math" w:eastAsiaTheme="minorEastAsia" w:hAnsi="Cambria Math"/>
                      </w:rPr>
                      <m:t>T</m:t>
                    </m:r>
                    <m:r>
                      <w:rPr>
                        <w:rFonts w:ascii="Cambria Math" w:eastAsiaTheme="minorEastAsia" w:hAnsi="Cambria Math"/>
                        <w:lang w:val="en-US"/>
                      </w:rPr>
                      <m:t>h</m:t>
                    </m:r>
                  </m:e>
                </m:sPre>
              </m:oMath>
            </m:oMathPara>
          </w:p>
          <w:p w:rsidR="0044047B" w:rsidRPr="00084194" w:rsidRDefault="00600BE7" w:rsidP="00104FA7">
            <w:pPr>
              <w:pStyle w:val="Corpsdetexte"/>
              <w:jc w:val="center"/>
              <w:rPr>
                <w:sz w:val="28"/>
              </w:rPr>
            </w:pPr>
            <m:oMathPara>
              <m:oMath>
                <m:sPre>
                  <m:sPrePr>
                    <m:ctrlPr>
                      <w:rPr>
                        <w:rFonts w:ascii="Cambria Math" w:eastAsiaTheme="minorEastAsia" w:hAnsi="Cambria Math"/>
                        <w:b/>
                        <w:lang w:val="en-US"/>
                      </w:rPr>
                    </m:ctrlPr>
                  </m:sPrePr>
                  <m:sub>
                    <m:r>
                      <m:rPr>
                        <m:sty m:val="b"/>
                      </m:rPr>
                      <w:rPr>
                        <w:rFonts w:ascii="Cambria Math" w:eastAsiaTheme="minorEastAsia" w:hAnsi="Cambria Math"/>
                        <w:lang w:val="en-US"/>
                      </w:rPr>
                      <m:t>94</m:t>
                    </m:r>
                  </m:sub>
                  <m:sup>
                    <m:r>
                      <m:rPr>
                        <m:sty m:val="b"/>
                      </m:rPr>
                      <w:rPr>
                        <w:rFonts w:ascii="Cambria Math" w:eastAsiaTheme="minorEastAsia" w:hAnsi="Cambria Math"/>
                        <w:lang w:val="en-US"/>
                      </w:rPr>
                      <m:t>240</m:t>
                    </m:r>
                  </m:sup>
                  <m:e>
                    <m:r>
                      <m:rPr>
                        <m:sty m:val="bi"/>
                      </m:rPr>
                      <w:rPr>
                        <w:rFonts w:ascii="Cambria Math" w:eastAsiaTheme="minorEastAsia" w:hAnsi="Cambria Math"/>
                        <w:lang w:val="en-US"/>
                      </w:rPr>
                      <m:t>Pu</m:t>
                    </m:r>
                  </m:e>
                </m:sPre>
                <m:groupChr>
                  <m:groupChrPr>
                    <m:chr m:val="→"/>
                    <m:vertJc m:val="bot"/>
                    <m:ctrlPr>
                      <w:rPr>
                        <w:rFonts w:ascii="Cambria Math" w:eastAsiaTheme="minorEastAsia" w:hAnsi="Cambria Math"/>
                      </w:rPr>
                    </m:ctrlPr>
                  </m:groupChrPr>
                  <m:e>
                    <m:r>
                      <w:rPr>
                        <w:rFonts w:ascii="Cambria Math" w:eastAsiaTheme="minorEastAsia" w:hAnsi="Cambria Math"/>
                      </w:rPr>
                      <m:t>α</m:t>
                    </m:r>
                  </m:e>
                </m:groupChr>
                <m:sPre>
                  <m:sPrePr>
                    <m:ctrlPr>
                      <w:rPr>
                        <w:rFonts w:ascii="Cambria Math" w:eastAsiaTheme="minorEastAsia" w:hAnsi="Cambria Math"/>
                      </w:rPr>
                    </m:ctrlPr>
                  </m:sPrePr>
                  <m:sub>
                    <m:r>
                      <m:rPr>
                        <m:sty m:val="p"/>
                      </m:rPr>
                      <w:rPr>
                        <w:rFonts w:ascii="Cambria Math" w:eastAsiaTheme="minorEastAsia" w:hAnsi="Cambria Math"/>
                        <w:lang w:val="en-US"/>
                      </w:rPr>
                      <m:t>92</m:t>
                    </m:r>
                  </m:sub>
                  <m:sup>
                    <m:r>
                      <m:rPr>
                        <m:sty m:val="p"/>
                      </m:rPr>
                      <w:rPr>
                        <w:rFonts w:ascii="Cambria Math" w:eastAsiaTheme="minorEastAsia" w:hAnsi="Cambria Math"/>
                        <w:lang w:val="en-US"/>
                      </w:rPr>
                      <m:t>236</m:t>
                    </m:r>
                  </m:sup>
                  <m:e>
                    <m:r>
                      <w:rPr>
                        <w:rFonts w:ascii="Cambria Math" w:eastAsiaTheme="minorEastAsia" w:hAnsi="Cambria Math"/>
                      </w:rPr>
                      <m:t>U</m:t>
                    </m:r>
                  </m:e>
                </m:sPre>
                <m:groupChr>
                  <m:groupChrPr>
                    <m:chr m:val="→"/>
                    <m:vertJc m:val="bot"/>
                    <m:ctrlPr>
                      <w:rPr>
                        <w:rFonts w:ascii="Cambria Math" w:eastAsiaTheme="minorEastAsia" w:hAnsi="Cambria Math"/>
                      </w:rPr>
                    </m:ctrlPr>
                  </m:groupChrPr>
                  <m:e>
                    <m:r>
                      <w:rPr>
                        <w:rFonts w:ascii="Cambria Math" w:eastAsiaTheme="minorEastAsia" w:hAnsi="Cambria Math"/>
                      </w:rPr>
                      <m:t>α</m:t>
                    </m:r>
                  </m:e>
                </m:groupChr>
                <m:sPre>
                  <m:sPrePr>
                    <m:ctrlPr>
                      <w:rPr>
                        <w:rFonts w:ascii="Cambria Math" w:eastAsiaTheme="minorEastAsia" w:hAnsi="Cambria Math"/>
                      </w:rPr>
                    </m:ctrlPr>
                  </m:sPrePr>
                  <m:sub>
                    <m:r>
                      <m:rPr>
                        <m:sty m:val="p"/>
                      </m:rPr>
                      <w:rPr>
                        <w:rFonts w:ascii="Cambria Math" w:eastAsiaTheme="minorEastAsia" w:hAnsi="Cambria Math"/>
                        <w:lang w:val="en-US"/>
                      </w:rPr>
                      <m:t>90</m:t>
                    </m:r>
                  </m:sub>
                  <m:sup>
                    <m:r>
                      <m:rPr>
                        <m:sty m:val="p"/>
                      </m:rPr>
                      <w:rPr>
                        <w:rFonts w:ascii="Cambria Math" w:eastAsiaTheme="minorEastAsia" w:hAnsi="Cambria Math"/>
                        <w:lang w:val="en-US"/>
                      </w:rPr>
                      <m:t>232</m:t>
                    </m:r>
                  </m:sup>
                  <m:e>
                    <m:r>
                      <w:rPr>
                        <w:rFonts w:ascii="Cambria Math" w:eastAsiaTheme="minorEastAsia" w:hAnsi="Cambria Math"/>
                      </w:rPr>
                      <m:t>T</m:t>
                    </m:r>
                    <m:r>
                      <w:rPr>
                        <w:rFonts w:ascii="Cambria Math" w:eastAsiaTheme="minorEastAsia" w:hAnsi="Cambria Math"/>
                        <w:lang w:val="en-US"/>
                      </w:rPr>
                      <m:t>h</m:t>
                    </m:r>
                  </m:e>
                </m:sPre>
              </m:oMath>
            </m:oMathPara>
          </w:p>
          <w:p w:rsidR="0044047B" w:rsidRDefault="0044047B" w:rsidP="00104FA7">
            <w:pPr>
              <w:pStyle w:val="Corpsdetexte"/>
              <w:jc w:val="center"/>
            </w:pPr>
          </w:p>
        </w:tc>
        <w:tc>
          <w:tcPr>
            <w:tcW w:w="3071" w:type="dxa"/>
            <w:vAlign w:val="top"/>
          </w:tcPr>
          <w:p w:rsidR="0044047B" w:rsidRPr="00084194" w:rsidRDefault="00600BE7" w:rsidP="00104FA7">
            <w:pPr>
              <w:pStyle w:val="Corpsdetexte"/>
              <w:jc w:val="center"/>
              <w:rPr>
                <w:sz w:val="28"/>
              </w:rPr>
            </w:pPr>
            <m:oMathPara>
              <m:oMath>
                <m:sPre>
                  <m:sPrePr>
                    <m:ctrlPr>
                      <w:rPr>
                        <w:rFonts w:ascii="Cambria Math" w:eastAsiaTheme="minorEastAsia" w:hAnsi="Cambria Math"/>
                        <w:b/>
                        <w:lang w:val="en-US"/>
                      </w:rPr>
                    </m:ctrlPr>
                  </m:sPrePr>
                  <m:sub>
                    <m:r>
                      <m:rPr>
                        <m:sty m:val="b"/>
                      </m:rPr>
                      <w:rPr>
                        <w:rFonts w:ascii="Cambria Math" w:eastAsiaTheme="minorEastAsia" w:hAnsi="Cambria Math"/>
                        <w:lang w:val="en-US"/>
                      </w:rPr>
                      <m:t>94</m:t>
                    </m:r>
                  </m:sub>
                  <m:sup>
                    <m:r>
                      <m:rPr>
                        <m:sty m:val="b"/>
                      </m:rPr>
                      <w:rPr>
                        <w:rFonts w:ascii="Cambria Math" w:eastAsiaTheme="minorEastAsia" w:hAnsi="Cambria Math"/>
                        <w:lang w:val="en-US"/>
                      </w:rPr>
                      <m:t>241</m:t>
                    </m:r>
                  </m:sup>
                  <m:e>
                    <m:r>
                      <m:rPr>
                        <m:sty m:val="bi"/>
                      </m:rPr>
                      <w:rPr>
                        <w:rFonts w:ascii="Cambria Math" w:eastAsiaTheme="minorEastAsia" w:hAnsi="Cambria Math"/>
                        <w:lang w:val="en-US"/>
                      </w:rPr>
                      <m:t>Pu</m:t>
                    </m:r>
                  </m:e>
                </m:sPre>
                <m:groupChr>
                  <m:groupChrPr>
                    <m:chr m:val="→"/>
                    <m:vertJc m:val="bot"/>
                    <m:ctrlPr>
                      <w:rPr>
                        <w:rFonts w:ascii="Cambria Math" w:eastAsiaTheme="minorEastAsia" w:hAnsi="Cambria Math"/>
                      </w:rPr>
                    </m:ctrlPr>
                  </m:groupChrPr>
                  <m:e>
                    <m:r>
                      <w:rPr>
                        <w:rFonts w:ascii="Cambria Math" w:eastAsiaTheme="minorEastAsia" w:hAnsi="Cambria Math"/>
                      </w:rPr>
                      <m:t>β</m:t>
                    </m:r>
                    <m:r>
                      <m:rPr>
                        <m:sty m:val="p"/>
                      </m:rPr>
                      <w:rPr>
                        <w:rFonts w:ascii="Cambria Math" w:eastAsiaTheme="minorEastAsia" w:hAnsi="Cambria Math"/>
                      </w:rPr>
                      <m:t>-</m:t>
                    </m:r>
                  </m:e>
                </m:groupChr>
                <m:sPre>
                  <m:sPrePr>
                    <m:ctrlPr>
                      <w:rPr>
                        <w:rFonts w:ascii="Cambria Math" w:eastAsiaTheme="minorEastAsia" w:hAnsi="Cambria Math"/>
                      </w:rPr>
                    </m:ctrlPr>
                  </m:sPrePr>
                  <m:sub>
                    <m:r>
                      <m:rPr>
                        <m:sty m:val="p"/>
                      </m:rPr>
                      <w:rPr>
                        <w:rFonts w:ascii="Cambria Math" w:eastAsiaTheme="minorEastAsia" w:hAnsi="Cambria Math"/>
                      </w:rPr>
                      <m:t>95</m:t>
                    </m:r>
                  </m:sub>
                  <m:sup>
                    <m:r>
                      <m:rPr>
                        <m:sty m:val="p"/>
                      </m:rPr>
                      <w:rPr>
                        <w:rFonts w:ascii="Cambria Math" w:eastAsiaTheme="minorEastAsia" w:hAnsi="Cambria Math"/>
                      </w:rPr>
                      <m:t>241</m:t>
                    </m:r>
                  </m:sup>
                  <m:e>
                    <m:r>
                      <w:rPr>
                        <w:rFonts w:ascii="Cambria Math" w:eastAsiaTheme="minorEastAsia" w:hAnsi="Cambria Math"/>
                      </w:rPr>
                      <m:t>Am</m:t>
                    </m:r>
                  </m:e>
                </m:sPre>
                <m:groupChr>
                  <m:groupChrPr>
                    <m:chr m:val="→"/>
                    <m:vertJc m:val="bot"/>
                    <m:ctrlPr>
                      <w:rPr>
                        <w:rFonts w:ascii="Cambria Math" w:eastAsiaTheme="minorEastAsia" w:hAnsi="Cambria Math"/>
                      </w:rPr>
                    </m:ctrlPr>
                  </m:groupChrPr>
                  <m:e>
                    <m:r>
                      <w:rPr>
                        <w:rFonts w:ascii="Cambria Math" w:eastAsiaTheme="minorEastAsia" w:hAnsi="Cambria Math"/>
                      </w:rPr>
                      <m:t>α</m:t>
                    </m:r>
                  </m:e>
                </m:groupChr>
                <m:sPre>
                  <m:sPrePr>
                    <m:ctrlPr>
                      <w:rPr>
                        <w:rFonts w:ascii="Cambria Math" w:eastAsiaTheme="minorEastAsia" w:hAnsi="Cambria Math"/>
                      </w:rPr>
                    </m:ctrlPr>
                  </m:sPrePr>
                  <m:sub>
                    <m:r>
                      <m:rPr>
                        <m:sty m:val="p"/>
                      </m:rPr>
                      <w:rPr>
                        <w:rFonts w:ascii="Cambria Math" w:eastAsiaTheme="minorEastAsia" w:hAnsi="Cambria Math"/>
                      </w:rPr>
                      <m:t>93</m:t>
                    </m:r>
                  </m:sub>
                  <m:sup>
                    <m:r>
                      <m:rPr>
                        <m:sty m:val="p"/>
                      </m:rPr>
                      <w:rPr>
                        <w:rFonts w:ascii="Cambria Math" w:eastAsiaTheme="minorEastAsia" w:hAnsi="Cambria Math"/>
                      </w:rPr>
                      <m:t>237</m:t>
                    </m:r>
                  </m:sup>
                  <m:e>
                    <m:r>
                      <w:rPr>
                        <w:rFonts w:ascii="Cambria Math" w:eastAsiaTheme="minorEastAsia" w:hAnsi="Cambria Math"/>
                      </w:rPr>
                      <m:t>Np</m:t>
                    </m:r>
                  </m:e>
                </m:sPre>
              </m:oMath>
            </m:oMathPara>
          </w:p>
          <w:p w:rsidR="0044047B" w:rsidRPr="00084194" w:rsidRDefault="00600BE7" w:rsidP="00104FA7">
            <w:pPr>
              <w:pStyle w:val="Corpsdetexte"/>
              <w:jc w:val="center"/>
              <w:rPr>
                <w:sz w:val="28"/>
              </w:rPr>
            </w:pPr>
            <m:oMathPara>
              <m:oMath>
                <m:sPre>
                  <m:sPrePr>
                    <m:ctrlPr>
                      <w:rPr>
                        <w:rFonts w:ascii="Cambria Math" w:eastAsiaTheme="minorEastAsia" w:hAnsi="Cambria Math"/>
                        <w:b/>
                      </w:rPr>
                    </m:ctrlPr>
                  </m:sPrePr>
                  <m:sub>
                    <m:r>
                      <m:rPr>
                        <m:sty m:val="b"/>
                      </m:rPr>
                      <w:rPr>
                        <w:rFonts w:ascii="Cambria Math" w:eastAsiaTheme="minorEastAsia" w:hAnsi="Cambria Math"/>
                      </w:rPr>
                      <m:t>94</m:t>
                    </m:r>
                  </m:sub>
                  <m:sup>
                    <m:r>
                      <m:rPr>
                        <m:sty m:val="b"/>
                      </m:rPr>
                      <w:rPr>
                        <w:rFonts w:ascii="Cambria Math" w:eastAsiaTheme="minorEastAsia" w:hAnsi="Cambria Math"/>
                      </w:rPr>
                      <m:t>242</m:t>
                    </m:r>
                  </m:sup>
                  <m:e>
                    <m:r>
                      <m:rPr>
                        <m:sty m:val="bi"/>
                      </m:rPr>
                      <w:rPr>
                        <w:rFonts w:ascii="Cambria Math" w:eastAsiaTheme="minorEastAsia" w:hAnsi="Cambria Math"/>
                      </w:rPr>
                      <m:t>Pu</m:t>
                    </m:r>
                  </m:e>
                </m:sPre>
                <m:groupChr>
                  <m:groupChrPr>
                    <m:chr m:val="→"/>
                    <m:vertJc m:val="bot"/>
                    <m:ctrlPr>
                      <w:rPr>
                        <w:rFonts w:ascii="Cambria Math" w:eastAsiaTheme="minorEastAsia" w:hAnsi="Cambria Math"/>
                      </w:rPr>
                    </m:ctrlPr>
                  </m:groupChrPr>
                  <m:e>
                    <m:r>
                      <w:rPr>
                        <w:rFonts w:ascii="Cambria Math" w:eastAsiaTheme="minorEastAsia" w:hAnsi="Cambria Math"/>
                      </w:rPr>
                      <m:t>α</m:t>
                    </m:r>
                  </m:e>
                </m:groupChr>
                <m:sPre>
                  <m:sPrePr>
                    <m:ctrlPr>
                      <w:rPr>
                        <w:rFonts w:ascii="Cambria Math" w:eastAsiaTheme="minorEastAsia" w:hAnsi="Cambria Math"/>
                      </w:rPr>
                    </m:ctrlPr>
                  </m:sPrePr>
                  <m:sub>
                    <m:r>
                      <m:rPr>
                        <m:sty m:val="p"/>
                      </m:rPr>
                      <w:rPr>
                        <w:rFonts w:ascii="Cambria Math" w:eastAsiaTheme="minorEastAsia" w:hAnsi="Cambria Math"/>
                        <w:lang w:val="en-US"/>
                      </w:rPr>
                      <m:t>92</m:t>
                    </m:r>
                  </m:sub>
                  <m:sup>
                    <m:r>
                      <m:rPr>
                        <m:sty m:val="p"/>
                      </m:rPr>
                      <w:rPr>
                        <w:rFonts w:ascii="Cambria Math" w:eastAsiaTheme="minorEastAsia" w:hAnsi="Cambria Math"/>
                        <w:lang w:val="en-US"/>
                      </w:rPr>
                      <m:t>238</m:t>
                    </m:r>
                  </m:sup>
                  <m:e>
                    <m:r>
                      <w:rPr>
                        <w:rFonts w:ascii="Cambria Math" w:eastAsiaTheme="minorEastAsia" w:hAnsi="Cambria Math"/>
                      </w:rPr>
                      <m:t>U</m:t>
                    </m:r>
                  </m:e>
                </m:sPre>
                <m:groupChr>
                  <m:groupChrPr>
                    <m:chr m:val="→"/>
                    <m:vertJc m:val="bot"/>
                    <m:ctrlPr>
                      <w:rPr>
                        <w:rFonts w:ascii="Cambria Math" w:eastAsiaTheme="minorEastAsia" w:hAnsi="Cambria Math"/>
                      </w:rPr>
                    </m:ctrlPr>
                  </m:groupChrPr>
                  <m:e>
                    <m:r>
                      <w:rPr>
                        <w:rFonts w:ascii="Cambria Math" w:eastAsiaTheme="minorEastAsia" w:hAnsi="Cambria Math"/>
                      </w:rPr>
                      <m:t>α</m:t>
                    </m:r>
                  </m:e>
                </m:groupChr>
                <m:sPre>
                  <m:sPrePr>
                    <m:ctrlPr>
                      <w:rPr>
                        <w:rFonts w:ascii="Cambria Math" w:eastAsiaTheme="minorEastAsia" w:hAnsi="Cambria Math"/>
                      </w:rPr>
                    </m:ctrlPr>
                  </m:sPrePr>
                  <m:sub>
                    <m:r>
                      <m:rPr>
                        <m:sty m:val="p"/>
                      </m:rPr>
                      <w:rPr>
                        <w:rFonts w:ascii="Cambria Math" w:eastAsiaTheme="minorEastAsia" w:hAnsi="Cambria Math"/>
                        <w:lang w:val="en-US"/>
                      </w:rPr>
                      <m:t>90</m:t>
                    </m:r>
                  </m:sub>
                  <m:sup>
                    <m:r>
                      <m:rPr>
                        <m:sty m:val="p"/>
                      </m:rPr>
                      <w:rPr>
                        <w:rFonts w:ascii="Cambria Math" w:eastAsiaTheme="minorEastAsia" w:hAnsi="Cambria Math"/>
                        <w:lang w:val="en-US"/>
                      </w:rPr>
                      <m:t>234</m:t>
                    </m:r>
                  </m:sup>
                  <m:e>
                    <m:r>
                      <w:rPr>
                        <w:rFonts w:ascii="Cambria Math" w:eastAsiaTheme="minorEastAsia" w:hAnsi="Cambria Math"/>
                      </w:rPr>
                      <m:t>T</m:t>
                    </m:r>
                    <m:r>
                      <w:rPr>
                        <w:rFonts w:ascii="Cambria Math" w:eastAsiaTheme="minorEastAsia" w:hAnsi="Cambria Math"/>
                        <w:lang w:val="en-US"/>
                      </w:rPr>
                      <m:t>h</m:t>
                    </m:r>
                  </m:e>
                </m:sPre>
              </m:oMath>
            </m:oMathPara>
          </w:p>
          <w:p w:rsidR="0044047B" w:rsidRPr="00084194" w:rsidRDefault="00600BE7" w:rsidP="00104FA7">
            <w:pPr>
              <w:pStyle w:val="Corpsdetexte"/>
              <w:jc w:val="center"/>
              <w:rPr>
                <w:sz w:val="28"/>
              </w:rPr>
            </w:pPr>
            <m:oMathPara>
              <m:oMath>
                <m:sPre>
                  <m:sPrePr>
                    <m:ctrlPr>
                      <w:rPr>
                        <w:rFonts w:ascii="Cambria Math" w:eastAsiaTheme="minorEastAsia" w:hAnsi="Cambria Math"/>
                        <w:b/>
                      </w:rPr>
                    </m:ctrlPr>
                  </m:sPrePr>
                  <m:sub>
                    <m:r>
                      <m:rPr>
                        <m:sty m:val="b"/>
                      </m:rPr>
                      <w:rPr>
                        <w:rFonts w:ascii="Cambria Math" w:eastAsiaTheme="minorEastAsia" w:hAnsi="Cambria Math"/>
                      </w:rPr>
                      <m:t>95</m:t>
                    </m:r>
                  </m:sub>
                  <m:sup>
                    <m:r>
                      <m:rPr>
                        <m:sty m:val="b"/>
                      </m:rPr>
                      <w:rPr>
                        <w:rFonts w:ascii="Cambria Math" w:eastAsiaTheme="minorEastAsia" w:hAnsi="Cambria Math"/>
                      </w:rPr>
                      <m:t>241</m:t>
                    </m:r>
                  </m:sup>
                  <m:e>
                    <m:r>
                      <m:rPr>
                        <m:sty m:val="bi"/>
                      </m:rPr>
                      <w:rPr>
                        <w:rFonts w:ascii="Cambria Math" w:eastAsiaTheme="minorEastAsia" w:hAnsi="Cambria Math"/>
                      </w:rPr>
                      <m:t>Am</m:t>
                    </m:r>
                  </m:e>
                </m:sPre>
                <m:groupChr>
                  <m:groupChrPr>
                    <m:chr m:val="→"/>
                    <m:vertJc m:val="bot"/>
                    <m:ctrlPr>
                      <w:rPr>
                        <w:rFonts w:ascii="Cambria Math" w:eastAsiaTheme="minorEastAsia" w:hAnsi="Cambria Math"/>
                      </w:rPr>
                    </m:ctrlPr>
                  </m:groupChrPr>
                  <m:e>
                    <m:r>
                      <w:rPr>
                        <w:rFonts w:ascii="Cambria Math" w:eastAsiaTheme="minorEastAsia" w:hAnsi="Cambria Math"/>
                      </w:rPr>
                      <m:t>α</m:t>
                    </m:r>
                  </m:e>
                </m:groupChr>
                <m:sPre>
                  <m:sPrePr>
                    <m:ctrlPr>
                      <w:rPr>
                        <w:rFonts w:ascii="Cambria Math" w:eastAsiaTheme="minorEastAsia" w:hAnsi="Cambria Math"/>
                      </w:rPr>
                    </m:ctrlPr>
                  </m:sPrePr>
                  <m:sub>
                    <m:r>
                      <m:rPr>
                        <m:sty m:val="p"/>
                      </m:rPr>
                      <w:rPr>
                        <w:rFonts w:ascii="Cambria Math" w:eastAsiaTheme="minorEastAsia" w:hAnsi="Cambria Math"/>
                      </w:rPr>
                      <m:t>93</m:t>
                    </m:r>
                  </m:sub>
                  <m:sup>
                    <m:r>
                      <m:rPr>
                        <m:sty m:val="p"/>
                      </m:rPr>
                      <w:rPr>
                        <w:rFonts w:ascii="Cambria Math" w:eastAsiaTheme="minorEastAsia" w:hAnsi="Cambria Math"/>
                      </w:rPr>
                      <m:t>237</m:t>
                    </m:r>
                  </m:sup>
                  <m:e>
                    <m:r>
                      <w:rPr>
                        <w:rFonts w:ascii="Cambria Math" w:eastAsiaTheme="minorEastAsia" w:hAnsi="Cambria Math"/>
                      </w:rPr>
                      <m:t>Np</m:t>
                    </m:r>
                  </m:e>
                </m:sPre>
                <m:groupChr>
                  <m:groupChrPr>
                    <m:chr m:val="→"/>
                    <m:vertJc m:val="bot"/>
                    <m:ctrlPr>
                      <w:rPr>
                        <w:rFonts w:ascii="Cambria Math" w:eastAsiaTheme="minorEastAsia" w:hAnsi="Cambria Math"/>
                      </w:rPr>
                    </m:ctrlPr>
                  </m:groupChrPr>
                  <m:e>
                    <m:r>
                      <w:rPr>
                        <w:rFonts w:ascii="Cambria Math" w:eastAsiaTheme="minorEastAsia" w:hAnsi="Cambria Math"/>
                      </w:rPr>
                      <m:t>α</m:t>
                    </m:r>
                  </m:e>
                </m:groupChr>
                <m:sPre>
                  <m:sPrePr>
                    <m:ctrlPr>
                      <w:rPr>
                        <w:rFonts w:ascii="Cambria Math" w:eastAsiaTheme="minorEastAsia" w:hAnsi="Cambria Math"/>
                      </w:rPr>
                    </m:ctrlPr>
                  </m:sPrePr>
                  <m:sub>
                    <m:r>
                      <m:rPr>
                        <m:sty m:val="p"/>
                      </m:rPr>
                      <w:rPr>
                        <w:rFonts w:ascii="Cambria Math" w:eastAsiaTheme="minorEastAsia" w:hAnsi="Cambria Math"/>
                      </w:rPr>
                      <m:t>91</m:t>
                    </m:r>
                  </m:sub>
                  <m:sup>
                    <m:r>
                      <m:rPr>
                        <m:sty m:val="p"/>
                      </m:rPr>
                      <w:rPr>
                        <w:rFonts w:ascii="Cambria Math" w:eastAsiaTheme="minorEastAsia" w:hAnsi="Cambria Math"/>
                      </w:rPr>
                      <m:t>233</m:t>
                    </m:r>
                  </m:sup>
                  <m:e>
                    <m:r>
                      <w:rPr>
                        <w:rFonts w:ascii="Cambria Math" w:eastAsiaTheme="minorEastAsia" w:hAnsi="Cambria Math"/>
                      </w:rPr>
                      <m:t>Pa</m:t>
                    </m:r>
                  </m:e>
                </m:sPre>
              </m:oMath>
            </m:oMathPara>
          </w:p>
          <w:p w:rsidR="0044047B" w:rsidRDefault="0044047B" w:rsidP="00104FA7">
            <w:pPr>
              <w:pStyle w:val="Corpsdetexte"/>
              <w:jc w:val="center"/>
            </w:pPr>
          </w:p>
        </w:tc>
        <w:tc>
          <w:tcPr>
            <w:tcW w:w="3071" w:type="dxa"/>
            <w:vAlign w:val="top"/>
          </w:tcPr>
          <w:p w:rsidR="0044047B" w:rsidRPr="00084194" w:rsidRDefault="00600BE7" w:rsidP="00104FA7">
            <w:pPr>
              <w:pStyle w:val="Corpsdetexte"/>
              <w:jc w:val="center"/>
              <w:rPr>
                <w:sz w:val="28"/>
              </w:rPr>
            </w:pPr>
            <m:oMathPara>
              <m:oMath>
                <m:sPre>
                  <m:sPrePr>
                    <m:ctrlPr>
                      <w:rPr>
                        <w:rFonts w:ascii="Cambria Math" w:eastAsiaTheme="minorEastAsia" w:hAnsi="Cambria Math"/>
                        <w:b/>
                      </w:rPr>
                    </m:ctrlPr>
                  </m:sPrePr>
                  <m:sub>
                    <m:r>
                      <m:rPr>
                        <m:sty m:val="b"/>
                      </m:rPr>
                      <w:rPr>
                        <w:rFonts w:ascii="Cambria Math" w:eastAsiaTheme="minorEastAsia" w:hAnsi="Cambria Math"/>
                        <w:lang w:val="en-US"/>
                      </w:rPr>
                      <m:t>92</m:t>
                    </m:r>
                  </m:sub>
                  <m:sup>
                    <m:r>
                      <m:rPr>
                        <m:sty m:val="b"/>
                      </m:rPr>
                      <w:rPr>
                        <w:rFonts w:ascii="Cambria Math" w:eastAsiaTheme="minorEastAsia" w:hAnsi="Cambria Math"/>
                        <w:lang w:val="en-US"/>
                      </w:rPr>
                      <m:t>235</m:t>
                    </m:r>
                  </m:sup>
                  <m:e>
                    <m:r>
                      <m:rPr>
                        <m:sty m:val="bi"/>
                      </m:rPr>
                      <w:rPr>
                        <w:rFonts w:ascii="Cambria Math" w:eastAsiaTheme="minorEastAsia" w:hAnsi="Cambria Math"/>
                      </w:rPr>
                      <m:t>U</m:t>
                    </m:r>
                  </m:e>
                </m:sPre>
                <m:groupChr>
                  <m:groupChrPr>
                    <m:chr m:val="→"/>
                    <m:vertJc m:val="bot"/>
                    <m:ctrlPr>
                      <w:rPr>
                        <w:rFonts w:ascii="Cambria Math" w:eastAsiaTheme="minorEastAsia" w:hAnsi="Cambria Math"/>
                      </w:rPr>
                    </m:ctrlPr>
                  </m:groupChrPr>
                  <m:e>
                    <m:r>
                      <w:rPr>
                        <w:rFonts w:ascii="Cambria Math" w:eastAsiaTheme="minorEastAsia" w:hAnsi="Cambria Math"/>
                      </w:rPr>
                      <m:t>α</m:t>
                    </m:r>
                  </m:e>
                </m:groupChr>
                <m:sPre>
                  <m:sPrePr>
                    <m:ctrlPr>
                      <w:rPr>
                        <w:rFonts w:ascii="Cambria Math" w:eastAsiaTheme="minorEastAsia" w:hAnsi="Cambria Math"/>
                      </w:rPr>
                    </m:ctrlPr>
                  </m:sPrePr>
                  <m:sub>
                    <m:r>
                      <m:rPr>
                        <m:sty m:val="p"/>
                      </m:rPr>
                      <w:rPr>
                        <w:rFonts w:ascii="Cambria Math" w:eastAsiaTheme="minorEastAsia" w:hAnsi="Cambria Math"/>
                        <w:lang w:val="en-US"/>
                      </w:rPr>
                      <m:t>90</m:t>
                    </m:r>
                  </m:sub>
                  <m:sup>
                    <m:r>
                      <m:rPr>
                        <m:sty m:val="p"/>
                      </m:rPr>
                      <w:rPr>
                        <w:rFonts w:ascii="Cambria Math" w:eastAsiaTheme="minorEastAsia" w:hAnsi="Cambria Math"/>
                        <w:lang w:val="en-US"/>
                      </w:rPr>
                      <m:t>231</m:t>
                    </m:r>
                  </m:sup>
                  <m:e>
                    <m:r>
                      <w:rPr>
                        <w:rFonts w:ascii="Cambria Math" w:eastAsiaTheme="minorEastAsia" w:hAnsi="Cambria Math"/>
                      </w:rPr>
                      <m:t>T</m:t>
                    </m:r>
                    <m:r>
                      <w:rPr>
                        <w:rFonts w:ascii="Cambria Math" w:eastAsiaTheme="minorEastAsia" w:hAnsi="Cambria Math"/>
                        <w:lang w:val="en-US"/>
                      </w:rPr>
                      <m:t>h</m:t>
                    </m:r>
                  </m:e>
                </m:sPre>
                <m:groupChr>
                  <m:groupChrPr>
                    <m:chr m:val="→"/>
                    <m:vertJc m:val="bot"/>
                    <m:ctrlPr>
                      <w:rPr>
                        <w:rFonts w:ascii="Cambria Math" w:eastAsiaTheme="minorEastAsia" w:hAnsi="Cambria Math"/>
                      </w:rPr>
                    </m:ctrlPr>
                  </m:groupChrPr>
                  <m:e>
                    <m:r>
                      <w:rPr>
                        <w:rFonts w:ascii="Cambria Math" w:eastAsiaTheme="minorEastAsia" w:hAnsi="Cambria Math"/>
                      </w:rPr>
                      <m:t>β</m:t>
                    </m:r>
                    <m:r>
                      <m:rPr>
                        <m:sty m:val="p"/>
                      </m:rPr>
                      <w:rPr>
                        <w:rFonts w:ascii="Cambria Math" w:eastAsiaTheme="minorEastAsia" w:hAnsi="Cambria Math"/>
                      </w:rPr>
                      <m:t>-</m:t>
                    </m:r>
                  </m:e>
                </m:groupChr>
                <m:sPre>
                  <m:sPrePr>
                    <m:ctrlPr>
                      <w:rPr>
                        <w:rFonts w:ascii="Cambria Math" w:eastAsiaTheme="minorEastAsia" w:hAnsi="Cambria Math"/>
                      </w:rPr>
                    </m:ctrlPr>
                  </m:sPrePr>
                  <m:sub>
                    <m:r>
                      <m:rPr>
                        <m:sty m:val="p"/>
                      </m:rPr>
                      <w:rPr>
                        <w:rFonts w:ascii="Cambria Math" w:eastAsiaTheme="minorEastAsia" w:hAnsi="Cambria Math"/>
                        <w:lang w:val="en-US"/>
                      </w:rPr>
                      <m:t>91</m:t>
                    </m:r>
                  </m:sub>
                  <m:sup>
                    <m:r>
                      <m:rPr>
                        <m:sty m:val="p"/>
                      </m:rPr>
                      <w:rPr>
                        <w:rFonts w:ascii="Cambria Math" w:eastAsiaTheme="minorEastAsia" w:hAnsi="Cambria Math"/>
                        <w:lang w:val="en-US"/>
                      </w:rPr>
                      <m:t>231</m:t>
                    </m:r>
                  </m:sup>
                  <m:e>
                    <m:r>
                      <w:rPr>
                        <w:rFonts w:ascii="Cambria Math" w:eastAsiaTheme="minorEastAsia" w:hAnsi="Cambria Math"/>
                      </w:rPr>
                      <m:t>Pa</m:t>
                    </m:r>
                  </m:e>
                </m:sPre>
              </m:oMath>
            </m:oMathPara>
          </w:p>
          <w:p w:rsidR="0044047B" w:rsidRPr="00084194" w:rsidRDefault="00600BE7" w:rsidP="00104FA7">
            <w:pPr>
              <w:pStyle w:val="Corpsdetexte"/>
              <w:jc w:val="center"/>
              <w:rPr>
                <w:sz w:val="28"/>
              </w:rPr>
            </w:pPr>
            <m:oMathPara>
              <m:oMath>
                <m:sPre>
                  <m:sPrePr>
                    <m:ctrlPr>
                      <w:rPr>
                        <w:rFonts w:ascii="Cambria Math" w:eastAsiaTheme="minorEastAsia" w:hAnsi="Cambria Math"/>
                        <w:b/>
                      </w:rPr>
                    </m:ctrlPr>
                  </m:sPrePr>
                  <m:sub>
                    <m:r>
                      <m:rPr>
                        <m:sty m:val="b"/>
                      </m:rPr>
                      <w:rPr>
                        <w:rFonts w:ascii="Cambria Math" w:eastAsiaTheme="minorEastAsia" w:hAnsi="Cambria Math"/>
                        <w:lang w:val="en-US"/>
                      </w:rPr>
                      <m:t>92</m:t>
                    </m:r>
                  </m:sub>
                  <m:sup>
                    <m:r>
                      <m:rPr>
                        <m:sty m:val="b"/>
                      </m:rPr>
                      <w:rPr>
                        <w:rFonts w:ascii="Cambria Math" w:eastAsiaTheme="minorEastAsia" w:hAnsi="Cambria Math"/>
                        <w:lang w:val="en-US"/>
                      </w:rPr>
                      <m:t>238</m:t>
                    </m:r>
                  </m:sup>
                  <m:e>
                    <m:r>
                      <m:rPr>
                        <m:sty m:val="bi"/>
                      </m:rPr>
                      <w:rPr>
                        <w:rFonts w:ascii="Cambria Math" w:eastAsiaTheme="minorEastAsia" w:hAnsi="Cambria Math"/>
                      </w:rPr>
                      <m:t>U</m:t>
                    </m:r>
                  </m:e>
                </m:sPre>
                <m:groupChr>
                  <m:groupChrPr>
                    <m:chr m:val="→"/>
                    <m:vertJc m:val="bot"/>
                    <m:ctrlPr>
                      <w:rPr>
                        <w:rFonts w:ascii="Cambria Math" w:eastAsiaTheme="minorEastAsia" w:hAnsi="Cambria Math"/>
                      </w:rPr>
                    </m:ctrlPr>
                  </m:groupChrPr>
                  <m:e>
                    <m:r>
                      <w:rPr>
                        <w:rFonts w:ascii="Cambria Math" w:eastAsiaTheme="minorEastAsia" w:hAnsi="Cambria Math"/>
                      </w:rPr>
                      <m:t>α</m:t>
                    </m:r>
                  </m:e>
                </m:groupChr>
                <m:sPre>
                  <m:sPrePr>
                    <m:ctrlPr>
                      <w:rPr>
                        <w:rFonts w:ascii="Cambria Math" w:eastAsiaTheme="minorEastAsia" w:hAnsi="Cambria Math"/>
                      </w:rPr>
                    </m:ctrlPr>
                  </m:sPrePr>
                  <m:sub>
                    <m:r>
                      <m:rPr>
                        <m:sty m:val="p"/>
                      </m:rPr>
                      <w:rPr>
                        <w:rFonts w:ascii="Cambria Math" w:eastAsiaTheme="minorEastAsia" w:hAnsi="Cambria Math"/>
                        <w:lang w:val="en-US"/>
                      </w:rPr>
                      <m:t>90</m:t>
                    </m:r>
                  </m:sub>
                  <m:sup>
                    <m:r>
                      <m:rPr>
                        <m:sty m:val="p"/>
                      </m:rPr>
                      <w:rPr>
                        <w:rFonts w:ascii="Cambria Math" w:eastAsiaTheme="minorEastAsia" w:hAnsi="Cambria Math"/>
                        <w:lang w:val="en-US"/>
                      </w:rPr>
                      <m:t>234</m:t>
                    </m:r>
                  </m:sup>
                  <m:e>
                    <m:r>
                      <w:rPr>
                        <w:rFonts w:ascii="Cambria Math" w:eastAsiaTheme="minorEastAsia" w:hAnsi="Cambria Math"/>
                      </w:rPr>
                      <m:t>T</m:t>
                    </m:r>
                    <m:r>
                      <w:rPr>
                        <w:rFonts w:ascii="Cambria Math" w:eastAsiaTheme="minorEastAsia" w:hAnsi="Cambria Math"/>
                        <w:lang w:val="en-US"/>
                      </w:rPr>
                      <m:t>h</m:t>
                    </m:r>
                  </m:e>
                </m:sPre>
                <m:groupChr>
                  <m:groupChrPr>
                    <m:chr m:val="→"/>
                    <m:vertJc m:val="bot"/>
                    <m:ctrlPr>
                      <w:rPr>
                        <w:rFonts w:ascii="Cambria Math" w:eastAsiaTheme="minorEastAsia" w:hAnsi="Cambria Math"/>
                      </w:rPr>
                    </m:ctrlPr>
                  </m:groupChrPr>
                  <m:e>
                    <m:r>
                      <w:rPr>
                        <w:rFonts w:ascii="Cambria Math" w:eastAsiaTheme="minorEastAsia" w:hAnsi="Cambria Math"/>
                      </w:rPr>
                      <m:t>β</m:t>
                    </m:r>
                    <m:r>
                      <m:rPr>
                        <m:sty m:val="p"/>
                      </m:rPr>
                      <w:rPr>
                        <w:rFonts w:ascii="Cambria Math" w:eastAsiaTheme="minorEastAsia" w:hAnsi="Cambria Math"/>
                      </w:rPr>
                      <m:t>-</m:t>
                    </m:r>
                  </m:e>
                </m:groupChr>
                <m:sPre>
                  <m:sPrePr>
                    <m:ctrlPr>
                      <w:rPr>
                        <w:rFonts w:ascii="Cambria Math" w:eastAsiaTheme="minorEastAsia" w:hAnsi="Cambria Math"/>
                      </w:rPr>
                    </m:ctrlPr>
                  </m:sPrePr>
                  <m:sub>
                    <m:r>
                      <m:rPr>
                        <m:sty m:val="p"/>
                      </m:rPr>
                      <w:rPr>
                        <w:rFonts w:ascii="Cambria Math" w:eastAsiaTheme="minorEastAsia" w:hAnsi="Cambria Math"/>
                        <w:lang w:val="en-US"/>
                      </w:rPr>
                      <m:t>91</m:t>
                    </m:r>
                  </m:sub>
                  <m:sup>
                    <m:r>
                      <m:rPr>
                        <m:sty m:val="p"/>
                      </m:rPr>
                      <w:rPr>
                        <w:rFonts w:ascii="Cambria Math" w:eastAsiaTheme="minorEastAsia" w:hAnsi="Cambria Math"/>
                        <w:lang w:val="en-US"/>
                      </w:rPr>
                      <m:t>234</m:t>
                    </m:r>
                  </m:sup>
                  <m:e>
                    <m:r>
                      <w:rPr>
                        <w:rFonts w:ascii="Cambria Math" w:eastAsiaTheme="minorEastAsia" w:hAnsi="Cambria Math"/>
                      </w:rPr>
                      <m:t>Pa</m:t>
                    </m:r>
                  </m:e>
                </m:sPre>
              </m:oMath>
            </m:oMathPara>
          </w:p>
          <w:p w:rsidR="0044047B" w:rsidRDefault="0044047B" w:rsidP="00104FA7">
            <w:pPr>
              <w:pStyle w:val="Corpsdetexte"/>
              <w:jc w:val="center"/>
            </w:pPr>
          </w:p>
        </w:tc>
      </w:tr>
    </w:tbl>
    <w:p w:rsidR="00E00698" w:rsidRDefault="00E00698" w:rsidP="00E00698">
      <w:pPr>
        <w:pStyle w:val="Corpsdetexte"/>
      </w:pPr>
      <w:r>
        <w:lastRenderedPageBreak/>
        <w:t>Les noyaux lourds, excepté le Pu241, se désintègrent par la radioactivité alpha.</w:t>
      </w:r>
    </w:p>
    <w:p w:rsidR="00E00698" w:rsidRDefault="00E00698" w:rsidP="00456A31">
      <w:pPr>
        <w:pStyle w:val="Corpsdetexte"/>
      </w:pPr>
      <w:r>
        <w:t xml:space="preserve">La radioactivité alpha est caractérisée par l’émission d’une particule alpha qui est un noyau </w:t>
      </w:r>
      <w:proofErr w:type="gramStart"/>
      <w:r>
        <w:t xml:space="preserve">d’hélium, </w:t>
      </w:r>
      <m:oMath>
        <m:sPre>
          <m:sPrePr>
            <m:ctrlPr>
              <w:rPr>
                <w:rFonts w:ascii="Cambria Math" w:hAnsi="Cambria Math"/>
              </w:rPr>
            </m:ctrlPr>
          </m:sPrePr>
          <m:sub>
            <m:r>
              <m:rPr>
                <m:sty m:val="p"/>
              </m:rPr>
              <w:rPr>
                <w:rFonts w:ascii="Cambria Math" w:hAnsi="Cambria Math"/>
              </w:rPr>
              <m:t>2</m:t>
            </m:r>
          </m:sub>
          <m:sup>
            <m:r>
              <m:rPr>
                <m:sty m:val="p"/>
              </m:rPr>
              <w:rPr>
                <w:rFonts w:ascii="Cambria Math" w:hAnsi="Cambria Math"/>
              </w:rPr>
              <m:t>4</m:t>
            </m:r>
          </m:sup>
          <m:e>
            <m:r>
              <m:rPr>
                <m:sty m:val="p"/>
              </m:rPr>
              <w:rPr>
                <w:rFonts w:ascii="Cambria Math" w:hAnsi="Cambria Math"/>
              </w:rPr>
              <m:t>He</m:t>
            </m:r>
          </m:e>
        </m:sPre>
        <m:r>
          <w:rPr>
            <w:rFonts w:ascii="Cambria Math" w:hAnsi="Cambria Math"/>
          </w:rPr>
          <m:t> </m:t>
        </m:r>
      </m:oMath>
      <w:r w:rsidR="00456A31">
        <w:t>;</w:t>
      </w:r>
      <w:proofErr w:type="gramEnd"/>
      <w:r w:rsidR="00456A31">
        <w:t xml:space="preserve"> elle s</w:t>
      </w:r>
      <w:r>
        <w:t>e traduit par l’équation :</w:t>
      </w:r>
    </w:p>
    <w:p w:rsidR="00E00698" w:rsidRPr="00084194" w:rsidRDefault="00600BE7" w:rsidP="00E00698">
      <w:pPr>
        <w:pStyle w:val="Corpsdetexte"/>
      </w:pPr>
      <m:oMathPara>
        <m:oMath>
          <m:sPre>
            <m:sPrePr>
              <m:ctrlPr>
                <w:rPr>
                  <w:rFonts w:ascii="Cambria Math" w:hAnsi="Cambria Math"/>
                </w:rPr>
              </m:ctrlPr>
            </m:sPrePr>
            <m:sub>
              <m:r>
                <w:rPr>
                  <w:rFonts w:ascii="Cambria Math" w:hAnsi="Cambria Math"/>
                </w:rPr>
                <m:t>Z</m:t>
              </m:r>
            </m:sub>
            <m:sup>
              <m:r>
                <w:rPr>
                  <w:rFonts w:ascii="Cambria Math" w:hAnsi="Cambria Math"/>
                </w:rPr>
                <m:t>A</m:t>
              </m:r>
            </m:sup>
            <m:e>
              <m:r>
                <w:rPr>
                  <w:rFonts w:ascii="Cambria Math" w:hAnsi="Cambria Math"/>
                </w:rPr>
                <m:t>X</m:t>
              </m:r>
            </m:e>
          </m:sPre>
          <m:r>
            <m:rPr>
              <m:sty m:val="p"/>
            </m:rPr>
            <w:rPr>
              <w:rFonts w:ascii="Cambria Math" w:hAnsi="Cambria Math"/>
            </w:rPr>
            <m:t>→</m:t>
          </m:r>
          <m:sPre>
            <m:sPrePr>
              <m:ctrlPr>
                <w:rPr>
                  <w:rFonts w:ascii="Cambria Math" w:hAnsi="Cambria Math"/>
                </w:rPr>
              </m:ctrlPr>
            </m:sPrePr>
            <m:sub>
              <m:r>
                <w:rPr>
                  <w:rFonts w:ascii="Cambria Math" w:hAnsi="Cambria Math"/>
                </w:rPr>
                <m:t>Z</m:t>
              </m:r>
              <m:r>
                <m:rPr>
                  <m:sty m:val="p"/>
                </m:rPr>
                <w:rPr>
                  <w:rFonts w:ascii="Cambria Math" w:hAnsi="Cambria Math"/>
                </w:rPr>
                <m:t>-2</m:t>
              </m:r>
            </m:sub>
            <m:sup>
              <m:r>
                <w:rPr>
                  <w:rFonts w:ascii="Cambria Math" w:hAnsi="Cambria Math"/>
                </w:rPr>
                <m:t>A</m:t>
              </m:r>
              <m:r>
                <m:rPr>
                  <m:sty m:val="p"/>
                </m:rPr>
                <w:rPr>
                  <w:rFonts w:ascii="Cambria Math" w:hAnsi="Cambria Math"/>
                </w:rPr>
                <m:t>-4</m:t>
              </m:r>
            </m:sup>
            <m:e>
              <m:r>
                <w:rPr>
                  <w:rFonts w:ascii="Cambria Math" w:hAnsi="Cambria Math"/>
                </w:rPr>
                <m:t>Y</m:t>
              </m:r>
            </m:e>
          </m:sPre>
          <m:r>
            <m:rPr>
              <m:sty m:val="p"/>
            </m:rPr>
            <w:rPr>
              <w:rFonts w:ascii="Cambria Math" w:hAnsi="Cambria Math"/>
            </w:rPr>
            <m:t>+</m:t>
          </m:r>
          <m:sPre>
            <m:sPrePr>
              <m:ctrlPr>
                <w:rPr>
                  <w:rFonts w:ascii="Cambria Math" w:hAnsi="Cambria Math"/>
                </w:rPr>
              </m:ctrlPr>
            </m:sPrePr>
            <m:sub>
              <m:r>
                <m:rPr>
                  <m:sty m:val="p"/>
                </m:rPr>
                <w:rPr>
                  <w:rFonts w:ascii="Cambria Math" w:hAnsi="Cambria Math"/>
                </w:rPr>
                <m:t>2</m:t>
              </m:r>
            </m:sub>
            <m:sup>
              <m:r>
                <m:rPr>
                  <m:sty m:val="p"/>
                </m:rPr>
                <w:rPr>
                  <w:rFonts w:ascii="Cambria Math" w:hAnsi="Cambria Math"/>
                </w:rPr>
                <m:t>4</m:t>
              </m:r>
            </m:sup>
            <m:e>
              <m:r>
                <w:rPr>
                  <w:rFonts w:ascii="Cambria Math" w:hAnsi="Cambria Math"/>
                </w:rPr>
                <m:t>He</m:t>
              </m:r>
            </m:e>
          </m:sPre>
        </m:oMath>
      </m:oMathPara>
    </w:p>
    <w:p w:rsidR="00E00698" w:rsidRPr="002B0636" w:rsidRDefault="00E00698" w:rsidP="00E00698">
      <w:pPr>
        <w:pStyle w:val="Corpsdetexte"/>
      </w:pPr>
      <w:r w:rsidRPr="00591A6D">
        <w:t xml:space="preserve">Le Pu241 se désintègre par la </w:t>
      </w:r>
      <w:proofErr w:type="gramStart"/>
      <w:r w:rsidRPr="00591A6D">
        <w:t xml:space="preserve">radioactivité </w:t>
      </w:r>
      <w:proofErr w:type="gramEnd"/>
      <m:oMath>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 </m:t>
        </m:r>
      </m:oMath>
      <w:r w:rsidR="00456A31">
        <w:t>,</w:t>
      </w:r>
      <w:r w:rsidRPr="002B0636">
        <w:t xml:space="preserve"> correspond</w:t>
      </w:r>
      <w:r w:rsidR="00456A31">
        <w:t>ant</w:t>
      </w:r>
      <w:r w:rsidRPr="002B0636">
        <w:t xml:space="preserve"> à la transformation d’un neutron en proton</w:t>
      </w:r>
      <w:r w:rsidR="00456A31">
        <w:rPr>
          <w:rStyle w:val="Appelnotedebasdep"/>
        </w:rPr>
        <w:footnoteReference w:id="6"/>
      </w:r>
      <w:r w:rsidRPr="002B0636">
        <w:t xml:space="preserve">. La désintégration </w:t>
      </w:r>
      <m:oMath>
        <m:sSup>
          <m:sSupPr>
            <m:ctrlPr>
              <w:rPr>
                <w:rFonts w:ascii="Cambria Math" w:hAnsi="Cambria Math"/>
              </w:rPr>
            </m:ctrlPr>
          </m:sSupPr>
          <m:e>
            <m:r>
              <m:rPr>
                <m:sty m:val="p"/>
              </m:rPr>
              <w:rPr>
                <w:rFonts w:ascii="Cambria Math" w:hAnsi="Cambria Math"/>
              </w:rPr>
              <m:t>β</m:t>
            </m:r>
          </m:e>
          <m:sup>
            <m:r>
              <m:rPr>
                <m:sty m:val="p"/>
              </m:rPr>
              <w:rPr>
                <w:rFonts w:ascii="Cambria Math" w:hAnsi="Cambria Math"/>
              </w:rPr>
              <m:t>-</m:t>
            </m:r>
          </m:sup>
        </m:sSup>
      </m:oMath>
      <w:r w:rsidRPr="002B0636">
        <w:t xml:space="preserve"> se traduit par l’équation :</w:t>
      </w:r>
    </w:p>
    <w:p w:rsidR="00E00698" w:rsidRPr="00032A25" w:rsidRDefault="00600BE7" w:rsidP="00104FA7">
      <w:pPr>
        <w:jc w:val="center"/>
      </w:pPr>
      <m:oMath>
        <m:sPre>
          <m:sPrePr>
            <m:ctrlPr>
              <w:rPr>
                <w:rFonts w:ascii="Cambria Math" w:eastAsiaTheme="minorHAnsi" w:hAnsi="Cambria Math" w:cstheme="minorHAnsi"/>
                <w:i/>
                <w:iCs/>
                <w:spacing w:val="-5"/>
                <w:kern w:val="20"/>
                <w:sz w:val="24"/>
                <w:szCs w:val="24"/>
              </w:rPr>
            </m:ctrlPr>
          </m:sPrePr>
          <m:sub>
            <m:r>
              <w:rPr>
                <w:rFonts w:ascii="Cambria Math" w:eastAsiaTheme="minorHAnsi" w:hAnsi="Cambria Math" w:cstheme="minorHAnsi"/>
                <w:spacing w:val="-5"/>
                <w:kern w:val="20"/>
                <w:sz w:val="24"/>
                <w:szCs w:val="24"/>
              </w:rPr>
              <m:t>Z</m:t>
            </m:r>
          </m:sub>
          <m:sup>
            <m:r>
              <w:rPr>
                <w:rFonts w:ascii="Cambria Math" w:eastAsiaTheme="minorHAnsi" w:hAnsi="Cambria Math" w:cstheme="minorHAnsi"/>
                <w:spacing w:val="-5"/>
                <w:kern w:val="20"/>
                <w:sz w:val="24"/>
                <w:szCs w:val="24"/>
              </w:rPr>
              <m:t>A</m:t>
            </m:r>
          </m:sup>
          <m:e>
            <m:r>
              <w:rPr>
                <w:rFonts w:ascii="Cambria Math" w:eastAsiaTheme="minorHAnsi" w:hAnsi="Cambria Math" w:cstheme="minorHAnsi"/>
                <w:spacing w:val="-5"/>
                <w:kern w:val="20"/>
                <w:sz w:val="24"/>
                <w:szCs w:val="24"/>
              </w:rPr>
              <m:t>X</m:t>
            </m:r>
          </m:e>
        </m:sPre>
      </m:oMath>
      <w:r w:rsidR="00E00698" w:rsidRPr="00084194">
        <w:rPr>
          <w:rFonts w:asciiTheme="minorHAnsi" w:eastAsiaTheme="minorHAnsi" w:hAnsiTheme="minorHAnsi" w:cstheme="minorHAnsi"/>
          <w:spacing w:val="-5"/>
          <w:kern w:val="20"/>
          <w:sz w:val="24"/>
          <w:szCs w:val="24"/>
        </w:rPr>
        <w:t xml:space="preserve">  </w:t>
      </w:r>
      <m:oMath>
        <m:r>
          <w:rPr>
            <w:rFonts w:ascii="Cambria Math" w:eastAsiaTheme="minorHAnsi" w:hAnsi="Cambria Math" w:cstheme="minorHAnsi"/>
            <w:spacing w:val="-5"/>
            <w:kern w:val="20"/>
            <w:sz w:val="24"/>
            <w:szCs w:val="24"/>
          </w:rPr>
          <m:t>→</m:t>
        </m:r>
      </m:oMath>
      <w:r w:rsidR="00E00698" w:rsidRPr="00084194">
        <w:rPr>
          <w:rFonts w:asciiTheme="minorHAnsi" w:eastAsiaTheme="minorHAnsi" w:hAnsiTheme="minorHAnsi" w:cstheme="minorHAnsi"/>
          <w:spacing w:val="-5"/>
          <w:kern w:val="20"/>
          <w:sz w:val="24"/>
          <w:szCs w:val="24"/>
        </w:rPr>
        <w:t xml:space="preserve">  </w:t>
      </w:r>
      <m:oMath>
        <m:sPre>
          <m:sPrePr>
            <m:ctrlPr>
              <w:rPr>
                <w:rFonts w:ascii="Cambria Math" w:eastAsiaTheme="minorHAnsi" w:hAnsi="Cambria Math" w:cstheme="minorHAnsi"/>
                <w:i/>
                <w:iCs/>
                <w:spacing w:val="-5"/>
                <w:kern w:val="20"/>
                <w:sz w:val="24"/>
                <w:szCs w:val="24"/>
              </w:rPr>
            </m:ctrlPr>
          </m:sPrePr>
          <m:sub>
            <m:r>
              <w:rPr>
                <w:rFonts w:ascii="Cambria Math" w:eastAsiaTheme="minorHAnsi" w:hAnsi="Cambria Math" w:cstheme="minorHAnsi"/>
                <w:spacing w:val="-5"/>
                <w:kern w:val="20"/>
                <w:sz w:val="24"/>
                <w:szCs w:val="24"/>
              </w:rPr>
              <m:t>Z+1</m:t>
            </m:r>
          </m:sub>
          <m:sup>
            <m:r>
              <w:rPr>
                <w:rFonts w:ascii="Cambria Math" w:eastAsiaTheme="minorHAnsi" w:hAnsi="Cambria Math" w:cstheme="minorHAnsi"/>
                <w:spacing w:val="-5"/>
                <w:kern w:val="20"/>
                <w:sz w:val="24"/>
                <w:szCs w:val="24"/>
              </w:rPr>
              <m:t>A</m:t>
            </m:r>
          </m:sup>
          <m:e>
            <m:r>
              <w:rPr>
                <w:rFonts w:ascii="Cambria Math" w:eastAsiaTheme="minorHAnsi" w:hAnsi="Cambria Math" w:cstheme="minorHAnsi"/>
                <w:spacing w:val="-5"/>
                <w:kern w:val="20"/>
                <w:sz w:val="24"/>
                <w:szCs w:val="24"/>
              </w:rPr>
              <m:t>Y</m:t>
            </m:r>
          </m:e>
        </m:sPre>
        <m:r>
          <w:rPr>
            <w:rFonts w:ascii="Cambria Math" w:eastAsiaTheme="minorHAnsi" w:hAnsi="Cambria Math" w:cstheme="minorHAnsi"/>
            <w:spacing w:val="-5"/>
            <w:kern w:val="20"/>
            <w:sz w:val="24"/>
            <w:szCs w:val="24"/>
          </w:rPr>
          <m:t>+</m:t>
        </m:r>
        <m:sSup>
          <m:sSupPr>
            <m:ctrlPr>
              <w:rPr>
                <w:rFonts w:ascii="Cambria Math" w:eastAsiaTheme="minorHAnsi" w:hAnsi="Cambria Math" w:cstheme="minorHAnsi"/>
                <w:i/>
                <w:iCs/>
                <w:spacing w:val="-5"/>
                <w:kern w:val="20"/>
                <w:sz w:val="24"/>
                <w:szCs w:val="24"/>
              </w:rPr>
            </m:ctrlPr>
          </m:sSupPr>
          <m:e>
            <m:r>
              <w:rPr>
                <w:rFonts w:ascii="Cambria Math" w:eastAsiaTheme="minorHAnsi" w:hAnsi="Cambria Math" w:cstheme="minorHAnsi"/>
                <w:spacing w:val="-5"/>
                <w:kern w:val="20"/>
                <w:sz w:val="24"/>
                <w:szCs w:val="24"/>
              </w:rPr>
              <m:t>e</m:t>
            </m:r>
          </m:e>
          <m:sup>
            <m:r>
              <w:rPr>
                <w:rFonts w:ascii="Cambria Math" w:eastAsiaTheme="minorHAnsi" w:hAnsi="Cambria Math" w:cstheme="minorHAnsi"/>
                <w:spacing w:val="-5"/>
                <w:kern w:val="20"/>
                <w:sz w:val="24"/>
                <w:szCs w:val="24"/>
              </w:rPr>
              <m:t>-</m:t>
            </m:r>
          </m:sup>
        </m:sSup>
        <m:r>
          <w:rPr>
            <w:rFonts w:ascii="Cambria Math" w:eastAsiaTheme="minorHAnsi" w:hAnsi="Cambria Math" w:cstheme="minorHAnsi"/>
            <w:spacing w:val="-5"/>
            <w:kern w:val="20"/>
            <w:sz w:val="24"/>
            <w:szCs w:val="24"/>
          </w:rPr>
          <m:t>+</m:t>
        </m:r>
        <m:acc>
          <m:accPr>
            <m:chr m:val="̌"/>
            <m:ctrlPr>
              <w:rPr>
                <w:rFonts w:ascii="Cambria Math" w:eastAsiaTheme="minorHAnsi" w:hAnsi="Cambria Math" w:cstheme="minorHAnsi"/>
                <w:i/>
                <w:iCs/>
                <w:spacing w:val="-5"/>
                <w:kern w:val="20"/>
                <w:sz w:val="24"/>
                <w:szCs w:val="24"/>
              </w:rPr>
            </m:ctrlPr>
          </m:accPr>
          <m:e>
            <m:r>
              <w:rPr>
                <w:rFonts w:ascii="Cambria Math" w:eastAsiaTheme="minorHAnsi" w:hAnsi="Cambria Math" w:cstheme="minorHAnsi"/>
                <w:spacing w:val="-5"/>
                <w:kern w:val="20"/>
                <w:sz w:val="24"/>
                <w:szCs w:val="24"/>
                <w:lang w:val="el-GR"/>
              </w:rPr>
              <m:t>ν</m:t>
            </m:r>
          </m:e>
        </m:acc>
      </m:oMath>
    </w:p>
    <w:p w:rsidR="00F231EE" w:rsidRDefault="00245606" w:rsidP="00CF723D">
      <w:pPr>
        <w:pStyle w:val="Corpsdetexte"/>
      </w:pPr>
      <w:r>
        <w:t>L</w:t>
      </w:r>
      <w:r w:rsidR="0044047B">
        <w:t xml:space="preserve">es </w:t>
      </w:r>
      <w:r w:rsidR="00032A25" w:rsidRPr="00032A25">
        <w:t>équation</w:t>
      </w:r>
      <w:r w:rsidR="0044047B">
        <w:t>s</w:t>
      </w:r>
      <w:r w:rsidR="00032A25" w:rsidRPr="00032A25">
        <w:t xml:space="preserve"> de </w:t>
      </w:r>
      <w:r w:rsidR="00F02570">
        <w:t>Bateman du modèle d’épuisement sans flux pour chaque noyau lourd</w:t>
      </w:r>
      <w:r>
        <w:t xml:space="preserve"> </w:t>
      </w:r>
      <w:r w:rsidR="0044047B">
        <w:t xml:space="preserve">sont </w:t>
      </w:r>
      <w:r>
        <w:t>l</w:t>
      </w:r>
      <w:r w:rsidR="0044047B">
        <w:t>es</w:t>
      </w:r>
      <w:r>
        <w:t xml:space="preserve"> suivante</w:t>
      </w:r>
      <w:r w:rsidR="0044047B">
        <w:t>s</w:t>
      </w:r>
      <w:r w:rsidR="00032A25" w:rsidRPr="00032A25">
        <w:t>:</w:t>
      </w:r>
    </w:p>
    <w:tbl>
      <w:tblPr>
        <w:tblStyle w:val="Grilledutableau"/>
        <w:tblW w:w="9690" w:type="dxa"/>
        <w:tblLook w:val="04A0" w:firstRow="1" w:lastRow="0" w:firstColumn="1" w:lastColumn="0" w:noHBand="0" w:noVBand="1"/>
      </w:tblPr>
      <w:tblGrid>
        <w:gridCol w:w="4845"/>
        <w:gridCol w:w="4845"/>
      </w:tblGrid>
      <w:tr w:rsidR="00F231EE" w:rsidTr="00F231EE">
        <w:trPr>
          <w:trHeight w:val="809"/>
        </w:trPr>
        <w:tc>
          <w:tcPr>
            <w:tcW w:w="4845" w:type="dxa"/>
          </w:tcPr>
          <w:p w:rsidR="00F231EE" w:rsidRPr="00084194" w:rsidRDefault="00600BE7" w:rsidP="00CF723D">
            <w:pPr>
              <w:pStyle w:val="Corpsdetexte"/>
            </w:pPr>
            <m:oMathPara>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sPre>
                          <m:sPrePr>
                            <m:ctrlPr>
                              <w:rPr>
                                <w:rFonts w:ascii="Cambria Math" w:hAnsi="Cambria Math"/>
                              </w:rPr>
                            </m:ctrlPr>
                          </m:sPrePr>
                          <m:sub>
                            <m:r>
                              <m:rPr>
                                <m:sty m:val="p"/>
                              </m:rPr>
                              <w:rPr>
                                <w:rFonts w:ascii="Cambria Math" w:hAnsi="Cambria Math"/>
                              </w:rPr>
                              <m:t>94</m:t>
                            </m:r>
                          </m:sub>
                          <m:sup>
                            <m:r>
                              <m:rPr>
                                <m:sty m:val="p"/>
                              </m:rPr>
                              <w:rPr>
                                <w:rFonts w:ascii="Cambria Math" w:hAnsi="Cambria Math"/>
                              </w:rPr>
                              <m:t>238</m:t>
                            </m:r>
                          </m:sup>
                          <m:e>
                            <m:r>
                              <w:rPr>
                                <w:rFonts w:ascii="Cambria Math" w:hAnsi="Cambria Math"/>
                              </w:rPr>
                              <m:t>Pu</m:t>
                            </m:r>
                          </m:e>
                        </m:sPre>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λ</m:t>
                    </m:r>
                  </m:e>
                  <m:sub>
                    <m:sPre>
                      <m:sPrePr>
                        <m:ctrlPr>
                          <w:rPr>
                            <w:rFonts w:ascii="Cambria Math" w:hAnsi="Cambria Math"/>
                          </w:rPr>
                        </m:ctrlPr>
                      </m:sPrePr>
                      <m:sub>
                        <m:r>
                          <m:rPr>
                            <m:sty m:val="p"/>
                          </m:rPr>
                          <w:rPr>
                            <w:rFonts w:ascii="Cambria Math" w:hAnsi="Cambria Math"/>
                          </w:rPr>
                          <m:t>94</m:t>
                        </m:r>
                      </m:sub>
                      <m:sup>
                        <m:r>
                          <m:rPr>
                            <m:sty m:val="p"/>
                          </m:rPr>
                          <w:rPr>
                            <w:rFonts w:ascii="Cambria Math" w:hAnsi="Cambria Math"/>
                          </w:rPr>
                          <m:t>238</m:t>
                        </m:r>
                      </m:sup>
                      <m:e>
                        <m:r>
                          <w:rPr>
                            <w:rFonts w:ascii="Cambria Math" w:hAnsi="Cambria Math"/>
                          </w:rPr>
                          <m:t>Pu</m:t>
                        </m:r>
                      </m:e>
                    </m:sPre>
                  </m:sub>
                </m:sSub>
                <m:sSub>
                  <m:sSubPr>
                    <m:ctrlPr>
                      <w:rPr>
                        <w:rFonts w:ascii="Cambria Math" w:hAnsi="Cambria Math"/>
                      </w:rPr>
                    </m:ctrlPr>
                  </m:sSubPr>
                  <m:e>
                    <m:r>
                      <w:rPr>
                        <w:rFonts w:ascii="Cambria Math" w:hAnsi="Cambria Math"/>
                      </w:rPr>
                      <m:t>N</m:t>
                    </m:r>
                  </m:e>
                  <m:sub>
                    <m:sPre>
                      <m:sPrePr>
                        <m:ctrlPr>
                          <w:rPr>
                            <w:rFonts w:ascii="Cambria Math" w:hAnsi="Cambria Math"/>
                          </w:rPr>
                        </m:ctrlPr>
                      </m:sPrePr>
                      <m:sub>
                        <m:r>
                          <m:rPr>
                            <m:sty m:val="p"/>
                          </m:rPr>
                          <w:rPr>
                            <w:rFonts w:ascii="Cambria Math" w:hAnsi="Cambria Math"/>
                          </w:rPr>
                          <m:t>94</m:t>
                        </m:r>
                      </m:sub>
                      <m:sup>
                        <m:r>
                          <m:rPr>
                            <m:sty m:val="p"/>
                          </m:rPr>
                          <w:rPr>
                            <w:rFonts w:ascii="Cambria Math" w:hAnsi="Cambria Math"/>
                          </w:rPr>
                          <m:t>238</m:t>
                        </m:r>
                      </m:sup>
                      <m:e>
                        <m:r>
                          <w:rPr>
                            <w:rFonts w:ascii="Cambria Math" w:hAnsi="Cambria Math"/>
                          </w:rPr>
                          <m:t>Pu</m:t>
                        </m:r>
                      </m:e>
                    </m:sPre>
                  </m:sub>
                </m:sSub>
              </m:oMath>
            </m:oMathPara>
          </w:p>
        </w:tc>
        <w:tc>
          <w:tcPr>
            <w:tcW w:w="4845" w:type="dxa"/>
          </w:tcPr>
          <w:p w:rsidR="00F231EE" w:rsidRPr="00084194" w:rsidRDefault="00600BE7" w:rsidP="00CF723D">
            <w:pPr>
              <w:pStyle w:val="Corpsdetexte"/>
            </w:pPr>
            <m:oMathPara>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sPre>
                          <m:sPrePr>
                            <m:ctrlPr>
                              <w:rPr>
                                <w:rFonts w:ascii="Cambria Math" w:hAnsi="Cambria Math"/>
                              </w:rPr>
                            </m:ctrlPr>
                          </m:sPrePr>
                          <m:sub>
                            <m:r>
                              <m:rPr>
                                <m:sty m:val="p"/>
                              </m:rPr>
                              <w:rPr>
                                <w:rFonts w:ascii="Cambria Math" w:hAnsi="Cambria Math"/>
                              </w:rPr>
                              <m:t>94</m:t>
                            </m:r>
                          </m:sub>
                          <m:sup>
                            <m:r>
                              <m:rPr>
                                <m:sty m:val="p"/>
                              </m:rPr>
                              <w:rPr>
                                <w:rFonts w:ascii="Cambria Math" w:hAnsi="Cambria Math"/>
                              </w:rPr>
                              <m:t>242</m:t>
                            </m:r>
                          </m:sup>
                          <m:e>
                            <m:r>
                              <w:rPr>
                                <w:rFonts w:ascii="Cambria Math" w:hAnsi="Cambria Math"/>
                              </w:rPr>
                              <m:t>Pu</m:t>
                            </m:r>
                          </m:e>
                        </m:sPre>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λ</m:t>
                    </m:r>
                  </m:e>
                  <m:sub>
                    <m:sPre>
                      <m:sPrePr>
                        <m:ctrlPr>
                          <w:rPr>
                            <w:rFonts w:ascii="Cambria Math" w:hAnsi="Cambria Math"/>
                          </w:rPr>
                        </m:ctrlPr>
                      </m:sPrePr>
                      <m:sub>
                        <m:r>
                          <m:rPr>
                            <m:sty m:val="p"/>
                          </m:rPr>
                          <w:rPr>
                            <w:rFonts w:ascii="Cambria Math" w:hAnsi="Cambria Math"/>
                          </w:rPr>
                          <m:t>94</m:t>
                        </m:r>
                      </m:sub>
                      <m:sup>
                        <m:r>
                          <m:rPr>
                            <m:sty m:val="p"/>
                          </m:rPr>
                          <w:rPr>
                            <w:rFonts w:ascii="Cambria Math" w:hAnsi="Cambria Math"/>
                          </w:rPr>
                          <m:t>242</m:t>
                        </m:r>
                      </m:sup>
                      <m:e>
                        <m:r>
                          <w:rPr>
                            <w:rFonts w:ascii="Cambria Math" w:hAnsi="Cambria Math"/>
                          </w:rPr>
                          <m:t>Pu</m:t>
                        </m:r>
                      </m:e>
                    </m:sPre>
                  </m:sub>
                </m:sSub>
                <m:sSub>
                  <m:sSubPr>
                    <m:ctrlPr>
                      <w:rPr>
                        <w:rFonts w:ascii="Cambria Math" w:hAnsi="Cambria Math"/>
                      </w:rPr>
                    </m:ctrlPr>
                  </m:sSubPr>
                  <m:e>
                    <m:r>
                      <w:rPr>
                        <w:rFonts w:ascii="Cambria Math" w:hAnsi="Cambria Math"/>
                      </w:rPr>
                      <m:t>N</m:t>
                    </m:r>
                  </m:e>
                  <m:sub>
                    <m:sPre>
                      <m:sPrePr>
                        <m:ctrlPr>
                          <w:rPr>
                            <w:rFonts w:ascii="Cambria Math" w:hAnsi="Cambria Math"/>
                          </w:rPr>
                        </m:ctrlPr>
                      </m:sPrePr>
                      <m:sub>
                        <m:r>
                          <m:rPr>
                            <m:sty m:val="p"/>
                          </m:rPr>
                          <w:rPr>
                            <w:rFonts w:ascii="Cambria Math" w:hAnsi="Cambria Math"/>
                          </w:rPr>
                          <m:t>94</m:t>
                        </m:r>
                      </m:sub>
                      <m:sup>
                        <m:r>
                          <m:rPr>
                            <m:sty m:val="p"/>
                          </m:rPr>
                          <w:rPr>
                            <w:rFonts w:ascii="Cambria Math" w:hAnsi="Cambria Math"/>
                          </w:rPr>
                          <m:t>242</m:t>
                        </m:r>
                      </m:sup>
                      <m:e>
                        <m:r>
                          <w:rPr>
                            <w:rFonts w:ascii="Cambria Math" w:hAnsi="Cambria Math"/>
                          </w:rPr>
                          <m:t>Pu</m:t>
                        </m:r>
                      </m:e>
                    </m:sPre>
                  </m:sub>
                </m:sSub>
              </m:oMath>
            </m:oMathPara>
          </w:p>
        </w:tc>
      </w:tr>
      <w:tr w:rsidR="00F231EE" w:rsidTr="00104FA7">
        <w:trPr>
          <w:trHeight w:val="508"/>
        </w:trPr>
        <w:tc>
          <w:tcPr>
            <w:tcW w:w="4845" w:type="dxa"/>
          </w:tcPr>
          <w:p w:rsidR="00F231EE" w:rsidRPr="00084194" w:rsidRDefault="00600BE7" w:rsidP="001E7737">
            <w:pPr>
              <w:pStyle w:val="Corpsdetexte"/>
            </w:pPr>
            <m:oMathPara>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sPre>
                          <m:sPrePr>
                            <m:ctrlPr>
                              <w:rPr>
                                <w:rFonts w:ascii="Cambria Math" w:hAnsi="Cambria Math"/>
                              </w:rPr>
                            </m:ctrlPr>
                          </m:sPrePr>
                          <m:sub>
                            <m:r>
                              <m:rPr>
                                <m:sty m:val="p"/>
                              </m:rPr>
                              <w:rPr>
                                <w:rFonts w:ascii="Cambria Math" w:hAnsi="Cambria Math"/>
                              </w:rPr>
                              <m:t>94</m:t>
                            </m:r>
                          </m:sub>
                          <m:sup>
                            <m:r>
                              <m:rPr>
                                <m:sty m:val="p"/>
                              </m:rPr>
                              <w:rPr>
                                <w:rFonts w:ascii="Cambria Math" w:hAnsi="Cambria Math"/>
                              </w:rPr>
                              <m:t>239</m:t>
                            </m:r>
                          </m:sup>
                          <m:e>
                            <m:r>
                              <w:rPr>
                                <w:rFonts w:ascii="Cambria Math" w:hAnsi="Cambria Math"/>
                              </w:rPr>
                              <m:t>Pu</m:t>
                            </m:r>
                          </m:e>
                        </m:sPre>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λ</m:t>
                    </m:r>
                  </m:e>
                  <m:sub>
                    <m:sPre>
                      <m:sPrePr>
                        <m:ctrlPr>
                          <w:rPr>
                            <w:rFonts w:ascii="Cambria Math" w:hAnsi="Cambria Math"/>
                          </w:rPr>
                        </m:ctrlPr>
                      </m:sPrePr>
                      <m:sub>
                        <m:r>
                          <m:rPr>
                            <m:sty m:val="p"/>
                          </m:rPr>
                          <w:rPr>
                            <w:rFonts w:ascii="Cambria Math" w:hAnsi="Cambria Math"/>
                          </w:rPr>
                          <m:t>94</m:t>
                        </m:r>
                      </m:sub>
                      <m:sup>
                        <m:r>
                          <m:rPr>
                            <m:sty m:val="p"/>
                          </m:rPr>
                          <w:rPr>
                            <w:rFonts w:ascii="Cambria Math" w:hAnsi="Cambria Math"/>
                          </w:rPr>
                          <m:t>239</m:t>
                        </m:r>
                      </m:sup>
                      <m:e>
                        <m:r>
                          <w:rPr>
                            <w:rFonts w:ascii="Cambria Math" w:hAnsi="Cambria Math"/>
                          </w:rPr>
                          <m:t>Pu</m:t>
                        </m:r>
                      </m:e>
                    </m:sPre>
                  </m:sub>
                </m:sSub>
                <m:sSub>
                  <m:sSubPr>
                    <m:ctrlPr>
                      <w:rPr>
                        <w:rFonts w:ascii="Cambria Math" w:hAnsi="Cambria Math"/>
                      </w:rPr>
                    </m:ctrlPr>
                  </m:sSubPr>
                  <m:e>
                    <m:r>
                      <w:rPr>
                        <w:rFonts w:ascii="Cambria Math" w:hAnsi="Cambria Math"/>
                      </w:rPr>
                      <m:t>N</m:t>
                    </m:r>
                  </m:e>
                  <m:sub>
                    <m:sPre>
                      <m:sPrePr>
                        <m:ctrlPr>
                          <w:rPr>
                            <w:rFonts w:ascii="Cambria Math" w:hAnsi="Cambria Math"/>
                          </w:rPr>
                        </m:ctrlPr>
                      </m:sPrePr>
                      <m:sub>
                        <m:r>
                          <m:rPr>
                            <m:sty m:val="p"/>
                          </m:rPr>
                          <w:rPr>
                            <w:rFonts w:ascii="Cambria Math" w:hAnsi="Cambria Math"/>
                          </w:rPr>
                          <m:t>94</m:t>
                        </m:r>
                      </m:sub>
                      <m:sup>
                        <m:r>
                          <m:rPr>
                            <m:sty m:val="p"/>
                          </m:rPr>
                          <w:rPr>
                            <w:rFonts w:ascii="Cambria Math" w:hAnsi="Cambria Math"/>
                          </w:rPr>
                          <m:t>239</m:t>
                        </m:r>
                      </m:sup>
                      <m:e>
                        <m:r>
                          <w:rPr>
                            <w:rFonts w:ascii="Cambria Math" w:hAnsi="Cambria Math"/>
                          </w:rPr>
                          <m:t>Pu</m:t>
                        </m:r>
                      </m:e>
                    </m:sPre>
                  </m:sub>
                </m:sSub>
              </m:oMath>
            </m:oMathPara>
          </w:p>
        </w:tc>
        <w:tc>
          <w:tcPr>
            <w:tcW w:w="4845" w:type="dxa"/>
          </w:tcPr>
          <w:p w:rsidR="00F231EE" w:rsidRPr="00084194" w:rsidRDefault="00600BE7" w:rsidP="001E7737">
            <w:pPr>
              <w:pStyle w:val="Corpsdetexte"/>
            </w:pPr>
            <m:oMathPara>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sPre>
                          <m:sPrePr>
                            <m:ctrlPr>
                              <w:rPr>
                                <w:rFonts w:ascii="Cambria Math" w:hAnsi="Cambria Math"/>
                              </w:rPr>
                            </m:ctrlPr>
                          </m:sPrePr>
                          <m:sub>
                            <m:r>
                              <m:rPr>
                                <m:sty m:val="p"/>
                              </m:rPr>
                              <w:rPr>
                                <w:rFonts w:ascii="Cambria Math" w:hAnsi="Cambria Math"/>
                              </w:rPr>
                              <m:t>95</m:t>
                            </m:r>
                          </m:sub>
                          <m:sup>
                            <m:r>
                              <m:rPr>
                                <m:sty m:val="p"/>
                              </m:rPr>
                              <w:rPr>
                                <w:rFonts w:ascii="Cambria Math" w:hAnsi="Cambria Math"/>
                              </w:rPr>
                              <m:t>241</m:t>
                            </m:r>
                          </m:sup>
                          <m:e>
                            <m:r>
                              <w:rPr>
                                <w:rFonts w:ascii="Cambria Math" w:hAnsi="Cambria Math"/>
                              </w:rPr>
                              <m:t>Am</m:t>
                            </m:r>
                          </m:e>
                        </m:sPre>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λ</m:t>
                    </m:r>
                  </m:e>
                  <m:sub>
                    <m:sPre>
                      <m:sPrePr>
                        <m:ctrlPr>
                          <w:rPr>
                            <w:rFonts w:ascii="Cambria Math" w:hAnsi="Cambria Math"/>
                          </w:rPr>
                        </m:ctrlPr>
                      </m:sPrePr>
                      <m:sub>
                        <m:r>
                          <m:rPr>
                            <m:sty m:val="p"/>
                          </m:rPr>
                          <w:rPr>
                            <w:rFonts w:ascii="Cambria Math" w:hAnsi="Cambria Math"/>
                          </w:rPr>
                          <m:t>95</m:t>
                        </m:r>
                      </m:sub>
                      <m:sup>
                        <m:r>
                          <m:rPr>
                            <m:sty m:val="p"/>
                          </m:rPr>
                          <w:rPr>
                            <w:rFonts w:ascii="Cambria Math" w:hAnsi="Cambria Math"/>
                          </w:rPr>
                          <m:t>241</m:t>
                        </m:r>
                      </m:sup>
                      <m:e>
                        <m:r>
                          <w:rPr>
                            <w:rFonts w:ascii="Cambria Math" w:hAnsi="Cambria Math"/>
                          </w:rPr>
                          <m:t>Am</m:t>
                        </m:r>
                      </m:e>
                    </m:sPre>
                  </m:sub>
                </m:sSub>
                <m:sSub>
                  <m:sSubPr>
                    <m:ctrlPr>
                      <w:rPr>
                        <w:rFonts w:ascii="Cambria Math" w:hAnsi="Cambria Math"/>
                      </w:rPr>
                    </m:ctrlPr>
                  </m:sSubPr>
                  <m:e>
                    <m:r>
                      <w:rPr>
                        <w:rFonts w:ascii="Cambria Math" w:hAnsi="Cambria Math"/>
                      </w:rPr>
                      <m:t>N</m:t>
                    </m:r>
                  </m:e>
                  <m:sub>
                    <m:sPre>
                      <m:sPrePr>
                        <m:ctrlPr>
                          <w:rPr>
                            <w:rFonts w:ascii="Cambria Math" w:hAnsi="Cambria Math"/>
                          </w:rPr>
                        </m:ctrlPr>
                      </m:sPrePr>
                      <m:sub>
                        <m:r>
                          <m:rPr>
                            <m:sty m:val="p"/>
                          </m:rPr>
                          <w:rPr>
                            <w:rFonts w:ascii="Cambria Math" w:hAnsi="Cambria Math"/>
                          </w:rPr>
                          <m:t>95</m:t>
                        </m:r>
                      </m:sub>
                      <m:sup>
                        <m:r>
                          <m:rPr>
                            <m:sty m:val="p"/>
                          </m:rPr>
                          <w:rPr>
                            <w:rFonts w:ascii="Cambria Math" w:hAnsi="Cambria Math"/>
                          </w:rPr>
                          <m:t>241</m:t>
                        </m:r>
                      </m:sup>
                      <m:e>
                        <m:r>
                          <w:rPr>
                            <w:rFonts w:ascii="Cambria Math" w:hAnsi="Cambria Math"/>
                          </w:rPr>
                          <m:t>Am</m:t>
                        </m:r>
                      </m:e>
                    </m:sPre>
                  </m:sub>
                </m:sSub>
                <m:r>
                  <m:rPr>
                    <m:sty m:val="p"/>
                  </m:rPr>
                  <w:rPr>
                    <w:rFonts w:ascii="Cambria Math" w:hAnsi="Cambria Math"/>
                  </w:rPr>
                  <m:t>+</m:t>
                </m:r>
                <m:sSub>
                  <m:sSubPr>
                    <m:ctrlPr>
                      <w:rPr>
                        <w:rFonts w:ascii="Cambria Math" w:hAnsi="Cambria Math"/>
                      </w:rPr>
                    </m:ctrlPr>
                  </m:sSubPr>
                  <m:e>
                    <m:r>
                      <w:rPr>
                        <w:rFonts w:ascii="Cambria Math" w:hAnsi="Cambria Math"/>
                      </w:rPr>
                      <m:t>λ</m:t>
                    </m:r>
                  </m:e>
                  <m:sub>
                    <m:sPre>
                      <m:sPrePr>
                        <m:ctrlPr>
                          <w:rPr>
                            <w:rFonts w:ascii="Cambria Math" w:hAnsi="Cambria Math"/>
                          </w:rPr>
                        </m:ctrlPr>
                      </m:sPrePr>
                      <m:sub>
                        <m:r>
                          <m:rPr>
                            <m:sty m:val="p"/>
                          </m:rPr>
                          <w:rPr>
                            <w:rFonts w:ascii="Cambria Math" w:hAnsi="Cambria Math"/>
                          </w:rPr>
                          <m:t>94</m:t>
                        </m:r>
                      </m:sub>
                      <m:sup>
                        <m:r>
                          <m:rPr>
                            <m:sty m:val="p"/>
                          </m:rPr>
                          <w:rPr>
                            <w:rFonts w:ascii="Cambria Math" w:hAnsi="Cambria Math"/>
                          </w:rPr>
                          <m:t>241</m:t>
                        </m:r>
                      </m:sup>
                      <m:e>
                        <m:r>
                          <w:rPr>
                            <w:rFonts w:ascii="Cambria Math" w:hAnsi="Cambria Math"/>
                          </w:rPr>
                          <m:t>Pu</m:t>
                        </m:r>
                      </m:e>
                    </m:sPre>
                  </m:sub>
                </m:sSub>
                <m:sSub>
                  <m:sSubPr>
                    <m:ctrlPr>
                      <w:rPr>
                        <w:rFonts w:ascii="Cambria Math" w:hAnsi="Cambria Math"/>
                      </w:rPr>
                    </m:ctrlPr>
                  </m:sSubPr>
                  <m:e>
                    <m:r>
                      <w:rPr>
                        <w:rFonts w:ascii="Cambria Math" w:hAnsi="Cambria Math"/>
                      </w:rPr>
                      <m:t>N</m:t>
                    </m:r>
                  </m:e>
                  <m:sub>
                    <m:sPre>
                      <m:sPrePr>
                        <m:ctrlPr>
                          <w:rPr>
                            <w:rFonts w:ascii="Cambria Math" w:hAnsi="Cambria Math"/>
                          </w:rPr>
                        </m:ctrlPr>
                      </m:sPrePr>
                      <m:sub>
                        <m:r>
                          <m:rPr>
                            <m:sty m:val="p"/>
                          </m:rPr>
                          <w:rPr>
                            <w:rFonts w:ascii="Cambria Math" w:hAnsi="Cambria Math"/>
                          </w:rPr>
                          <m:t>94</m:t>
                        </m:r>
                      </m:sub>
                      <m:sup>
                        <m:r>
                          <m:rPr>
                            <m:sty m:val="p"/>
                          </m:rPr>
                          <w:rPr>
                            <w:rFonts w:ascii="Cambria Math" w:hAnsi="Cambria Math"/>
                          </w:rPr>
                          <m:t>241</m:t>
                        </m:r>
                      </m:sup>
                      <m:e>
                        <m:r>
                          <w:rPr>
                            <w:rFonts w:ascii="Cambria Math" w:hAnsi="Cambria Math"/>
                          </w:rPr>
                          <m:t>Pu</m:t>
                        </m:r>
                      </m:e>
                    </m:sPre>
                  </m:sub>
                </m:sSub>
              </m:oMath>
            </m:oMathPara>
          </w:p>
        </w:tc>
      </w:tr>
      <w:tr w:rsidR="00F231EE" w:rsidTr="00104FA7">
        <w:trPr>
          <w:trHeight w:val="517"/>
        </w:trPr>
        <w:tc>
          <w:tcPr>
            <w:tcW w:w="4845" w:type="dxa"/>
          </w:tcPr>
          <w:p w:rsidR="00F231EE" w:rsidRPr="00084194" w:rsidRDefault="00600BE7" w:rsidP="001E7737">
            <w:pPr>
              <w:pStyle w:val="Corpsdetexte"/>
            </w:pPr>
            <m:oMathPara>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sPre>
                          <m:sPrePr>
                            <m:ctrlPr>
                              <w:rPr>
                                <w:rFonts w:ascii="Cambria Math" w:hAnsi="Cambria Math"/>
                              </w:rPr>
                            </m:ctrlPr>
                          </m:sPrePr>
                          <m:sub>
                            <m:r>
                              <m:rPr>
                                <m:sty m:val="p"/>
                              </m:rPr>
                              <w:rPr>
                                <w:rFonts w:ascii="Cambria Math" w:hAnsi="Cambria Math"/>
                              </w:rPr>
                              <m:t>94</m:t>
                            </m:r>
                          </m:sub>
                          <m:sup>
                            <m:r>
                              <m:rPr>
                                <m:sty m:val="p"/>
                              </m:rPr>
                              <w:rPr>
                                <w:rFonts w:ascii="Cambria Math" w:hAnsi="Cambria Math"/>
                              </w:rPr>
                              <m:t>240</m:t>
                            </m:r>
                          </m:sup>
                          <m:e>
                            <m:r>
                              <w:rPr>
                                <w:rFonts w:ascii="Cambria Math" w:hAnsi="Cambria Math"/>
                              </w:rPr>
                              <m:t>Pu</m:t>
                            </m:r>
                          </m:e>
                        </m:sPre>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λ</m:t>
                    </m:r>
                  </m:e>
                  <m:sub>
                    <m:sPre>
                      <m:sPrePr>
                        <m:ctrlPr>
                          <w:rPr>
                            <w:rFonts w:ascii="Cambria Math" w:hAnsi="Cambria Math"/>
                          </w:rPr>
                        </m:ctrlPr>
                      </m:sPrePr>
                      <m:sub>
                        <m:r>
                          <m:rPr>
                            <m:sty m:val="p"/>
                          </m:rPr>
                          <w:rPr>
                            <w:rFonts w:ascii="Cambria Math" w:hAnsi="Cambria Math"/>
                          </w:rPr>
                          <m:t>94</m:t>
                        </m:r>
                      </m:sub>
                      <m:sup>
                        <m:r>
                          <m:rPr>
                            <m:sty m:val="p"/>
                          </m:rPr>
                          <w:rPr>
                            <w:rFonts w:ascii="Cambria Math" w:hAnsi="Cambria Math"/>
                          </w:rPr>
                          <m:t>240</m:t>
                        </m:r>
                      </m:sup>
                      <m:e>
                        <m:r>
                          <w:rPr>
                            <w:rFonts w:ascii="Cambria Math" w:hAnsi="Cambria Math"/>
                          </w:rPr>
                          <m:t>Pu</m:t>
                        </m:r>
                      </m:e>
                    </m:sPre>
                  </m:sub>
                </m:sSub>
                <m:sSub>
                  <m:sSubPr>
                    <m:ctrlPr>
                      <w:rPr>
                        <w:rFonts w:ascii="Cambria Math" w:hAnsi="Cambria Math"/>
                      </w:rPr>
                    </m:ctrlPr>
                  </m:sSubPr>
                  <m:e>
                    <m:r>
                      <w:rPr>
                        <w:rFonts w:ascii="Cambria Math" w:hAnsi="Cambria Math"/>
                      </w:rPr>
                      <m:t>N</m:t>
                    </m:r>
                  </m:e>
                  <m:sub>
                    <m:sPre>
                      <m:sPrePr>
                        <m:ctrlPr>
                          <w:rPr>
                            <w:rFonts w:ascii="Cambria Math" w:hAnsi="Cambria Math"/>
                          </w:rPr>
                        </m:ctrlPr>
                      </m:sPrePr>
                      <m:sub>
                        <m:r>
                          <m:rPr>
                            <m:sty m:val="p"/>
                          </m:rPr>
                          <w:rPr>
                            <w:rFonts w:ascii="Cambria Math" w:hAnsi="Cambria Math"/>
                          </w:rPr>
                          <m:t>94</m:t>
                        </m:r>
                      </m:sub>
                      <m:sup>
                        <m:r>
                          <m:rPr>
                            <m:sty m:val="p"/>
                          </m:rPr>
                          <w:rPr>
                            <w:rFonts w:ascii="Cambria Math" w:hAnsi="Cambria Math"/>
                          </w:rPr>
                          <m:t>240</m:t>
                        </m:r>
                      </m:sup>
                      <m:e>
                        <m:r>
                          <w:rPr>
                            <w:rFonts w:ascii="Cambria Math" w:hAnsi="Cambria Math"/>
                          </w:rPr>
                          <m:t>Pu</m:t>
                        </m:r>
                      </m:e>
                    </m:sPre>
                  </m:sub>
                </m:sSub>
              </m:oMath>
            </m:oMathPara>
          </w:p>
        </w:tc>
        <w:tc>
          <w:tcPr>
            <w:tcW w:w="4845" w:type="dxa"/>
          </w:tcPr>
          <w:p w:rsidR="00B03BFF" w:rsidRPr="00084194" w:rsidRDefault="00600BE7" w:rsidP="00B03BFF">
            <w:pPr>
              <w:pStyle w:val="Corpsdetexte"/>
            </w:pPr>
            <m:oMathPara>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sPre>
                          <m:sPrePr>
                            <m:ctrlPr>
                              <w:rPr>
                                <w:rFonts w:ascii="Cambria Math" w:hAnsi="Cambria Math"/>
                              </w:rPr>
                            </m:ctrlPr>
                          </m:sPrePr>
                          <m:sub>
                            <m:r>
                              <m:rPr>
                                <m:sty m:val="p"/>
                              </m:rPr>
                              <w:rPr>
                                <w:rFonts w:ascii="Cambria Math" w:hAnsi="Cambria Math"/>
                              </w:rPr>
                              <m:t>92</m:t>
                            </m:r>
                          </m:sub>
                          <m:sup>
                            <m:r>
                              <m:rPr>
                                <m:sty m:val="p"/>
                              </m:rPr>
                              <w:rPr>
                                <w:rFonts w:ascii="Cambria Math" w:hAnsi="Cambria Math"/>
                              </w:rPr>
                              <m:t>238</m:t>
                            </m:r>
                          </m:sup>
                          <m:e>
                            <m:r>
                              <w:rPr>
                                <w:rFonts w:ascii="Cambria Math" w:hAnsi="Cambria Math"/>
                              </w:rPr>
                              <m:t>U</m:t>
                            </m:r>
                          </m:e>
                        </m:sPre>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λ</m:t>
                    </m:r>
                  </m:e>
                  <m:sub>
                    <m:sPre>
                      <m:sPrePr>
                        <m:ctrlPr>
                          <w:rPr>
                            <w:rFonts w:ascii="Cambria Math" w:hAnsi="Cambria Math"/>
                          </w:rPr>
                        </m:ctrlPr>
                      </m:sPrePr>
                      <m:sub>
                        <m:r>
                          <m:rPr>
                            <m:sty m:val="p"/>
                          </m:rPr>
                          <w:rPr>
                            <w:rFonts w:ascii="Cambria Math" w:hAnsi="Cambria Math"/>
                          </w:rPr>
                          <m:t>92</m:t>
                        </m:r>
                      </m:sub>
                      <m:sup>
                        <m:r>
                          <m:rPr>
                            <m:sty m:val="p"/>
                          </m:rPr>
                          <w:rPr>
                            <w:rFonts w:ascii="Cambria Math" w:hAnsi="Cambria Math"/>
                          </w:rPr>
                          <m:t>238</m:t>
                        </m:r>
                      </m:sup>
                      <m:e>
                        <m:r>
                          <w:rPr>
                            <w:rFonts w:ascii="Cambria Math" w:hAnsi="Cambria Math"/>
                          </w:rPr>
                          <m:t>U</m:t>
                        </m:r>
                      </m:e>
                    </m:sPre>
                  </m:sub>
                </m:sSub>
                <m:sSub>
                  <m:sSubPr>
                    <m:ctrlPr>
                      <w:rPr>
                        <w:rFonts w:ascii="Cambria Math" w:hAnsi="Cambria Math"/>
                      </w:rPr>
                    </m:ctrlPr>
                  </m:sSubPr>
                  <m:e>
                    <m:r>
                      <w:rPr>
                        <w:rFonts w:ascii="Cambria Math" w:hAnsi="Cambria Math"/>
                      </w:rPr>
                      <m:t>N</m:t>
                    </m:r>
                  </m:e>
                  <m:sub>
                    <m:sPre>
                      <m:sPrePr>
                        <m:ctrlPr>
                          <w:rPr>
                            <w:rFonts w:ascii="Cambria Math" w:hAnsi="Cambria Math"/>
                          </w:rPr>
                        </m:ctrlPr>
                      </m:sPrePr>
                      <m:sub>
                        <m:r>
                          <m:rPr>
                            <m:sty m:val="p"/>
                          </m:rPr>
                          <w:rPr>
                            <w:rFonts w:ascii="Cambria Math" w:hAnsi="Cambria Math"/>
                          </w:rPr>
                          <m:t>92</m:t>
                        </m:r>
                      </m:sub>
                      <m:sup>
                        <m:r>
                          <m:rPr>
                            <m:sty m:val="p"/>
                          </m:rPr>
                          <w:rPr>
                            <w:rFonts w:ascii="Cambria Math" w:hAnsi="Cambria Math"/>
                          </w:rPr>
                          <m:t>238</m:t>
                        </m:r>
                      </m:sup>
                      <m:e>
                        <m:r>
                          <w:rPr>
                            <w:rFonts w:ascii="Cambria Math" w:hAnsi="Cambria Math"/>
                          </w:rPr>
                          <m:t>U</m:t>
                        </m:r>
                      </m:e>
                    </m:sPre>
                  </m:sub>
                </m:sSub>
                <m:r>
                  <m:rPr>
                    <m:sty m:val="p"/>
                  </m:rPr>
                  <w:rPr>
                    <w:rFonts w:ascii="Cambria Math" w:hAnsi="Cambria Math"/>
                  </w:rPr>
                  <m:t>+</m:t>
                </m:r>
                <m:sSub>
                  <m:sSubPr>
                    <m:ctrlPr>
                      <w:rPr>
                        <w:rFonts w:ascii="Cambria Math" w:hAnsi="Cambria Math"/>
                      </w:rPr>
                    </m:ctrlPr>
                  </m:sSubPr>
                  <m:e>
                    <m:r>
                      <w:rPr>
                        <w:rFonts w:ascii="Cambria Math" w:hAnsi="Cambria Math"/>
                      </w:rPr>
                      <m:t>λ</m:t>
                    </m:r>
                  </m:e>
                  <m:sub>
                    <m:sPre>
                      <m:sPrePr>
                        <m:ctrlPr>
                          <w:rPr>
                            <w:rFonts w:ascii="Cambria Math" w:hAnsi="Cambria Math"/>
                          </w:rPr>
                        </m:ctrlPr>
                      </m:sPrePr>
                      <m:sub>
                        <m:r>
                          <m:rPr>
                            <m:sty m:val="p"/>
                          </m:rPr>
                          <w:rPr>
                            <w:rFonts w:ascii="Cambria Math" w:hAnsi="Cambria Math"/>
                          </w:rPr>
                          <m:t>94</m:t>
                        </m:r>
                      </m:sub>
                      <m:sup>
                        <m:r>
                          <m:rPr>
                            <m:sty m:val="p"/>
                          </m:rPr>
                          <w:rPr>
                            <w:rFonts w:ascii="Cambria Math" w:hAnsi="Cambria Math"/>
                          </w:rPr>
                          <m:t>242</m:t>
                        </m:r>
                      </m:sup>
                      <m:e>
                        <m:r>
                          <w:rPr>
                            <w:rFonts w:ascii="Cambria Math" w:hAnsi="Cambria Math"/>
                          </w:rPr>
                          <m:t>Pu</m:t>
                        </m:r>
                      </m:e>
                    </m:sPre>
                  </m:sub>
                </m:sSub>
                <m:sSub>
                  <m:sSubPr>
                    <m:ctrlPr>
                      <w:rPr>
                        <w:rFonts w:ascii="Cambria Math" w:hAnsi="Cambria Math"/>
                      </w:rPr>
                    </m:ctrlPr>
                  </m:sSubPr>
                  <m:e>
                    <m:r>
                      <w:rPr>
                        <w:rFonts w:ascii="Cambria Math" w:hAnsi="Cambria Math"/>
                      </w:rPr>
                      <m:t>N</m:t>
                    </m:r>
                  </m:e>
                  <m:sub>
                    <m:sPre>
                      <m:sPrePr>
                        <m:ctrlPr>
                          <w:rPr>
                            <w:rFonts w:ascii="Cambria Math" w:hAnsi="Cambria Math"/>
                          </w:rPr>
                        </m:ctrlPr>
                      </m:sPrePr>
                      <m:sub>
                        <m:r>
                          <m:rPr>
                            <m:sty m:val="p"/>
                          </m:rPr>
                          <w:rPr>
                            <w:rFonts w:ascii="Cambria Math" w:hAnsi="Cambria Math"/>
                          </w:rPr>
                          <m:t>94</m:t>
                        </m:r>
                      </m:sub>
                      <m:sup>
                        <m:r>
                          <m:rPr>
                            <m:sty m:val="p"/>
                          </m:rPr>
                          <w:rPr>
                            <w:rFonts w:ascii="Cambria Math" w:hAnsi="Cambria Math"/>
                          </w:rPr>
                          <m:t>242</m:t>
                        </m:r>
                      </m:sup>
                      <m:e>
                        <m:r>
                          <w:rPr>
                            <w:rFonts w:ascii="Cambria Math" w:hAnsi="Cambria Math"/>
                          </w:rPr>
                          <m:t>Pu</m:t>
                        </m:r>
                      </m:e>
                    </m:sPre>
                  </m:sub>
                </m:sSub>
              </m:oMath>
            </m:oMathPara>
          </w:p>
        </w:tc>
      </w:tr>
      <w:tr w:rsidR="00F231EE" w:rsidTr="00104FA7">
        <w:trPr>
          <w:trHeight w:val="499"/>
        </w:trPr>
        <w:tc>
          <w:tcPr>
            <w:tcW w:w="4845" w:type="dxa"/>
          </w:tcPr>
          <w:p w:rsidR="00F231EE" w:rsidRPr="00084194" w:rsidRDefault="00600BE7" w:rsidP="001E7737">
            <w:pPr>
              <w:pStyle w:val="Corpsdetexte"/>
            </w:pPr>
            <m:oMathPara>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sPre>
                          <m:sPrePr>
                            <m:ctrlPr>
                              <w:rPr>
                                <w:rFonts w:ascii="Cambria Math" w:hAnsi="Cambria Math"/>
                              </w:rPr>
                            </m:ctrlPr>
                          </m:sPrePr>
                          <m:sub>
                            <m:r>
                              <m:rPr>
                                <m:sty m:val="p"/>
                              </m:rPr>
                              <w:rPr>
                                <w:rFonts w:ascii="Cambria Math" w:hAnsi="Cambria Math"/>
                              </w:rPr>
                              <m:t>94</m:t>
                            </m:r>
                          </m:sub>
                          <m:sup>
                            <m:r>
                              <m:rPr>
                                <m:sty m:val="p"/>
                              </m:rPr>
                              <w:rPr>
                                <w:rFonts w:ascii="Cambria Math" w:hAnsi="Cambria Math"/>
                              </w:rPr>
                              <m:t>241</m:t>
                            </m:r>
                          </m:sup>
                          <m:e>
                            <m:r>
                              <w:rPr>
                                <w:rFonts w:ascii="Cambria Math" w:hAnsi="Cambria Math"/>
                              </w:rPr>
                              <m:t>Pu</m:t>
                            </m:r>
                          </m:e>
                        </m:sPre>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λ</m:t>
                    </m:r>
                  </m:e>
                  <m:sub>
                    <m:sPre>
                      <m:sPrePr>
                        <m:ctrlPr>
                          <w:rPr>
                            <w:rFonts w:ascii="Cambria Math" w:hAnsi="Cambria Math"/>
                          </w:rPr>
                        </m:ctrlPr>
                      </m:sPrePr>
                      <m:sub>
                        <m:r>
                          <m:rPr>
                            <m:sty m:val="p"/>
                          </m:rPr>
                          <w:rPr>
                            <w:rFonts w:ascii="Cambria Math" w:hAnsi="Cambria Math"/>
                          </w:rPr>
                          <m:t>94</m:t>
                        </m:r>
                      </m:sub>
                      <m:sup>
                        <m:r>
                          <m:rPr>
                            <m:sty m:val="p"/>
                          </m:rPr>
                          <w:rPr>
                            <w:rFonts w:ascii="Cambria Math" w:hAnsi="Cambria Math"/>
                          </w:rPr>
                          <m:t>241</m:t>
                        </m:r>
                      </m:sup>
                      <m:e>
                        <m:r>
                          <w:rPr>
                            <w:rFonts w:ascii="Cambria Math" w:hAnsi="Cambria Math"/>
                          </w:rPr>
                          <m:t>Pu</m:t>
                        </m:r>
                      </m:e>
                    </m:sPre>
                  </m:sub>
                </m:sSub>
                <m:sSub>
                  <m:sSubPr>
                    <m:ctrlPr>
                      <w:rPr>
                        <w:rFonts w:ascii="Cambria Math" w:hAnsi="Cambria Math"/>
                      </w:rPr>
                    </m:ctrlPr>
                  </m:sSubPr>
                  <m:e>
                    <m:r>
                      <w:rPr>
                        <w:rFonts w:ascii="Cambria Math" w:hAnsi="Cambria Math"/>
                      </w:rPr>
                      <m:t>N</m:t>
                    </m:r>
                  </m:e>
                  <m:sub>
                    <m:sPre>
                      <m:sPrePr>
                        <m:ctrlPr>
                          <w:rPr>
                            <w:rFonts w:ascii="Cambria Math" w:hAnsi="Cambria Math"/>
                          </w:rPr>
                        </m:ctrlPr>
                      </m:sPrePr>
                      <m:sub>
                        <m:r>
                          <m:rPr>
                            <m:sty m:val="p"/>
                          </m:rPr>
                          <w:rPr>
                            <w:rFonts w:ascii="Cambria Math" w:hAnsi="Cambria Math"/>
                          </w:rPr>
                          <m:t>94</m:t>
                        </m:r>
                      </m:sub>
                      <m:sup>
                        <m:r>
                          <m:rPr>
                            <m:sty m:val="p"/>
                          </m:rPr>
                          <w:rPr>
                            <w:rFonts w:ascii="Cambria Math" w:hAnsi="Cambria Math"/>
                          </w:rPr>
                          <m:t>241</m:t>
                        </m:r>
                      </m:sup>
                      <m:e>
                        <m:r>
                          <w:rPr>
                            <w:rFonts w:ascii="Cambria Math" w:hAnsi="Cambria Math"/>
                          </w:rPr>
                          <m:t>Pu</m:t>
                        </m:r>
                      </m:e>
                    </m:sPre>
                  </m:sub>
                </m:sSub>
              </m:oMath>
            </m:oMathPara>
          </w:p>
        </w:tc>
        <w:tc>
          <w:tcPr>
            <w:tcW w:w="4845" w:type="dxa"/>
          </w:tcPr>
          <w:p w:rsidR="00F231EE" w:rsidRPr="00084194" w:rsidRDefault="00600BE7" w:rsidP="001E7737">
            <w:pPr>
              <w:pStyle w:val="Corpsdetexte"/>
            </w:pPr>
            <m:oMathPara>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sPre>
                          <m:sPrePr>
                            <m:ctrlPr>
                              <w:rPr>
                                <w:rFonts w:ascii="Cambria Math" w:hAnsi="Cambria Math"/>
                              </w:rPr>
                            </m:ctrlPr>
                          </m:sPrePr>
                          <m:sub>
                            <m:r>
                              <m:rPr>
                                <m:sty m:val="p"/>
                              </m:rPr>
                              <w:rPr>
                                <w:rFonts w:ascii="Cambria Math" w:hAnsi="Cambria Math"/>
                              </w:rPr>
                              <m:t>92</m:t>
                            </m:r>
                          </m:sub>
                          <m:sup>
                            <m:r>
                              <m:rPr>
                                <m:sty m:val="p"/>
                              </m:rPr>
                              <w:rPr>
                                <w:rFonts w:ascii="Cambria Math" w:hAnsi="Cambria Math"/>
                              </w:rPr>
                              <m:t>235</m:t>
                            </m:r>
                          </m:sup>
                          <m:e>
                            <m:r>
                              <w:rPr>
                                <w:rFonts w:ascii="Cambria Math" w:hAnsi="Cambria Math"/>
                              </w:rPr>
                              <m:t>U</m:t>
                            </m:r>
                          </m:e>
                        </m:sPre>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λ</m:t>
                    </m:r>
                  </m:e>
                  <m:sub>
                    <m:sPre>
                      <m:sPrePr>
                        <m:ctrlPr>
                          <w:rPr>
                            <w:rFonts w:ascii="Cambria Math" w:hAnsi="Cambria Math"/>
                          </w:rPr>
                        </m:ctrlPr>
                      </m:sPrePr>
                      <m:sub>
                        <m:r>
                          <m:rPr>
                            <m:sty m:val="p"/>
                          </m:rPr>
                          <w:rPr>
                            <w:rFonts w:ascii="Cambria Math" w:hAnsi="Cambria Math"/>
                          </w:rPr>
                          <m:t>92</m:t>
                        </m:r>
                      </m:sub>
                      <m:sup>
                        <m:r>
                          <m:rPr>
                            <m:sty m:val="p"/>
                          </m:rPr>
                          <w:rPr>
                            <w:rFonts w:ascii="Cambria Math" w:hAnsi="Cambria Math"/>
                          </w:rPr>
                          <m:t>235</m:t>
                        </m:r>
                      </m:sup>
                      <m:e>
                        <m:r>
                          <w:rPr>
                            <w:rFonts w:ascii="Cambria Math" w:hAnsi="Cambria Math"/>
                          </w:rPr>
                          <m:t>U</m:t>
                        </m:r>
                      </m:e>
                    </m:sPre>
                  </m:sub>
                </m:sSub>
                <m:sSub>
                  <m:sSubPr>
                    <m:ctrlPr>
                      <w:rPr>
                        <w:rFonts w:ascii="Cambria Math" w:hAnsi="Cambria Math"/>
                      </w:rPr>
                    </m:ctrlPr>
                  </m:sSubPr>
                  <m:e>
                    <m:r>
                      <w:rPr>
                        <w:rFonts w:ascii="Cambria Math" w:hAnsi="Cambria Math"/>
                      </w:rPr>
                      <m:t>N</m:t>
                    </m:r>
                  </m:e>
                  <m:sub>
                    <m:sPre>
                      <m:sPrePr>
                        <m:ctrlPr>
                          <w:rPr>
                            <w:rFonts w:ascii="Cambria Math" w:hAnsi="Cambria Math"/>
                          </w:rPr>
                        </m:ctrlPr>
                      </m:sPrePr>
                      <m:sub>
                        <m:r>
                          <m:rPr>
                            <m:sty m:val="p"/>
                          </m:rPr>
                          <w:rPr>
                            <w:rFonts w:ascii="Cambria Math" w:hAnsi="Cambria Math"/>
                          </w:rPr>
                          <m:t>92</m:t>
                        </m:r>
                      </m:sub>
                      <m:sup>
                        <m:r>
                          <m:rPr>
                            <m:sty m:val="p"/>
                          </m:rPr>
                          <w:rPr>
                            <w:rFonts w:ascii="Cambria Math" w:hAnsi="Cambria Math"/>
                          </w:rPr>
                          <m:t>235</m:t>
                        </m:r>
                      </m:sup>
                      <m:e>
                        <m:r>
                          <w:rPr>
                            <w:rFonts w:ascii="Cambria Math" w:hAnsi="Cambria Math"/>
                          </w:rPr>
                          <m:t>U</m:t>
                        </m:r>
                      </m:e>
                    </m:sPre>
                  </m:sub>
                </m:sSub>
                <m:r>
                  <m:rPr>
                    <m:sty m:val="p"/>
                  </m:rPr>
                  <w:rPr>
                    <w:rFonts w:ascii="Cambria Math" w:hAnsi="Cambria Math"/>
                  </w:rPr>
                  <m:t>+</m:t>
                </m:r>
                <m:sSub>
                  <m:sSubPr>
                    <m:ctrlPr>
                      <w:rPr>
                        <w:rFonts w:ascii="Cambria Math" w:hAnsi="Cambria Math"/>
                      </w:rPr>
                    </m:ctrlPr>
                  </m:sSubPr>
                  <m:e>
                    <m:r>
                      <w:rPr>
                        <w:rFonts w:ascii="Cambria Math" w:hAnsi="Cambria Math"/>
                      </w:rPr>
                      <m:t>λ</m:t>
                    </m:r>
                  </m:e>
                  <m:sub>
                    <m:sPre>
                      <m:sPrePr>
                        <m:ctrlPr>
                          <w:rPr>
                            <w:rFonts w:ascii="Cambria Math" w:hAnsi="Cambria Math"/>
                          </w:rPr>
                        </m:ctrlPr>
                      </m:sPrePr>
                      <m:sub>
                        <m:r>
                          <m:rPr>
                            <m:sty m:val="p"/>
                          </m:rPr>
                          <w:rPr>
                            <w:rFonts w:ascii="Cambria Math" w:hAnsi="Cambria Math"/>
                          </w:rPr>
                          <m:t>94</m:t>
                        </m:r>
                      </m:sub>
                      <m:sup>
                        <m:r>
                          <m:rPr>
                            <m:sty m:val="p"/>
                          </m:rPr>
                          <w:rPr>
                            <w:rFonts w:ascii="Cambria Math" w:hAnsi="Cambria Math"/>
                          </w:rPr>
                          <m:t>239</m:t>
                        </m:r>
                      </m:sup>
                      <m:e>
                        <m:r>
                          <w:rPr>
                            <w:rFonts w:ascii="Cambria Math" w:hAnsi="Cambria Math"/>
                          </w:rPr>
                          <m:t>Pu</m:t>
                        </m:r>
                      </m:e>
                    </m:sPre>
                  </m:sub>
                </m:sSub>
                <m:sSub>
                  <m:sSubPr>
                    <m:ctrlPr>
                      <w:rPr>
                        <w:rFonts w:ascii="Cambria Math" w:hAnsi="Cambria Math"/>
                      </w:rPr>
                    </m:ctrlPr>
                  </m:sSubPr>
                  <m:e>
                    <m:r>
                      <w:rPr>
                        <w:rFonts w:ascii="Cambria Math" w:hAnsi="Cambria Math"/>
                      </w:rPr>
                      <m:t>N</m:t>
                    </m:r>
                  </m:e>
                  <m:sub>
                    <m:sPre>
                      <m:sPrePr>
                        <m:ctrlPr>
                          <w:rPr>
                            <w:rFonts w:ascii="Cambria Math" w:hAnsi="Cambria Math"/>
                          </w:rPr>
                        </m:ctrlPr>
                      </m:sPrePr>
                      <m:sub>
                        <m:r>
                          <m:rPr>
                            <m:sty m:val="p"/>
                          </m:rPr>
                          <w:rPr>
                            <w:rFonts w:ascii="Cambria Math" w:hAnsi="Cambria Math"/>
                          </w:rPr>
                          <m:t>94</m:t>
                        </m:r>
                      </m:sub>
                      <m:sup>
                        <m:r>
                          <m:rPr>
                            <m:sty m:val="p"/>
                          </m:rPr>
                          <w:rPr>
                            <w:rFonts w:ascii="Cambria Math" w:hAnsi="Cambria Math"/>
                          </w:rPr>
                          <m:t>239</m:t>
                        </m:r>
                      </m:sup>
                      <m:e>
                        <m:r>
                          <w:rPr>
                            <w:rFonts w:ascii="Cambria Math" w:hAnsi="Cambria Math"/>
                          </w:rPr>
                          <m:t>Pu</m:t>
                        </m:r>
                      </m:e>
                    </m:sPre>
                  </m:sub>
                </m:sSub>
              </m:oMath>
            </m:oMathPara>
          </w:p>
        </w:tc>
      </w:tr>
    </w:tbl>
    <w:p w:rsidR="00CB2440" w:rsidRDefault="00CB2440" w:rsidP="00CF723D">
      <w:pPr>
        <w:pStyle w:val="Corpsdetexte"/>
      </w:pPr>
    </w:p>
    <w:p w:rsidR="001C11F5" w:rsidRPr="00084194" w:rsidRDefault="00EF363F" w:rsidP="00CF723D">
      <w:pPr>
        <w:pStyle w:val="Corpsdetexte"/>
      </w:pPr>
      <w:r w:rsidRPr="00756837">
        <w:t>L’équation de Bateman</w:t>
      </w:r>
      <w:r w:rsidR="00224C56">
        <w:t xml:space="preserve"> sans flux</w:t>
      </w:r>
      <w:r w:rsidRPr="00756837">
        <w:t xml:space="preserve"> dépend de la concentration des noyaux et de la constante de décroissance </w:t>
      </w:r>
      <w:r w:rsidR="00245606" w:rsidRPr="00756837">
        <w:t>radioactiv</w:t>
      </w:r>
      <w:r w:rsidR="003457C1">
        <w:t>e relative au temps de demi-vie</w:t>
      </w:r>
      <w:r w:rsidR="003457C1">
        <w:rPr>
          <w:rStyle w:val="Appelnotedebasdep"/>
        </w:rPr>
        <w:footnoteReference w:id="7"/>
      </w:r>
      <w:r w:rsidR="003457C1">
        <w:t xml:space="preserve"> : </w:t>
      </w:r>
      <w:r w:rsidR="00110472">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1/2</m:t>
            </m:r>
          </m:sub>
        </m:sSub>
        <m:r>
          <m:rPr>
            <m:sty m:val="p"/>
          </m:rPr>
          <w:rPr>
            <w:rFonts w:ascii="Cambria Math" w:hAnsi="Cambria Math"/>
          </w:rPr>
          <m:t>=</m:t>
        </m:r>
        <m:f>
          <m:fPr>
            <m:ctrlPr>
              <w:rPr>
                <w:rFonts w:ascii="Cambria Math" w:hAnsi="Cambria Math"/>
              </w:rPr>
            </m:ctrlPr>
          </m:fPr>
          <m:num>
            <m:r>
              <m:rPr>
                <m:sty m:val="p"/>
              </m:rPr>
              <w:rPr>
                <w:rFonts w:ascii="Cambria Math" w:hAnsi="Cambria Math"/>
              </w:rPr>
              <m:t>ln⁡(2)</m:t>
            </m:r>
          </m:num>
          <m:den>
            <m:r>
              <w:rPr>
                <w:rFonts w:ascii="Cambria Math" w:hAnsi="Cambria Math"/>
              </w:rPr>
              <m:t>λ</m:t>
            </m:r>
          </m:den>
        </m:f>
      </m:oMath>
    </w:p>
    <w:p w:rsidR="00756837" w:rsidRDefault="00756837" w:rsidP="00CF723D">
      <w:pPr>
        <w:pStyle w:val="Corpsdetexte"/>
      </w:pPr>
      <w:r w:rsidRPr="00756837">
        <w:t xml:space="preserve">Une </w:t>
      </w:r>
      <w:r w:rsidR="003457C1">
        <w:t xml:space="preserve">collecte des données de décroissance permet </w:t>
      </w:r>
      <w:r w:rsidR="008634A3">
        <w:t xml:space="preserve">d’établir le </w:t>
      </w:r>
      <w:r w:rsidR="008634A3">
        <w:fldChar w:fldCharType="begin"/>
      </w:r>
      <w:r w:rsidR="008634A3">
        <w:instrText xml:space="preserve"> REF _Ref396767711 \h </w:instrText>
      </w:r>
      <w:r w:rsidR="008634A3">
        <w:fldChar w:fldCharType="separate"/>
      </w:r>
      <w:r w:rsidR="0023742C" w:rsidRPr="002C43EB">
        <w:t xml:space="preserve">Tableau </w:t>
      </w:r>
      <w:r w:rsidR="0023742C">
        <w:rPr>
          <w:noProof/>
        </w:rPr>
        <w:t>2</w:t>
      </w:r>
      <w:r w:rsidR="008634A3">
        <w:fldChar w:fldCharType="end"/>
      </w:r>
      <w:r w:rsidRPr="00756837">
        <w:t>.</w:t>
      </w:r>
    </w:p>
    <w:tbl>
      <w:tblPr>
        <w:tblStyle w:val="Tramemoyenne1-Accent1"/>
        <w:tblW w:w="0" w:type="auto"/>
        <w:tblLook w:val="04A0" w:firstRow="1" w:lastRow="0" w:firstColumn="1" w:lastColumn="0" w:noHBand="0" w:noVBand="1"/>
      </w:tblPr>
      <w:tblGrid>
        <w:gridCol w:w="4535"/>
        <w:gridCol w:w="4535"/>
      </w:tblGrid>
      <w:tr w:rsidR="00756837" w:rsidRPr="00104FA7" w:rsidTr="00104FA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35" w:type="dxa"/>
            <w:tcBorders>
              <w:top w:val="single" w:sz="4" w:space="0" w:color="auto"/>
              <w:left w:val="single" w:sz="4" w:space="0" w:color="auto"/>
              <w:bottom w:val="single" w:sz="4" w:space="0" w:color="auto"/>
              <w:right w:val="single" w:sz="4" w:space="0" w:color="auto"/>
            </w:tcBorders>
          </w:tcPr>
          <w:p w:rsidR="00756837" w:rsidRPr="00E4607B" w:rsidRDefault="00756837" w:rsidP="00104FA7">
            <w:pPr>
              <w:pStyle w:val="Corpsdetexte"/>
              <w:spacing w:before="0" w:after="0"/>
              <w:jc w:val="center"/>
            </w:pPr>
            <w:r w:rsidRPr="00E4607B">
              <w:t>Noyaux</w:t>
            </w:r>
          </w:p>
        </w:tc>
        <w:tc>
          <w:tcPr>
            <w:tcW w:w="4535" w:type="dxa"/>
            <w:tcBorders>
              <w:top w:val="single" w:sz="4" w:space="0" w:color="auto"/>
              <w:left w:val="single" w:sz="4" w:space="0" w:color="auto"/>
              <w:bottom w:val="single" w:sz="4" w:space="0" w:color="auto"/>
              <w:right w:val="single" w:sz="4" w:space="0" w:color="auto"/>
            </w:tcBorders>
          </w:tcPr>
          <w:p w:rsidR="00756837" w:rsidRPr="00E4607B" w:rsidRDefault="00600BE7" w:rsidP="00104FA7">
            <w:pPr>
              <w:pStyle w:val="Corpsdetexte"/>
              <w:spacing w:before="0" w:after="0"/>
              <w:jc w:val="center"/>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b w:val="0"/>
                        <w:bCs w:val="0"/>
                        <w:i/>
                      </w:rPr>
                    </m:ctrlPr>
                  </m:sSubPr>
                  <m:e>
                    <m:r>
                      <m:rPr>
                        <m:sty m:val="bi"/>
                      </m:rPr>
                      <w:rPr>
                        <w:rFonts w:ascii="Cambria Math" w:hAnsi="Cambria Math"/>
                      </w:rPr>
                      <m:t>T</m:t>
                    </m:r>
                  </m:e>
                  <m:sub>
                    <m:r>
                      <m:rPr>
                        <m:sty m:val="bi"/>
                      </m:rPr>
                      <w:rPr>
                        <w:rFonts w:ascii="Cambria Math" w:hAnsi="Cambria Math"/>
                      </w:rPr>
                      <m:t>1/2</m:t>
                    </m:r>
                  </m:sub>
                </m:sSub>
                <m:r>
                  <m:rPr>
                    <m:sty m:val="b"/>
                  </m:rPr>
                  <w:rPr>
                    <w:rFonts w:ascii="Cambria Math" w:hAnsi="Cambria Math"/>
                  </w:rPr>
                  <m:t>(années)</m:t>
                </m:r>
              </m:oMath>
            </m:oMathPara>
          </w:p>
        </w:tc>
      </w:tr>
      <w:tr w:rsidR="00756837" w:rsidRPr="00104FA7" w:rsidTr="00104FA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35" w:type="dxa"/>
            <w:tcBorders>
              <w:top w:val="single" w:sz="4" w:space="0" w:color="auto"/>
              <w:left w:val="single" w:sz="4" w:space="0" w:color="auto"/>
              <w:bottom w:val="single" w:sz="4" w:space="0" w:color="auto"/>
              <w:right w:val="single" w:sz="4" w:space="0" w:color="auto"/>
            </w:tcBorders>
          </w:tcPr>
          <w:p w:rsidR="00756837" w:rsidRPr="00E4607B" w:rsidRDefault="00756837" w:rsidP="00104FA7">
            <w:pPr>
              <w:pStyle w:val="Corpsdetexte"/>
              <w:spacing w:before="0" w:after="0"/>
              <w:jc w:val="center"/>
            </w:pPr>
            <w:r w:rsidRPr="00E4607B">
              <w:t>Pu238</w:t>
            </w:r>
          </w:p>
        </w:tc>
        <w:tc>
          <w:tcPr>
            <w:tcW w:w="4535" w:type="dxa"/>
            <w:tcBorders>
              <w:top w:val="single" w:sz="4" w:space="0" w:color="auto"/>
              <w:left w:val="single" w:sz="4" w:space="0" w:color="auto"/>
              <w:bottom w:val="single" w:sz="4" w:space="0" w:color="auto"/>
              <w:right w:val="single" w:sz="4" w:space="0" w:color="auto"/>
            </w:tcBorders>
          </w:tcPr>
          <w:p w:rsidR="00756837" w:rsidRPr="00E4607B" w:rsidRDefault="00756837" w:rsidP="008634A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4"/>
                <w:szCs w:val="24"/>
              </w:rPr>
            </w:pPr>
            <w:r w:rsidRPr="00E4607B">
              <w:rPr>
                <w:rFonts w:asciiTheme="minorHAnsi" w:hAnsiTheme="minorHAnsi" w:cstheme="minorHAnsi"/>
                <w:color w:val="000000"/>
                <w:sz w:val="24"/>
                <w:szCs w:val="24"/>
              </w:rPr>
              <w:t>87,7</w:t>
            </w:r>
          </w:p>
        </w:tc>
      </w:tr>
      <w:tr w:rsidR="00756837" w:rsidRPr="00104FA7" w:rsidTr="00104FA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35" w:type="dxa"/>
            <w:tcBorders>
              <w:top w:val="single" w:sz="4" w:space="0" w:color="auto"/>
              <w:left w:val="single" w:sz="4" w:space="0" w:color="auto"/>
              <w:bottom w:val="single" w:sz="4" w:space="0" w:color="auto"/>
              <w:right w:val="single" w:sz="4" w:space="0" w:color="auto"/>
            </w:tcBorders>
          </w:tcPr>
          <w:p w:rsidR="00756837" w:rsidRPr="00E4607B" w:rsidRDefault="00756837" w:rsidP="00104FA7">
            <w:pPr>
              <w:pStyle w:val="Corpsdetexte"/>
              <w:spacing w:before="0" w:after="0"/>
              <w:jc w:val="center"/>
            </w:pPr>
            <w:r w:rsidRPr="00E4607B">
              <w:t>Pu239</w:t>
            </w:r>
          </w:p>
        </w:tc>
        <w:tc>
          <w:tcPr>
            <w:tcW w:w="4535" w:type="dxa"/>
            <w:tcBorders>
              <w:top w:val="single" w:sz="4" w:space="0" w:color="auto"/>
              <w:left w:val="single" w:sz="4" w:space="0" w:color="auto"/>
              <w:bottom w:val="single" w:sz="4" w:space="0" w:color="auto"/>
              <w:right w:val="single" w:sz="4" w:space="0" w:color="auto"/>
            </w:tcBorders>
          </w:tcPr>
          <w:p w:rsidR="00756837" w:rsidRPr="00E4607B" w:rsidRDefault="00756837" w:rsidP="008634A3">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4"/>
                <w:szCs w:val="24"/>
              </w:rPr>
            </w:pPr>
            <w:r w:rsidRPr="00E4607B">
              <w:rPr>
                <w:rFonts w:asciiTheme="minorHAnsi" w:hAnsiTheme="minorHAnsi" w:cstheme="minorHAnsi"/>
                <w:color w:val="000000"/>
                <w:sz w:val="24"/>
                <w:szCs w:val="24"/>
              </w:rPr>
              <w:t>24110</w:t>
            </w:r>
          </w:p>
        </w:tc>
      </w:tr>
      <w:tr w:rsidR="00756837" w:rsidRPr="00104FA7" w:rsidTr="00104FA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35" w:type="dxa"/>
            <w:tcBorders>
              <w:top w:val="single" w:sz="4" w:space="0" w:color="auto"/>
              <w:left w:val="single" w:sz="4" w:space="0" w:color="auto"/>
              <w:bottom w:val="single" w:sz="4" w:space="0" w:color="auto"/>
              <w:right w:val="single" w:sz="4" w:space="0" w:color="auto"/>
            </w:tcBorders>
          </w:tcPr>
          <w:p w:rsidR="00756837" w:rsidRPr="00E4607B" w:rsidRDefault="00756837" w:rsidP="00104FA7">
            <w:pPr>
              <w:pStyle w:val="Corpsdetexte"/>
              <w:spacing w:before="0" w:after="0"/>
              <w:jc w:val="center"/>
            </w:pPr>
            <w:r w:rsidRPr="00E4607B">
              <w:t>Pu240</w:t>
            </w:r>
          </w:p>
        </w:tc>
        <w:tc>
          <w:tcPr>
            <w:tcW w:w="4535" w:type="dxa"/>
            <w:tcBorders>
              <w:top w:val="single" w:sz="4" w:space="0" w:color="auto"/>
              <w:left w:val="single" w:sz="4" w:space="0" w:color="auto"/>
              <w:bottom w:val="single" w:sz="4" w:space="0" w:color="auto"/>
              <w:right w:val="single" w:sz="4" w:space="0" w:color="auto"/>
            </w:tcBorders>
          </w:tcPr>
          <w:p w:rsidR="00756837" w:rsidRPr="00E4607B" w:rsidRDefault="00756837" w:rsidP="008634A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4"/>
                <w:szCs w:val="24"/>
              </w:rPr>
            </w:pPr>
            <w:r w:rsidRPr="00E4607B">
              <w:rPr>
                <w:rFonts w:asciiTheme="minorHAnsi" w:hAnsiTheme="minorHAnsi" w:cstheme="minorHAnsi"/>
                <w:color w:val="000000"/>
                <w:sz w:val="24"/>
                <w:szCs w:val="24"/>
              </w:rPr>
              <w:t>6561</w:t>
            </w:r>
          </w:p>
        </w:tc>
      </w:tr>
      <w:tr w:rsidR="00756837" w:rsidRPr="00104FA7" w:rsidTr="00104FA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35" w:type="dxa"/>
            <w:tcBorders>
              <w:top w:val="single" w:sz="4" w:space="0" w:color="auto"/>
              <w:left w:val="single" w:sz="4" w:space="0" w:color="auto"/>
              <w:bottom w:val="single" w:sz="4" w:space="0" w:color="auto"/>
              <w:right w:val="single" w:sz="4" w:space="0" w:color="auto"/>
            </w:tcBorders>
          </w:tcPr>
          <w:p w:rsidR="00756837" w:rsidRPr="00E4607B" w:rsidRDefault="00756837" w:rsidP="00104FA7">
            <w:pPr>
              <w:pStyle w:val="Corpsdetexte"/>
              <w:spacing w:before="0" w:after="0"/>
              <w:jc w:val="center"/>
            </w:pPr>
            <w:r w:rsidRPr="00E4607B">
              <w:t>Pu241</w:t>
            </w:r>
          </w:p>
        </w:tc>
        <w:tc>
          <w:tcPr>
            <w:tcW w:w="4535" w:type="dxa"/>
            <w:tcBorders>
              <w:top w:val="single" w:sz="4" w:space="0" w:color="auto"/>
              <w:left w:val="single" w:sz="4" w:space="0" w:color="auto"/>
              <w:bottom w:val="single" w:sz="4" w:space="0" w:color="auto"/>
              <w:right w:val="single" w:sz="4" w:space="0" w:color="auto"/>
            </w:tcBorders>
          </w:tcPr>
          <w:p w:rsidR="00756837" w:rsidRPr="00E4607B" w:rsidRDefault="00756837" w:rsidP="008634A3">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4"/>
                <w:szCs w:val="24"/>
              </w:rPr>
            </w:pPr>
            <w:r w:rsidRPr="00E4607B">
              <w:rPr>
                <w:rFonts w:asciiTheme="minorHAnsi" w:hAnsiTheme="minorHAnsi" w:cstheme="minorHAnsi"/>
                <w:color w:val="000000"/>
                <w:sz w:val="24"/>
                <w:szCs w:val="24"/>
              </w:rPr>
              <w:t>14,325</w:t>
            </w:r>
          </w:p>
        </w:tc>
      </w:tr>
      <w:tr w:rsidR="00756837" w:rsidRPr="00104FA7" w:rsidTr="00104FA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35" w:type="dxa"/>
            <w:tcBorders>
              <w:top w:val="single" w:sz="4" w:space="0" w:color="auto"/>
              <w:left w:val="single" w:sz="4" w:space="0" w:color="auto"/>
              <w:bottom w:val="single" w:sz="4" w:space="0" w:color="auto"/>
              <w:right w:val="single" w:sz="4" w:space="0" w:color="auto"/>
            </w:tcBorders>
          </w:tcPr>
          <w:p w:rsidR="00756837" w:rsidRPr="00E4607B" w:rsidRDefault="00756837" w:rsidP="00104FA7">
            <w:pPr>
              <w:pStyle w:val="Corpsdetexte"/>
              <w:spacing w:before="0" w:after="0"/>
              <w:jc w:val="center"/>
            </w:pPr>
            <w:r w:rsidRPr="00E4607B">
              <w:t>Pu242</w:t>
            </w:r>
          </w:p>
        </w:tc>
        <w:tc>
          <w:tcPr>
            <w:tcW w:w="4535" w:type="dxa"/>
            <w:tcBorders>
              <w:top w:val="single" w:sz="4" w:space="0" w:color="auto"/>
              <w:left w:val="single" w:sz="4" w:space="0" w:color="auto"/>
              <w:bottom w:val="single" w:sz="4" w:space="0" w:color="auto"/>
              <w:right w:val="single" w:sz="4" w:space="0" w:color="auto"/>
            </w:tcBorders>
          </w:tcPr>
          <w:p w:rsidR="00756837" w:rsidRPr="00E4607B" w:rsidRDefault="00756837" w:rsidP="008634A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4"/>
                <w:szCs w:val="24"/>
              </w:rPr>
            </w:pPr>
            <w:r w:rsidRPr="00E4607B">
              <w:rPr>
                <w:rFonts w:asciiTheme="minorHAnsi" w:hAnsiTheme="minorHAnsi" w:cstheme="minorHAnsi"/>
                <w:color w:val="000000"/>
                <w:sz w:val="24"/>
                <w:szCs w:val="24"/>
              </w:rPr>
              <w:t>375</w:t>
            </w:r>
            <w:r w:rsidR="008634A3">
              <w:rPr>
                <w:rFonts w:asciiTheme="minorHAnsi" w:hAnsiTheme="minorHAnsi" w:cstheme="minorHAnsi"/>
                <w:color w:val="000000"/>
                <w:sz w:val="24"/>
                <w:szCs w:val="24"/>
              </w:rPr>
              <w:t>000</w:t>
            </w:r>
          </w:p>
        </w:tc>
      </w:tr>
      <w:tr w:rsidR="00756837" w:rsidRPr="00104FA7" w:rsidTr="00104FA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35" w:type="dxa"/>
            <w:tcBorders>
              <w:top w:val="single" w:sz="4" w:space="0" w:color="auto"/>
              <w:left w:val="single" w:sz="4" w:space="0" w:color="auto"/>
              <w:bottom w:val="single" w:sz="4" w:space="0" w:color="auto"/>
              <w:right w:val="single" w:sz="4" w:space="0" w:color="auto"/>
            </w:tcBorders>
          </w:tcPr>
          <w:p w:rsidR="00756837" w:rsidRPr="00E4607B" w:rsidRDefault="00756837" w:rsidP="00104FA7">
            <w:pPr>
              <w:pStyle w:val="Corpsdetexte"/>
              <w:spacing w:before="0" w:after="0"/>
              <w:jc w:val="center"/>
            </w:pPr>
            <w:r w:rsidRPr="00E4607B">
              <w:t>Am241</w:t>
            </w:r>
          </w:p>
        </w:tc>
        <w:tc>
          <w:tcPr>
            <w:tcW w:w="4535" w:type="dxa"/>
            <w:tcBorders>
              <w:top w:val="single" w:sz="4" w:space="0" w:color="auto"/>
              <w:left w:val="single" w:sz="4" w:space="0" w:color="auto"/>
              <w:bottom w:val="single" w:sz="4" w:space="0" w:color="auto"/>
              <w:right w:val="single" w:sz="4" w:space="0" w:color="auto"/>
            </w:tcBorders>
          </w:tcPr>
          <w:p w:rsidR="00756837" w:rsidRPr="00E4607B" w:rsidRDefault="00756837" w:rsidP="008634A3">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4"/>
                <w:szCs w:val="24"/>
              </w:rPr>
            </w:pPr>
            <w:r w:rsidRPr="00E4607B">
              <w:rPr>
                <w:rFonts w:asciiTheme="minorHAnsi" w:hAnsiTheme="minorHAnsi" w:cstheme="minorHAnsi"/>
                <w:color w:val="000000"/>
                <w:sz w:val="24"/>
                <w:szCs w:val="24"/>
              </w:rPr>
              <w:t>432,6</w:t>
            </w:r>
          </w:p>
        </w:tc>
      </w:tr>
      <w:tr w:rsidR="00756837" w:rsidRPr="00104FA7" w:rsidTr="00104FA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35" w:type="dxa"/>
            <w:tcBorders>
              <w:top w:val="single" w:sz="4" w:space="0" w:color="auto"/>
              <w:left w:val="single" w:sz="4" w:space="0" w:color="auto"/>
              <w:bottom w:val="single" w:sz="4" w:space="0" w:color="auto"/>
              <w:right w:val="single" w:sz="4" w:space="0" w:color="auto"/>
            </w:tcBorders>
          </w:tcPr>
          <w:p w:rsidR="00756837" w:rsidRPr="00E4607B" w:rsidRDefault="00756837" w:rsidP="00104FA7">
            <w:pPr>
              <w:pStyle w:val="Corpsdetexte"/>
              <w:spacing w:before="0" w:after="0"/>
              <w:jc w:val="center"/>
            </w:pPr>
            <w:r w:rsidRPr="00E4607B">
              <w:t>U238</w:t>
            </w:r>
          </w:p>
        </w:tc>
        <w:tc>
          <w:tcPr>
            <w:tcW w:w="4535" w:type="dxa"/>
            <w:tcBorders>
              <w:top w:val="single" w:sz="4" w:space="0" w:color="auto"/>
              <w:left w:val="single" w:sz="4" w:space="0" w:color="auto"/>
              <w:bottom w:val="single" w:sz="4" w:space="0" w:color="auto"/>
              <w:right w:val="single" w:sz="4" w:space="0" w:color="auto"/>
            </w:tcBorders>
          </w:tcPr>
          <w:p w:rsidR="00756837" w:rsidRPr="00E4607B" w:rsidRDefault="00224C56" w:rsidP="008634A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4"/>
                <w:szCs w:val="24"/>
              </w:rPr>
            </w:pPr>
            <w:r w:rsidRPr="00E4607B">
              <w:rPr>
                <w:rFonts w:asciiTheme="minorHAnsi" w:hAnsiTheme="minorHAnsi" w:cstheme="minorHAnsi"/>
                <w:color w:val="000000"/>
                <w:sz w:val="24"/>
                <w:szCs w:val="24"/>
              </w:rPr>
              <w:t>4,47</w:t>
            </w:r>
            <w:r w:rsidR="008634A3">
              <w:rPr>
                <w:rFonts w:asciiTheme="minorHAnsi" w:hAnsiTheme="minorHAnsi" w:cstheme="minorHAnsi"/>
                <w:color w:val="000000"/>
                <w:sz w:val="24"/>
                <w:szCs w:val="24"/>
              </w:rPr>
              <w:t xml:space="preserve"> × 10</w:t>
            </w:r>
            <w:r w:rsidR="008634A3" w:rsidRPr="00104FA7">
              <w:rPr>
                <w:rFonts w:asciiTheme="minorHAnsi" w:hAnsiTheme="minorHAnsi" w:cstheme="minorHAnsi"/>
                <w:color w:val="000000"/>
                <w:sz w:val="24"/>
                <w:szCs w:val="24"/>
                <w:vertAlign w:val="superscript"/>
              </w:rPr>
              <w:t>9</w:t>
            </w:r>
          </w:p>
        </w:tc>
      </w:tr>
      <w:tr w:rsidR="00756837" w:rsidRPr="00104FA7" w:rsidTr="00104FA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35" w:type="dxa"/>
            <w:tcBorders>
              <w:top w:val="single" w:sz="4" w:space="0" w:color="auto"/>
              <w:left w:val="single" w:sz="4" w:space="0" w:color="auto"/>
              <w:bottom w:val="single" w:sz="4" w:space="0" w:color="auto"/>
              <w:right w:val="single" w:sz="4" w:space="0" w:color="auto"/>
            </w:tcBorders>
          </w:tcPr>
          <w:p w:rsidR="00756837" w:rsidRPr="00E4607B" w:rsidRDefault="00756837" w:rsidP="00104FA7">
            <w:pPr>
              <w:pStyle w:val="Corpsdetexte"/>
              <w:spacing w:before="0" w:after="0"/>
              <w:jc w:val="center"/>
            </w:pPr>
            <w:r w:rsidRPr="00E4607B">
              <w:t>U235</w:t>
            </w:r>
          </w:p>
        </w:tc>
        <w:tc>
          <w:tcPr>
            <w:tcW w:w="4535" w:type="dxa"/>
            <w:tcBorders>
              <w:top w:val="single" w:sz="4" w:space="0" w:color="auto"/>
              <w:left w:val="single" w:sz="4" w:space="0" w:color="auto"/>
              <w:bottom w:val="single" w:sz="4" w:space="0" w:color="auto"/>
              <w:right w:val="single" w:sz="4" w:space="0" w:color="auto"/>
            </w:tcBorders>
          </w:tcPr>
          <w:p w:rsidR="00756837" w:rsidRPr="00E4607B" w:rsidRDefault="00756837" w:rsidP="008634A3">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4"/>
                <w:szCs w:val="24"/>
              </w:rPr>
            </w:pPr>
            <w:r w:rsidRPr="00E4607B">
              <w:rPr>
                <w:rFonts w:asciiTheme="minorHAnsi" w:hAnsiTheme="minorHAnsi" w:cstheme="minorHAnsi"/>
                <w:color w:val="000000"/>
                <w:sz w:val="24"/>
                <w:szCs w:val="24"/>
              </w:rPr>
              <w:t>7,04</w:t>
            </w:r>
            <w:r w:rsidR="008634A3">
              <w:rPr>
                <w:rFonts w:asciiTheme="minorHAnsi" w:hAnsiTheme="minorHAnsi" w:cstheme="minorHAnsi"/>
                <w:color w:val="000000"/>
                <w:sz w:val="24"/>
                <w:szCs w:val="24"/>
              </w:rPr>
              <w:t xml:space="preserve"> × 10</w:t>
            </w:r>
            <w:r w:rsidR="008634A3">
              <w:rPr>
                <w:rFonts w:asciiTheme="minorHAnsi" w:hAnsiTheme="minorHAnsi" w:cstheme="minorHAnsi"/>
                <w:color w:val="000000"/>
                <w:sz w:val="24"/>
                <w:szCs w:val="24"/>
                <w:vertAlign w:val="superscript"/>
              </w:rPr>
              <w:t>8</w:t>
            </w:r>
          </w:p>
        </w:tc>
      </w:tr>
    </w:tbl>
    <w:p w:rsidR="00756837" w:rsidRPr="002C43EB" w:rsidRDefault="00224C56" w:rsidP="00104FA7">
      <w:pPr>
        <w:pStyle w:val="Lgende"/>
      </w:pPr>
      <w:bookmarkStart w:id="23" w:name="_Ref396767711"/>
      <w:bookmarkStart w:id="24" w:name="_Toc396794112"/>
      <w:r w:rsidRPr="002C43EB">
        <w:t xml:space="preserve">Tableau </w:t>
      </w:r>
      <w:fldSimple w:instr=" SEQ Tableau \* ARABIC ">
        <w:r w:rsidR="0023742C">
          <w:rPr>
            <w:noProof/>
          </w:rPr>
          <w:t>2</w:t>
        </w:r>
      </w:fldSimple>
      <w:bookmarkEnd w:id="23"/>
      <w:r w:rsidRPr="002C43EB">
        <w:t> : Période de demi-vie des noyaux lourds</w:t>
      </w:r>
      <w:r w:rsidR="00B03BFF">
        <w:t xml:space="preserve"> – voir selon </w:t>
      </w:r>
      <w:proofErr w:type="spellStart"/>
      <w:r w:rsidR="00B03BFF">
        <w:t>Nudat</w:t>
      </w:r>
      <w:proofErr w:type="spellEnd"/>
      <w:r w:rsidR="00B03BFF">
        <w:t xml:space="preserve"> 2.6</w:t>
      </w:r>
      <w:r w:rsidR="00507D53">
        <w:rPr>
          <w:rStyle w:val="Appelnotedebasdep"/>
        </w:rPr>
        <w:footnoteReference w:id="8"/>
      </w:r>
      <w:bookmarkEnd w:id="24"/>
    </w:p>
    <w:p w:rsidR="00FF0473" w:rsidRPr="00F73DFF" w:rsidRDefault="00F73DFF" w:rsidP="00104FA7">
      <w:pPr>
        <w:pStyle w:val="Corpsdetexte"/>
      </w:pPr>
      <w:r>
        <w:tab/>
      </w:r>
      <w:r>
        <w:tab/>
      </w:r>
      <w:r>
        <w:tab/>
      </w:r>
    </w:p>
    <w:p w:rsidR="00A1234E" w:rsidRPr="00A1234E" w:rsidRDefault="00A1234E" w:rsidP="00CF723D">
      <w:pPr>
        <w:pStyle w:val="Corpsdetexte"/>
      </w:pPr>
    </w:p>
    <w:p w:rsidR="00913943" w:rsidRDefault="007D535F" w:rsidP="00EC3102">
      <w:pPr>
        <w:pStyle w:val="Titre3"/>
      </w:pPr>
      <w:bookmarkStart w:id="25" w:name="_Toc396794091"/>
      <w:r>
        <w:t>Epuisement avec flux neutronique</w:t>
      </w:r>
      <w:bookmarkEnd w:id="25"/>
    </w:p>
    <w:p w:rsidR="00C87FF0" w:rsidRDefault="00502B43" w:rsidP="00CF723D">
      <w:pPr>
        <w:pStyle w:val="Corpsdetexte"/>
      </w:pPr>
      <w:r w:rsidRPr="002C43EB">
        <w:t xml:space="preserve">Pour ce modèle d’épuisement, </w:t>
      </w:r>
      <w:r w:rsidR="00104FA7">
        <w:t>les é</w:t>
      </w:r>
      <w:r w:rsidRPr="002C43EB">
        <w:t>quation</w:t>
      </w:r>
      <w:r w:rsidR="00104FA7">
        <w:t>s</w:t>
      </w:r>
      <w:r w:rsidRPr="002C43EB">
        <w:t xml:space="preserve"> de Bateman </w:t>
      </w:r>
      <w:r w:rsidR="00104FA7">
        <w:t>différent des équations sans flux par l’ajout des termes d’irradiation</w:t>
      </w:r>
      <w:r w:rsidRPr="002C43EB">
        <w:t>. Les sections</w:t>
      </w:r>
      <w:r w:rsidR="0047250E">
        <w:t xml:space="preserve"> </w:t>
      </w:r>
      <w:r w:rsidR="00507D53">
        <w:t>efficaces peuvent être visualisée</w:t>
      </w:r>
      <w:r w:rsidR="00C87FF0">
        <w:t>s</w:t>
      </w:r>
      <w:r w:rsidR="00507D53">
        <w:t xml:space="preserve"> avec le logiciel </w:t>
      </w:r>
      <w:r w:rsidR="002F7C04">
        <w:t>J</w:t>
      </w:r>
      <w:r w:rsidR="00507D53">
        <w:t>ANIS 4.0</w:t>
      </w:r>
      <w:r w:rsidRPr="002C43EB">
        <w:rPr>
          <w:rStyle w:val="Appelnotedebasdep"/>
        </w:rPr>
        <w:footnoteReference w:id="9"/>
      </w:r>
      <w:r w:rsidRPr="002C43EB">
        <w:t xml:space="preserve">. </w:t>
      </w:r>
      <w:r w:rsidR="00BC4517">
        <w:t>La section efficace est</w:t>
      </w:r>
      <w:r w:rsidR="00C87FF0">
        <w:t xml:space="preserve"> une surface représentant</w:t>
      </w:r>
      <w:r w:rsidR="00BC4517">
        <w:t xml:space="preserve"> la probabilité qu’un neutron entre en </w:t>
      </w:r>
      <w:r w:rsidR="00C87FF0">
        <w:t>collision d’un noyau. Son unit</w:t>
      </w:r>
      <w:r w:rsidR="00BC4517">
        <w:t xml:space="preserve">é </w:t>
      </w:r>
      <w:r w:rsidR="00C87FF0">
        <w:t>usuelle est le barn, soit 10</w:t>
      </w:r>
      <w:r w:rsidR="00C87FF0" w:rsidRPr="00C87FF0">
        <w:rPr>
          <w:vertAlign w:val="superscript"/>
        </w:rPr>
        <w:t>24</w:t>
      </w:r>
      <m:oMath>
        <m:sSup>
          <m:sSupPr>
            <m:ctrlPr>
              <w:rPr>
                <w:rFonts w:ascii="Cambria Math" w:hAnsi="Cambria Math"/>
                <w:i/>
              </w:rPr>
            </m:ctrlPr>
          </m:sSupPr>
          <m:e>
            <m:r>
              <w:rPr>
                <w:rFonts w:ascii="Cambria Math" w:hAnsi="Cambria Math"/>
              </w:rPr>
              <m:t>cm</m:t>
            </m:r>
          </m:e>
          <m:sup>
            <m:r>
              <w:rPr>
                <w:rFonts w:ascii="Cambria Math" w:hAnsi="Cambria Math"/>
              </w:rPr>
              <m:t>2</m:t>
            </m:r>
          </m:sup>
        </m:sSup>
      </m:oMath>
      <w:r w:rsidR="00BC4517">
        <w:t xml:space="preserve">. </w:t>
      </w:r>
    </w:p>
    <w:p w:rsidR="002B3754" w:rsidRPr="002C43EB" w:rsidRDefault="00C87FF0" w:rsidP="00CF723D">
      <w:pPr>
        <w:pStyle w:val="Corpsdetexte"/>
      </w:pPr>
      <w:r>
        <w:t>L</w:t>
      </w:r>
      <w:r w:rsidR="002B3754" w:rsidRPr="002C43EB">
        <w:t xml:space="preserve">es sections efficaces </w:t>
      </w:r>
      <w:r>
        <w:t>d’intérêt sont les sections d’absorption, plus exactement celles</w:t>
      </w:r>
      <w:r w:rsidR="002B3754" w:rsidRPr="002C43EB">
        <w:t xml:space="preserve"> de fission et de capture</w:t>
      </w:r>
      <w:r>
        <w:t xml:space="preserve"> radiative</w:t>
      </w:r>
      <w:r w:rsidR="002B3754" w:rsidRPr="002C43EB">
        <w:t xml:space="preserve">, notées </w:t>
      </w:r>
      <w:proofErr w:type="gramStart"/>
      <w:r w:rsidR="007C28F4" w:rsidRPr="002C43EB">
        <w:t>respectivement</w:t>
      </w:r>
      <w:r w:rsidR="007C28F4">
        <w:t xml:space="preserve"> </w:t>
      </w:r>
      <w:proofErr w:type="gramEnd"/>
      <m:oMath>
        <m:sSub>
          <m:sSubPr>
            <m:ctrlPr>
              <w:rPr>
                <w:rFonts w:ascii="Cambria Math" w:hAnsi="Cambria Math"/>
                <w:i/>
              </w:rPr>
            </m:ctrlPr>
          </m:sSubPr>
          <m:e>
            <m:r>
              <w:rPr>
                <w:rFonts w:ascii="Cambria Math" w:hAnsi="Cambria Math"/>
              </w:rPr>
              <m:t>σ</m:t>
            </m:r>
          </m:e>
          <m:sub>
            <m:r>
              <w:rPr>
                <w:rFonts w:ascii="Cambria Math" w:hAnsi="Cambria Math"/>
              </w:rPr>
              <m:t>a</m:t>
            </m:r>
          </m:sub>
        </m:sSub>
      </m:oMath>
      <w:r w:rsidR="002B3754" w:rsidRPr="002C43EB">
        <w:t>,</w:t>
      </w:r>
      <m:oMath>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et </m:t>
        </m:r>
        <m:sSub>
          <m:sSubPr>
            <m:ctrlPr>
              <w:rPr>
                <w:rFonts w:ascii="Cambria Math" w:hAnsi="Cambria Math"/>
                <w:i/>
              </w:rPr>
            </m:ctrlPr>
          </m:sSubPr>
          <m:e>
            <m:r>
              <w:rPr>
                <w:rFonts w:ascii="Cambria Math" w:hAnsi="Cambria Math"/>
              </w:rPr>
              <m:t>σ</m:t>
            </m:r>
          </m:e>
          <m:sub>
            <m:r>
              <w:rPr>
                <w:rFonts w:ascii="Cambria Math" w:hAnsi="Cambria Math"/>
              </w:rPr>
              <m:t>c</m:t>
            </m:r>
          </m:sub>
        </m:sSub>
        <m:r>
          <w:rPr>
            <w:rFonts w:ascii="Cambria Math" w:hAnsi="Cambria Math"/>
          </w:rPr>
          <m:t> </m:t>
        </m:r>
      </m:oMath>
      <w:r>
        <w:t>:</w:t>
      </w:r>
    </w:p>
    <w:p w:rsidR="002B3754" w:rsidRDefault="00600BE7" w:rsidP="00CF723D">
      <w:pPr>
        <w:pStyle w:val="Corpsdetexte"/>
      </w:pPr>
      <m:oMathPara>
        <m:oMath>
          <m:sSub>
            <m:sSubPr>
              <m:ctrlPr>
                <w:rPr>
                  <w:rFonts w:ascii="Cambria Math" w:hAnsi="Cambria Math"/>
                </w:rPr>
              </m:ctrlPr>
            </m:sSubPr>
            <m:e>
              <m:r>
                <w:rPr>
                  <w:rFonts w:ascii="Cambria Math" w:hAnsi="Cambria Math"/>
                </w:rPr>
                <m:t>σ</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c</m:t>
              </m:r>
            </m:sub>
          </m:sSub>
          <m:r>
            <m:rPr>
              <m:sty m:val="p"/>
            </m:rPr>
            <w:rPr>
              <w:rFonts w:ascii="Cambria Math" w:hAnsi="Cambria Math"/>
            </w:rPr>
            <m:t> </m:t>
          </m:r>
        </m:oMath>
      </m:oMathPara>
    </w:p>
    <w:p w:rsidR="000268B1" w:rsidRPr="002C43EB" w:rsidRDefault="000268B1" w:rsidP="00CF723D">
      <w:pPr>
        <w:pStyle w:val="Corpsdetexte"/>
      </w:pPr>
      <w:r>
        <w:t xml:space="preserve">La section efficace d’absorption correspond donc à la probabilité </w:t>
      </w:r>
      <w:r w:rsidR="00C87FF0">
        <w:t>qu’un noyau absorbe un neutron, transformant ainsi durablement ce noyau soit de manière « radicale » par une</w:t>
      </w:r>
      <w:r>
        <w:t xml:space="preserve"> réaction de fission</w:t>
      </w:r>
      <w:r w:rsidR="00C87FF0">
        <w:t xml:space="preserve">, soit par la </w:t>
      </w:r>
      <w:r>
        <w:t>capture un neutron</w:t>
      </w:r>
      <w:r w:rsidR="00C87FF0">
        <w:t xml:space="preserve"> formant parfois un radionucléide aux caractéristiques très différentes du noyau mère (on parlera par exemple au phénomènes d’activation). </w:t>
      </w:r>
    </w:p>
    <w:p w:rsidR="00C87FF0" w:rsidRPr="00B34E7A" w:rsidRDefault="00C20BDD" w:rsidP="00CF723D">
      <w:pPr>
        <w:pStyle w:val="Corpsdetexte"/>
      </w:pPr>
      <w:r w:rsidRPr="00B34E7A">
        <w:t xml:space="preserve">Prenons par exemple le cas de l’isotope Pu238. </w:t>
      </w:r>
      <w:r w:rsidR="00B26B7E" w:rsidRPr="00B34E7A">
        <w:t>La création de celui-ci</w:t>
      </w:r>
      <w:r w:rsidR="006F0ABE" w:rsidRPr="00B34E7A">
        <w:t xml:space="preserve"> </w:t>
      </w:r>
      <w:r w:rsidRPr="00B34E7A">
        <w:t xml:space="preserve">est </w:t>
      </w:r>
      <w:r w:rsidR="00C87FF0" w:rsidRPr="00B34E7A">
        <w:t>due</w:t>
      </w:r>
      <w:r w:rsidRPr="00B34E7A">
        <w:t xml:space="preserve"> </w:t>
      </w:r>
    </w:p>
    <w:p w:rsidR="005302E8" w:rsidRPr="00B34E7A" w:rsidRDefault="00C87FF0" w:rsidP="00B34E7A">
      <w:pPr>
        <w:pStyle w:val="Listepuces"/>
      </w:pPr>
      <w:r w:rsidRPr="00B34E7A">
        <w:t>A</w:t>
      </w:r>
      <w:r w:rsidR="006F0ABE" w:rsidRPr="00B34E7A">
        <w:t>ux captures successives à partir de l’U235.</w:t>
      </w:r>
      <w:r w:rsidR="00B34E7A" w:rsidRPr="00B34E7A">
        <w:tab/>
      </w:r>
      <w:r w:rsidR="006F0ABE" w:rsidRPr="00B34E7A">
        <w:t xml:space="preserve"> </w:t>
      </w:r>
      <w:r w:rsidR="00B34E7A" w:rsidRPr="00B34E7A">
        <w:br/>
      </w:r>
      <w:r w:rsidR="00834516" w:rsidRPr="00B34E7A">
        <w:t xml:space="preserve">En effet la capture neutronique </w:t>
      </w:r>
      <w:r w:rsidR="00B26B7E" w:rsidRPr="00B34E7A">
        <w:t>de l’U235</w:t>
      </w:r>
      <w:r w:rsidR="00834516" w:rsidRPr="00B34E7A">
        <w:t xml:space="preserve"> est </w:t>
      </w:r>
      <w:r w:rsidR="007D670A" w:rsidRPr="00B34E7A">
        <w:t>considérée</w:t>
      </w:r>
      <w:r w:rsidR="00834516" w:rsidRPr="00B34E7A">
        <w:t xml:space="preserve"> car il possède une section efficace de capture non négligeable.</w:t>
      </w:r>
      <w:r w:rsidR="007D670A" w:rsidRPr="00B34E7A">
        <w:t xml:space="preserve"> Par capture</w:t>
      </w:r>
      <w:r w:rsidRPr="00B34E7A">
        <w:t>s</w:t>
      </w:r>
      <w:r w:rsidR="007D670A" w:rsidRPr="00B34E7A">
        <w:t xml:space="preserve"> successive</w:t>
      </w:r>
      <w:r w:rsidRPr="00B34E7A">
        <w:t>s</w:t>
      </w:r>
      <w:r w:rsidR="007D670A" w:rsidRPr="00B34E7A">
        <w:t xml:space="preserve"> puis par deux désintégra</w:t>
      </w:r>
      <w:r w:rsidR="005302E8" w:rsidRPr="00B34E7A">
        <w:t>tions beta de l’U237 et du Np238 qui possède</w:t>
      </w:r>
      <w:r w:rsidRPr="00B34E7A">
        <w:t>nt</w:t>
      </w:r>
      <w:r w:rsidR="005302E8" w:rsidRPr="00B34E7A">
        <w:t xml:space="preserve"> des demi-vies respectives de 6 et 2 jours</w:t>
      </w:r>
      <w:r w:rsidRPr="00B34E7A">
        <w:t>, l’U235 se transmute</w:t>
      </w:r>
      <w:r w:rsidR="007D670A" w:rsidRPr="00B34E7A">
        <w:t xml:space="preserve"> en Pu238. </w:t>
      </w:r>
    </w:p>
    <w:p w:rsidR="000E1160" w:rsidRPr="005D7432" w:rsidRDefault="00C87FF0" w:rsidP="00B34E7A">
      <w:pPr>
        <w:pStyle w:val="Listepuces"/>
      </w:pPr>
      <w:r>
        <w:t>Aux captures successives à partir d</w:t>
      </w:r>
      <w:r w:rsidR="005302E8">
        <w:t>e l’Am241.</w:t>
      </w:r>
      <w:r w:rsidR="00B34E7A">
        <w:tab/>
      </w:r>
      <w:r w:rsidR="00B34E7A">
        <w:br/>
      </w:r>
      <w:r w:rsidR="005302E8">
        <w:t>En effet, l’Am241, par capture</w:t>
      </w:r>
      <w:r w:rsidR="00172AE6">
        <w:t>,</w:t>
      </w:r>
      <w:r w:rsidR="005302E8">
        <w:t xml:space="preserve"> se transforme en Am242 </w:t>
      </w:r>
      <w:r w:rsidR="00B34E7A">
        <w:t>ou en</w:t>
      </w:r>
      <w:r w:rsidR="005302E8">
        <w:t xml:space="preserve"> Am242 métastable</w:t>
      </w:r>
      <w:r>
        <w:rPr>
          <w:rStyle w:val="Appelnotedebasdep"/>
        </w:rPr>
        <w:footnoteReference w:id="10"/>
      </w:r>
      <w:r>
        <w:t xml:space="preserve"> </w:t>
      </w:r>
      <w:r w:rsidR="00172AE6">
        <w:t xml:space="preserve">qui se </w:t>
      </w:r>
      <w:r w:rsidR="00500D29">
        <w:t>désintègrent</w:t>
      </w:r>
      <w:r w:rsidR="00172AE6">
        <w:t xml:space="preserve"> par une </w:t>
      </w:r>
      <w:r w:rsidR="00172AE6" w:rsidRPr="00172AE6">
        <w:t xml:space="preserve">réaction </w:t>
      </w:r>
      <m:oMath>
        <m:sSup>
          <m:sSupPr>
            <m:ctrlPr>
              <w:rPr>
                <w:rFonts w:ascii="Cambria Math" w:hAnsi="Cambria Math"/>
              </w:rPr>
            </m:ctrlPr>
          </m:sSupPr>
          <m:e>
            <m:r>
              <m:rPr>
                <m:sty m:val="p"/>
              </m:rPr>
              <w:rPr>
                <w:rFonts w:ascii="Cambria Math" w:hAnsi="Cambria Math"/>
              </w:rPr>
              <m:t>β</m:t>
            </m:r>
          </m:e>
          <m:sup>
            <m:r>
              <m:rPr>
                <m:sty m:val="p"/>
              </m:rPr>
              <w:rPr>
                <w:rFonts w:ascii="Cambria Math" w:hAnsi="Cambria Math"/>
              </w:rPr>
              <m:t>-</m:t>
            </m:r>
          </m:sup>
        </m:sSup>
      </m:oMath>
      <w:r w:rsidR="00172AE6">
        <w:t xml:space="preserve"> </w:t>
      </w:r>
      <w:r w:rsidR="00500D29">
        <w:t>(</w:t>
      </w:r>
      <w:proofErr w:type="spellStart"/>
      <w:r w:rsidR="00500D29">
        <w:t>resp</w:t>
      </w:r>
      <w:proofErr w:type="spellEnd"/>
      <w:proofErr w:type="gramStart"/>
      <w:r w:rsidR="00500D29">
        <w:t xml:space="preserve">. </w:t>
      </w:r>
      <w:proofErr w:type="gramEnd"/>
      <m:oMath>
        <m:sSup>
          <m:sSupPr>
            <m:ctrlPr>
              <w:rPr>
                <w:rFonts w:ascii="Cambria Math" w:hAnsi="Cambria Math"/>
              </w:rPr>
            </m:ctrlPr>
          </m:sSupPr>
          <m:e>
            <m:r>
              <m:rPr>
                <m:sty m:val="p"/>
              </m:rPr>
              <w:rPr>
                <w:rFonts w:ascii="Cambria Math" w:hAnsi="Cambria Math"/>
              </w:rPr>
              <m:t>β</m:t>
            </m:r>
          </m:e>
          <m:sup>
            <m:r>
              <m:rPr>
                <m:sty m:val="p"/>
              </m:rPr>
              <w:rPr>
                <w:rFonts w:ascii="Cambria Math" w:hAnsi="Cambria Math"/>
              </w:rPr>
              <m:t>+</m:t>
            </m:r>
          </m:sup>
        </m:sSup>
      </m:oMath>
      <w:r w:rsidR="00500D29">
        <w:t xml:space="preserve">) en Cm242 (resp. </w:t>
      </w:r>
      <w:r w:rsidR="00172AE6">
        <w:t>Pu242</w:t>
      </w:r>
      <w:r w:rsidR="00500D29">
        <w:t xml:space="preserve">) avec une probabilité de </w:t>
      </w:r>
      <w:r w:rsidR="00172AE6">
        <w:t>84%</w:t>
      </w:r>
      <w:r w:rsidR="00500D29">
        <w:t xml:space="preserve"> (</w:t>
      </w:r>
      <w:proofErr w:type="spellStart"/>
      <w:r w:rsidR="00500D29">
        <w:t>resp</w:t>
      </w:r>
      <w:proofErr w:type="spellEnd"/>
      <w:r w:rsidR="00500D29">
        <w:t xml:space="preserve">. </w:t>
      </w:r>
      <w:r w:rsidR="00172AE6">
        <w:t xml:space="preserve">16%). </w:t>
      </w:r>
      <w:r w:rsidR="00CB2C0B">
        <w:t>Le Cm242</w:t>
      </w:r>
      <w:r w:rsidR="00172AE6">
        <w:t xml:space="preserve"> </w:t>
      </w:r>
      <w:r w:rsidR="00500D29">
        <w:t>se désintègre</w:t>
      </w:r>
      <w:r w:rsidR="00172AE6">
        <w:t xml:space="preserve"> </w:t>
      </w:r>
      <w:r w:rsidR="00500D29">
        <w:t xml:space="preserve">enfin </w:t>
      </w:r>
      <w:r w:rsidR="00172AE6">
        <w:t xml:space="preserve">par réaction alpha avec une période de 162 jours en Pu238. </w:t>
      </w:r>
      <w:r w:rsidR="00B34E7A">
        <w:t>L</w:t>
      </w:r>
      <w:r w:rsidR="00172AE6">
        <w:t xml:space="preserve">’Am242 </w:t>
      </w:r>
      <w:r w:rsidR="00B34E7A">
        <w:t xml:space="preserve">métastable </w:t>
      </w:r>
      <w:r w:rsidR="00CB2C0B">
        <w:t xml:space="preserve">n’est pas prise </w:t>
      </w:r>
      <w:r w:rsidR="00B34E7A">
        <w:t>en compte : en faible quantité, sa période de décroissance est trop longue pour contribuer notablement à la production de Pu238. La décroissance de l’Am242 est considérée immédiate</w:t>
      </w:r>
      <w:r w:rsidR="00CB2C0B">
        <w:t>.</w:t>
      </w:r>
      <w:r w:rsidR="00B34E7A">
        <w:t xml:space="preserve"> S</w:t>
      </w:r>
      <w:r w:rsidR="00CB2C0B">
        <w:t xml:space="preserve">oumis au flux neutronique, </w:t>
      </w:r>
      <w:r w:rsidR="00B34E7A">
        <w:t>la totalité du Cm242 ne produira pas forcément du Pu238. La filiation de l’Am241 au Pu238 est donc complexe, et usuellement « sacrifié</w:t>
      </w:r>
      <w:r w:rsidR="00B34E7A">
        <w:rPr>
          <w:rStyle w:val="Appelnotedebasdep"/>
        </w:rPr>
        <w:footnoteReference w:id="11"/>
      </w:r>
      <w:r w:rsidR="00B34E7A">
        <w:t> » dans les différents codes d’évolution.</w:t>
      </w:r>
    </w:p>
    <w:p w:rsidR="00B34E7A" w:rsidRDefault="00B34E7A">
      <w:pPr>
        <w:rPr>
          <w:rFonts w:asciiTheme="minorHAnsi" w:hAnsiTheme="minorHAnsi" w:cstheme="minorHAnsi"/>
          <w:iCs/>
          <w:sz w:val="24"/>
          <w:szCs w:val="24"/>
          <w:lang w:eastAsia="fr-FR"/>
        </w:rPr>
      </w:pPr>
      <w:r>
        <w:br w:type="page"/>
      </w:r>
    </w:p>
    <w:p w:rsidR="00913943" w:rsidRPr="00913943" w:rsidRDefault="00F02570" w:rsidP="00B34E7A">
      <w:pPr>
        <w:pStyle w:val="Corpsdetexte"/>
      </w:pPr>
      <w:r w:rsidRPr="00F02570">
        <w:lastRenderedPageBreak/>
        <w:t>L</w:t>
      </w:r>
      <w:r w:rsidR="00EC3102">
        <w:t xml:space="preserve">es </w:t>
      </w:r>
      <w:r w:rsidRPr="00F02570">
        <w:t>équation</w:t>
      </w:r>
      <w:r w:rsidR="00EC3102">
        <w:t>s</w:t>
      </w:r>
      <w:r w:rsidRPr="00F02570">
        <w:t xml:space="preserve"> de Bateman pour l’épuisement avec flux pour chaque noyau lourd </w:t>
      </w:r>
      <w:r w:rsidR="00EC3102">
        <w:t>sont les</w:t>
      </w:r>
      <w:r w:rsidRPr="00F02570">
        <w:t xml:space="preserve"> suivante</w:t>
      </w:r>
      <w:r w:rsidR="00EC3102">
        <w:t>s</w:t>
      </w:r>
      <w:r w:rsidRPr="00F02570">
        <w:t> :</w:t>
      </w:r>
    </w:p>
    <w:tbl>
      <w:tblPr>
        <w:tblStyle w:val="Grilledutableau"/>
        <w:tblW w:w="8930" w:type="dxa"/>
        <w:tblInd w:w="250" w:type="dxa"/>
        <w:tblLook w:val="04A0" w:firstRow="1" w:lastRow="0" w:firstColumn="1" w:lastColumn="0" w:noHBand="0" w:noVBand="1"/>
      </w:tblPr>
      <w:tblGrid>
        <w:gridCol w:w="8930"/>
      </w:tblGrid>
      <w:tr w:rsidR="0044413B" w:rsidTr="000F16E5">
        <w:tc>
          <w:tcPr>
            <w:tcW w:w="8930" w:type="dxa"/>
          </w:tcPr>
          <w:p w:rsidR="0044413B" w:rsidRPr="0044413B" w:rsidRDefault="00600BE7" w:rsidP="0044413B">
            <w:pPr>
              <w:rPr>
                <w:iCs/>
                <w:sz w:val="24"/>
                <w:szCs w:val="24"/>
              </w:rPr>
            </w:pPr>
            <m:oMathPara>
              <m:oMathParaPr>
                <m:jc m:val="left"/>
              </m:oMathParaPr>
              <m:oMath>
                <m:f>
                  <m:fPr>
                    <m:ctrlPr>
                      <w:rPr>
                        <w:rFonts w:ascii="Cambria Math" w:hAnsi="Cambria Math"/>
                        <w:i/>
                        <w:iCs/>
                        <w:sz w:val="24"/>
                        <w:szCs w:val="24"/>
                      </w:rPr>
                    </m:ctrlPr>
                  </m:fPr>
                  <m:num>
                    <m:r>
                      <w:rPr>
                        <w:rFonts w:ascii="Cambria Math" w:hAnsi="Cambria Math"/>
                        <w:sz w:val="24"/>
                        <w:szCs w:val="24"/>
                      </w:rPr>
                      <m:t>d</m:t>
                    </m:r>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238</m:t>
                            </m:r>
                          </m:sup>
                          <m:e>
                            <m:r>
                              <w:rPr>
                                <w:rFonts w:ascii="Cambria Math" w:hAnsi="Cambria Math"/>
                                <w:sz w:val="24"/>
                                <w:szCs w:val="24"/>
                              </w:rPr>
                              <m:t>Pu</m:t>
                            </m:r>
                          </m:e>
                        </m:sPre>
                      </m:sub>
                    </m:sSub>
                  </m:num>
                  <m:den>
                    <m:r>
                      <w:rPr>
                        <w:rFonts w:ascii="Cambria Math" w:hAnsi="Cambria Math"/>
                        <w:sz w:val="24"/>
                        <w:szCs w:val="24"/>
                      </w:rPr>
                      <m:t>dt</m:t>
                    </m:r>
                  </m:den>
                </m:f>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a,</m:t>
                        </m:r>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238</m:t>
                            </m:r>
                          </m:sup>
                          <m:e>
                            <m:r>
                              <w:rPr>
                                <w:rFonts w:ascii="Cambria Math" w:hAnsi="Cambria Math"/>
                                <w:sz w:val="24"/>
                                <w:szCs w:val="24"/>
                              </w:rPr>
                              <m:t>Pu</m:t>
                            </m:r>
                          </m:e>
                        </m:sPre>
                      </m:sub>
                    </m:sSub>
                    <m:r>
                      <w:rPr>
                        <w:rFonts w:ascii="Cambria Math" w:hAnsi="Cambria Math"/>
                        <w:sz w:val="24"/>
                        <w:szCs w:val="24"/>
                      </w:rPr>
                      <m:t>Φ+</m:t>
                    </m:r>
                    <m:sSub>
                      <m:sSubPr>
                        <m:ctrlPr>
                          <w:rPr>
                            <w:rFonts w:ascii="Cambria Math" w:hAnsi="Cambria Math"/>
                            <w:i/>
                            <w:iCs/>
                            <w:sz w:val="24"/>
                            <w:szCs w:val="24"/>
                          </w:rPr>
                        </m:ctrlPr>
                      </m:sSubPr>
                      <m:e>
                        <m:r>
                          <w:rPr>
                            <w:rFonts w:ascii="Cambria Math" w:hAnsi="Cambria Math"/>
                            <w:sz w:val="24"/>
                            <w:szCs w:val="24"/>
                          </w:rPr>
                          <m:t>λ</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238</m:t>
                            </m:r>
                          </m:sup>
                          <m:e>
                            <m:r>
                              <w:rPr>
                                <w:rFonts w:ascii="Cambria Math" w:hAnsi="Cambria Math"/>
                                <w:sz w:val="24"/>
                                <w:szCs w:val="24"/>
                              </w:rPr>
                              <m:t>Pu</m:t>
                            </m:r>
                          </m:e>
                        </m:sPre>
                      </m:sub>
                    </m:sSub>
                  </m:e>
                </m:d>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238</m:t>
                        </m:r>
                      </m:sup>
                      <m:e>
                        <m:r>
                          <w:rPr>
                            <w:rFonts w:ascii="Cambria Math" w:hAnsi="Cambria Math"/>
                            <w:sz w:val="24"/>
                            <w:szCs w:val="24"/>
                          </w:rPr>
                          <m:t>Pu</m:t>
                        </m:r>
                      </m:e>
                    </m:sPre>
                  </m:sub>
                </m:sSub>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c,</m:t>
                        </m:r>
                        <m:sPre>
                          <m:sPrePr>
                            <m:ctrlPr>
                              <w:rPr>
                                <w:rFonts w:ascii="Cambria Math" w:hAnsi="Cambria Math"/>
                                <w:i/>
                                <w:iCs/>
                                <w:sz w:val="24"/>
                                <w:szCs w:val="24"/>
                              </w:rPr>
                            </m:ctrlPr>
                          </m:sPrePr>
                          <m:sub>
                            <m:r>
                              <w:rPr>
                                <w:rFonts w:ascii="Cambria Math" w:hAnsi="Cambria Math"/>
                                <w:sz w:val="24"/>
                                <w:szCs w:val="24"/>
                              </w:rPr>
                              <m:t>92</m:t>
                            </m:r>
                          </m:sub>
                          <m:sup>
                            <m:r>
                              <w:rPr>
                                <w:rFonts w:ascii="Cambria Math" w:hAnsi="Cambria Math"/>
                                <w:sz w:val="24"/>
                                <w:szCs w:val="24"/>
                              </w:rPr>
                              <m:t>235</m:t>
                            </m:r>
                          </m:sup>
                          <m:e>
                            <m:r>
                              <w:rPr>
                                <w:rFonts w:ascii="Cambria Math" w:hAnsi="Cambria Math"/>
                                <w:sz w:val="24"/>
                                <w:szCs w:val="24"/>
                              </w:rPr>
                              <m:t>U</m:t>
                            </m:r>
                          </m:e>
                        </m:sPre>
                      </m:sub>
                    </m:sSub>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92</m:t>
                            </m:r>
                          </m:sub>
                          <m:sup>
                            <m:r>
                              <w:rPr>
                                <w:rFonts w:ascii="Cambria Math" w:hAnsi="Cambria Math"/>
                                <w:sz w:val="24"/>
                                <w:szCs w:val="24"/>
                              </w:rPr>
                              <m:t>235</m:t>
                            </m:r>
                          </m:sup>
                          <m:e>
                            <m:r>
                              <w:rPr>
                                <w:rFonts w:ascii="Cambria Math" w:hAnsi="Cambria Math"/>
                                <w:sz w:val="24"/>
                                <w:szCs w:val="24"/>
                              </w:rPr>
                              <m:t>U</m:t>
                            </m:r>
                          </m:e>
                        </m:sPre>
                      </m:sub>
                    </m:sSub>
                    <m:r>
                      <w:rPr>
                        <w:rFonts w:ascii="Cambria Math" w:hAnsi="Cambria Math"/>
                        <w:sz w:val="24"/>
                        <w:szCs w:val="24"/>
                      </w:rPr>
                      <m:t xml:space="preserve">+0.71 </m:t>
                    </m:r>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c,</m:t>
                        </m:r>
                        <m:sPre>
                          <m:sPrePr>
                            <m:ctrlPr>
                              <w:rPr>
                                <w:rFonts w:ascii="Cambria Math" w:hAnsi="Cambria Math"/>
                                <w:i/>
                                <w:iCs/>
                                <w:sz w:val="24"/>
                                <w:szCs w:val="24"/>
                              </w:rPr>
                            </m:ctrlPr>
                          </m:sPrePr>
                          <m:sub>
                            <m:r>
                              <w:rPr>
                                <w:rFonts w:ascii="Cambria Math" w:hAnsi="Cambria Math"/>
                                <w:sz w:val="24"/>
                                <w:szCs w:val="24"/>
                              </w:rPr>
                              <m:t>95</m:t>
                            </m:r>
                          </m:sub>
                          <m:sup>
                            <m:r>
                              <w:rPr>
                                <w:rFonts w:ascii="Cambria Math" w:hAnsi="Cambria Math"/>
                                <w:sz w:val="24"/>
                                <w:szCs w:val="24"/>
                              </w:rPr>
                              <m:t>241</m:t>
                            </m:r>
                          </m:sup>
                          <m:e>
                            <m:r>
                              <w:rPr>
                                <w:rFonts w:ascii="Cambria Math" w:hAnsi="Cambria Math"/>
                                <w:sz w:val="24"/>
                                <w:szCs w:val="24"/>
                              </w:rPr>
                              <m:t>Am</m:t>
                            </m:r>
                          </m:e>
                        </m:sPre>
                      </m:sub>
                    </m:sSub>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95</m:t>
                            </m:r>
                          </m:sub>
                          <m:sup>
                            <m:r>
                              <w:rPr>
                                <w:rFonts w:ascii="Cambria Math" w:hAnsi="Cambria Math"/>
                                <w:sz w:val="24"/>
                                <w:szCs w:val="24"/>
                              </w:rPr>
                              <m:t>241</m:t>
                            </m:r>
                          </m:sup>
                          <m:e>
                            <m:r>
                              <w:rPr>
                                <w:rFonts w:ascii="Cambria Math" w:hAnsi="Cambria Math"/>
                                <w:sz w:val="24"/>
                                <w:szCs w:val="24"/>
                              </w:rPr>
                              <m:t>Am</m:t>
                            </m:r>
                          </m:e>
                        </m:sPre>
                      </m:sub>
                    </m:sSub>
                  </m:e>
                </m:d>
                <m:r>
                  <w:rPr>
                    <w:rFonts w:ascii="Cambria Math" w:hAnsi="Cambria Math"/>
                    <w:sz w:val="24"/>
                    <w:szCs w:val="24"/>
                  </w:rPr>
                  <m:t>Φ</m:t>
                </m:r>
              </m:oMath>
            </m:oMathPara>
          </w:p>
        </w:tc>
      </w:tr>
      <w:tr w:rsidR="0044413B" w:rsidTr="000F16E5">
        <w:tc>
          <w:tcPr>
            <w:tcW w:w="8930" w:type="dxa"/>
          </w:tcPr>
          <w:p w:rsidR="0044413B" w:rsidRPr="0044413B" w:rsidRDefault="00600BE7" w:rsidP="0044413B">
            <w:pPr>
              <w:rPr>
                <w:sz w:val="24"/>
                <w:szCs w:val="24"/>
              </w:rPr>
            </w:pPr>
            <m:oMathPara>
              <m:oMathParaPr>
                <m:jc m:val="left"/>
              </m:oMathParaPr>
              <m:oMath>
                <m:f>
                  <m:fPr>
                    <m:ctrlPr>
                      <w:rPr>
                        <w:rFonts w:ascii="Cambria Math" w:hAnsi="Cambria Math"/>
                        <w:i/>
                        <w:iCs/>
                        <w:sz w:val="24"/>
                        <w:szCs w:val="24"/>
                      </w:rPr>
                    </m:ctrlPr>
                  </m:fPr>
                  <m:num>
                    <m:r>
                      <w:rPr>
                        <w:rFonts w:ascii="Cambria Math" w:hAnsi="Cambria Math"/>
                        <w:sz w:val="24"/>
                        <w:szCs w:val="24"/>
                      </w:rPr>
                      <m:t>d</m:t>
                    </m:r>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239</m:t>
                            </m:r>
                          </m:sup>
                          <m:e>
                            <m:r>
                              <w:rPr>
                                <w:rFonts w:ascii="Cambria Math" w:hAnsi="Cambria Math"/>
                                <w:sz w:val="24"/>
                                <w:szCs w:val="24"/>
                              </w:rPr>
                              <m:t>Pu</m:t>
                            </m:r>
                          </m:e>
                        </m:sPre>
                      </m:sub>
                    </m:sSub>
                  </m:num>
                  <m:den>
                    <m:r>
                      <w:rPr>
                        <w:rFonts w:ascii="Cambria Math" w:hAnsi="Cambria Math"/>
                        <w:sz w:val="24"/>
                        <w:szCs w:val="24"/>
                      </w:rPr>
                      <m:t>dt</m:t>
                    </m:r>
                  </m:den>
                </m:f>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a,</m:t>
                        </m:r>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239</m:t>
                            </m:r>
                          </m:sup>
                          <m:e>
                            <m:r>
                              <w:rPr>
                                <w:rFonts w:ascii="Cambria Math" w:hAnsi="Cambria Math"/>
                                <w:sz w:val="24"/>
                                <w:szCs w:val="24"/>
                              </w:rPr>
                              <m:t>Pu</m:t>
                            </m:r>
                          </m:e>
                        </m:sPre>
                      </m:sub>
                    </m:sSub>
                    <m:r>
                      <w:rPr>
                        <w:rFonts w:ascii="Cambria Math" w:hAnsi="Cambria Math"/>
                        <w:sz w:val="24"/>
                        <w:szCs w:val="24"/>
                      </w:rPr>
                      <m:t>Φ+</m:t>
                    </m:r>
                    <m:sSub>
                      <m:sSubPr>
                        <m:ctrlPr>
                          <w:rPr>
                            <w:rFonts w:ascii="Cambria Math" w:hAnsi="Cambria Math"/>
                            <w:i/>
                            <w:iCs/>
                            <w:sz w:val="24"/>
                            <w:szCs w:val="24"/>
                          </w:rPr>
                        </m:ctrlPr>
                      </m:sSubPr>
                      <m:e>
                        <m:r>
                          <w:rPr>
                            <w:rFonts w:ascii="Cambria Math" w:hAnsi="Cambria Math"/>
                            <w:sz w:val="24"/>
                            <w:szCs w:val="24"/>
                          </w:rPr>
                          <m:t>λ</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239</m:t>
                            </m:r>
                          </m:sup>
                          <m:e>
                            <m:r>
                              <w:rPr>
                                <w:rFonts w:ascii="Cambria Math" w:hAnsi="Cambria Math"/>
                                <w:sz w:val="24"/>
                                <w:szCs w:val="24"/>
                              </w:rPr>
                              <m:t>Pu</m:t>
                            </m:r>
                          </m:e>
                        </m:sPre>
                      </m:sub>
                    </m:sSub>
                  </m:e>
                </m:d>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239</m:t>
                        </m:r>
                      </m:sup>
                      <m:e>
                        <m:r>
                          <w:rPr>
                            <w:rFonts w:ascii="Cambria Math" w:hAnsi="Cambria Math"/>
                            <w:sz w:val="24"/>
                            <w:szCs w:val="24"/>
                          </w:rPr>
                          <m:t>Pu</m:t>
                        </m:r>
                      </m:e>
                    </m:sPre>
                  </m:sub>
                </m:sSub>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c,</m:t>
                        </m:r>
                        <m:sPre>
                          <m:sPrePr>
                            <m:ctrlPr>
                              <w:rPr>
                                <w:rFonts w:ascii="Cambria Math" w:hAnsi="Cambria Math"/>
                                <w:i/>
                                <w:iCs/>
                                <w:sz w:val="24"/>
                                <w:szCs w:val="24"/>
                              </w:rPr>
                            </m:ctrlPr>
                          </m:sPrePr>
                          <m:sub>
                            <m:r>
                              <w:rPr>
                                <w:rFonts w:ascii="Cambria Math" w:hAnsi="Cambria Math"/>
                                <w:sz w:val="24"/>
                                <w:szCs w:val="24"/>
                              </w:rPr>
                              <m:t>92</m:t>
                            </m:r>
                          </m:sub>
                          <m:sup>
                            <m:r>
                              <w:rPr>
                                <w:rFonts w:ascii="Cambria Math" w:hAnsi="Cambria Math"/>
                                <w:sz w:val="24"/>
                                <w:szCs w:val="24"/>
                              </w:rPr>
                              <m:t>238</m:t>
                            </m:r>
                          </m:sup>
                          <m:e>
                            <m:r>
                              <w:rPr>
                                <w:rFonts w:ascii="Cambria Math" w:hAnsi="Cambria Math"/>
                                <w:sz w:val="24"/>
                                <w:szCs w:val="24"/>
                              </w:rPr>
                              <m:t>U</m:t>
                            </m:r>
                          </m:e>
                        </m:sPre>
                      </m:sub>
                    </m:sSub>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92</m:t>
                            </m:r>
                          </m:sub>
                          <m:sup>
                            <m:r>
                              <w:rPr>
                                <w:rFonts w:ascii="Cambria Math" w:hAnsi="Cambria Math"/>
                                <w:sz w:val="24"/>
                                <w:szCs w:val="24"/>
                              </w:rPr>
                              <m:t>238</m:t>
                            </m:r>
                          </m:sup>
                          <m:e>
                            <m:r>
                              <w:rPr>
                                <w:rFonts w:ascii="Cambria Math" w:hAnsi="Cambria Math"/>
                                <w:sz w:val="24"/>
                                <w:szCs w:val="24"/>
                              </w:rPr>
                              <m:t>U</m:t>
                            </m:r>
                          </m:e>
                        </m:sPre>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c,</m:t>
                        </m:r>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238</m:t>
                            </m:r>
                          </m:sup>
                          <m:e>
                            <m:r>
                              <w:rPr>
                                <w:rFonts w:ascii="Cambria Math" w:hAnsi="Cambria Math"/>
                                <w:sz w:val="24"/>
                                <w:szCs w:val="24"/>
                              </w:rPr>
                              <m:t>Pu</m:t>
                            </m:r>
                          </m:e>
                        </m:sPre>
                      </m:sub>
                    </m:sSub>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238</m:t>
                            </m:r>
                          </m:sup>
                          <m:e>
                            <m:r>
                              <w:rPr>
                                <w:rFonts w:ascii="Cambria Math" w:hAnsi="Cambria Math"/>
                                <w:sz w:val="24"/>
                                <w:szCs w:val="24"/>
                              </w:rPr>
                              <m:t>Pu</m:t>
                            </m:r>
                          </m:e>
                        </m:sPre>
                      </m:sub>
                    </m:sSub>
                  </m:e>
                </m:d>
                <m:r>
                  <w:rPr>
                    <w:rFonts w:ascii="Cambria Math" w:hAnsi="Cambria Math"/>
                    <w:sz w:val="24"/>
                    <w:szCs w:val="24"/>
                  </w:rPr>
                  <m:t>Φ</m:t>
                </m:r>
              </m:oMath>
            </m:oMathPara>
          </w:p>
        </w:tc>
      </w:tr>
      <w:tr w:rsidR="0044413B" w:rsidTr="000F16E5">
        <w:tc>
          <w:tcPr>
            <w:tcW w:w="8930" w:type="dxa"/>
          </w:tcPr>
          <w:p w:rsidR="0044413B" w:rsidRPr="00330966" w:rsidRDefault="00600BE7" w:rsidP="0044413B">
            <w:pPr>
              <w:rPr>
                <w:rFonts w:eastAsiaTheme="minorEastAsia"/>
                <w:iCs/>
                <w:sz w:val="24"/>
                <w:szCs w:val="24"/>
              </w:rPr>
            </w:pPr>
            <m:oMathPara>
              <m:oMathParaPr>
                <m:jc m:val="left"/>
              </m:oMathParaPr>
              <m:oMath>
                <m:f>
                  <m:fPr>
                    <m:ctrlPr>
                      <w:rPr>
                        <w:rFonts w:ascii="Cambria Math" w:hAnsi="Cambria Math"/>
                        <w:i/>
                        <w:iCs/>
                        <w:sz w:val="24"/>
                        <w:szCs w:val="24"/>
                      </w:rPr>
                    </m:ctrlPr>
                  </m:fPr>
                  <m:num>
                    <m:r>
                      <w:rPr>
                        <w:rFonts w:ascii="Cambria Math" w:hAnsi="Cambria Math"/>
                        <w:sz w:val="24"/>
                        <w:szCs w:val="24"/>
                      </w:rPr>
                      <m:t>d</m:t>
                    </m:r>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240</m:t>
                            </m:r>
                          </m:sup>
                          <m:e>
                            <m:r>
                              <w:rPr>
                                <w:rFonts w:ascii="Cambria Math" w:hAnsi="Cambria Math"/>
                                <w:sz w:val="24"/>
                                <w:szCs w:val="24"/>
                              </w:rPr>
                              <m:t>Pu</m:t>
                            </m:r>
                          </m:e>
                        </m:sPre>
                      </m:sub>
                    </m:sSub>
                  </m:num>
                  <m:den>
                    <m:r>
                      <w:rPr>
                        <w:rFonts w:ascii="Cambria Math" w:hAnsi="Cambria Math"/>
                        <w:sz w:val="24"/>
                        <w:szCs w:val="24"/>
                      </w:rPr>
                      <m:t>dt</m:t>
                    </m:r>
                  </m:den>
                </m:f>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a,</m:t>
                        </m:r>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240</m:t>
                            </m:r>
                          </m:sup>
                          <m:e>
                            <m:r>
                              <w:rPr>
                                <w:rFonts w:ascii="Cambria Math" w:hAnsi="Cambria Math"/>
                                <w:sz w:val="24"/>
                                <w:szCs w:val="24"/>
                              </w:rPr>
                              <m:t>Pu</m:t>
                            </m:r>
                          </m:e>
                        </m:sPre>
                      </m:sub>
                    </m:sSub>
                    <m:r>
                      <w:rPr>
                        <w:rFonts w:ascii="Cambria Math" w:hAnsi="Cambria Math"/>
                        <w:sz w:val="24"/>
                        <w:szCs w:val="24"/>
                      </w:rPr>
                      <m:t>Φ+</m:t>
                    </m:r>
                    <m:sSub>
                      <m:sSubPr>
                        <m:ctrlPr>
                          <w:rPr>
                            <w:rFonts w:ascii="Cambria Math" w:hAnsi="Cambria Math"/>
                            <w:i/>
                            <w:iCs/>
                            <w:sz w:val="24"/>
                            <w:szCs w:val="24"/>
                          </w:rPr>
                        </m:ctrlPr>
                      </m:sSubPr>
                      <m:e>
                        <m:r>
                          <w:rPr>
                            <w:rFonts w:ascii="Cambria Math" w:hAnsi="Cambria Math"/>
                            <w:sz w:val="24"/>
                            <w:szCs w:val="24"/>
                          </w:rPr>
                          <m:t>λ</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240</m:t>
                            </m:r>
                          </m:sup>
                          <m:e>
                            <m:r>
                              <w:rPr>
                                <w:rFonts w:ascii="Cambria Math" w:hAnsi="Cambria Math"/>
                                <w:sz w:val="24"/>
                                <w:szCs w:val="24"/>
                              </w:rPr>
                              <m:t>Pu</m:t>
                            </m:r>
                          </m:e>
                        </m:sPre>
                      </m:sub>
                    </m:sSub>
                  </m:e>
                </m:d>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240</m:t>
                        </m:r>
                      </m:sup>
                      <m:e>
                        <m:r>
                          <w:rPr>
                            <w:rFonts w:ascii="Cambria Math" w:hAnsi="Cambria Math"/>
                            <w:sz w:val="24"/>
                            <w:szCs w:val="24"/>
                          </w:rPr>
                          <m:t>Pu</m:t>
                        </m:r>
                      </m:e>
                    </m:sPre>
                  </m:sub>
                </m:sSub>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c,</m:t>
                        </m:r>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239</m:t>
                            </m:r>
                          </m:sup>
                          <m:e>
                            <m:r>
                              <w:rPr>
                                <w:rFonts w:ascii="Cambria Math" w:hAnsi="Cambria Math"/>
                                <w:sz w:val="24"/>
                                <w:szCs w:val="24"/>
                              </w:rPr>
                              <m:t>Pu</m:t>
                            </m:r>
                          </m:e>
                        </m:sPre>
                      </m:sub>
                    </m:sSub>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239</m:t>
                            </m:r>
                          </m:sup>
                          <m:e>
                            <m:r>
                              <w:rPr>
                                <w:rFonts w:ascii="Cambria Math" w:hAnsi="Cambria Math"/>
                                <w:sz w:val="24"/>
                                <w:szCs w:val="24"/>
                              </w:rPr>
                              <m:t>Pu</m:t>
                            </m:r>
                          </m:e>
                        </m:sPre>
                      </m:sub>
                    </m:sSub>
                  </m:e>
                </m:d>
                <m:r>
                  <w:rPr>
                    <w:rFonts w:ascii="Cambria Math" w:hAnsi="Cambria Math"/>
                    <w:sz w:val="24"/>
                    <w:szCs w:val="24"/>
                  </w:rPr>
                  <m:t>Φ</m:t>
                </m:r>
              </m:oMath>
            </m:oMathPara>
          </w:p>
        </w:tc>
      </w:tr>
      <w:tr w:rsidR="0044413B" w:rsidTr="000F16E5">
        <w:tc>
          <w:tcPr>
            <w:tcW w:w="8930" w:type="dxa"/>
          </w:tcPr>
          <w:p w:rsidR="0044413B" w:rsidRPr="00330966" w:rsidRDefault="00600BE7" w:rsidP="0044413B">
            <w:pPr>
              <w:rPr>
                <w:rFonts w:eastAsiaTheme="minorEastAsia"/>
                <w:iCs/>
                <w:sz w:val="24"/>
                <w:szCs w:val="24"/>
              </w:rPr>
            </w:pPr>
            <m:oMathPara>
              <m:oMathParaPr>
                <m:jc m:val="left"/>
              </m:oMathParaPr>
              <m:oMath>
                <m:f>
                  <m:fPr>
                    <m:ctrlPr>
                      <w:rPr>
                        <w:rFonts w:ascii="Cambria Math" w:hAnsi="Cambria Math"/>
                        <w:i/>
                        <w:iCs/>
                        <w:sz w:val="24"/>
                        <w:szCs w:val="24"/>
                      </w:rPr>
                    </m:ctrlPr>
                  </m:fPr>
                  <m:num>
                    <m:r>
                      <w:rPr>
                        <w:rFonts w:ascii="Cambria Math" w:hAnsi="Cambria Math"/>
                        <w:sz w:val="24"/>
                        <w:szCs w:val="24"/>
                      </w:rPr>
                      <m:t>d</m:t>
                    </m:r>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241</m:t>
                            </m:r>
                          </m:sup>
                          <m:e>
                            <m:r>
                              <w:rPr>
                                <w:rFonts w:ascii="Cambria Math" w:hAnsi="Cambria Math"/>
                                <w:sz w:val="24"/>
                                <w:szCs w:val="24"/>
                              </w:rPr>
                              <m:t>Pu</m:t>
                            </m:r>
                          </m:e>
                        </m:sPre>
                      </m:sub>
                    </m:sSub>
                  </m:num>
                  <m:den>
                    <m:r>
                      <w:rPr>
                        <w:rFonts w:ascii="Cambria Math" w:hAnsi="Cambria Math"/>
                        <w:sz w:val="24"/>
                        <w:szCs w:val="24"/>
                      </w:rPr>
                      <m:t>d</m:t>
                    </m:r>
                    <m:r>
                      <w:rPr>
                        <w:rFonts w:ascii="Cambria Math" w:hAnsi="Cambria Math"/>
                        <w:sz w:val="24"/>
                        <w:szCs w:val="24"/>
                      </w:rPr>
                      <m:t>t</m:t>
                    </m:r>
                  </m:den>
                </m:f>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a,</m:t>
                        </m:r>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241</m:t>
                            </m:r>
                          </m:sup>
                          <m:e>
                            <m:r>
                              <w:rPr>
                                <w:rFonts w:ascii="Cambria Math" w:hAnsi="Cambria Math"/>
                                <w:sz w:val="24"/>
                                <w:szCs w:val="24"/>
                              </w:rPr>
                              <m:t>Pu</m:t>
                            </m:r>
                          </m:e>
                        </m:sPre>
                      </m:sub>
                    </m:sSub>
                    <m:r>
                      <w:rPr>
                        <w:rFonts w:ascii="Cambria Math" w:hAnsi="Cambria Math"/>
                        <w:sz w:val="24"/>
                        <w:szCs w:val="24"/>
                      </w:rPr>
                      <m:t>Φ+</m:t>
                    </m:r>
                    <m:sSub>
                      <m:sSubPr>
                        <m:ctrlPr>
                          <w:rPr>
                            <w:rFonts w:ascii="Cambria Math" w:hAnsi="Cambria Math"/>
                            <w:i/>
                            <w:iCs/>
                            <w:sz w:val="24"/>
                            <w:szCs w:val="24"/>
                          </w:rPr>
                        </m:ctrlPr>
                      </m:sSubPr>
                      <m:e>
                        <m:r>
                          <w:rPr>
                            <w:rFonts w:ascii="Cambria Math" w:hAnsi="Cambria Math"/>
                            <w:sz w:val="24"/>
                            <w:szCs w:val="24"/>
                          </w:rPr>
                          <m:t>λ</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241</m:t>
                            </m:r>
                          </m:sup>
                          <m:e>
                            <m:r>
                              <w:rPr>
                                <w:rFonts w:ascii="Cambria Math" w:hAnsi="Cambria Math"/>
                                <w:sz w:val="24"/>
                                <w:szCs w:val="24"/>
                              </w:rPr>
                              <m:t>Pu</m:t>
                            </m:r>
                          </m:e>
                        </m:sPre>
                      </m:sub>
                    </m:sSub>
                  </m:e>
                </m:d>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241</m:t>
                        </m:r>
                      </m:sup>
                      <m:e>
                        <m:r>
                          <w:rPr>
                            <w:rFonts w:ascii="Cambria Math" w:hAnsi="Cambria Math"/>
                            <w:sz w:val="24"/>
                            <w:szCs w:val="24"/>
                          </w:rPr>
                          <m:t>Pu</m:t>
                        </m:r>
                      </m:e>
                    </m:sPre>
                  </m:sub>
                </m:sSub>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c,</m:t>
                        </m:r>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240</m:t>
                            </m:r>
                          </m:sup>
                          <m:e>
                            <m:r>
                              <w:rPr>
                                <w:rFonts w:ascii="Cambria Math" w:hAnsi="Cambria Math"/>
                                <w:sz w:val="24"/>
                                <w:szCs w:val="24"/>
                              </w:rPr>
                              <m:t>Pu</m:t>
                            </m:r>
                          </m:e>
                        </m:sPre>
                      </m:sub>
                    </m:sSub>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240</m:t>
                            </m:r>
                          </m:sup>
                          <m:e>
                            <m:r>
                              <w:rPr>
                                <w:rFonts w:ascii="Cambria Math" w:hAnsi="Cambria Math"/>
                                <w:sz w:val="24"/>
                                <w:szCs w:val="24"/>
                              </w:rPr>
                              <m:t>Pu</m:t>
                            </m:r>
                          </m:e>
                        </m:sPre>
                      </m:sub>
                    </m:sSub>
                  </m:e>
                </m:d>
                <m:r>
                  <w:rPr>
                    <w:rFonts w:ascii="Cambria Math" w:hAnsi="Cambria Math"/>
                    <w:sz w:val="24"/>
                    <w:szCs w:val="24"/>
                  </w:rPr>
                  <m:t>Φ</m:t>
                </m:r>
              </m:oMath>
            </m:oMathPara>
          </w:p>
        </w:tc>
      </w:tr>
      <w:tr w:rsidR="0044413B" w:rsidRPr="00B34E7A" w:rsidTr="000F16E5">
        <w:tc>
          <w:tcPr>
            <w:tcW w:w="8930" w:type="dxa"/>
          </w:tcPr>
          <w:p w:rsidR="0044413B" w:rsidRPr="0044413B" w:rsidRDefault="00600BE7" w:rsidP="000F16E5">
            <w:pPr>
              <w:rPr>
                <w:rFonts w:eastAsiaTheme="minorEastAsia"/>
                <w:iCs/>
                <w:sz w:val="24"/>
                <w:szCs w:val="24"/>
              </w:rPr>
            </w:pPr>
            <m:oMathPara>
              <m:oMathParaPr>
                <m:jc m:val="left"/>
              </m:oMathParaPr>
              <m:oMath>
                <m:f>
                  <m:fPr>
                    <m:ctrlPr>
                      <w:rPr>
                        <w:rFonts w:ascii="Cambria Math" w:hAnsi="Cambria Math"/>
                        <w:i/>
                        <w:iCs/>
                        <w:sz w:val="24"/>
                        <w:szCs w:val="24"/>
                      </w:rPr>
                    </m:ctrlPr>
                  </m:fPr>
                  <m:num>
                    <m:r>
                      <w:rPr>
                        <w:rFonts w:ascii="Cambria Math" w:hAnsi="Cambria Math"/>
                        <w:sz w:val="24"/>
                        <w:szCs w:val="24"/>
                      </w:rPr>
                      <m:t>d</m:t>
                    </m:r>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242</m:t>
                            </m:r>
                          </m:sup>
                          <m:e>
                            <m:r>
                              <w:rPr>
                                <w:rFonts w:ascii="Cambria Math" w:hAnsi="Cambria Math"/>
                                <w:sz w:val="24"/>
                                <w:szCs w:val="24"/>
                              </w:rPr>
                              <m:t>Pu</m:t>
                            </m:r>
                          </m:e>
                        </m:sPre>
                      </m:sub>
                    </m:sSub>
                  </m:num>
                  <m:den>
                    <m:r>
                      <w:rPr>
                        <w:rFonts w:ascii="Cambria Math" w:hAnsi="Cambria Math"/>
                        <w:sz w:val="24"/>
                        <w:szCs w:val="24"/>
                      </w:rPr>
                      <m:t>dt</m:t>
                    </m:r>
                  </m:den>
                </m:f>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a,</m:t>
                        </m:r>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242</m:t>
                            </m:r>
                          </m:sup>
                          <m:e>
                            <m:r>
                              <w:rPr>
                                <w:rFonts w:ascii="Cambria Math" w:hAnsi="Cambria Math"/>
                                <w:sz w:val="24"/>
                                <w:szCs w:val="24"/>
                              </w:rPr>
                              <m:t>Pu</m:t>
                            </m:r>
                          </m:e>
                        </m:sPre>
                      </m:sub>
                    </m:sSub>
                    <m:r>
                      <w:rPr>
                        <w:rFonts w:ascii="Cambria Math" w:hAnsi="Cambria Math"/>
                        <w:sz w:val="24"/>
                        <w:szCs w:val="24"/>
                      </w:rPr>
                      <m:t>Φ+</m:t>
                    </m:r>
                    <m:sSub>
                      <m:sSubPr>
                        <m:ctrlPr>
                          <w:rPr>
                            <w:rFonts w:ascii="Cambria Math" w:hAnsi="Cambria Math"/>
                            <w:i/>
                            <w:iCs/>
                            <w:sz w:val="24"/>
                            <w:szCs w:val="24"/>
                          </w:rPr>
                        </m:ctrlPr>
                      </m:sSubPr>
                      <m:e>
                        <m:r>
                          <w:rPr>
                            <w:rFonts w:ascii="Cambria Math" w:hAnsi="Cambria Math"/>
                            <w:sz w:val="24"/>
                            <w:szCs w:val="24"/>
                          </w:rPr>
                          <m:t>λ</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242</m:t>
                            </m:r>
                          </m:sup>
                          <m:e>
                            <m:r>
                              <w:rPr>
                                <w:rFonts w:ascii="Cambria Math" w:hAnsi="Cambria Math"/>
                                <w:sz w:val="24"/>
                                <w:szCs w:val="24"/>
                              </w:rPr>
                              <m:t>Pu</m:t>
                            </m:r>
                          </m:e>
                        </m:sPre>
                      </m:sub>
                    </m:sSub>
                  </m:e>
                </m:d>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242</m:t>
                        </m:r>
                      </m:sup>
                      <m:e>
                        <m:r>
                          <w:rPr>
                            <w:rFonts w:ascii="Cambria Math" w:hAnsi="Cambria Math"/>
                            <w:sz w:val="24"/>
                            <w:szCs w:val="24"/>
                          </w:rPr>
                          <m:t>Pu</m:t>
                        </m:r>
                      </m:e>
                    </m:sPre>
                  </m:sub>
                </m:sSub>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c,</m:t>
                        </m:r>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241</m:t>
                            </m:r>
                          </m:sup>
                          <m:e>
                            <m:r>
                              <w:rPr>
                                <w:rFonts w:ascii="Cambria Math" w:hAnsi="Cambria Math"/>
                                <w:sz w:val="24"/>
                                <w:szCs w:val="24"/>
                              </w:rPr>
                              <m:t>Pu</m:t>
                            </m:r>
                          </m:e>
                        </m:sPre>
                      </m:sub>
                    </m:sSub>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241</m:t>
                            </m:r>
                          </m:sup>
                          <m:e>
                            <m:r>
                              <w:rPr>
                                <w:rFonts w:ascii="Cambria Math" w:hAnsi="Cambria Math"/>
                                <w:sz w:val="24"/>
                                <w:szCs w:val="24"/>
                              </w:rPr>
                              <m:t>Pu</m:t>
                            </m:r>
                          </m:e>
                        </m:sPre>
                      </m:sub>
                    </m:sSub>
                    <m:r>
                      <w:rPr>
                        <w:rFonts w:ascii="Cambria Math" w:hAnsi="Cambria Math"/>
                        <w:sz w:val="24"/>
                        <w:szCs w:val="24"/>
                      </w:rPr>
                      <m:t xml:space="preserve">+0.136 </m:t>
                    </m:r>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c,</m:t>
                        </m:r>
                        <m:sPre>
                          <m:sPrePr>
                            <m:ctrlPr>
                              <w:rPr>
                                <w:rFonts w:ascii="Cambria Math" w:hAnsi="Cambria Math"/>
                                <w:i/>
                                <w:iCs/>
                                <w:sz w:val="24"/>
                                <w:szCs w:val="24"/>
                              </w:rPr>
                            </m:ctrlPr>
                          </m:sPrePr>
                          <m:sub>
                            <m:r>
                              <w:rPr>
                                <w:rFonts w:ascii="Cambria Math" w:hAnsi="Cambria Math"/>
                                <w:sz w:val="24"/>
                                <w:szCs w:val="24"/>
                              </w:rPr>
                              <m:t>95</m:t>
                            </m:r>
                          </m:sub>
                          <m:sup>
                            <m:r>
                              <w:rPr>
                                <w:rFonts w:ascii="Cambria Math" w:hAnsi="Cambria Math"/>
                                <w:sz w:val="24"/>
                                <w:szCs w:val="24"/>
                              </w:rPr>
                              <m:t>241</m:t>
                            </m:r>
                          </m:sup>
                          <m:e>
                            <m:r>
                              <w:rPr>
                                <w:rFonts w:ascii="Cambria Math" w:hAnsi="Cambria Math"/>
                                <w:sz w:val="24"/>
                                <w:szCs w:val="24"/>
                              </w:rPr>
                              <m:t>Am</m:t>
                            </m:r>
                          </m:e>
                        </m:sPre>
                      </m:sub>
                    </m:sSub>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95</m:t>
                            </m:r>
                          </m:sub>
                          <m:sup>
                            <m:r>
                              <w:rPr>
                                <w:rFonts w:ascii="Cambria Math" w:hAnsi="Cambria Math"/>
                                <w:sz w:val="24"/>
                                <w:szCs w:val="24"/>
                              </w:rPr>
                              <m:t>241</m:t>
                            </m:r>
                          </m:sup>
                          <m:e>
                            <m:r>
                              <w:rPr>
                                <w:rFonts w:ascii="Cambria Math" w:hAnsi="Cambria Math"/>
                                <w:sz w:val="24"/>
                                <w:szCs w:val="24"/>
                              </w:rPr>
                              <m:t>Am</m:t>
                            </m:r>
                          </m:e>
                        </m:sPre>
                      </m:sub>
                    </m:sSub>
                  </m:e>
                </m:d>
                <m:r>
                  <w:rPr>
                    <w:rFonts w:ascii="Cambria Math" w:hAnsi="Cambria Math"/>
                    <w:sz w:val="24"/>
                    <w:szCs w:val="24"/>
                  </w:rPr>
                  <m:t>Φ</m:t>
                </m:r>
              </m:oMath>
            </m:oMathPara>
          </w:p>
        </w:tc>
      </w:tr>
      <w:tr w:rsidR="0044413B" w:rsidRPr="00B34E7A" w:rsidTr="000F16E5">
        <w:tc>
          <w:tcPr>
            <w:tcW w:w="8930" w:type="dxa"/>
          </w:tcPr>
          <w:p w:rsidR="0044413B" w:rsidRPr="0044413B" w:rsidRDefault="00600BE7" w:rsidP="0044413B">
            <w:pPr>
              <w:rPr>
                <w:rFonts w:eastAsiaTheme="minorEastAsia"/>
                <w:iCs/>
                <w:sz w:val="24"/>
                <w:szCs w:val="24"/>
              </w:rPr>
            </w:pPr>
            <m:oMathPara>
              <m:oMathParaPr>
                <m:jc m:val="left"/>
              </m:oMathParaPr>
              <m:oMath>
                <m:f>
                  <m:fPr>
                    <m:ctrlPr>
                      <w:rPr>
                        <w:rFonts w:ascii="Cambria Math" w:hAnsi="Cambria Math"/>
                        <w:i/>
                        <w:iCs/>
                        <w:sz w:val="24"/>
                        <w:szCs w:val="24"/>
                      </w:rPr>
                    </m:ctrlPr>
                  </m:fPr>
                  <m:num>
                    <m:r>
                      <w:rPr>
                        <w:rFonts w:ascii="Cambria Math" w:hAnsi="Cambria Math"/>
                        <w:sz w:val="24"/>
                        <w:szCs w:val="24"/>
                      </w:rPr>
                      <m:t>d</m:t>
                    </m:r>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95</m:t>
                            </m:r>
                          </m:sub>
                          <m:sup>
                            <m:r>
                              <w:rPr>
                                <w:rFonts w:ascii="Cambria Math" w:hAnsi="Cambria Math"/>
                                <w:sz w:val="24"/>
                                <w:szCs w:val="24"/>
                              </w:rPr>
                              <m:t>241</m:t>
                            </m:r>
                          </m:sup>
                          <m:e>
                            <m:r>
                              <w:rPr>
                                <w:rFonts w:ascii="Cambria Math" w:hAnsi="Cambria Math"/>
                                <w:sz w:val="24"/>
                                <w:szCs w:val="24"/>
                              </w:rPr>
                              <m:t>Am</m:t>
                            </m:r>
                          </m:e>
                        </m:sPre>
                      </m:sub>
                    </m:sSub>
                  </m:num>
                  <m:den>
                    <m:r>
                      <w:rPr>
                        <w:rFonts w:ascii="Cambria Math" w:hAnsi="Cambria Math"/>
                        <w:sz w:val="24"/>
                        <w:szCs w:val="24"/>
                      </w:rPr>
                      <m:t>dt</m:t>
                    </m:r>
                  </m:den>
                </m:f>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a,</m:t>
                        </m:r>
                        <m:sPre>
                          <m:sPrePr>
                            <m:ctrlPr>
                              <w:rPr>
                                <w:rFonts w:ascii="Cambria Math" w:hAnsi="Cambria Math"/>
                                <w:i/>
                                <w:iCs/>
                                <w:sz w:val="24"/>
                                <w:szCs w:val="24"/>
                              </w:rPr>
                            </m:ctrlPr>
                          </m:sPrePr>
                          <m:sub>
                            <m:r>
                              <w:rPr>
                                <w:rFonts w:ascii="Cambria Math" w:hAnsi="Cambria Math"/>
                                <w:sz w:val="24"/>
                                <w:szCs w:val="24"/>
                              </w:rPr>
                              <m:t>95</m:t>
                            </m:r>
                          </m:sub>
                          <m:sup>
                            <m:r>
                              <w:rPr>
                                <w:rFonts w:ascii="Cambria Math" w:hAnsi="Cambria Math"/>
                                <w:sz w:val="24"/>
                                <w:szCs w:val="24"/>
                              </w:rPr>
                              <m:t>241</m:t>
                            </m:r>
                          </m:sup>
                          <m:e>
                            <m:r>
                              <w:rPr>
                                <w:rFonts w:ascii="Cambria Math" w:hAnsi="Cambria Math"/>
                                <w:sz w:val="24"/>
                                <w:szCs w:val="24"/>
                              </w:rPr>
                              <m:t>Am</m:t>
                            </m:r>
                          </m:e>
                        </m:sPre>
                      </m:sub>
                    </m:sSub>
                    <m:r>
                      <w:rPr>
                        <w:rFonts w:ascii="Cambria Math" w:hAnsi="Cambria Math"/>
                        <w:sz w:val="24"/>
                        <w:szCs w:val="24"/>
                      </w:rPr>
                      <m:t>Φ+</m:t>
                    </m:r>
                    <m:sSub>
                      <m:sSubPr>
                        <m:ctrlPr>
                          <w:rPr>
                            <w:rFonts w:ascii="Cambria Math" w:hAnsi="Cambria Math"/>
                            <w:i/>
                            <w:iCs/>
                            <w:sz w:val="24"/>
                            <w:szCs w:val="24"/>
                          </w:rPr>
                        </m:ctrlPr>
                      </m:sSubPr>
                      <m:e>
                        <m:r>
                          <w:rPr>
                            <w:rFonts w:ascii="Cambria Math" w:hAnsi="Cambria Math"/>
                            <w:sz w:val="24"/>
                            <w:szCs w:val="24"/>
                          </w:rPr>
                          <m:t>λ</m:t>
                        </m:r>
                      </m:e>
                      <m:sub>
                        <m:sPre>
                          <m:sPrePr>
                            <m:ctrlPr>
                              <w:rPr>
                                <w:rFonts w:ascii="Cambria Math" w:hAnsi="Cambria Math"/>
                                <w:i/>
                                <w:iCs/>
                                <w:sz w:val="24"/>
                                <w:szCs w:val="24"/>
                              </w:rPr>
                            </m:ctrlPr>
                          </m:sPrePr>
                          <m:sub>
                            <m:r>
                              <w:rPr>
                                <w:rFonts w:ascii="Cambria Math" w:hAnsi="Cambria Math"/>
                                <w:sz w:val="24"/>
                                <w:szCs w:val="24"/>
                              </w:rPr>
                              <m:t>95</m:t>
                            </m:r>
                          </m:sub>
                          <m:sup>
                            <m:r>
                              <w:rPr>
                                <w:rFonts w:ascii="Cambria Math" w:hAnsi="Cambria Math"/>
                                <w:sz w:val="24"/>
                                <w:szCs w:val="24"/>
                              </w:rPr>
                              <m:t>241</m:t>
                            </m:r>
                          </m:sup>
                          <m:e>
                            <m:r>
                              <w:rPr>
                                <w:rFonts w:ascii="Cambria Math" w:hAnsi="Cambria Math"/>
                                <w:sz w:val="24"/>
                                <w:szCs w:val="24"/>
                              </w:rPr>
                              <m:t>Am</m:t>
                            </m:r>
                          </m:e>
                        </m:sPre>
                      </m:sub>
                    </m:sSub>
                  </m:e>
                </m:d>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95</m:t>
                        </m:r>
                      </m:sub>
                      <m:sup>
                        <m:r>
                          <w:rPr>
                            <w:rFonts w:ascii="Cambria Math" w:hAnsi="Cambria Math"/>
                            <w:sz w:val="24"/>
                            <w:szCs w:val="24"/>
                          </w:rPr>
                          <m:t>241</m:t>
                        </m:r>
                      </m:sup>
                      <m:e>
                        <m:r>
                          <w:rPr>
                            <w:rFonts w:ascii="Cambria Math" w:hAnsi="Cambria Math"/>
                            <w:sz w:val="24"/>
                            <w:szCs w:val="24"/>
                          </w:rPr>
                          <m:t>Am</m:t>
                        </m:r>
                      </m:e>
                    </m:sPre>
                  </m:sub>
                </m:sSub>
                <m:r>
                  <w:rPr>
                    <w:rFonts w:ascii="Cambria Math" w:hAnsi="Cambria Math"/>
                    <w:sz w:val="24"/>
                    <w:szCs w:val="24"/>
                  </w:rPr>
                  <m:t>+</m:t>
                </m:r>
                <m:d>
                  <m:dPr>
                    <m:ctrlPr>
                      <w:rPr>
                        <w:rFonts w:ascii="Cambria Math" w:hAnsi="Cambria Math"/>
                        <w:i/>
                        <w:iCs/>
                        <w:sz w:val="24"/>
                        <w:szCs w:val="24"/>
                      </w:rPr>
                    </m:ctrlPr>
                  </m:dPr>
                  <m:e>
                    <m:sSub>
                      <m:sSubPr>
                        <m:ctrlPr>
                          <w:rPr>
                            <w:rFonts w:ascii="Cambria Math" w:eastAsiaTheme="minorHAnsi" w:hAnsi="Cambria Math" w:cstheme="minorBidi"/>
                            <w:i/>
                            <w:iCs/>
                            <w:sz w:val="24"/>
                            <w:szCs w:val="24"/>
                          </w:rPr>
                        </m:ctrlPr>
                      </m:sSubPr>
                      <m:e>
                        <m:r>
                          <w:rPr>
                            <w:rFonts w:ascii="Cambria Math" w:hAnsi="Cambria Math"/>
                            <w:sz w:val="24"/>
                            <w:szCs w:val="24"/>
                          </w:rPr>
                          <m:t>λ</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241</m:t>
                            </m:r>
                          </m:sup>
                          <m:e>
                            <m:r>
                              <w:rPr>
                                <w:rFonts w:ascii="Cambria Math" w:hAnsi="Cambria Math"/>
                                <w:sz w:val="24"/>
                                <w:szCs w:val="24"/>
                              </w:rPr>
                              <m:t>Pu</m:t>
                            </m:r>
                          </m:e>
                        </m:sPre>
                      </m:sub>
                    </m:sSub>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241</m:t>
                            </m:r>
                          </m:sup>
                          <m:e>
                            <m:r>
                              <w:rPr>
                                <w:rFonts w:ascii="Cambria Math" w:hAnsi="Cambria Math"/>
                                <w:sz w:val="24"/>
                                <w:szCs w:val="24"/>
                              </w:rPr>
                              <m:t>Pu</m:t>
                            </m:r>
                          </m:e>
                        </m:sPre>
                      </m:sub>
                    </m:sSub>
                  </m:e>
                </m:d>
              </m:oMath>
            </m:oMathPara>
          </w:p>
        </w:tc>
      </w:tr>
      <w:tr w:rsidR="0044413B" w:rsidRPr="00084194" w:rsidTr="000F16E5">
        <w:tc>
          <w:tcPr>
            <w:tcW w:w="8930" w:type="dxa"/>
          </w:tcPr>
          <w:p w:rsidR="0044413B" w:rsidRPr="00330966" w:rsidRDefault="00600BE7" w:rsidP="00330966">
            <w:pPr>
              <w:jc w:val="both"/>
              <w:rPr>
                <w:rFonts w:eastAsiaTheme="minorEastAsia"/>
                <w:iCs/>
                <w:sz w:val="24"/>
                <w:szCs w:val="24"/>
              </w:rPr>
            </w:pPr>
            <m:oMathPara>
              <m:oMathParaPr>
                <m:jc m:val="left"/>
              </m:oMathParaPr>
              <m:oMath>
                <m:f>
                  <m:fPr>
                    <m:ctrlPr>
                      <w:rPr>
                        <w:rFonts w:ascii="Cambria Math" w:hAnsi="Cambria Math"/>
                        <w:i/>
                        <w:iCs/>
                        <w:sz w:val="24"/>
                        <w:szCs w:val="24"/>
                      </w:rPr>
                    </m:ctrlPr>
                  </m:fPr>
                  <m:num>
                    <m:r>
                      <w:rPr>
                        <w:rFonts w:ascii="Cambria Math" w:hAnsi="Cambria Math"/>
                        <w:sz w:val="24"/>
                        <w:szCs w:val="24"/>
                      </w:rPr>
                      <m:t>d</m:t>
                    </m:r>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92</m:t>
                            </m:r>
                          </m:sub>
                          <m:sup>
                            <m:r>
                              <w:rPr>
                                <w:rFonts w:ascii="Cambria Math" w:hAnsi="Cambria Math"/>
                                <w:sz w:val="24"/>
                                <w:szCs w:val="24"/>
                              </w:rPr>
                              <m:t>238</m:t>
                            </m:r>
                          </m:sup>
                          <m:e>
                            <m:r>
                              <w:rPr>
                                <w:rFonts w:ascii="Cambria Math" w:hAnsi="Cambria Math"/>
                                <w:sz w:val="24"/>
                                <w:szCs w:val="24"/>
                              </w:rPr>
                              <m:t>U</m:t>
                            </m:r>
                          </m:e>
                        </m:sPre>
                      </m:sub>
                    </m:sSub>
                  </m:num>
                  <m:den>
                    <m:r>
                      <w:rPr>
                        <w:rFonts w:ascii="Cambria Math" w:hAnsi="Cambria Math"/>
                        <w:sz w:val="24"/>
                        <w:szCs w:val="24"/>
                      </w:rPr>
                      <m:t>dt</m:t>
                    </m:r>
                  </m:den>
                </m:f>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a,</m:t>
                        </m:r>
                        <m:sPre>
                          <m:sPrePr>
                            <m:ctrlPr>
                              <w:rPr>
                                <w:rFonts w:ascii="Cambria Math" w:hAnsi="Cambria Math"/>
                                <w:i/>
                                <w:iCs/>
                                <w:sz w:val="24"/>
                                <w:szCs w:val="24"/>
                              </w:rPr>
                            </m:ctrlPr>
                          </m:sPrePr>
                          <m:sub>
                            <m:r>
                              <w:rPr>
                                <w:rFonts w:ascii="Cambria Math" w:hAnsi="Cambria Math"/>
                                <w:sz w:val="24"/>
                                <w:szCs w:val="24"/>
                              </w:rPr>
                              <m:t>92</m:t>
                            </m:r>
                          </m:sub>
                          <m:sup>
                            <m:r>
                              <w:rPr>
                                <w:rFonts w:ascii="Cambria Math" w:hAnsi="Cambria Math"/>
                                <w:sz w:val="24"/>
                                <w:szCs w:val="24"/>
                              </w:rPr>
                              <m:t>238</m:t>
                            </m:r>
                          </m:sup>
                          <m:e>
                            <m:r>
                              <w:rPr>
                                <w:rFonts w:ascii="Cambria Math" w:hAnsi="Cambria Math"/>
                                <w:sz w:val="24"/>
                                <w:szCs w:val="24"/>
                              </w:rPr>
                              <m:t>U</m:t>
                            </m:r>
                          </m:e>
                        </m:sPre>
                      </m:sub>
                    </m:sSub>
                    <m:r>
                      <w:rPr>
                        <w:rFonts w:ascii="Cambria Math" w:hAnsi="Cambria Math"/>
                        <w:sz w:val="24"/>
                        <w:szCs w:val="24"/>
                      </w:rPr>
                      <m:t>Φ+</m:t>
                    </m:r>
                    <m:sSub>
                      <m:sSubPr>
                        <m:ctrlPr>
                          <w:rPr>
                            <w:rFonts w:ascii="Cambria Math" w:hAnsi="Cambria Math"/>
                            <w:i/>
                            <w:iCs/>
                            <w:sz w:val="24"/>
                            <w:szCs w:val="24"/>
                          </w:rPr>
                        </m:ctrlPr>
                      </m:sSubPr>
                      <m:e>
                        <m:r>
                          <w:rPr>
                            <w:rFonts w:ascii="Cambria Math" w:hAnsi="Cambria Math"/>
                            <w:sz w:val="24"/>
                            <w:szCs w:val="24"/>
                          </w:rPr>
                          <m:t>λ</m:t>
                        </m:r>
                      </m:e>
                      <m:sub>
                        <m:sPre>
                          <m:sPrePr>
                            <m:ctrlPr>
                              <w:rPr>
                                <w:rFonts w:ascii="Cambria Math" w:hAnsi="Cambria Math"/>
                                <w:i/>
                                <w:iCs/>
                                <w:sz w:val="24"/>
                                <w:szCs w:val="24"/>
                              </w:rPr>
                            </m:ctrlPr>
                          </m:sPrePr>
                          <m:sub>
                            <m:r>
                              <w:rPr>
                                <w:rFonts w:ascii="Cambria Math" w:hAnsi="Cambria Math"/>
                                <w:sz w:val="24"/>
                                <w:szCs w:val="24"/>
                              </w:rPr>
                              <m:t>92</m:t>
                            </m:r>
                          </m:sub>
                          <m:sup>
                            <m:r>
                              <w:rPr>
                                <w:rFonts w:ascii="Cambria Math" w:hAnsi="Cambria Math"/>
                                <w:sz w:val="24"/>
                                <w:szCs w:val="24"/>
                              </w:rPr>
                              <m:t>238</m:t>
                            </m:r>
                          </m:sup>
                          <m:e>
                            <m:r>
                              <w:rPr>
                                <w:rFonts w:ascii="Cambria Math" w:hAnsi="Cambria Math"/>
                                <w:sz w:val="24"/>
                                <w:szCs w:val="24"/>
                              </w:rPr>
                              <m:t>U</m:t>
                            </m:r>
                          </m:e>
                        </m:sPre>
                      </m:sub>
                    </m:sSub>
                  </m:e>
                </m:d>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92</m:t>
                        </m:r>
                      </m:sub>
                      <m:sup>
                        <m:r>
                          <w:rPr>
                            <w:rFonts w:ascii="Cambria Math" w:hAnsi="Cambria Math"/>
                            <w:sz w:val="24"/>
                            <w:szCs w:val="24"/>
                          </w:rPr>
                          <m:t>238</m:t>
                        </m:r>
                      </m:sup>
                      <m:e>
                        <m:r>
                          <w:rPr>
                            <w:rFonts w:ascii="Cambria Math" w:hAnsi="Cambria Math"/>
                            <w:sz w:val="24"/>
                            <w:szCs w:val="24"/>
                          </w:rPr>
                          <m:t>U</m:t>
                        </m:r>
                      </m:e>
                    </m:sPre>
                  </m:sub>
                </m:sSub>
                <m:r>
                  <w:rPr>
                    <w:rFonts w:ascii="Cambria Math" w:hAnsi="Cambria Math"/>
                    <w:sz w:val="24"/>
                    <w:szCs w:val="24"/>
                  </w:rPr>
                  <m:t>+</m:t>
                </m:r>
                <m:d>
                  <m:dPr>
                    <m:ctrlPr>
                      <w:rPr>
                        <w:rFonts w:ascii="Cambria Math" w:hAnsi="Cambria Math"/>
                        <w:i/>
                        <w:iCs/>
                        <w:sz w:val="24"/>
                        <w:szCs w:val="24"/>
                      </w:rPr>
                    </m:ctrlPr>
                  </m:dPr>
                  <m:e>
                    <m:sSub>
                      <m:sSubPr>
                        <m:ctrlPr>
                          <w:rPr>
                            <w:rFonts w:ascii="Cambria Math" w:eastAsiaTheme="minorHAnsi" w:hAnsi="Cambria Math" w:cstheme="minorBidi"/>
                            <w:i/>
                            <w:iCs/>
                            <w:sz w:val="24"/>
                            <w:szCs w:val="24"/>
                          </w:rPr>
                        </m:ctrlPr>
                      </m:sSubPr>
                      <m:e>
                        <m:r>
                          <w:rPr>
                            <w:rFonts w:ascii="Cambria Math" w:hAnsi="Cambria Math"/>
                            <w:sz w:val="24"/>
                            <w:szCs w:val="24"/>
                          </w:rPr>
                          <m:t>λ</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242</m:t>
                            </m:r>
                          </m:sup>
                          <m:e>
                            <m:r>
                              <w:rPr>
                                <w:rFonts w:ascii="Cambria Math" w:hAnsi="Cambria Math"/>
                                <w:sz w:val="24"/>
                                <w:szCs w:val="24"/>
                              </w:rPr>
                              <m:t>Pu</m:t>
                            </m:r>
                          </m:e>
                        </m:sPre>
                      </m:sub>
                    </m:sSub>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242</m:t>
                            </m:r>
                          </m:sup>
                          <m:e>
                            <m:r>
                              <w:rPr>
                                <w:rFonts w:ascii="Cambria Math" w:hAnsi="Cambria Math"/>
                                <w:sz w:val="24"/>
                                <w:szCs w:val="24"/>
                              </w:rPr>
                              <m:t>Pu</m:t>
                            </m:r>
                          </m:e>
                        </m:sPre>
                      </m:sub>
                    </m:sSub>
                  </m:e>
                </m:d>
              </m:oMath>
            </m:oMathPara>
          </w:p>
        </w:tc>
      </w:tr>
      <w:tr w:rsidR="0044413B" w:rsidRPr="00084194" w:rsidTr="000F16E5">
        <w:tc>
          <w:tcPr>
            <w:tcW w:w="8930" w:type="dxa"/>
          </w:tcPr>
          <w:p w:rsidR="0044413B" w:rsidRPr="00330966" w:rsidRDefault="00600BE7" w:rsidP="00330966">
            <w:pPr>
              <w:jc w:val="both"/>
              <w:rPr>
                <w:rFonts w:eastAsiaTheme="minorEastAsia"/>
                <w:iCs/>
                <w:sz w:val="24"/>
                <w:szCs w:val="24"/>
              </w:rPr>
            </w:pPr>
            <m:oMathPara>
              <m:oMathParaPr>
                <m:jc m:val="left"/>
              </m:oMathParaPr>
              <m:oMath>
                <m:f>
                  <m:fPr>
                    <m:ctrlPr>
                      <w:rPr>
                        <w:rFonts w:ascii="Cambria Math" w:hAnsi="Cambria Math"/>
                        <w:i/>
                        <w:iCs/>
                        <w:sz w:val="24"/>
                        <w:szCs w:val="24"/>
                      </w:rPr>
                    </m:ctrlPr>
                  </m:fPr>
                  <m:num>
                    <m:r>
                      <w:rPr>
                        <w:rFonts w:ascii="Cambria Math" w:hAnsi="Cambria Math"/>
                        <w:sz w:val="24"/>
                        <w:szCs w:val="24"/>
                      </w:rPr>
                      <m:t>d</m:t>
                    </m:r>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92</m:t>
                            </m:r>
                          </m:sub>
                          <m:sup>
                            <m:r>
                              <w:rPr>
                                <w:rFonts w:ascii="Cambria Math" w:hAnsi="Cambria Math"/>
                                <w:sz w:val="24"/>
                                <w:szCs w:val="24"/>
                              </w:rPr>
                              <m:t>235</m:t>
                            </m:r>
                          </m:sup>
                          <m:e>
                            <m:r>
                              <w:rPr>
                                <w:rFonts w:ascii="Cambria Math" w:hAnsi="Cambria Math"/>
                                <w:sz w:val="24"/>
                                <w:szCs w:val="24"/>
                              </w:rPr>
                              <m:t>U</m:t>
                            </m:r>
                          </m:e>
                        </m:sPre>
                      </m:sub>
                    </m:sSub>
                  </m:num>
                  <m:den>
                    <m:r>
                      <w:rPr>
                        <w:rFonts w:ascii="Cambria Math" w:hAnsi="Cambria Math"/>
                        <w:sz w:val="24"/>
                        <w:szCs w:val="24"/>
                      </w:rPr>
                      <m:t>dt</m:t>
                    </m:r>
                  </m:den>
                </m:f>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lang w:val="el-GR"/>
                          </w:rPr>
                          <m:t>σ</m:t>
                        </m:r>
                      </m:e>
                      <m:sub>
                        <m:r>
                          <w:rPr>
                            <w:rFonts w:ascii="Cambria Math" w:hAnsi="Cambria Math"/>
                            <w:sz w:val="24"/>
                            <w:szCs w:val="24"/>
                          </w:rPr>
                          <m:t>a,</m:t>
                        </m:r>
                        <m:sPre>
                          <m:sPrePr>
                            <m:ctrlPr>
                              <w:rPr>
                                <w:rFonts w:ascii="Cambria Math" w:hAnsi="Cambria Math"/>
                                <w:i/>
                                <w:iCs/>
                                <w:sz w:val="24"/>
                                <w:szCs w:val="24"/>
                              </w:rPr>
                            </m:ctrlPr>
                          </m:sPrePr>
                          <m:sub>
                            <m:r>
                              <w:rPr>
                                <w:rFonts w:ascii="Cambria Math" w:hAnsi="Cambria Math"/>
                                <w:sz w:val="24"/>
                                <w:szCs w:val="24"/>
                              </w:rPr>
                              <m:t>92</m:t>
                            </m:r>
                          </m:sub>
                          <m:sup>
                            <m:r>
                              <w:rPr>
                                <w:rFonts w:ascii="Cambria Math" w:hAnsi="Cambria Math"/>
                                <w:sz w:val="24"/>
                                <w:szCs w:val="24"/>
                              </w:rPr>
                              <m:t>235</m:t>
                            </m:r>
                          </m:sup>
                          <m:e>
                            <m:r>
                              <w:rPr>
                                <w:rFonts w:ascii="Cambria Math" w:hAnsi="Cambria Math"/>
                                <w:sz w:val="24"/>
                                <w:szCs w:val="24"/>
                              </w:rPr>
                              <m:t>U</m:t>
                            </m:r>
                          </m:e>
                        </m:sPre>
                      </m:sub>
                    </m:sSub>
                    <m:r>
                      <w:rPr>
                        <w:rFonts w:ascii="Cambria Math" w:hAnsi="Cambria Math"/>
                        <w:sz w:val="24"/>
                        <w:szCs w:val="24"/>
                      </w:rPr>
                      <m:t>Φ+</m:t>
                    </m:r>
                    <m:sSub>
                      <m:sSubPr>
                        <m:ctrlPr>
                          <w:rPr>
                            <w:rFonts w:ascii="Cambria Math" w:hAnsi="Cambria Math"/>
                            <w:i/>
                            <w:iCs/>
                            <w:sz w:val="24"/>
                            <w:szCs w:val="24"/>
                          </w:rPr>
                        </m:ctrlPr>
                      </m:sSubPr>
                      <m:e>
                        <m:r>
                          <w:rPr>
                            <w:rFonts w:ascii="Cambria Math" w:hAnsi="Cambria Math"/>
                            <w:sz w:val="24"/>
                            <w:szCs w:val="24"/>
                          </w:rPr>
                          <m:t>λ</m:t>
                        </m:r>
                      </m:e>
                      <m:sub>
                        <m:sPre>
                          <m:sPrePr>
                            <m:ctrlPr>
                              <w:rPr>
                                <w:rFonts w:ascii="Cambria Math" w:hAnsi="Cambria Math"/>
                                <w:i/>
                                <w:iCs/>
                                <w:sz w:val="24"/>
                                <w:szCs w:val="24"/>
                              </w:rPr>
                            </m:ctrlPr>
                          </m:sPrePr>
                          <m:sub>
                            <m:r>
                              <w:rPr>
                                <w:rFonts w:ascii="Cambria Math" w:hAnsi="Cambria Math"/>
                                <w:sz w:val="24"/>
                                <w:szCs w:val="24"/>
                              </w:rPr>
                              <m:t>92</m:t>
                            </m:r>
                          </m:sub>
                          <m:sup>
                            <m:r>
                              <w:rPr>
                                <w:rFonts w:ascii="Cambria Math" w:hAnsi="Cambria Math"/>
                                <w:sz w:val="24"/>
                                <w:szCs w:val="24"/>
                              </w:rPr>
                              <m:t>235</m:t>
                            </m:r>
                          </m:sup>
                          <m:e>
                            <m:r>
                              <w:rPr>
                                <w:rFonts w:ascii="Cambria Math" w:hAnsi="Cambria Math"/>
                                <w:sz w:val="24"/>
                                <w:szCs w:val="24"/>
                              </w:rPr>
                              <m:t>U</m:t>
                            </m:r>
                          </m:e>
                        </m:sPre>
                      </m:sub>
                    </m:sSub>
                  </m:e>
                </m:d>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92</m:t>
                        </m:r>
                      </m:sub>
                      <m:sup>
                        <m:r>
                          <w:rPr>
                            <w:rFonts w:ascii="Cambria Math" w:hAnsi="Cambria Math"/>
                            <w:sz w:val="24"/>
                            <w:szCs w:val="24"/>
                          </w:rPr>
                          <m:t>235</m:t>
                        </m:r>
                      </m:sup>
                      <m:e>
                        <m:r>
                          <w:rPr>
                            <w:rFonts w:ascii="Cambria Math" w:hAnsi="Cambria Math"/>
                            <w:sz w:val="24"/>
                            <w:szCs w:val="24"/>
                          </w:rPr>
                          <m:t>U</m:t>
                        </m:r>
                      </m:e>
                    </m:sPre>
                  </m:sub>
                </m:sSub>
                <m:r>
                  <w:rPr>
                    <w:rFonts w:ascii="Cambria Math" w:hAnsi="Cambria Math"/>
                    <w:sz w:val="24"/>
                    <w:szCs w:val="24"/>
                  </w:rPr>
                  <m:t>+</m:t>
                </m:r>
                <m:d>
                  <m:dPr>
                    <m:ctrlPr>
                      <w:rPr>
                        <w:rFonts w:ascii="Cambria Math" w:hAnsi="Cambria Math"/>
                        <w:i/>
                        <w:iCs/>
                        <w:sz w:val="24"/>
                        <w:szCs w:val="24"/>
                      </w:rPr>
                    </m:ctrlPr>
                  </m:dPr>
                  <m:e>
                    <m:sSub>
                      <m:sSubPr>
                        <m:ctrlPr>
                          <w:rPr>
                            <w:rFonts w:ascii="Cambria Math" w:eastAsiaTheme="minorHAnsi" w:hAnsi="Cambria Math" w:cstheme="minorBidi"/>
                            <w:i/>
                            <w:iCs/>
                            <w:sz w:val="24"/>
                            <w:szCs w:val="24"/>
                          </w:rPr>
                        </m:ctrlPr>
                      </m:sSubPr>
                      <m:e>
                        <m:r>
                          <w:rPr>
                            <w:rFonts w:ascii="Cambria Math" w:hAnsi="Cambria Math"/>
                            <w:sz w:val="24"/>
                            <w:szCs w:val="24"/>
                          </w:rPr>
                          <m:t>λ</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239</m:t>
                            </m:r>
                          </m:sup>
                          <m:e>
                            <m:r>
                              <w:rPr>
                                <w:rFonts w:ascii="Cambria Math" w:hAnsi="Cambria Math"/>
                                <w:sz w:val="24"/>
                                <w:szCs w:val="24"/>
                              </w:rPr>
                              <m:t>Pu</m:t>
                            </m:r>
                          </m:e>
                        </m:sPre>
                      </m:sub>
                    </m:sSub>
                    <m:sSub>
                      <m:sSubPr>
                        <m:ctrlPr>
                          <w:rPr>
                            <w:rFonts w:ascii="Cambria Math" w:hAnsi="Cambria Math"/>
                            <w:i/>
                            <w:iCs/>
                            <w:sz w:val="24"/>
                            <w:szCs w:val="24"/>
                          </w:rPr>
                        </m:ctrlPr>
                      </m:sSubPr>
                      <m:e>
                        <m:r>
                          <w:rPr>
                            <w:rFonts w:ascii="Cambria Math" w:hAnsi="Cambria Math"/>
                            <w:sz w:val="24"/>
                            <w:szCs w:val="24"/>
                          </w:rPr>
                          <m:t>N</m:t>
                        </m:r>
                      </m:e>
                      <m:sub>
                        <m:sPre>
                          <m:sPrePr>
                            <m:ctrlPr>
                              <w:rPr>
                                <w:rFonts w:ascii="Cambria Math" w:hAnsi="Cambria Math"/>
                                <w:i/>
                                <w:iCs/>
                                <w:sz w:val="24"/>
                                <w:szCs w:val="24"/>
                              </w:rPr>
                            </m:ctrlPr>
                          </m:sPrePr>
                          <m:sub>
                            <m:r>
                              <w:rPr>
                                <w:rFonts w:ascii="Cambria Math" w:hAnsi="Cambria Math"/>
                                <w:sz w:val="24"/>
                                <w:szCs w:val="24"/>
                              </w:rPr>
                              <m:t>94</m:t>
                            </m:r>
                          </m:sub>
                          <m:sup>
                            <m:r>
                              <w:rPr>
                                <w:rFonts w:ascii="Cambria Math" w:hAnsi="Cambria Math"/>
                                <w:sz w:val="24"/>
                                <w:szCs w:val="24"/>
                              </w:rPr>
                              <m:t>239</m:t>
                            </m:r>
                          </m:sup>
                          <m:e>
                            <m:r>
                              <w:rPr>
                                <w:rFonts w:ascii="Cambria Math" w:hAnsi="Cambria Math"/>
                                <w:sz w:val="24"/>
                                <w:szCs w:val="24"/>
                              </w:rPr>
                              <m:t>Pu</m:t>
                            </m:r>
                          </m:e>
                        </m:sPre>
                      </m:sub>
                    </m:sSub>
                  </m:e>
                </m:d>
              </m:oMath>
            </m:oMathPara>
          </w:p>
        </w:tc>
      </w:tr>
    </w:tbl>
    <w:p w:rsidR="007D535F" w:rsidRDefault="001D0656" w:rsidP="00CF723D">
      <w:pPr>
        <w:pStyle w:val="Titre1"/>
      </w:pPr>
      <w:bookmarkStart w:id="26" w:name="_Toc396794092"/>
      <w:r>
        <w:t>METHODE</w:t>
      </w:r>
      <w:r w:rsidR="00152022">
        <w:t>S</w:t>
      </w:r>
      <w:r>
        <w:t xml:space="preserve"> DE RESOLUTION</w:t>
      </w:r>
      <w:bookmarkEnd w:id="26"/>
    </w:p>
    <w:p w:rsidR="000F16E5" w:rsidRPr="000F16E5" w:rsidRDefault="000F16E5" w:rsidP="000F16E5">
      <w:pPr>
        <w:pStyle w:val="Corpsdetexte"/>
        <w:rPr>
          <w:lang w:eastAsia="en-US"/>
        </w:rPr>
      </w:pPr>
      <w:r>
        <w:rPr>
          <w:lang w:eastAsia="en-US"/>
        </w:rPr>
        <w:t>Dans ce chapitre, différentes méthodes de résolution des équations de Bateman sont présentées. Ces méthodes sont adaptées au modèle d’épuisement avec flux, et donc a fortiori, au modèle d’épuisement sans flux.</w:t>
      </w:r>
    </w:p>
    <w:p w:rsidR="007D535F" w:rsidRDefault="001D0656" w:rsidP="00104FA7">
      <w:pPr>
        <w:pStyle w:val="Titre2"/>
      </w:pPr>
      <w:bookmarkStart w:id="27" w:name="_Toc396794093"/>
      <w:bookmarkStart w:id="28" w:name="_Ref396819873"/>
      <w:bookmarkStart w:id="29" w:name="_Ref396819876"/>
      <w:r>
        <w:t>methode exacte</w:t>
      </w:r>
      <w:bookmarkEnd w:id="27"/>
      <w:bookmarkEnd w:id="28"/>
      <w:bookmarkEnd w:id="29"/>
    </w:p>
    <w:p w:rsidR="00DC7380" w:rsidRPr="00DC7380" w:rsidRDefault="00DC7380" w:rsidP="00DC7380">
      <w:pPr>
        <w:pStyle w:val="Corpsdetexte"/>
        <w:rPr>
          <w:lang w:eastAsia="en-US"/>
        </w:rPr>
      </w:pPr>
      <w:r>
        <w:rPr>
          <w:lang w:eastAsia="en-US"/>
        </w:rPr>
        <w:t xml:space="preserve">Il existe dans la littérature des méthodes de résolution « générale » de l’équation de Bateman, par exemple celle exposée dans la référence </w:t>
      </w:r>
      <w:r w:rsidRPr="00DC7380">
        <w:rPr>
          <w:highlight w:val="red"/>
          <w:lang w:eastAsia="en-US"/>
        </w:rPr>
        <w:t>[X]</w:t>
      </w:r>
      <w:r>
        <w:rPr>
          <w:lang w:eastAsia="en-US"/>
        </w:rPr>
        <w:t>. Toutefois la méthode exposée dans ce chapitre, bien que simple, n’a pas été publiée à notre connaissance.</w:t>
      </w:r>
    </w:p>
    <w:p w:rsidR="00E6302A" w:rsidRPr="00EC3102" w:rsidRDefault="00C23503" w:rsidP="00EC3102">
      <w:pPr>
        <w:pStyle w:val="Titre3"/>
      </w:pPr>
      <w:r w:rsidRPr="00EC3102">
        <w:t xml:space="preserve"> </w:t>
      </w:r>
      <w:bookmarkStart w:id="30" w:name="_Toc396794094"/>
      <w:r w:rsidRPr="00EC3102">
        <w:t xml:space="preserve">methode </w:t>
      </w:r>
      <w:r w:rsidR="00435F84">
        <w:t>de la « variation de la constante »</w:t>
      </w:r>
      <w:bookmarkEnd w:id="30"/>
    </w:p>
    <w:p w:rsidR="000F16E5" w:rsidRDefault="000F16E5" w:rsidP="00DC7380">
      <w:pPr>
        <w:pStyle w:val="Corpsdetexte"/>
      </w:pPr>
      <w:r w:rsidRPr="00DC7380">
        <w:t>On peut généraliser les équations de Bateman : la concentration du noyau i est décrite par l’équation suivante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7229"/>
        <w:gridCol w:w="1024"/>
      </w:tblGrid>
      <w:tr w:rsidR="00090577" w:rsidTr="0023742C">
        <w:tc>
          <w:tcPr>
            <w:tcW w:w="959" w:type="dxa"/>
          </w:tcPr>
          <w:p w:rsidR="00090577" w:rsidRDefault="00090577" w:rsidP="0023742C">
            <w:pPr>
              <w:pStyle w:val="Corpsdetexte"/>
            </w:pPr>
          </w:p>
        </w:tc>
        <w:tc>
          <w:tcPr>
            <w:tcW w:w="7229" w:type="dxa"/>
          </w:tcPr>
          <w:p w:rsidR="00090577" w:rsidRPr="008D4C18" w:rsidRDefault="00600BE7" w:rsidP="0023742C">
            <w:pPr>
              <w:pStyle w:val="Corpsdetexte"/>
            </w:pPr>
            <m:oMathPara>
              <m:oMathParaPr>
                <m:jc m:val="center"/>
              </m:oMathParaPr>
              <m:oMath>
                <m:f>
                  <m:fPr>
                    <m:ctrlPr>
                      <w:rPr>
                        <w:rFonts w:ascii="Cambria Math" w:hAnsi="Cambria Math"/>
                      </w:rPr>
                    </m:ctrlPr>
                  </m:fPr>
                  <m:num>
                    <m:r>
                      <w:rPr>
                        <w:rFonts w:ascii="Cambria Math" w:hAnsi="Cambria Math"/>
                      </w:rPr>
                      <m:t>d</m:t>
                    </m:r>
                    <m:sSub>
                      <m:sSubPr>
                        <m:ctrlPr>
                          <w:ins w:id="31" w:author="Unknown" w:date="2014-08-25T19:51:00Z">
                            <w:rPr>
                              <w:rFonts w:ascii="Cambria Math" w:hAnsi="Cambria Math"/>
                            </w:rPr>
                          </w:ins>
                        </m:ctrlPr>
                      </m:sSubPr>
                      <m:e>
                        <m:r>
                          <m:rPr>
                            <m:sty m:val="p"/>
                          </m:rPr>
                          <w:rPr>
                            <w:rFonts w:ascii="Cambria Math" w:hAnsi="Cambria Math"/>
                          </w:rPr>
                          <m:t>N</m:t>
                        </m:r>
                      </m:e>
                      <m:sub>
                        <m:r>
                          <w:rPr>
                            <w:rFonts w:ascii="Cambria Math" w:hAnsi="Cambria Math"/>
                          </w:rPr>
                          <m:t>i</m:t>
                        </m:r>
                      </m:sub>
                    </m:sSub>
                  </m:num>
                  <m:den>
                    <m:r>
                      <w:rPr>
                        <w:rFonts w:ascii="Cambria Math" w:hAnsi="Cambria Math"/>
                      </w:rPr>
                      <m:t>dt</m:t>
                    </m:r>
                  </m:den>
                </m:f>
                <m:r>
                  <m:rPr>
                    <m:sty m:val="p"/>
                  </m:rPr>
                  <w:rPr>
                    <w:rFonts w:ascii="Cambria Math" w:hAnsi="Cambria Math"/>
                  </w:rPr>
                  <m:t>=</m:t>
                </m:r>
                <m:sSub>
                  <m:sSubPr>
                    <m:ctrlPr>
                      <w:ins w:id="32" w:author="Unknown" w:date="2014-08-25T19:51:00Z">
                        <w:rPr>
                          <w:rFonts w:ascii="Cambria Math" w:hAnsi="Cambria Math"/>
                        </w:rPr>
                      </w:ins>
                    </m:ctrlPr>
                  </m:sSubPr>
                  <m:e>
                    <m:r>
                      <m:rPr>
                        <m:sty m:val="p"/>
                      </m:rPr>
                      <w:rPr>
                        <w:rFonts w:ascii="Cambria Math" w:hAnsi="Cambria Math"/>
                      </w:rPr>
                      <m:t>α</m:t>
                    </m:r>
                  </m:e>
                  <m:sub>
                    <m:r>
                      <w:rPr>
                        <w:rFonts w:ascii="Cambria Math" w:hAnsi="Cambria Math"/>
                      </w:rPr>
                      <m:t>i</m:t>
                    </m:r>
                  </m:sub>
                </m:sSub>
                <m:sSub>
                  <m:sSubPr>
                    <m:ctrlPr>
                      <w:ins w:id="33" w:author="Unknown" w:date="2014-08-25T19:51:00Z">
                        <w:rPr>
                          <w:rFonts w:ascii="Cambria Math" w:hAnsi="Cambria Math"/>
                        </w:rPr>
                      </w:ins>
                    </m:ctrlPr>
                  </m:sSubPr>
                  <m:e>
                    <m:r>
                      <m:rPr>
                        <m:sty m:val="p"/>
                      </m:rPr>
                      <w:rPr>
                        <w:rFonts w:ascii="Cambria Math" w:hAnsi="Cambria Math"/>
                      </w:rPr>
                      <m:t>N</m:t>
                    </m:r>
                  </m:e>
                  <m:sub>
                    <m:r>
                      <w:rPr>
                        <w:rFonts w:ascii="Cambria Math" w:hAnsi="Cambria Math"/>
                      </w:rPr>
                      <m:t>i</m:t>
                    </m:r>
                  </m:sub>
                </m:sSub>
                <m:r>
                  <m:rPr>
                    <m:sty m:val="p"/>
                  </m:rPr>
                  <w:rPr>
                    <w:rFonts w:ascii="Cambria Math" w:hAnsi="Cambria Math"/>
                  </w:rPr>
                  <m:t>+</m:t>
                </m:r>
                <m:nary>
                  <m:naryPr>
                    <m:chr m:val="∑"/>
                    <m:limLoc m:val="undOvr"/>
                    <m:supHide m:val="1"/>
                    <m:ctrlPr>
                      <w:ins w:id="34" w:author="Unknown" w:date="2014-08-25T19:56:00Z">
                        <w:rPr>
                          <w:rFonts w:ascii="Cambria Math" w:hAnsi="Cambria Math"/>
                          <w:i/>
                        </w:rPr>
                      </w:ins>
                    </m:ctrlPr>
                  </m:naryPr>
                  <m:sub>
                    <m:r>
                      <w:rPr>
                        <w:rFonts w:ascii="Cambria Math" w:hAnsi="Cambria Math"/>
                      </w:rPr>
                      <m:t>j</m:t>
                    </m:r>
                  </m:sub>
                  <m:sup/>
                  <m:e>
                    <m:sSub>
                      <m:sSubPr>
                        <m:ctrlPr>
                          <w:ins w:id="35" w:author="Unknown" w:date="2014-08-25T19:51:00Z">
                            <w:rPr>
                              <w:rFonts w:ascii="Cambria Math" w:hAnsi="Cambria Math"/>
                              <w:i/>
                            </w:rPr>
                          </w:ins>
                        </m:ctrlPr>
                      </m:sSubPr>
                      <m:e>
                        <m:r>
                          <w:rPr>
                            <w:rFonts w:ascii="Cambria Math" w:hAnsi="Cambria Math"/>
                          </w:rPr>
                          <m:t>Prod</m:t>
                        </m:r>
                      </m:e>
                      <m:sub>
                        <m:r>
                          <w:rPr>
                            <w:rFonts w:ascii="Cambria Math" w:hAnsi="Cambria Math"/>
                          </w:rPr>
                          <m:t>j→i</m:t>
                        </m:r>
                      </m:sub>
                    </m:sSub>
                    <m:sSub>
                      <m:sSubPr>
                        <m:ctrlPr>
                          <w:ins w:id="36" w:author="Unknown" w:date="2014-08-25T19:51:00Z">
                            <w:rPr>
                              <w:rFonts w:ascii="Cambria Math" w:hAnsi="Cambria Math"/>
                            </w:rPr>
                          </w:ins>
                        </m:ctrlPr>
                      </m:sSubPr>
                      <m:e>
                        <m:r>
                          <m:rPr>
                            <m:sty m:val="p"/>
                          </m:rPr>
                          <w:rPr>
                            <w:rFonts w:ascii="Cambria Math" w:hAnsi="Cambria Math"/>
                          </w:rPr>
                          <m:t>N</m:t>
                        </m:r>
                      </m:e>
                      <m:sub>
                        <m:r>
                          <w:rPr>
                            <w:rFonts w:ascii="Cambria Math" w:hAnsi="Cambria Math"/>
                          </w:rPr>
                          <m:t>j</m:t>
                        </m:r>
                      </m:sub>
                    </m:sSub>
                  </m:e>
                </m:nary>
              </m:oMath>
            </m:oMathPara>
          </w:p>
        </w:tc>
        <w:tc>
          <w:tcPr>
            <w:tcW w:w="1024" w:type="dxa"/>
          </w:tcPr>
          <w:p w:rsidR="00090577" w:rsidRDefault="00090577" w:rsidP="0023742C">
            <w:pPr>
              <w:pStyle w:val="Lgende"/>
              <w:ind w:firstLine="0"/>
            </w:pPr>
            <w:bookmarkStart w:id="37" w:name="_Ref396786519"/>
            <w:proofErr w:type="spellStart"/>
            <w:r>
              <w:t>Eq</w:t>
            </w:r>
            <w:proofErr w:type="spellEnd"/>
            <w:r>
              <w:t xml:space="preserve">. </w:t>
            </w:r>
            <w:fldSimple w:instr=" SEQ Eq. \* ARABIC ">
              <w:r w:rsidR="009E7A53">
                <w:rPr>
                  <w:noProof/>
                </w:rPr>
                <w:t>1</w:t>
              </w:r>
            </w:fldSimple>
            <w:bookmarkEnd w:id="37"/>
          </w:p>
        </w:tc>
      </w:tr>
    </w:tbl>
    <w:p w:rsidR="00EC3102" w:rsidRDefault="00FA558B" w:rsidP="00EC3102">
      <w:pPr>
        <w:pStyle w:val="Corpsdetexte"/>
      </w:pPr>
      <w:r>
        <w:t>Où :</w:t>
      </w:r>
    </w:p>
    <w:p w:rsidR="00FA558B" w:rsidRPr="00E107DD" w:rsidRDefault="00600BE7" w:rsidP="00FA558B">
      <w:pPr>
        <w:pStyle w:val="Corpsdetexte"/>
        <w:jc w:val="center"/>
        <w:rPr>
          <w:iCs w:val="0"/>
          <w:noProof/>
          <w:color w:val="000000" w:themeColor="text1"/>
          <w:kern w:val="24"/>
          <w:szCs w:val="32"/>
        </w:rPr>
      </w:pPr>
      <m:oMathPara>
        <m:oMath>
          <m:sSub>
            <m:sSubPr>
              <m:ctrlPr>
                <w:ins w:id="38" w:author="Unknown" w:date="2014-08-25T19:51:00Z">
                  <w:rPr>
                    <w:rFonts w:ascii="Cambria Math" w:hAnsi="Cambria Math"/>
                  </w:rPr>
                </w:ins>
              </m:ctrlPr>
            </m:sSubPr>
            <m:e>
              <m:r>
                <m:rPr>
                  <m:sty m:val="p"/>
                </m:rPr>
                <w:rPr>
                  <w:rFonts w:ascii="Cambria Math" w:hAnsi="Cambria Math"/>
                </w:rPr>
                <m:t>α</m:t>
              </m:r>
            </m:e>
            <m:sub>
              <m:r>
                <w:rPr>
                  <w:rFonts w:ascii="Cambria Math" w:hAnsi="Cambria Math"/>
                </w:rPr>
                <m:t>i</m:t>
              </m:r>
            </m:sub>
          </m:sSub>
          <m:r>
            <w:rPr>
              <w:rFonts w:ascii="Cambria Math" w:hAnsi="Cambria Math" w:cs="Arial"/>
              <w:color w:val="000000" w:themeColor="text1"/>
              <w:kern w:val="24"/>
              <w:szCs w:val="32"/>
            </w:rPr>
            <m:t>=-</m:t>
          </m:r>
          <m:d>
            <m:dPr>
              <m:ctrlPr>
                <w:rPr>
                  <w:rFonts w:ascii="Cambria Math" w:hAnsi="Cambria Math" w:cs="Arial"/>
                  <w:i/>
                  <w:iCs w:val="0"/>
                  <w:color w:val="000000" w:themeColor="text1"/>
                  <w:kern w:val="24"/>
                  <w:szCs w:val="32"/>
                </w:rPr>
              </m:ctrlPr>
            </m:dPr>
            <m:e>
              <m:sSub>
                <m:sSubPr>
                  <m:ctrlPr>
                    <w:rPr>
                      <w:rFonts w:ascii="Cambria Math" w:hAnsi="Cambria Math" w:cs="Arial"/>
                      <w:i/>
                      <w:iCs w:val="0"/>
                      <w:color w:val="000000" w:themeColor="text1"/>
                      <w:kern w:val="24"/>
                      <w:szCs w:val="32"/>
                    </w:rPr>
                  </m:ctrlPr>
                </m:sSubPr>
                <m:e>
                  <m:r>
                    <w:rPr>
                      <w:rFonts w:ascii="Cambria Math" w:hAnsi="Cambria Math" w:cs="Arial"/>
                      <w:color w:val="000000" w:themeColor="text1"/>
                      <w:kern w:val="24"/>
                      <w:szCs w:val="32"/>
                    </w:rPr>
                    <m:t>σ</m:t>
                  </m:r>
                </m:e>
                <m:sub>
                  <m:r>
                    <w:rPr>
                      <w:rFonts w:ascii="Cambria Math" w:hAnsi="Cambria Math" w:cs="Arial"/>
                      <w:color w:val="000000" w:themeColor="text1"/>
                      <w:kern w:val="24"/>
                      <w:szCs w:val="32"/>
                    </w:rPr>
                    <m:t>a,i</m:t>
                  </m:r>
                </m:sub>
              </m:sSub>
              <m:r>
                <w:rPr>
                  <w:rFonts w:ascii="Cambria Math" w:hAnsi="Cambria Math" w:cs="Arial"/>
                  <w:color w:val="000000" w:themeColor="text1"/>
                  <w:kern w:val="24"/>
                  <w:szCs w:val="32"/>
                </w:rPr>
                <m:t>φ+</m:t>
              </m:r>
              <m:sSub>
                <m:sSubPr>
                  <m:ctrlPr>
                    <w:rPr>
                      <w:rFonts w:ascii="Cambria Math" w:hAnsi="Cambria Math" w:cs="Arial"/>
                      <w:i/>
                      <w:iCs w:val="0"/>
                      <w:color w:val="000000" w:themeColor="text1"/>
                      <w:kern w:val="24"/>
                      <w:szCs w:val="32"/>
                    </w:rPr>
                  </m:ctrlPr>
                </m:sSubPr>
                <m:e>
                  <m:r>
                    <w:rPr>
                      <w:rFonts w:ascii="Cambria Math" w:hAnsi="Cambria Math" w:cs="Arial"/>
                      <w:color w:val="000000" w:themeColor="text1"/>
                      <w:kern w:val="24"/>
                      <w:szCs w:val="32"/>
                    </w:rPr>
                    <m:t>λ</m:t>
                  </m:r>
                </m:e>
                <m:sub>
                  <m:r>
                    <w:rPr>
                      <w:rFonts w:ascii="Cambria Math" w:hAnsi="Cambria Math" w:cs="Arial"/>
                      <w:color w:val="000000" w:themeColor="text1"/>
                      <w:kern w:val="24"/>
                      <w:szCs w:val="32"/>
                    </w:rPr>
                    <m:t>i</m:t>
                  </m:r>
                </m:sub>
              </m:sSub>
            </m:e>
          </m:d>
        </m:oMath>
      </m:oMathPara>
    </w:p>
    <w:p w:rsidR="00DC7380" w:rsidRPr="00DC7380" w:rsidRDefault="00600BE7" w:rsidP="00DC7380">
      <w:pPr>
        <w:pStyle w:val="Corpsdetexte"/>
        <w:jc w:val="center"/>
        <w:rPr>
          <w:iCs w:val="0"/>
          <w:noProof/>
          <w:color w:val="000000" w:themeColor="text1"/>
          <w:kern w:val="24"/>
          <w:szCs w:val="32"/>
        </w:rPr>
      </w:pPr>
      <m:oMathPara>
        <m:oMath>
          <m:sSub>
            <m:sSubPr>
              <m:ctrlPr>
                <w:ins w:id="39" w:author="Unknown" w:date="2014-08-25T19:51:00Z">
                  <w:rPr>
                    <w:rFonts w:ascii="Cambria Math" w:hAnsi="Cambria Math"/>
                    <w:i/>
                  </w:rPr>
                </w:ins>
              </m:ctrlPr>
            </m:sSubPr>
            <m:e>
              <m:r>
                <w:rPr>
                  <w:rFonts w:ascii="Cambria Math" w:hAnsi="Cambria Math"/>
                </w:rPr>
                <m:t>Prod</m:t>
              </m:r>
            </m:e>
            <m:sub>
              <m:r>
                <w:rPr>
                  <w:rFonts w:ascii="Cambria Math" w:hAnsi="Cambria Math"/>
                </w:rPr>
                <m:t>j→i</m:t>
              </m:r>
            </m:sub>
          </m:sSub>
          <m:r>
            <w:rPr>
              <w:rFonts w:ascii="Cambria Math" w:hAnsi="Cambria Math" w:cs="Arial"/>
              <w:color w:val="000000" w:themeColor="text1"/>
              <w:kern w:val="24"/>
              <w:szCs w:val="32"/>
            </w:rPr>
            <m:t>=</m:t>
          </m:r>
          <m:sSub>
            <m:sSubPr>
              <m:ctrlPr>
                <w:rPr>
                  <w:rFonts w:ascii="Cambria Math" w:hAnsi="Cambria Math" w:cs="Arial"/>
                  <w:i/>
                  <w:iCs w:val="0"/>
                  <w:color w:val="000000" w:themeColor="text1"/>
                  <w:kern w:val="24"/>
                  <w:szCs w:val="32"/>
                </w:rPr>
              </m:ctrlPr>
            </m:sSubPr>
            <m:e>
              <m:r>
                <w:rPr>
                  <w:rFonts w:ascii="Cambria Math" w:hAnsi="Cambria Math" w:cs="Arial"/>
                  <w:color w:val="000000" w:themeColor="text1"/>
                  <w:kern w:val="24"/>
                  <w:szCs w:val="32"/>
                </w:rPr>
                <m:t>σ</m:t>
              </m:r>
            </m:e>
            <m:sub>
              <m:r>
                <w:rPr>
                  <w:rFonts w:ascii="Cambria Math" w:hAnsi="Cambria Math" w:cs="Arial"/>
                  <w:color w:val="000000" w:themeColor="text1"/>
                  <w:kern w:val="24"/>
                  <w:szCs w:val="32"/>
                </w:rPr>
                <m:t>j→i</m:t>
              </m:r>
            </m:sub>
          </m:sSub>
          <m:r>
            <w:rPr>
              <w:rFonts w:ascii="Cambria Math" w:hAnsi="Cambria Math" w:cs="Arial"/>
              <w:color w:val="000000" w:themeColor="text1"/>
              <w:kern w:val="24"/>
              <w:szCs w:val="32"/>
            </w:rPr>
            <m:t>φ+</m:t>
          </m:r>
          <m:sSub>
            <m:sSubPr>
              <m:ctrlPr>
                <w:rPr>
                  <w:rFonts w:ascii="Cambria Math" w:hAnsi="Cambria Math" w:cs="Arial"/>
                  <w:i/>
                  <w:iCs w:val="0"/>
                  <w:color w:val="000000" w:themeColor="text1"/>
                  <w:kern w:val="24"/>
                  <w:szCs w:val="32"/>
                </w:rPr>
              </m:ctrlPr>
            </m:sSubPr>
            <m:e>
              <m:r>
                <w:rPr>
                  <w:rFonts w:ascii="Cambria Math" w:hAnsi="Cambria Math" w:cs="Arial"/>
                  <w:color w:val="000000" w:themeColor="text1"/>
                  <w:kern w:val="24"/>
                  <w:szCs w:val="32"/>
                </w:rPr>
                <m:t>λ</m:t>
              </m:r>
            </m:e>
            <m:sub>
              <m:r>
                <w:rPr>
                  <w:rFonts w:ascii="Cambria Math" w:hAnsi="Cambria Math" w:cs="Arial"/>
                  <w:color w:val="000000" w:themeColor="text1"/>
                  <w:kern w:val="24"/>
                  <w:szCs w:val="32"/>
                </w:rPr>
                <m:t>j→i</m:t>
              </m:r>
            </m:sub>
          </m:sSub>
        </m:oMath>
      </m:oMathPara>
    </w:p>
    <w:p w:rsidR="00DC7380" w:rsidRPr="00B8268A" w:rsidRDefault="00DC7380" w:rsidP="00B8268A">
      <w:pPr>
        <w:pStyle w:val="Corpsdetexte"/>
      </w:pPr>
      <w:r w:rsidRPr="00B8268A">
        <w:t xml:space="preserve">Cette équation du premier ordre avec second membre non nul, coefficient constant, se résout usuellement par la méthode dite « de la variation de la constante », et conduit à la solution générale : </w:t>
      </w:r>
    </w:p>
    <w:p w:rsidR="00DC7380" w:rsidRPr="00084194" w:rsidRDefault="00DC7380" w:rsidP="00DC7380">
      <w:pPr>
        <w:pStyle w:val="Corpsdetexte"/>
      </w:pPr>
      <w:r>
        <w:rPr>
          <w:noProof/>
        </w:rPr>
        <w:t xml:space="preserve"> </w:t>
      </w:r>
      <m:oMath>
        <m:r>
          <m:rPr>
            <m:sty m:val="p"/>
          </m:rPr>
          <w:rPr>
            <w:rFonts w:ascii="Cambria Math" w:hAnsi="Cambria Math"/>
          </w:rPr>
          <w:br/>
        </m:r>
      </m:oMath>
      <m:oMathPara>
        <m:oMath>
          <m:sSub>
            <m:sSubPr>
              <m:ctrlPr>
                <w:ins w:id="40" w:author="Unknown" w:date="2014-08-25T19:51:00Z">
                  <w:rPr>
                    <w:rFonts w:ascii="Cambria Math" w:hAnsi="Cambria Math"/>
                  </w:rPr>
                </w:ins>
              </m:ctrlPr>
            </m:sSubPr>
            <m:e>
              <m:r>
                <m:rPr>
                  <m:sty m:val="p"/>
                </m:rPr>
                <w:rPr>
                  <w:rFonts w:ascii="Cambria Math" w:hAnsi="Cambria Math"/>
                </w:rPr>
                <m:t>N</m:t>
              </m:r>
            </m:e>
            <m:sub>
              <m:r>
                <w:rPr>
                  <w:rFonts w:ascii="Cambria Math" w:hAnsi="Cambria Math"/>
                </w:rPr>
                <m:t>i</m:t>
              </m:r>
            </m:sub>
          </m:sSub>
          <m:r>
            <m:rPr>
              <m:sty m:val="p"/>
            </m:rPr>
            <w:rPr>
              <w:rFonts w:ascii="Cambria Math" w:hAnsi="Cambria Math"/>
            </w:rPr>
            <m:t>(t)=</m:t>
          </m:r>
          <m:sSub>
            <m:sSubPr>
              <m:ctrlPr>
                <w:ins w:id="41" w:author="Unknown" w:date="2014-08-25T19:51:00Z">
                  <w:rPr>
                    <w:rFonts w:ascii="Cambria Math" w:hAnsi="Cambria Math"/>
                  </w:rPr>
                </w:ins>
              </m:ctrlPr>
            </m:sSubPr>
            <m:e>
              <m:r>
                <w:rPr>
                  <w:rFonts w:ascii="Cambria Math" w:hAnsi="Cambria Math"/>
                </w:rPr>
                <m:t>K</m:t>
              </m:r>
            </m:e>
            <m:sub>
              <m:r>
                <w:rPr>
                  <w:rFonts w:ascii="Cambria Math" w:hAnsi="Cambria Math"/>
                </w:rPr>
                <m:t>i</m:t>
              </m:r>
            </m:sub>
          </m:sSub>
          <m:r>
            <w:rPr>
              <w:rFonts w:ascii="Cambria Math" w:hAnsi="Cambria Math"/>
            </w:rPr>
            <m:t>(t)</m:t>
          </m:r>
          <m:sSup>
            <m:sSupPr>
              <m:ctrlPr>
                <w:ins w:id="42" w:author="Unknown" w:date="2014-08-25T19:51:00Z">
                  <w:rPr>
                    <w:rFonts w:ascii="Cambria Math" w:hAnsi="Cambria Math"/>
                  </w:rPr>
                </w:ins>
              </m:ctrlPr>
            </m:sSupPr>
            <m:e>
              <m:r>
                <m:rPr>
                  <m:sty m:val="p"/>
                </m:rPr>
                <w:rPr>
                  <w:rFonts w:ascii="Cambria Math" w:hAnsi="Cambria Math"/>
                </w:rPr>
                <m:t>e</m:t>
              </m:r>
            </m:e>
            <m:sup>
              <m:sSub>
                <m:sSubPr>
                  <m:ctrlPr>
                    <w:ins w:id="43" w:author="Unknown" w:date="2014-08-25T19:51:00Z">
                      <w:rPr>
                        <w:rFonts w:ascii="Cambria Math" w:hAnsi="Cambria Math"/>
                      </w:rPr>
                    </w:ins>
                  </m:ctrlPr>
                </m:sSubPr>
                <m:e>
                  <m:r>
                    <m:rPr>
                      <m:sty m:val="p"/>
                    </m:rPr>
                    <w:rPr>
                      <w:rFonts w:ascii="Cambria Math" w:hAnsi="Cambria Math"/>
                    </w:rPr>
                    <m:t>α</m:t>
                  </m:r>
                </m:e>
                <m:sub>
                  <m:r>
                    <w:rPr>
                      <w:rFonts w:ascii="Cambria Math" w:hAnsi="Cambria Math"/>
                    </w:rPr>
                    <m:t>i</m:t>
                  </m:r>
                </m:sub>
              </m:sSub>
              <m:r>
                <w:rPr>
                  <w:rFonts w:ascii="Cambria Math" w:hAnsi="Cambria Math"/>
                </w:rPr>
                <m:t>t</m:t>
              </m:r>
            </m:sup>
          </m:sSup>
        </m:oMath>
      </m:oMathPara>
    </w:p>
    <w:p w:rsidR="00DC7380" w:rsidRPr="00B8268A" w:rsidRDefault="00DC7380" w:rsidP="00B8268A">
      <w:pPr>
        <w:pStyle w:val="Corpsdetexte"/>
      </w:pPr>
      <w:r w:rsidRPr="00B8268A">
        <w:lastRenderedPageBreak/>
        <w:t>Avec :</w:t>
      </w:r>
    </w:p>
    <w:p w:rsidR="00DC7380" w:rsidRPr="00084194" w:rsidRDefault="00600BE7" w:rsidP="00DC7380">
      <w:pPr>
        <w:pStyle w:val="Corpsdetexte"/>
      </w:pPr>
      <m:oMathPara>
        <m:oMath>
          <m:f>
            <m:fPr>
              <m:ctrlPr>
                <w:ins w:id="44" w:author="Unknown" w:date="2014-08-25T19:53:00Z">
                  <w:rPr>
                    <w:rFonts w:ascii="Cambria Math" w:hAnsi="Cambria Math"/>
                  </w:rPr>
                </w:ins>
              </m:ctrlPr>
            </m:fPr>
            <m:num>
              <m:sSub>
                <m:sSubPr>
                  <m:ctrlPr>
                    <w:ins w:id="45" w:author="Unknown" w:date="2014-08-25T19:51:00Z">
                      <w:rPr>
                        <w:rFonts w:ascii="Cambria Math" w:hAnsi="Cambria Math"/>
                      </w:rPr>
                    </w:ins>
                  </m:ctrlPr>
                </m:sSubPr>
                <m:e>
                  <m:r>
                    <w:rPr>
                      <w:rFonts w:ascii="Cambria Math" w:hAnsi="Cambria Math"/>
                    </w:rPr>
                    <m:t>dK</m:t>
                  </m:r>
                </m:e>
                <m:sub>
                  <m:r>
                    <w:rPr>
                      <w:rFonts w:ascii="Cambria Math" w:hAnsi="Cambria Math"/>
                    </w:rPr>
                    <m:t>i</m:t>
                  </m:r>
                </m:sub>
              </m:sSub>
            </m:num>
            <m:den>
              <m:r>
                <w:rPr>
                  <w:rFonts w:ascii="Cambria Math" w:hAnsi="Cambria Math"/>
                </w:rPr>
                <m:t>dt</m:t>
              </m:r>
            </m:den>
          </m:f>
          <m:r>
            <m:rPr>
              <m:sty m:val="p"/>
            </m:rPr>
            <w:rPr>
              <w:rFonts w:ascii="Cambria Math" w:hAnsi="Cambria Math"/>
            </w:rPr>
            <m:t>=</m:t>
          </m:r>
          <m:d>
            <m:dPr>
              <m:ctrlPr>
                <w:rPr>
                  <w:rFonts w:ascii="Cambria Math" w:hAnsi="Cambria Math"/>
                  <w:i/>
                </w:rPr>
              </m:ctrlPr>
            </m:dPr>
            <m:e>
              <m:nary>
                <m:naryPr>
                  <m:chr m:val="∑"/>
                  <m:limLoc m:val="undOvr"/>
                  <m:supHide m:val="1"/>
                  <m:ctrlPr>
                    <w:ins w:id="46" w:author="Unknown" w:date="2014-08-25T19:56:00Z">
                      <w:rPr>
                        <w:rFonts w:ascii="Cambria Math" w:hAnsi="Cambria Math"/>
                        <w:i/>
                      </w:rPr>
                    </w:ins>
                  </m:ctrlPr>
                </m:naryPr>
                <m:sub>
                  <m:r>
                    <w:rPr>
                      <w:rFonts w:ascii="Cambria Math" w:hAnsi="Cambria Math"/>
                    </w:rPr>
                    <m:t>j</m:t>
                  </m:r>
                </m:sub>
                <m:sup/>
                <m:e>
                  <m:sSub>
                    <m:sSubPr>
                      <m:ctrlPr>
                        <w:ins w:id="47" w:author="Unknown" w:date="2014-08-25T19:51:00Z">
                          <w:rPr>
                            <w:rFonts w:ascii="Cambria Math" w:hAnsi="Cambria Math"/>
                            <w:i/>
                          </w:rPr>
                        </w:ins>
                      </m:ctrlPr>
                    </m:sSubPr>
                    <m:e>
                      <m:r>
                        <w:rPr>
                          <w:rFonts w:ascii="Cambria Math" w:hAnsi="Cambria Math"/>
                        </w:rPr>
                        <m:t>Prod</m:t>
                      </m:r>
                    </m:e>
                    <m:sub>
                      <m:r>
                        <w:rPr>
                          <w:rFonts w:ascii="Cambria Math" w:hAnsi="Cambria Math"/>
                        </w:rPr>
                        <m:t>j→i</m:t>
                      </m:r>
                    </m:sub>
                  </m:sSub>
                  <m:sSub>
                    <m:sSubPr>
                      <m:ctrlPr>
                        <w:ins w:id="48" w:author="Unknown" w:date="2014-08-25T19:51:00Z">
                          <w:rPr>
                            <w:rFonts w:ascii="Cambria Math" w:hAnsi="Cambria Math"/>
                          </w:rPr>
                        </w:ins>
                      </m:ctrlPr>
                    </m:sSubPr>
                    <m:e>
                      <m:r>
                        <m:rPr>
                          <m:sty m:val="p"/>
                        </m:rPr>
                        <w:rPr>
                          <w:rFonts w:ascii="Cambria Math" w:hAnsi="Cambria Math"/>
                        </w:rPr>
                        <m:t>N</m:t>
                      </m:r>
                    </m:e>
                    <m:sub>
                      <m:r>
                        <w:rPr>
                          <w:rFonts w:ascii="Cambria Math" w:hAnsi="Cambria Math"/>
                        </w:rPr>
                        <m:t>j</m:t>
                      </m:r>
                    </m:sub>
                  </m:sSub>
                  <m:r>
                    <w:rPr>
                      <w:rFonts w:ascii="Cambria Math" w:hAnsi="Cambria Math"/>
                    </w:rPr>
                    <m:t>(t)</m:t>
                  </m:r>
                </m:e>
              </m:nary>
            </m:e>
          </m:d>
          <m:sSup>
            <m:sSupPr>
              <m:ctrlPr>
                <w:ins w:id="49" w:author="Unknown" w:date="2014-08-25T19:51:00Z">
                  <w:rPr>
                    <w:rFonts w:ascii="Cambria Math" w:hAnsi="Cambria Math"/>
                  </w:rPr>
                </w:ins>
              </m:ctrlPr>
            </m:sSupPr>
            <m:e>
              <m:r>
                <m:rPr>
                  <m:sty m:val="p"/>
                </m:rPr>
                <w:rPr>
                  <w:rFonts w:ascii="Cambria Math" w:hAnsi="Cambria Math"/>
                </w:rPr>
                <m:t>e</m:t>
              </m:r>
            </m:e>
            <m:sup>
              <m:sSub>
                <m:sSubPr>
                  <m:ctrlPr>
                    <w:ins w:id="50" w:author="Unknown" w:date="2014-08-25T19:51:00Z">
                      <w:rPr>
                        <w:rFonts w:ascii="Cambria Math" w:hAnsi="Cambria Math"/>
                      </w:rPr>
                    </w:ins>
                  </m:ctrlPr>
                </m:sSubPr>
                <m:e>
                  <m:r>
                    <m:rPr>
                      <m:sty m:val="p"/>
                    </m:rPr>
                    <w:rPr>
                      <w:rFonts w:ascii="Cambria Math" w:hAnsi="Cambria Math"/>
                    </w:rPr>
                    <m:t>-α</m:t>
                  </m:r>
                </m:e>
                <m:sub>
                  <m:r>
                    <w:rPr>
                      <w:rFonts w:ascii="Cambria Math" w:hAnsi="Cambria Math"/>
                    </w:rPr>
                    <m:t>i</m:t>
                  </m:r>
                </m:sub>
              </m:sSub>
              <m:r>
                <w:rPr>
                  <w:rFonts w:ascii="Cambria Math" w:hAnsi="Cambria Math"/>
                </w:rPr>
                <m:t>t</m:t>
              </m:r>
            </m:sup>
          </m:sSup>
        </m:oMath>
      </m:oMathPara>
    </w:p>
    <w:p w:rsidR="002F1AC0" w:rsidRDefault="002F1AC0" w:rsidP="00B8268A">
      <w:pPr>
        <w:pStyle w:val="Corpsdetexte"/>
      </w:pPr>
      <w:r>
        <w:t>Le problème se résume donc à la détermination d’une primitive, dont la constante est déterminée par la condition limite à l’instant initial.</w:t>
      </w:r>
    </w:p>
    <w:p w:rsidR="00DC7380" w:rsidRPr="00B8268A" w:rsidRDefault="00B8268A" w:rsidP="00B8268A">
      <w:pPr>
        <w:pStyle w:val="Corpsdetexte"/>
      </w:pPr>
      <w:r w:rsidRPr="00B8268A">
        <w:t>Cette formulation est généralement suffisante pour résoudre exactement les systèmes d’équation</w:t>
      </w:r>
      <w:r w:rsidR="002F1AC0">
        <w:t>s</w:t>
      </w:r>
      <w:r w:rsidRPr="00B8268A">
        <w:t xml:space="preserve"> des cas de chaine de décroissance en ligne directe, c’est-à-dire </w:t>
      </w:r>
      <w:r w:rsidR="002F1AC0">
        <w:t xml:space="preserve">les chaines où les </w:t>
      </w:r>
      <w:proofErr w:type="gramStart"/>
      <w:r w:rsidR="002F1AC0">
        <w:t>différent</w:t>
      </w:r>
      <w:proofErr w:type="gramEnd"/>
      <w:r w:rsidR="002F1AC0">
        <w:t xml:space="preserve"> noyaux ne font pas partie de leur propre filiation. La considération de</w:t>
      </w:r>
      <w:r>
        <w:t xml:space="preserve"> </w:t>
      </w:r>
      <w:r w:rsidR="002F1AC0">
        <w:t xml:space="preserve">toutes </w:t>
      </w:r>
      <w:r>
        <w:t>le</w:t>
      </w:r>
      <w:r w:rsidR="002F1AC0">
        <w:t>s interactions du</w:t>
      </w:r>
      <w:r>
        <w:t xml:space="preserve"> Pu238</w:t>
      </w:r>
      <w:r w:rsidR="002F1AC0">
        <w:t xml:space="preserve"> introduit des boucles.</w:t>
      </w:r>
    </w:p>
    <w:p w:rsidR="00FA558B" w:rsidRDefault="002F1AC0" w:rsidP="00EC3102">
      <w:pPr>
        <w:pStyle w:val="Corpsdetexte"/>
      </w:pPr>
      <w:r>
        <w:t>Dans le cadre de cette étude, on remarquera que l’hypothèse</w:t>
      </w:r>
      <w:r w:rsidR="009B5A7A">
        <w:t xml:space="preserve"> d’une décomposition des solutions des équations de Bateman sous la forme d’une base de fonction d’exponentielles de constantes </w:t>
      </w:r>
      <m:oMath>
        <m:sSub>
          <m:sSubPr>
            <m:ctrlPr>
              <w:ins w:id="51" w:author="Unknown" w:date="2014-08-25T19:51:00Z">
                <w:rPr>
                  <w:rFonts w:ascii="Cambria Math" w:hAnsi="Cambria Math"/>
                </w:rPr>
              </w:ins>
            </m:ctrlPr>
          </m:sSubPr>
          <m:e>
            <m:r>
              <m:rPr>
                <m:sty m:val="p"/>
              </m:rPr>
              <w:rPr>
                <w:rFonts w:ascii="Cambria Math" w:hAnsi="Cambria Math"/>
              </w:rPr>
              <m:t>α</m:t>
            </m:r>
          </m:e>
          <m:sub>
            <m:r>
              <w:rPr>
                <w:rFonts w:ascii="Cambria Math" w:hAnsi="Cambria Math"/>
              </w:rPr>
              <m:t>i</m:t>
            </m:r>
          </m:sub>
        </m:sSub>
      </m:oMath>
      <w:r w:rsidR="009B5A7A">
        <w:t xml:space="preserve"> semble </w:t>
      </w:r>
      <w:r w:rsidR="004A5D17">
        <w:t xml:space="preserve">tout à fait </w:t>
      </w:r>
      <w:r w:rsidR="009B5A7A">
        <w:t>valide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7229"/>
        <w:gridCol w:w="1024"/>
      </w:tblGrid>
      <w:tr w:rsidR="008D4C18" w:rsidTr="008D4C18">
        <w:tc>
          <w:tcPr>
            <w:tcW w:w="959" w:type="dxa"/>
          </w:tcPr>
          <w:p w:rsidR="008D4C18" w:rsidRDefault="008D4C18" w:rsidP="00EC3102">
            <w:pPr>
              <w:pStyle w:val="Corpsdetexte"/>
            </w:pPr>
          </w:p>
        </w:tc>
        <w:tc>
          <w:tcPr>
            <w:tcW w:w="7229" w:type="dxa"/>
          </w:tcPr>
          <w:p w:rsidR="008D4C18" w:rsidRPr="008D4C18" w:rsidRDefault="00600BE7" w:rsidP="00AA11F1">
            <w:pPr>
              <w:pStyle w:val="Corpsdetexte"/>
            </w:pPr>
            <m:oMathPara>
              <m:oMathParaPr>
                <m:jc m:val="center"/>
              </m:oMathParaPr>
              <m:oMath>
                <m:sSub>
                  <m:sSubPr>
                    <m:ctrlPr>
                      <w:ins w:id="52" w:author="Unknown" w:date="2014-08-25T19:51:00Z">
                        <w:rPr>
                          <w:rFonts w:ascii="Cambria Math" w:hAnsi="Cambria Math"/>
                        </w:rPr>
                      </w:ins>
                    </m:ctrlPr>
                  </m:sSubPr>
                  <m:e>
                    <m:r>
                      <m:rPr>
                        <m:sty m:val="p"/>
                      </m:rPr>
                      <w:rPr>
                        <w:rFonts w:ascii="Cambria Math" w:hAnsi="Cambria Math"/>
                        <w:lang w:val="en-US"/>
                      </w:rPr>
                      <m:t>N</m:t>
                    </m:r>
                  </m:e>
                  <m:sub>
                    <m:r>
                      <w:rPr>
                        <w:rFonts w:ascii="Cambria Math" w:hAnsi="Cambria Math"/>
                      </w:rPr>
                      <m:t>i</m:t>
                    </m:r>
                  </m:sub>
                </m:sSub>
                <m:r>
                  <m:rPr>
                    <m:sty m:val="p"/>
                  </m:rPr>
                  <w:rPr>
                    <w:rFonts w:ascii="Cambria Math" w:hAnsi="Cambria Math"/>
                    <w:lang w:val="en-US"/>
                  </w:rPr>
                  <m:t>(t)=</m:t>
                </m:r>
                <m:nary>
                  <m:naryPr>
                    <m:chr m:val="∑"/>
                    <m:limLoc m:val="undOvr"/>
                    <m:supHide m:val="1"/>
                    <m:ctrlPr>
                      <w:ins w:id="53" w:author="Unknown" w:date="2014-08-25T19:56:00Z">
                        <w:rPr>
                          <w:rFonts w:ascii="Cambria Math" w:hAnsi="Cambria Math"/>
                          <w:i/>
                        </w:rPr>
                      </w:ins>
                    </m:ctrlPr>
                  </m:naryPr>
                  <m:sub>
                    <m:r>
                      <w:rPr>
                        <w:rFonts w:ascii="Cambria Math" w:hAnsi="Cambria Math"/>
                      </w:rPr>
                      <m:t>k</m:t>
                    </m:r>
                  </m:sub>
                  <m:sup/>
                  <m:e>
                    <m:sSub>
                      <m:sSubPr>
                        <m:ctrlPr>
                          <w:ins w:id="54" w:author="Unknown" w:date="2014-08-25T19:51:00Z">
                            <w:rPr>
                              <w:rFonts w:ascii="Cambria Math" w:hAnsi="Cambria Math"/>
                              <w:i/>
                            </w:rPr>
                          </w:ins>
                        </m:ctrlPr>
                      </m:sSubPr>
                      <m:e>
                        <m:r>
                          <w:rPr>
                            <w:rFonts w:ascii="Cambria Math" w:hAnsi="Cambria Math"/>
                          </w:rPr>
                          <m:t>Y</m:t>
                        </m:r>
                      </m:e>
                      <m:sub>
                        <m:r>
                          <w:rPr>
                            <w:rFonts w:ascii="Cambria Math" w:hAnsi="Cambria Math"/>
                          </w:rPr>
                          <m:t>i</m:t>
                        </m:r>
                        <m:r>
                          <w:rPr>
                            <w:rFonts w:ascii="Cambria Math" w:hAnsi="Cambria Math"/>
                            <w:lang w:val="en-US"/>
                          </w:rPr>
                          <m:t>,k</m:t>
                        </m:r>
                      </m:sub>
                    </m:sSub>
                    <m:sSup>
                      <m:sSupPr>
                        <m:ctrlPr>
                          <w:ins w:id="55" w:author="Unknown" w:date="2014-08-25T19:51:00Z">
                            <w:rPr>
                              <w:rFonts w:ascii="Cambria Math" w:hAnsi="Cambria Math"/>
                            </w:rPr>
                          </w:ins>
                        </m:ctrlPr>
                      </m:sSupPr>
                      <m:e>
                        <m:r>
                          <m:rPr>
                            <m:sty m:val="p"/>
                          </m:rPr>
                          <w:rPr>
                            <w:rFonts w:ascii="Cambria Math" w:hAnsi="Cambria Math"/>
                            <w:lang w:val="en-US"/>
                          </w:rPr>
                          <m:t>e</m:t>
                        </m:r>
                      </m:e>
                      <m:sup>
                        <m:sSub>
                          <m:sSubPr>
                            <m:ctrlPr>
                              <w:ins w:id="56" w:author="Unknown" w:date="2014-08-25T19:51:00Z">
                                <w:rPr>
                                  <w:rFonts w:ascii="Cambria Math" w:hAnsi="Cambria Math"/>
                                </w:rPr>
                              </w:ins>
                            </m:ctrlPr>
                          </m:sSubPr>
                          <m:e>
                            <m:r>
                              <m:rPr>
                                <m:sty m:val="p"/>
                              </m:rPr>
                              <w:rPr>
                                <w:rFonts w:ascii="Cambria Math" w:hAnsi="Cambria Math"/>
                              </w:rPr>
                              <m:t>α</m:t>
                            </m:r>
                          </m:e>
                          <m:sub>
                            <m:r>
                              <w:rPr>
                                <w:rFonts w:ascii="Cambria Math" w:hAnsi="Cambria Math"/>
                              </w:rPr>
                              <m:t>k</m:t>
                            </m:r>
                          </m:sub>
                        </m:sSub>
                        <m:r>
                          <w:rPr>
                            <w:rFonts w:ascii="Cambria Math" w:hAnsi="Cambria Math"/>
                          </w:rPr>
                          <m:t>t</m:t>
                        </m:r>
                      </m:sup>
                    </m:sSup>
                  </m:e>
                </m:nary>
              </m:oMath>
            </m:oMathPara>
          </w:p>
        </w:tc>
        <w:tc>
          <w:tcPr>
            <w:tcW w:w="1024" w:type="dxa"/>
          </w:tcPr>
          <w:p w:rsidR="008D4C18" w:rsidRDefault="00090577" w:rsidP="00090577">
            <w:pPr>
              <w:pStyle w:val="Lgende"/>
              <w:ind w:firstLine="0"/>
            </w:pPr>
            <w:bookmarkStart w:id="57" w:name="_Ref396786375"/>
            <w:bookmarkStart w:id="58" w:name="_Ref396786170"/>
            <w:proofErr w:type="spellStart"/>
            <w:r>
              <w:t>Eq</w:t>
            </w:r>
            <w:proofErr w:type="spellEnd"/>
            <w:r>
              <w:t xml:space="preserve">. </w:t>
            </w:r>
            <w:fldSimple w:instr=" SEQ Eq. \* ARABIC ">
              <w:r w:rsidR="009E7A53">
                <w:rPr>
                  <w:noProof/>
                </w:rPr>
                <w:t>2</w:t>
              </w:r>
            </w:fldSimple>
            <w:bookmarkEnd w:id="57"/>
          </w:p>
        </w:tc>
        <w:bookmarkEnd w:id="58"/>
      </w:tr>
    </w:tbl>
    <w:p w:rsidR="0081145C" w:rsidRDefault="0081145C" w:rsidP="00EC3102">
      <w:pPr>
        <w:pStyle w:val="Corpsdetexte"/>
      </w:pPr>
      <w:r>
        <w:t xml:space="preserve">Cette formulation est tout à fait compatible avec la forme générale de la solution de l’équation de Bateman : </w:t>
      </w:r>
    </w:p>
    <w:p w:rsidR="0081145C" w:rsidRPr="00084194" w:rsidRDefault="00600BE7" w:rsidP="0081145C">
      <w:pPr>
        <w:pStyle w:val="Corpsdetexte"/>
      </w:pPr>
      <m:oMathPara>
        <m:oMath>
          <m:f>
            <m:fPr>
              <m:ctrlPr>
                <w:ins w:id="59" w:author="Unknown" w:date="2014-08-25T19:53:00Z">
                  <w:rPr>
                    <w:rFonts w:ascii="Cambria Math" w:hAnsi="Cambria Math"/>
                  </w:rPr>
                </w:ins>
              </m:ctrlPr>
            </m:fPr>
            <m:num>
              <m:sSub>
                <m:sSubPr>
                  <m:ctrlPr>
                    <w:ins w:id="60" w:author="Unknown" w:date="2014-08-25T19:51:00Z">
                      <w:rPr>
                        <w:rFonts w:ascii="Cambria Math" w:hAnsi="Cambria Math"/>
                      </w:rPr>
                    </w:ins>
                  </m:ctrlPr>
                </m:sSubPr>
                <m:e>
                  <m:r>
                    <w:rPr>
                      <w:rFonts w:ascii="Cambria Math" w:hAnsi="Cambria Math"/>
                    </w:rPr>
                    <m:t>dK</m:t>
                  </m:r>
                </m:e>
                <m:sub>
                  <m:r>
                    <w:rPr>
                      <w:rFonts w:ascii="Cambria Math" w:hAnsi="Cambria Math"/>
                    </w:rPr>
                    <m:t>i</m:t>
                  </m:r>
                </m:sub>
              </m:sSub>
            </m:num>
            <m:den>
              <m:r>
                <w:rPr>
                  <w:rFonts w:ascii="Cambria Math" w:hAnsi="Cambria Math"/>
                </w:rPr>
                <m:t>dt</m:t>
              </m:r>
            </m:den>
          </m:f>
          <m:r>
            <m:rPr>
              <m:sty m:val="p"/>
            </m:rPr>
            <w:rPr>
              <w:rFonts w:ascii="Cambria Math" w:hAnsi="Cambria Math"/>
            </w:rPr>
            <m:t>=</m:t>
          </m:r>
          <m:d>
            <m:dPr>
              <m:ctrlPr>
                <w:rPr>
                  <w:rFonts w:ascii="Cambria Math" w:hAnsi="Cambria Math"/>
                  <w:i/>
                </w:rPr>
              </m:ctrlPr>
            </m:dPr>
            <m:e>
              <m:nary>
                <m:naryPr>
                  <m:chr m:val="∑"/>
                  <m:limLoc m:val="undOvr"/>
                  <m:supHide m:val="1"/>
                  <m:ctrlPr>
                    <w:ins w:id="61" w:author="Unknown" w:date="2014-08-25T19:56:00Z">
                      <w:rPr>
                        <w:rFonts w:ascii="Cambria Math" w:hAnsi="Cambria Math"/>
                        <w:i/>
                      </w:rPr>
                    </w:ins>
                  </m:ctrlPr>
                </m:naryPr>
                <m:sub>
                  <m:r>
                    <w:rPr>
                      <w:rFonts w:ascii="Cambria Math" w:hAnsi="Cambria Math"/>
                    </w:rPr>
                    <m:t>j</m:t>
                  </m:r>
                </m:sub>
                <m:sup/>
                <m:e>
                  <m:sSub>
                    <m:sSubPr>
                      <m:ctrlPr>
                        <w:ins w:id="62" w:author="Unknown" w:date="2014-08-25T19:51:00Z">
                          <w:rPr>
                            <w:rFonts w:ascii="Cambria Math" w:hAnsi="Cambria Math"/>
                            <w:i/>
                          </w:rPr>
                        </w:ins>
                      </m:ctrlPr>
                    </m:sSubPr>
                    <m:e>
                      <m:r>
                        <w:rPr>
                          <w:rFonts w:ascii="Cambria Math" w:hAnsi="Cambria Math"/>
                        </w:rPr>
                        <m:t>Prod</m:t>
                      </m:r>
                    </m:e>
                    <m:sub>
                      <m:r>
                        <w:rPr>
                          <w:rFonts w:ascii="Cambria Math" w:hAnsi="Cambria Math"/>
                        </w:rPr>
                        <m:t>i→j</m:t>
                      </m:r>
                    </m:sub>
                  </m:sSub>
                  <m:nary>
                    <m:naryPr>
                      <m:chr m:val="∑"/>
                      <m:limLoc m:val="undOvr"/>
                      <m:supHide m:val="1"/>
                      <m:ctrlPr>
                        <w:ins w:id="63" w:author="Unknown" w:date="2014-08-25T19:56:00Z">
                          <w:rPr>
                            <w:rFonts w:ascii="Cambria Math" w:hAnsi="Cambria Math"/>
                            <w:i/>
                          </w:rPr>
                        </w:ins>
                      </m:ctrlPr>
                    </m:naryPr>
                    <m:sub>
                      <m:r>
                        <w:rPr>
                          <w:rFonts w:ascii="Cambria Math" w:hAnsi="Cambria Math"/>
                        </w:rPr>
                        <m:t>k</m:t>
                      </m:r>
                    </m:sub>
                    <m:sup/>
                    <m:e>
                      <m:sSub>
                        <m:sSubPr>
                          <m:ctrlPr>
                            <w:ins w:id="64" w:author="Unknown" w:date="2014-08-25T19:51:00Z">
                              <w:rPr>
                                <w:rFonts w:ascii="Cambria Math" w:hAnsi="Cambria Math"/>
                                <w:i/>
                              </w:rPr>
                            </w:ins>
                          </m:ctrlPr>
                        </m:sSubPr>
                        <m:e>
                          <m:r>
                            <w:rPr>
                              <w:rFonts w:ascii="Cambria Math" w:hAnsi="Cambria Math"/>
                            </w:rPr>
                            <m:t>Y</m:t>
                          </m:r>
                        </m:e>
                        <m:sub>
                          <m:r>
                            <w:rPr>
                              <w:rFonts w:ascii="Cambria Math" w:hAnsi="Cambria Math"/>
                            </w:rPr>
                            <m:t>j,k</m:t>
                          </m:r>
                        </m:sub>
                      </m:sSub>
                      <m:sSup>
                        <m:sSupPr>
                          <m:ctrlPr>
                            <w:ins w:id="65" w:author="Unknown" w:date="2014-08-25T19:51:00Z">
                              <w:rPr>
                                <w:rFonts w:ascii="Cambria Math" w:hAnsi="Cambria Math"/>
                              </w:rPr>
                            </w:ins>
                          </m:ctrlPr>
                        </m:sSupPr>
                        <m:e>
                          <m:r>
                            <m:rPr>
                              <m:sty m:val="p"/>
                            </m:rPr>
                            <w:rPr>
                              <w:rFonts w:ascii="Cambria Math" w:hAnsi="Cambria Math"/>
                            </w:rPr>
                            <m:t>e</m:t>
                          </m:r>
                        </m:e>
                        <m:sup>
                          <m:sSub>
                            <m:sSubPr>
                              <m:ctrlPr>
                                <w:ins w:id="66" w:author="Unknown" w:date="2014-08-25T19:51:00Z">
                                  <w:rPr>
                                    <w:rFonts w:ascii="Cambria Math" w:hAnsi="Cambria Math"/>
                                  </w:rPr>
                                </w:ins>
                              </m:ctrlPr>
                            </m:sSubPr>
                            <m:e>
                              <m:r>
                                <m:rPr>
                                  <m:sty m:val="p"/>
                                </m:rPr>
                                <w:rPr>
                                  <w:rFonts w:ascii="Cambria Math" w:hAnsi="Cambria Math"/>
                                </w:rPr>
                                <m:t>α</m:t>
                              </m:r>
                            </m:e>
                            <m:sub>
                              <m:r>
                                <w:rPr>
                                  <w:rFonts w:ascii="Cambria Math" w:hAnsi="Cambria Math"/>
                                </w:rPr>
                                <m:t>k</m:t>
                              </m:r>
                            </m:sub>
                          </m:sSub>
                          <m:r>
                            <w:rPr>
                              <w:rFonts w:ascii="Cambria Math" w:hAnsi="Cambria Math"/>
                            </w:rPr>
                            <m:t>t</m:t>
                          </m:r>
                        </m:sup>
                      </m:sSup>
                    </m:e>
                  </m:nary>
                </m:e>
              </m:nary>
            </m:e>
          </m:d>
          <m:sSup>
            <m:sSupPr>
              <m:ctrlPr>
                <w:ins w:id="67" w:author="Unknown" w:date="2014-08-25T19:51:00Z">
                  <w:rPr>
                    <w:rFonts w:ascii="Cambria Math" w:hAnsi="Cambria Math"/>
                  </w:rPr>
                </w:ins>
              </m:ctrlPr>
            </m:sSupPr>
            <m:e>
              <m:r>
                <m:rPr>
                  <m:sty m:val="p"/>
                </m:rPr>
                <w:rPr>
                  <w:rFonts w:ascii="Cambria Math" w:hAnsi="Cambria Math"/>
                </w:rPr>
                <m:t>e</m:t>
              </m:r>
            </m:e>
            <m:sup>
              <m:sSub>
                <m:sSubPr>
                  <m:ctrlPr>
                    <w:ins w:id="68" w:author="Unknown" w:date="2014-08-25T19:51:00Z">
                      <w:rPr>
                        <w:rFonts w:ascii="Cambria Math" w:hAnsi="Cambria Math"/>
                      </w:rPr>
                    </w:ins>
                  </m:ctrlPr>
                </m:sSubPr>
                <m:e>
                  <m:r>
                    <m:rPr>
                      <m:sty m:val="p"/>
                    </m:rPr>
                    <w:rPr>
                      <w:rFonts w:ascii="Cambria Math" w:hAnsi="Cambria Math"/>
                    </w:rPr>
                    <m:t>-α</m:t>
                  </m:r>
                </m:e>
                <m:sub>
                  <m:r>
                    <w:rPr>
                      <w:rFonts w:ascii="Cambria Math" w:hAnsi="Cambria Math"/>
                    </w:rPr>
                    <m:t>i</m:t>
                  </m:r>
                </m:sub>
              </m:sSub>
              <m:r>
                <w:rPr>
                  <w:rFonts w:ascii="Cambria Math" w:hAnsi="Cambria Math"/>
                </w:rPr>
                <m:t>t</m:t>
              </m:r>
            </m:sup>
          </m:sSup>
        </m:oMath>
      </m:oMathPara>
    </w:p>
    <w:p w:rsidR="0047174F" w:rsidRPr="00084194" w:rsidRDefault="00600BE7" w:rsidP="0047174F">
      <w:pPr>
        <w:pStyle w:val="Corpsdetexte"/>
      </w:pPr>
      <m:oMathPara>
        <m:oMath>
          <m:sSub>
            <m:sSubPr>
              <m:ctrlPr>
                <w:ins w:id="69" w:author="Unknown" w:date="2014-08-25T19:51:00Z">
                  <w:rPr>
                    <w:rFonts w:ascii="Cambria Math" w:hAnsi="Cambria Math"/>
                  </w:rPr>
                </w:ins>
              </m:ctrlPr>
            </m:sSubPr>
            <m:e>
              <m:r>
                <w:rPr>
                  <w:rFonts w:ascii="Cambria Math" w:hAnsi="Cambria Math"/>
                </w:rPr>
                <m:t>K</m:t>
              </m:r>
            </m:e>
            <m:sub>
              <m:r>
                <w:rPr>
                  <w:rFonts w:ascii="Cambria Math" w:hAnsi="Cambria Math"/>
                </w:rPr>
                <m:t>i</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=A</m:t>
          </m:r>
          <m:r>
            <w:rPr>
              <w:rFonts w:ascii="Cambria Math" w:hAnsi="Cambria Math"/>
            </w:rPr>
            <m:t>+</m:t>
          </m:r>
          <m:d>
            <m:dPr>
              <m:ctrlPr>
                <w:rPr>
                  <w:rFonts w:ascii="Cambria Math" w:hAnsi="Cambria Math"/>
                  <w:i/>
                </w:rPr>
              </m:ctrlPr>
            </m:dPr>
            <m:e>
              <m:nary>
                <m:naryPr>
                  <m:chr m:val="∑"/>
                  <m:limLoc m:val="undOvr"/>
                  <m:supHide m:val="1"/>
                  <m:ctrlPr>
                    <w:ins w:id="70" w:author="Unknown" w:date="2014-08-25T19:56:00Z">
                      <w:rPr>
                        <w:rFonts w:ascii="Cambria Math" w:hAnsi="Cambria Math"/>
                        <w:i/>
                      </w:rPr>
                    </w:ins>
                  </m:ctrlPr>
                </m:naryPr>
                <m:sub>
                  <m:r>
                    <w:rPr>
                      <w:rFonts w:ascii="Cambria Math" w:hAnsi="Cambria Math"/>
                    </w:rPr>
                    <m:t>j</m:t>
                  </m:r>
                </m:sub>
                <m:sup/>
                <m:e>
                  <m:nary>
                    <m:naryPr>
                      <m:chr m:val="∑"/>
                      <m:limLoc m:val="undOvr"/>
                      <m:supHide m:val="1"/>
                      <m:ctrlPr>
                        <w:ins w:id="71" w:author="Unknown" w:date="2014-08-25T19:56:00Z">
                          <w:rPr>
                            <w:rFonts w:ascii="Cambria Math" w:hAnsi="Cambria Math"/>
                            <w:i/>
                          </w:rPr>
                        </w:ins>
                      </m:ctrlPr>
                    </m:naryPr>
                    <m:sub>
                      <m:r>
                        <w:rPr>
                          <w:rFonts w:ascii="Cambria Math" w:hAnsi="Cambria Math"/>
                        </w:rPr>
                        <m:t>k</m:t>
                      </m:r>
                    </m:sub>
                    <m:sup/>
                    <m:e>
                      <m:f>
                        <m:fPr>
                          <m:ctrlPr>
                            <w:ins w:id="72" w:author="Unknown" w:date="2014-08-25T19:53:00Z">
                              <w:rPr>
                                <w:rFonts w:ascii="Cambria Math" w:hAnsi="Cambria Math"/>
                                <w:i/>
                              </w:rPr>
                            </w:ins>
                          </m:ctrlPr>
                        </m:fPr>
                        <m:num>
                          <m:sSub>
                            <m:sSubPr>
                              <m:ctrlPr>
                                <w:ins w:id="73" w:author="Unknown" w:date="2014-08-25T19:51:00Z">
                                  <w:rPr>
                                    <w:rFonts w:ascii="Cambria Math" w:hAnsi="Cambria Math"/>
                                    <w:i/>
                                  </w:rPr>
                                </w:ins>
                              </m:ctrlPr>
                            </m:sSubPr>
                            <m:e>
                              <m:r>
                                <w:rPr>
                                  <w:rFonts w:ascii="Cambria Math" w:hAnsi="Cambria Math"/>
                                </w:rPr>
                                <m:t>Prod</m:t>
                              </m:r>
                            </m:e>
                            <m:sub>
                              <m:r>
                                <w:rPr>
                                  <w:rFonts w:ascii="Cambria Math" w:hAnsi="Cambria Math"/>
                                </w:rPr>
                                <m:t>j→i</m:t>
                              </m:r>
                            </m:sub>
                          </m:sSub>
                          <m:sSub>
                            <m:sSubPr>
                              <m:ctrlPr>
                                <w:ins w:id="74" w:author="Unknown" w:date="2014-08-25T19:51:00Z">
                                  <w:rPr>
                                    <w:rFonts w:ascii="Cambria Math" w:hAnsi="Cambria Math"/>
                                    <w:i/>
                                  </w:rPr>
                                </w:ins>
                              </m:ctrlPr>
                            </m:sSubPr>
                            <m:e>
                              <m:r>
                                <w:rPr>
                                  <w:rFonts w:ascii="Cambria Math" w:hAnsi="Cambria Math"/>
                                </w:rPr>
                                <m:t>Y</m:t>
                              </m:r>
                            </m:e>
                            <m:sub>
                              <m:r>
                                <w:rPr>
                                  <w:rFonts w:ascii="Cambria Math" w:hAnsi="Cambria Math"/>
                                </w:rPr>
                                <m:t>j,k</m:t>
                              </m:r>
                            </m:sub>
                          </m:sSub>
                        </m:num>
                        <m:den>
                          <m:sSub>
                            <m:sSubPr>
                              <m:ctrlPr>
                                <w:ins w:id="75" w:author="Unknown" w:date="2014-08-25T19:51:00Z">
                                  <w:rPr>
                                    <w:rFonts w:ascii="Cambria Math" w:hAnsi="Cambria Math"/>
                                  </w:rPr>
                                </w:ins>
                              </m:ctrlPr>
                            </m:sSubPr>
                            <m:e>
                              <m:sSub>
                                <m:sSubPr>
                                  <m:ctrlPr>
                                    <w:ins w:id="76" w:author="Unknown" w:date="2014-08-25T19:51:00Z">
                                      <w:rPr>
                                        <w:rFonts w:ascii="Cambria Math" w:hAnsi="Cambria Math"/>
                                      </w:rPr>
                                    </w:ins>
                                  </m:ctrlPr>
                                </m:sSubPr>
                                <m:e>
                                  <m:r>
                                    <m:rPr>
                                      <m:sty m:val="p"/>
                                    </m:rPr>
                                    <w:rPr>
                                      <w:rFonts w:ascii="Cambria Math" w:hAnsi="Cambria Math"/>
                                    </w:rPr>
                                    <m:t>α</m:t>
                                  </m:r>
                                </m:e>
                                <m:sub>
                                  <m:r>
                                    <w:rPr>
                                      <w:rFonts w:ascii="Cambria Math" w:hAnsi="Cambria Math"/>
                                    </w:rPr>
                                    <m:t>k</m:t>
                                  </m:r>
                                </m:sub>
                              </m:sSub>
                              <m:r>
                                <m:rPr>
                                  <m:sty m:val="p"/>
                                </m:rPr>
                                <w:rPr>
                                  <w:rFonts w:ascii="Cambria Math" w:hAnsi="Cambria Math"/>
                                </w:rPr>
                                <m:t>-α</m:t>
                              </m:r>
                            </m:e>
                            <m:sub>
                              <m:r>
                                <w:rPr>
                                  <w:rFonts w:ascii="Cambria Math" w:hAnsi="Cambria Math"/>
                                </w:rPr>
                                <m:t>i</m:t>
                              </m:r>
                            </m:sub>
                          </m:sSub>
                        </m:den>
                      </m:f>
                      <m:sSup>
                        <m:sSupPr>
                          <m:ctrlPr>
                            <w:ins w:id="77" w:author="Unknown" w:date="2014-08-25T19:51:00Z">
                              <w:rPr>
                                <w:rFonts w:ascii="Cambria Math" w:hAnsi="Cambria Math"/>
                              </w:rPr>
                            </w:ins>
                          </m:ctrlPr>
                        </m:sSupPr>
                        <m:e>
                          <m:r>
                            <m:rPr>
                              <m:sty m:val="p"/>
                            </m:rPr>
                            <w:rPr>
                              <w:rFonts w:ascii="Cambria Math" w:hAnsi="Cambria Math"/>
                            </w:rPr>
                            <m:t>e</m:t>
                          </m:r>
                        </m:e>
                        <m:sup>
                          <m:sSub>
                            <m:sSubPr>
                              <m:ctrlPr>
                                <w:ins w:id="78" w:author="Unknown" w:date="2014-08-25T19:51:00Z">
                                  <w:rPr>
                                    <w:rFonts w:ascii="Cambria Math" w:hAnsi="Cambria Math"/>
                                  </w:rPr>
                                </w:ins>
                              </m:ctrlPr>
                            </m:sSubPr>
                            <m:e>
                              <m:sSub>
                                <m:sSubPr>
                                  <m:ctrlPr>
                                    <w:ins w:id="79" w:author="Unknown" w:date="2014-08-25T19:51:00Z">
                                      <w:rPr>
                                        <w:rFonts w:ascii="Cambria Math" w:hAnsi="Cambria Math"/>
                                      </w:rPr>
                                    </w:ins>
                                  </m:ctrlPr>
                                </m:sSubPr>
                                <m:e>
                                  <m:r>
                                    <m:rPr>
                                      <m:sty m:val="p"/>
                                    </m:rPr>
                                    <w:rPr>
                                      <w:rFonts w:ascii="Cambria Math" w:hAnsi="Cambria Math"/>
                                    </w:rPr>
                                    <m:t>(α</m:t>
                                  </m:r>
                                </m:e>
                                <m:sub>
                                  <m:r>
                                    <w:rPr>
                                      <w:rFonts w:ascii="Cambria Math" w:hAnsi="Cambria Math"/>
                                    </w:rPr>
                                    <m:t>k</m:t>
                                  </m:r>
                                </m:sub>
                              </m:sSub>
                              <m:r>
                                <m:rPr>
                                  <m:sty m:val="p"/>
                                </m:rPr>
                                <w:rPr>
                                  <w:rFonts w:ascii="Cambria Math" w:hAnsi="Cambria Math"/>
                                </w:rPr>
                                <m:t>-α</m:t>
                              </m:r>
                            </m:e>
                            <m:sub>
                              <m:r>
                                <w:rPr>
                                  <w:rFonts w:ascii="Cambria Math" w:hAnsi="Cambria Math"/>
                                </w:rPr>
                                <m:t>i</m:t>
                              </m:r>
                            </m:sub>
                          </m:sSub>
                          <m:r>
                            <w:rPr>
                              <w:rFonts w:ascii="Cambria Math" w:hAnsi="Cambria Math"/>
                            </w:rPr>
                            <m:t>)t</m:t>
                          </m:r>
                        </m:sup>
                      </m:sSup>
                    </m:e>
                  </m:nary>
                </m:e>
              </m:nary>
            </m:e>
          </m:d>
        </m:oMath>
      </m:oMathPara>
    </w:p>
    <w:p w:rsidR="008D4C18" w:rsidRPr="008D4C18" w:rsidRDefault="00600BE7" w:rsidP="008D4C18">
      <w:pPr>
        <w:pStyle w:val="Corpsdetexte"/>
      </w:pPr>
      <m:oMathPara>
        <m:oMath>
          <m:sSub>
            <m:sSubPr>
              <m:ctrlPr>
                <w:ins w:id="80" w:author="Unknown" w:date="2014-08-25T19:51:00Z">
                  <w:rPr>
                    <w:rFonts w:ascii="Cambria Math" w:hAnsi="Cambria Math"/>
                  </w:rPr>
                </w:ins>
              </m:ctrlPr>
            </m:sSubPr>
            <m:e>
              <m:r>
                <m:rPr>
                  <m:sty m:val="p"/>
                </m:rPr>
                <w:rPr>
                  <w:rFonts w:ascii="Cambria Math" w:hAnsi="Cambria Math"/>
                </w:rPr>
                <m:t>N</m:t>
              </m:r>
            </m:e>
            <m:sub>
              <m:r>
                <w:rPr>
                  <w:rFonts w:ascii="Cambria Math" w:hAnsi="Cambria Math"/>
                </w:rPr>
                <m:t>i</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=A</m:t>
          </m:r>
          <m:sSup>
            <m:sSupPr>
              <m:ctrlPr>
                <w:ins w:id="81" w:author="Unknown" w:date="2014-08-25T19:51:00Z">
                  <w:rPr>
                    <w:rFonts w:ascii="Cambria Math" w:hAnsi="Cambria Math"/>
                  </w:rPr>
                </w:ins>
              </m:ctrlPr>
            </m:sSupPr>
            <m:e>
              <m:r>
                <m:rPr>
                  <m:sty m:val="p"/>
                </m:rPr>
                <w:rPr>
                  <w:rFonts w:ascii="Cambria Math" w:hAnsi="Cambria Math"/>
                </w:rPr>
                <m:t>e</m:t>
              </m:r>
            </m:e>
            <m:sup>
              <m:sSub>
                <m:sSubPr>
                  <m:ctrlPr>
                    <w:ins w:id="82" w:author="Unknown" w:date="2014-08-25T19:51:00Z">
                      <w:rPr>
                        <w:rFonts w:ascii="Cambria Math" w:hAnsi="Cambria Math"/>
                      </w:rPr>
                    </w:ins>
                  </m:ctrlPr>
                </m:sSubPr>
                <m:e>
                  <m:r>
                    <m:rPr>
                      <m:sty m:val="p"/>
                    </m:rPr>
                    <w:rPr>
                      <w:rFonts w:ascii="Cambria Math" w:hAnsi="Cambria Math"/>
                    </w:rPr>
                    <m:t>α</m:t>
                  </m:r>
                </m:e>
                <m:sub>
                  <m:r>
                    <w:rPr>
                      <w:rFonts w:ascii="Cambria Math" w:hAnsi="Cambria Math"/>
                    </w:rPr>
                    <m:t>i</m:t>
                  </m:r>
                </m:sub>
              </m:sSub>
              <m:r>
                <w:rPr>
                  <w:rFonts w:ascii="Cambria Math" w:hAnsi="Cambria Math"/>
                </w:rPr>
                <m:t>t</m:t>
              </m:r>
            </m:sup>
          </m:sSup>
          <m:r>
            <w:rPr>
              <w:rFonts w:ascii="Cambria Math" w:hAnsi="Cambria Math"/>
            </w:rPr>
            <m:t>+</m:t>
          </m:r>
          <m:d>
            <m:dPr>
              <m:ctrlPr>
                <w:rPr>
                  <w:rFonts w:ascii="Cambria Math" w:hAnsi="Cambria Math"/>
                  <w:i/>
                </w:rPr>
              </m:ctrlPr>
            </m:dPr>
            <m:e>
              <m:nary>
                <m:naryPr>
                  <m:chr m:val="∑"/>
                  <m:limLoc m:val="undOvr"/>
                  <m:supHide m:val="1"/>
                  <m:ctrlPr>
                    <w:ins w:id="83" w:author="Unknown" w:date="2014-08-25T19:56:00Z">
                      <w:rPr>
                        <w:rFonts w:ascii="Cambria Math" w:hAnsi="Cambria Math"/>
                        <w:i/>
                      </w:rPr>
                    </w:ins>
                  </m:ctrlPr>
                </m:naryPr>
                <m:sub>
                  <m:r>
                    <w:rPr>
                      <w:rFonts w:ascii="Cambria Math" w:hAnsi="Cambria Math"/>
                    </w:rPr>
                    <m:t>j</m:t>
                  </m:r>
                </m:sub>
                <m:sup/>
                <m:e>
                  <m:nary>
                    <m:naryPr>
                      <m:chr m:val="∑"/>
                      <m:limLoc m:val="undOvr"/>
                      <m:supHide m:val="1"/>
                      <m:ctrlPr>
                        <w:ins w:id="84" w:author="Unknown" w:date="2014-08-25T19:56:00Z">
                          <w:rPr>
                            <w:rFonts w:ascii="Cambria Math" w:hAnsi="Cambria Math"/>
                            <w:i/>
                          </w:rPr>
                        </w:ins>
                      </m:ctrlPr>
                    </m:naryPr>
                    <m:sub>
                      <m:r>
                        <w:rPr>
                          <w:rFonts w:ascii="Cambria Math" w:hAnsi="Cambria Math"/>
                        </w:rPr>
                        <m:t>k</m:t>
                      </m:r>
                    </m:sub>
                    <m:sup/>
                    <m:e>
                      <m:f>
                        <m:fPr>
                          <m:ctrlPr>
                            <w:ins w:id="85" w:author="Unknown" w:date="2014-08-25T19:53:00Z">
                              <w:rPr>
                                <w:rFonts w:ascii="Cambria Math" w:hAnsi="Cambria Math"/>
                                <w:i/>
                              </w:rPr>
                            </w:ins>
                          </m:ctrlPr>
                        </m:fPr>
                        <m:num>
                          <m:sSub>
                            <m:sSubPr>
                              <m:ctrlPr>
                                <w:ins w:id="86" w:author="Unknown" w:date="2014-08-25T19:51:00Z">
                                  <w:rPr>
                                    <w:rFonts w:ascii="Cambria Math" w:hAnsi="Cambria Math"/>
                                    <w:i/>
                                  </w:rPr>
                                </w:ins>
                              </m:ctrlPr>
                            </m:sSubPr>
                            <m:e>
                              <m:r>
                                <w:rPr>
                                  <w:rFonts w:ascii="Cambria Math" w:hAnsi="Cambria Math"/>
                                </w:rPr>
                                <m:t>Prod</m:t>
                              </m:r>
                            </m:e>
                            <m:sub>
                              <m:r>
                                <w:rPr>
                                  <w:rFonts w:ascii="Cambria Math" w:hAnsi="Cambria Math"/>
                                </w:rPr>
                                <m:t>j→i</m:t>
                              </m:r>
                            </m:sub>
                          </m:sSub>
                          <m:sSub>
                            <m:sSubPr>
                              <m:ctrlPr>
                                <w:ins w:id="87" w:author="Unknown" w:date="2014-08-25T19:51:00Z">
                                  <w:rPr>
                                    <w:rFonts w:ascii="Cambria Math" w:hAnsi="Cambria Math"/>
                                    <w:i/>
                                  </w:rPr>
                                </w:ins>
                              </m:ctrlPr>
                            </m:sSubPr>
                            <m:e>
                              <m:r>
                                <w:rPr>
                                  <w:rFonts w:ascii="Cambria Math" w:hAnsi="Cambria Math"/>
                                </w:rPr>
                                <m:t>Y</m:t>
                              </m:r>
                            </m:e>
                            <m:sub>
                              <m:r>
                                <w:rPr>
                                  <w:rFonts w:ascii="Cambria Math" w:hAnsi="Cambria Math"/>
                                </w:rPr>
                                <m:t>j,k</m:t>
                              </m:r>
                            </m:sub>
                          </m:sSub>
                        </m:num>
                        <m:den>
                          <m:sSub>
                            <m:sSubPr>
                              <m:ctrlPr>
                                <w:ins w:id="88" w:author="Unknown" w:date="2014-08-25T19:51:00Z">
                                  <w:rPr>
                                    <w:rFonts w:ascii="Cambria Math" w:hAnsi="Cambria Math"/>
                                  </w:rPr>
                                </w:ins>
                              </m:ctrlPr>
                            </m:sSubPr>
                            <m:e>
                              <m:sSub>
                                <m:sSubPr>
                                  <m:ctrlPr>
                                    <w:ins w:id="89" w:author="Unknown" w:date="2014-08-25T19:51:00Z">
                                      <w:rPr>
                                        <w:rFonts w:ascii="Cambria Math" w:hAnsi="Cambria Math"/>
                                      </w:rPr>
                                    </w:ins>
                                  </m:ctrlPr>
                                </m:sSubPr>
                                <m:e>
                                  <m:r>
                                    <m:rPr>
                                      <m:sty m:val="p"/>
                                    </m:rPr>
                                    <w:rPr>
                                      <w:rFonts w:ascii="Cambria Math" w:hAnsi="Cambria Math"/>
                                    </w:rPr>
                                    <m:t>α</m:t>
                                  </m:r>
                                </m:e>
                                <m:sub>
                                  <m:r>
                                    <w:rPr>
                                      <w:rFonts w:ascii="Cambria Math" w:hAnsi="Cambria Math"/>
                                    </w:rPr>
                                    <m:t>k</m:t>
                                  </m:r>
                                </m:sub>
                              </m:sSub>
                              <m:r>
                                <m:rPr>
                                  <m:sty m:val="p"/>
                                </m:rPr>
                                <w:rPr>
                                  <w:rFonts w:ascii="Cambria Math" w:hAnsi="Cambria Math"/>
                                </w:rPr>
                                <m:t>-α</m:t>
                              </m:r>
                            </m:e>
                            <m:sub>
                              <m:r>
                                <w:rPr>
                                  <w:rFonts w:ascii="Cambria Math" w:hAnsi="Cambria Math"/>
                                </w:rPr>
                                <m:t>i</m:t>
                              </m:r>
                            </m:sub>
                          </m:sSub>
                        </m:den>
                      </m:f>
                      <m:sSup>
                        <m:sSupPr>
                          <m:ctrlPr>
                            <w:ins w:id="90" w:author="Unknown" w:date="2014-08-25T19:51:00Z">
                              <w:rPr>
                                <w:rFonts w:ascii="Cambria Math" w:hAnsi="Cambria Math"/>
                              </w:rPr>
                            </w:ins>
                          </m:ctrlPr>
                        </m:sSupPr>
                        <m:e>
                          <m:r>
                            <m:rPr>
                              <m:sty m:val="p"/>
                            </m:rPr>
                            <w:rPr>
                              <w:rFonts w:ascii="Cambria Math" w:hAnsi="Cambria Math"/>
                            </w:rPr>
                            <m:t>e</m:t>
                          </m:r>
                        </m:e>
                        <m:sup>
                          <m:sSub>
                            <m:sSubPr>
                              <m:ctrlPr>
                                <w:ins w:id="91" w:author="Unknown" w:date="2014-08-25T19:51:00Z">
                                  <w:rPr>
                                    <w:rFonts w:ascii="Cambria Math" w:hAnsi="Cambria Math"/>
                                  </w:rPr>
                                </w:ins>
                              </m:ctrlPr>
                            </m:sSubPr>
                            <m:e>
                              <m:r>
                                <m:rPr>
                                  <m:sty m:val="p"/>
                                </m:rPr>
                                <w:rPr>
                                  <w:rFonts w:ascii="Cambria Math" w:hAnsi="Cambria Math"/>
                                </w:rPr>
                                <m:t>α</m:t>
                              </m:r>
                            </m:e>
                            <m:sub>
                              <m:r>
                                <w:rPr>
                                  <w:rFonts w:ascii="Cambria Math" w:hAnsi="Cambria Math"/>
                                </w:rPr>
                                <m:t>k</m:t>
                              </m:r>
                            </m:sub>
                          </m:sSub>
                          <m:r>
                            <w:rPr>
                              <w:rFonts w:ascii="Cambria Math" w:hAnsi="Cambria Math"/>
                            </w:rPr>
                            <m:t>t</m:t>
                          </m:r>
                        </m:sup>
                      </m:sSup>
                    </m:e>
                  </m:nary>
                </m:e>
              </m:nary>
            </m:e>
          </m:d>
        </m:oMath>
      </m:oMathPara>
    </w:p>
    <w:p w:rsidR="008D4C18" w:rsidRPr="008D4C18" w:rsidRDefault="008D4C18" w:rsidP="008D4C18">
      <w:pPr>
        <w:pStyle w:val="Corpsdetexte"/>
      </w:pPr>
      <w:r>
        <w:t>Enfin on remarquera toutefois que ce chapitre ne constitue pas une validation mathématique rigoureuse de l’hypothèse</w:t>
      </w:r>
      <w:r w:rsidR="00090577">
        <w:t xml:space="preserve"> </w:t>
      </w:r>
      <w:r w:rsidR="00090577">
        <w:fldChar w:fldCharType="begin"/>
      </w:r>
      <w:r w:rsidR="00090577">
        <w:instrText xml:space="preserve"> REF _Ref396786375 \h </w:instrText>
      </w:r>
      <w:r w:rsidR="00090577">
        <w:fldChar w:fldCharType="separate"/>
      </w:r>
      <w:proofErr w:type="spellStart"/>
      <w:r w:rsidR="0023742C">
        <w:t>Eq</w:t>
      </w:r>
      <w:proofErr w:type="spellEnd"/>
      <w:r w:rsidR="0023742C">
        <w:t xml:space="preserve">. </w:t>
      </w:r>
      <w:r w:rsidR="0023742C">
        <w:rPr>
          <w:noProof/>
        </w:rPr>
        <w:t>2</w:t>
      </w:r>
      <w:r w:rsidR="00090577">
        <w:fldChar w:fldCharType="end"/>
      </w:r>
      <w:r w:rsidR="00090577">
        <w:t>.</w:t>
      </w:r>
    </w:p>
    <w:p w:rsidR="00C23503" w:rsidRPr="002230EA" w:rsidRDefault="00C23503" w:rsidP="00EC3102">
      <w:pPr>
        <w:pStyle w:val="Titre3"/>
        <w:rPr>
          <w:shd w:val="clear" w:color="auto" w:fill="FFFFFF"/>
        </w:rPr>
      </w:pPr>
      <w:bookmarkStart w:id="92" w:name="_Toc396794095"/>
      <w:r>
        <w:rPr>
          <w:shd w:val="clear" w:color="auto" w:fill="FFFFFF"/>
        </w:rPr>
        <w:t>resolution d’un probleme a valeur propre</w:t>
      </w:r>
      <w:bookmarkEnd w:id="92"/>
    </w:p>
    <w:p w:rsidR="00090577" w:rsidRDefault="008D4C18" w:rsidP="001E7737">
      <w:pPr>
        <w:pStyle w:val="Corpsdetexte"/>
      </w:pPr>
      <w:r>
        <w:t>Les constatations</w:t>
      </w:r>
      <w:r w:rsidR="00090577">
        <w:t xml:space="preserve"> du chapitre précédent permettent d’aborder le système d’équation couplées de Bateman comme un problème d’algèbre linéaire. En effet, en injectant la forme de l’</w:t>
      </w:r>
      <w:proofErr w:type="spellStart"/>
      <w:r w:rsidR="00090577">
        <w:fldChar w:fldCharType="begin"/>
      </w:r>
      <w:r w:rsidR="00090577">
        <w:instrText xml:space="preserve"> REF _Ref396786375 \h </w:instrText>
      </w:r>
      <w:r w:rsidR="00090577">
        <w:fldChar w:fldCharType="separate"/>
      </w:r>
      <w:r w:rsidR="0023742C">
        <w:t>Eq</w:t>
      </w:r>
      <w:proofErr w:type="spellEnd"/>
      <w:r w:rsidR="0023742C">
        <w:t xml:space="preserve">. </w:t>
      </w:r>
      <w:r w:rsidR="0023742C">
        <w:rPr>
          <w:noProof/>
        </w:rPr>
        <w:t>2</w:t>
      </w:r>
      <w:r w:rsidR="00090577">
        <w:fldChar w:fldCharType="end"/>
      </w:r>
      <w:r w:rsidR="00090577">
        <w:t xml:space="preserve"> dans l’équation générale </w:t>
      </w:r>
      <w:r w:rsidR="00090577">
        <w:fldChar w:fldCharType="begin"/>
      </w:r>
      <w:r w:rsidR="00090577">
        <w:instrText xml:space="preserve"> REF _Ref396786519 \h </w:instrText>
      </w:r>
      <w:r w:rsidR="00090577">
        <w:fldChar w:fldCharType="separate"/>
      </w:r>
      <w:proofErr w:type="spellStart"/>
      <w:r w:rsidR="0023742C">
        <w:t>Eq</w:t>
      </w:r>
      <w:proofErr w:type="spellEnd"/>
      <w:r w:rsidR="0023742C">
        <w:t xml:space="preserve">. </w:t>
      </w:r>
      <w:r w:rsidR="0023742C">
        <w:rPr>
          <w:noProof/>
        </w:rPr>
        <w:t>1</w:t>
      </w:r>
      <w:r w:rsidR="00090577">
        <w:fldChar w:fldCharType="end"/>
      </w:r>
      <w:r w:rsidR="00090577">
        <w: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513"/>
        <w:gridCol w:w="1024"/>
      </w:tblGrid>
      <w:tr w:rsidR="00090577" w:rsidTr="00E704F9">
        <w:tc>
          <w:tcPr>
            <w:tcW w:w="675" w:type="dxa"/>
          </w:tcPr>
          <w:p w:rsidR="00090577" w:rsidRDefault="00090577" w:rsidP="0023742C">
            <w:pPr>
              <w:pStyle w:val="Corpsdetexte"/>
            </w:pPr>
          </w:p>
        </w:tc>
        <w:tc>
          <w:tcPr>
            <w:tcW w:w="7513" w:type="dxa"/>
          </w:tcPr>
          <w:p w:rsidR="00090577" w:rsidRPr="00090577" w:rsidRDefault="00E704F9" w:rsidP="00AA11F1">
            <w:pPr>
              <w:pStyle w:val="Corpsdetexte"/>
            </w:pPr>
            <m:oMathPara>
              <m:oMath>
                <m:r>
                  <w:rPr>
                    <w:rFonts w:ascii="Cambria Math" w:hAnsi="Cambria Math"/>
                  </w:rPr>
                  <m:t>∀i :</m:t>
                </m:r>
                <m:f>
                  <m:fPr>
                    <m:ctrlPr>
                      <w:rPr>
                        <w:rFonts w:ascii="Cambria Math" w:hAnsi="Cambria Math"/>
                      </w:rPr>
                    </m:ctrlPr>
                  </m:fPr>
                  <m:num>
                    <m:r>
                      <w:rPr>
                        <w:rFonts w:ascii="Cambria Math" w:hAnsi="Cambria Math"/>
                      </w:rPr>
                      <m:t>d</m:t>
                    </m:r>
                    <m:sSub>
                      <m:sSubPr>
                        <m:ctrlPr>
                          <w:ins w:id="93" w:author="Unknown" w:date="2014-08-25T19:51:00Z">
                            <w:rPr>
                              <w:rFonts w:ascii="Cambria Math" w:hAnsi="Cambria Math"/>
                            </w:rPr>
                          </w:ins>
                        </m:ctrlPr>
                      </m:sSubPr>
                      <m:e>
                        <m:r>
                          <m:rPr>
                            <m:sty m:val="p"/>
                          </m:rPr>
                          <w:rPr>
                            <w:rFonts w:ascii="Cambria Math" w:hAnsi="Cambria Math"/>
                          </w:rPr>
                          <m:t>N</m:t>
                        </m:r>
                      </m:e>
                      <m:sub>
                        <m:r>
                          <w:rPr>
                            <w:rFonts w:ascii="Cambria Math" w:hAnsi="Cambria Math"/>
                          </w:rPr>
                          <m:t>i</m:t>
                        </m:r>
                      </m:sub>
                    </m:sSub>
                  </m:num>
                  <m:den>
                    <m:r>
                      <w:rPr>
                        <w:rFonts w:ascii="Cambria Math" w:hAnsi="Cambria Math"/>
                      </w:rPr>
                      <m:t>dt</m:t>
                    </m:r>
                  </m:den>
                </m:f>
                <m:r>
                  <m:rPr>
                    <m:sty m:val="p"/>
                  </m:rPr>
                  <w:rPr>
                    <w:rFonts w:ascii="Cambria Math" w:hAnsi="Cambria Math"/>
                  </w:rPr>
                  <m:t>=</m:t>
                </m:r>
                <m:nary>
                  <m:naryPr>
                    <m:chr m:val="∑"/>
                    <m:limLoc m:val="undOvr"/>
                    <m:supHide m:val="1"/>
                    <m:ctrlPr>
                      <w:ins w:id="94" w:author="Unknown" w:date="2014-08-25T19:56:00Z">
                        <w:rPr>
                          <w:rFonts w:ascii="Cambria Math" w:hAnsi="Cambria Math"/>
                          <w:i/>
                        </w:rPr>
                      </w:ins>
                    </m:ctrlPr>
                  </m:naryPr>
                  <m:sub>
                    <m:r>
                      <w:rPr>
                        <w:rFonts w:ascii="Cambria Math" w:hAnsi="Cambria Math"/>
                      </w:rPr>
                      <m:t>k</m:t>
                    </m:r>
                  </m:sub>
                  <m:sup/>
                  <m:e>
                    <m:sSub>
                      <m:sSubPr>
                        <m:ctrlPr>
                          <w:ins w:id="95" w:author="Unknown" w:date="2014-08-25T19:51:00Z">
                            <w:rPr>
                              <w:rFonts w:ascii="Cambria Math" w:hAnsi="Cambria Math"/>
                            </w:rPr>
                          </w:ins>
                        </m:ctrlPr>
                      </m:sSubPr>
                      <m:e>
                        <m:r>
                          <m:rPr>
                            <m:sty m:val="p"/>
                          </m:rPr>
                          <w:rPr>
                            <w:rFonts w:ascii="Cambria Math" w:hAnsi="Cambria Math"/>
                          </w:rPr>
                          <m:t>α</m:t>
                        </m:r>
                      </m:e>
                      <m:sub>
                        <m:r>
                          <w:rPr>
                            <w:rFonts w:ascii="Cambria Math" w:hAnsi="Cambria Math"/>
                          </w:rPr>
                          <m:t>k</m:t>
                        </m:r>
                      </m:sub>
                    </m:sSub>
                    <m:sSub>
                      <m:sSubPr>
                        <m:ctrlPr>
                          <w:ins w:id="96" w:author="Unknown" w:date="2014-08-25T19:51:00Z">
                            <w:rPr>
                              <w:rFonts w:ascii="Cambria Math" w:hAnsi="Cambria Math"/>
                              <w:i/>
                            </w:rPr>
                          </w:ins>
                        </m:ctrlPr>
                      </m:sSubPr>
                      <m:e>
                        <m:r>
                          <w:rPr>
                            <w:rFonts w:ascii="Cambria Math" w:hAnsi="Cambria Math"/>
                          </w:rPr>
                          <m:t>Y</m:t>
                        </m:r>
                      </m:e>
                      <m:sub>
                        <m:r>
                          <w:rPr>
                            <w:rFonts w:ascii="Cambria Math" w:hAnsi="Cambria Math"/>
                          </w:rPr>
                          <m:t>i,k</m:t>
                        </m:r>
                      </m:sub>
                    </m:sSub>
                    <m:sSup>
                      <m:sSupPr>
                        <m:ctrlPr>
                          <w:ins w:id="97" w:author="Unknown" w:date="2014-08-25T19:51:00Z">
                            <w:rPr>
                              <w:rFonts w:ascii="Cambria Math" w:hAnsi="Cambria Math"/>
                            </w:rPr>
                          </w:ins>
                        </m:ctrlPr>
                      </m:sSupPr>
                      <m:e>
                        <m:r>
                          <m:rPr>
                            <m:sty m:val="p"/>
                          </m:rPr>
                          <w:rPr>
                            <w:rFonts w:ascii="Cambria Math" w:hAnsi="Cambria Math"/>
                          </w:rPr>
                          <m:t>e</m:t>
                        </m:r>
                      </m:e>
                      <m:sup>
                        <m:sSub>
                          <m:sSubPr>
                            <m:ctrlPr>
                              <w:ins w:id="98" w:author="Unknown" w:date="2014-08-25T19:51:00Z">
                                <w:rPr>
                                  <w:rFonts w:ascii="Cambria Math" w:hAnsi="Cambria Math"/>
                                </w:rPr>
                              </w:ins>
                            </m:ctrlPr>
                          </m:sSubPr>
                          <m:e>
                            <m:r>
                              <m:rPr>
                                <m:sty m:val="p"/>
                              </m:rPr>
                              <w:rPr>
                                <w:rFonts w:ascii="Cambria Math" w:hAnsi="Cambria Math"/>
                              </w:rPr>
                              <m:t>α</m:t>
                            </m:r>
                          </m:e>
                          <m:sub>
                            <m:r>
                              <w:rPr>
                                <w:rFonts w:ascii="Cambria Math" w:hAnsi="Cambria Math"/>
                              </w:rPr>
                              <m:t>k</m:t>
                            </m:r>
                          </m:sub>
                        </m:sSub>
                        <m:r>
                          <w:rPr>
                            <w:rFonts w:ascii="Cambria Math" w:hAnsi="Cambria Math"/>
                          </w:rPr>
                          <m:t>t</m:t>
                        </m:r>
                      </m:sup>
                    </m:sSup>
                  </m:e>
                </m:nary>
                <m:r>
                  <w:rPr>
                    <w:rFonts w:ascii="Cambria Math" w:hAnsi="Cambria Math"/>
                  </w:rPr>
                  <m:t>=</m:t>
                </m:r>
                <m:sSub>
                  <m:sSubPr>
                    <m:ctrlPr>
                      <w:ins w:id="99" w:author="Unknown" w:date="2014-08-25T19:51:00Z">
                        <w:rPr>
                          <w:rFonts w:ascii="Cambria Math" w:hAnsi="Cambria Math"/>
                        </w:rPr>
                      </w:ins>
                    </m:ctrlPr>
                  </m:sSubPr>
                  <m:e>
                    <m:r>
                      <m:rPr>
                        <m:sty m:val="p"/>
                      </m:rPr>
                      <w:rPr>
                        <w:rFonts w:ascii="Cambria Math" w:hAnsi="Cambria Math"/>
                      </w:rPr>
                      <m:t>α</m:t>
                    </m:r>
                  </m:e>
                  <m:sub>
                    <m:r>
                      <w:rPr>
                        <w:rFonts w:ascii="Cambria Math" w:hAnsi="Cambria Math"/>
                      </w:rPr>
                      <m:t>i</m:t>
                    </m:r>
                  </m:sub>
                </m:sSub>
                <m:nary>
                  <m:naryPr>
                    <m:chr m:val="∑"/>
                    <m:limLoc m:val="undOvr"/>
                    <m:supHide m:val="1"/>
                    <m:ctrlPr>
                      <w:ins w:id="100" w:author="Unknown" w:date="2014-08-25T19:56:00Z">
                        <w:rPr>
                          <w:rFonts w:ascii="Cambria Math" w:hAnsi="Cambria Math"/>
                          <w:i/>
                        </w:rPr>
                      </w:ins>
                    </m:ctrlPr>
                  </m:naryPr>
                  <m:sub>
                    <m:r>
                      <w:rPr>
                        <w:rFonts w:ascii="Cambria Math" w:hAnsi="Cambria Math"/>
                      </w:rPr>
                      <m:t>k</m:t>
                    </m:r>
                  </m:sub>
                  <m:sup/>
                  <m:e>
                    <m:sSub>
                      <m:sSubPr>
                        <m:ctrlPr>
                          <w:ins w:id="101" w:author="Unknown" w:date="2014-08-25T19:51:00Z">
                            <w:rPr>
                              <w:rFonts w:ascii="Cambria Math" w:hAnsi="Cambria Math"/>
                              <w:i/>
                            </w:rPr>
                          </w:ins>
                        </m:ctrlPr>
                      </m:sSubPr>
                      <m:e>
                        <m:r>
                          <w:rPr>
                            <w:rFonts w:ascii="Cambria Math" w:hAnsi="Cambria Math"/>
                          </w:rPr>
                          <m:t>Y</m:t>
                        </m:r>
                      </m:e>
                      <m:sub>
                        <m:r>
                          <w:rPr>
                            <w:rFonts w:ascii="Cambria Math" w:hAnsi="Cambria Math"/>
                          </w:rPr>
                          <m:t>i,k</m:t>
                        </m:r>
                      </m:sub>
                    </m:sSub>
                    <m:sSup>
                      <m:sSupPr>
                        <m:ctrlPr>
                          <w:ins w:id="102" w:author="Unknown" w:date="2014-08-25T19:51:00Z">
                            <w:rPr>
                              <w:rFonts w:ascii="Cambria Math" w:hAnsi="Cambria Math"/>
                            </w:rPr>
                          </w:ins>
                        </m:ctrlPr>
                      </m:sSupPr>
                      <m:e>
                        <m:r>
                          <m:rPr>
                            <m:sty m:val="p"/>
                          </m:rPr>
                          <w:rPr>
                            <w:rFonts w:ascii="Cambria Math" w:hAnsi="Cambria Math"/>
                          </w:rPr>
                          <m:t>e</m:t>
                        </m:r>
                      </m:e>
                      <m:sup>
                        <m:sSub>
                          <m:sSubPr>
                            <m:ctrlPr>
                              <w:ins w:id="103" w:author="Unknown" w:date="2014-08-25T19:51:00Z">
                                <w:rPr>
                                  <w:rFonts w:ascii="Cambria Math" w:hAnsi="Cambria Math"/>
                                </w:rPr>
                              </w:ins>
                            </m:ctrlPr>
                          </m:sSubPr>
                          <m:e>
                            <m:r>
                              <m:rPr>
                                <m:sty m:val="p"/>
                              </m:rPr>
                              <w:rPr>
                                <w:rFonts w:ascii="Cambria Math" w:hAnsi="Cambria Math"/>
                              </w:rPr>
                              <m:t>α</m:t>
                            </m:r>
                          </m:e>
                          <m:sub>
                            <m:r>
                              <w:rPr>
                                <w:rFonts w:ascii="Cambria Math" w:hAnsi="Cambria Math"/>
                              </w:rPr>
                              <m:t>k</m:t>
                            </m:r>
                          </m:sub>
                        </m:sSub>
                        <m:r>
                          <w:rPr>
                            <w:rFonts w:ascii="Cambria Math" w:hAnsi="Cambria Math"/>
                          </w:rPr>
                          <m:t>t</m:t>
                        </m:r>
                      </m:sup>
                    </m:sSup>
                  </m:e>
                </m:nary>
                <m:r>
                  <m:rPr>
                    <m:sty m:val="p"/>
                  </m:rPr>
                  <w:rPr>
                    <w:rFonts w:ascii="Cambria Math" w:hAnsi="Cambria Math"/>
                  </w:rPr>
                  <m:t>+</m:t>
                </m:r>
                <m:nary>
                  <m:naryPr>
                    <m:chr m:val="∑"/>
                    <m:limLoc m:val="undOvr"/>
                    <m:supHide m:val="1"/>
                    <m:ctrlPr>
                      <w:ins w:id="104" w:author="Unknown" w:date="2014-08-25T19:56:00Z">
                        <w:rPr>
                          <w:rFonts w:ascii="Cambria Math" w:hAnsi="Cambria Math"/>
                          <w:i/>
                        </w:rPr>
                      </w:ins>
                    </m:ctrlPr>
                  </m:naryPr>
                  <m:sub>
                    <m:r>
                      <w:rPr>
                        <w:rFonts w:ascii="Cambria Math" w:hAnsi="Cambria Math"/>
                      </w:rPr>
                      <m:t>j</m:t>
                    </m:r>
                  </m:sub>
                  <m:sup/>
                  <m:e>
                    <m:sSub>
                      <m:sSubPr>
                        <m:ctrlPr>
                          <w:ins w:id="105" w:author="Unknown" w:date="2014-08-25T19:51:00Z">
                            <w:rPr>
                              <w:rFonts w:ascii="Cambria Math" w:hAnsi="Cambria Math"/>
                              <w:i/>
                            </w:rPr>
                          </w:ins>
                        </m:ctrlPr>
                      </m:sSubPr>
                      <m:e>
                        <m:r>
                          <w:rPr>
                            <w:rFonts w:ascii="Cambria Math" w:hAnsi="Cambria Math"/>
                          </w:rPr>
                          <m:t>Prod</m:t>
                        </m:r>
                      </m:e>
                      <m:sub>
                        <m:r>
                          <w:rPr>
                            <w:rFonts w:ascii="Cambria Math" w:hAnsi="Cambria Math"/>
                          </w:rPr>
                          <m:t>j→i</m:t>
                        </m:r>
                      </m:sub>
                    </m:sSub>
                    <m:nary>
                      <m:naryPr>
                        <m:chr m:val="∑"/>
                        <m:limLoc m:val="undOvr"/>
                        <m:supHide m:val="1"/>
                        <m:ctrlPr>
                          <w:ins w:id="106" w:author="Unknown" w:date="2014-08-25T19:56:00Z">
                            <w:rPr>
                              <w:rFonts w:ascii="Cambria Math" w:hAnsi="Cambria Math"/>
                              <w:i/>
                            </w:rPr>
                          </w:ins>
                        </m:ctrlPr>
                      </m:naryPr>
                      <m:sub>
                        <m:r>
                          <w:rPr>
                            <w:rFonts w:ascii="Cambria Math" w:hAnsi="Cambria Math"/>
                          </w:rPr>
                          <m:t>k</m:t>
                        </m:r>
                      </m:sub>
                      <m:sup/>
                      <m:e>
                        <m:sSub>
                          <m:sSubPr>
                            <m:ctrlPr>
                              <w:ins w:id="107" w:author="Unknown" w:date="2014-08-25T19:51:00Z">
                                <w:rPr>
                                  <w:rFonts w:ascii="Cambria Math" w:hAnsi="Cambria Math"/>
                                  <w:i/>
                                </w:rPr>
                              </w:ins>
                            </m:ctrlPr>
                          </m:sSubPr>
                          <m:e>
                            <m:r>
                              <w:rPr>
                                <w:rFonts w:ascii="Cambria Math" w:hAnsi="Cambria Math"/>
                              </w:rPr>
                              <m:t>Y</m:t>
                            </m:r>
                          </m:e>
                          <m:sub>
                            <m:r>
                              <w:rPr>
                                <w:rFonts w:ascii="Cambria Math" w:hAnsi="Cambria Math"/>
                              </w:rPr>
                              <m:t>j,k</m:t>
                            </m:r>
                          </m:sub>
                        </m:sSub>
                        <m:sSup>
                          <m:sSupPr>
                            <m:ctrlPr>
                              <w:ins w:id="108" w:author="Unknown" w:date="2014-08-25T19:51:00Z">
                                <w:rPr>
                                  <w:rFonts w:ascii="Cambria Math" w:hAnsi="Cambria Math"/>
                                </w:rPr>
                              </w:ins>
                            </m:ctrlPr>
                          </m:sSupPr>
                          <m:e>
                            <m:r>
                              <m:rPr>
                                <m:sty m:val="p"/>
                              </m:rPr>
                              <w:rPr>
                                <w:rFonts w:ascii="Cambria Math" w:hAnsi="Cambria Math"/>
                              </w:rPr>
                              <m:t>e</m:t>
                            </m:r>
                          </m:e>
                          <m:sup>
                            <m:sSub>
                              <m:sSubPr>
                                <m:ctrlPr>
                                  <w:ins w:id="109" w:author="Unknown" w:date="2014-08-25T19:51:00Z">
                                    <w:rPr>
                                      <w:rFonts w:ascii="Cambria Math" w:hAnsi="Cambria Math"/>
                                    </w:rPr>
                                  </w:ins>
                                </m:ctrlPr>
                              </m:sSubPr>
                              <m:e>
                                <m:r>
                                  <m:rPr>
                                    <m:sty m:val="p"/>
                                  </m:rPr>
                                  <w:rPr>
                                    <w:rFonts w:ascii="Cambria Math" w:hAnsi="Cambria Math"/>
                                  </w:rPr>
                                  <m:t>α</m:t>
                                </m:r>
                              </m:e>
                              <m:sub>
                                <m:r>
                                  <w:rPr>
                                    <w:rFonts w:ascii="Cambria Math" w:hAnsi="Cambria Math"/>
                                  </w:rPr>
                                  <m:t>k</m:t>
                                </m:r>
                              </m:sub>
                            </m:sSub>
                            <m:r>
                              <w:rPr>
                                <w:rFonts w:ascii="Cambria Math" w:hAnsi="Cambria Math"/>
                              </w:rPr>
                              <m:t>t</m:t>
                            </m:r>
                          </m:sup>
                        </m:sSup>
                      </m:e>
                    </m:nary>
                  </m:e>
                </m:nary>
              </m:oMath>
            </m:oMathPara>
          </w:p>
        </w:tc>
        <w:tc>
          <w:tcPr>
            <w:tcW w:w="1024" w:type="dxa"/>
          </w:tcPr>
          <w:p w:rsidR="00090577" w:rsidRDefault="00090577" w:rsidP="0023742C">
            <w:pPr>
              <w:pStyle w:val="Lgende"/>
              <w:ind w:firstLine="0"/>
            </w:pPr>
            <w:proofErr w:type="spellStart"/>
            <w:r>
              <w:t>Eq</w:t>
            </w:r>
            <w:proofErr w:type="spellEnd"/>
            <w:r>
              <w:t xml:space="preserve">. </w:t>
            </w:r>
            <w:fldSimple w:instr=" SEQ Eq. \* ARABIC ">
              <w:r w:rsidR="009E7A53">
                <w:rPr>
                  <w:noProof/>
                </w:rPr>
                <w:t>3</w:t>
              </w:r>
            </w:fldSimple>
          </w:p>
        </w:tc>
      </w:tr>
    </w:tbl>
    <w:p w:rsidR="00E6302A" w:rsidRDefault="00090577" w:rsidP="00CF723D">
      <w:pPr>
        <w:pStyle w:val="Corpsdetexte"/>
      </w:pPr>
      <w:r>
        <w:t xml:space="preserve">Vérifiée pour tous les </w:t>
      </w:r>
      <w:proofErr w:type="gramStart"/>
      <w:r>
        <w:t xml:space="preserve">instants </w:t>
      </w:r>
      <w:proofErr w:type="gramEnd"/>
      <m:oMath>
        <m:r>
          <w:rPr>
            <w:rFonts w:ascii="Cambria Math" w:hAnsi="Cambria Math"/>
          </w:rPr>
          <m:t>t</m:t>
        </m:r>
      </m:oMath>
      <w:r>
        <w:t>, le système d’équation</w:t>
      </w:r>
      <w:r w:rsidR="002A7B0A">
        <w:t>s</w:t>
      </w:r>
      <w:r>
        <w:t xml:space="preserve"> s’écrit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513"/>
        <w:gridCol w:w="1024"/>
      </w:tblGrid>
      <w:tr w:rsidR="00090577" w:rsidTr="00E704F9">
        <w:tc>
          <w:tcPr>
            <w:tcW w:w="675" w:type="dxa"/>
          </w:tcPr>
          <w:p w:rsidR="00090577" w:rsidRDefault="00090577" w:rsidP="0023742C">
            <w:pPr>
              <w:pStyle w:val="Corpsdetexte"/>
            </w:pPr>
          </w:p>
        </w:tc>
        <w:tc>
          <w:tcPr>
            <w:tcW w:w="7513" w:type="dxa"/>
          </w:tcPr>
          <w:p w:rsidR="00AA11F1" w:rsidRPr="00090577" w:rsidRDefault="00AA11F1" w:rsidP="00EA3414">
            <w:pPr>
              <w:pStyle w:val="Corpsdetexte"/>
            </w:pPr>
            <m:oMathPara>
              <m:oMath>
                <m:r>
                  <w:rPr>
                    <w:rFonts w:ascii="Cambria Math" w:hAnsi="Cambria Math"/>
                  </w:rPr>
                  <m:t xml:space="preserve">∀i,k : </m:t>
                </m:r>
                <m:sSub>
                  <m:sSubPr>
                    <m:ctrlPr>
                      <w:ins w:id="110" w:author="Unknown" w:date="2014-08-25T19:51:00Z">
                        <w:rPr>
                          <w:rFonts w:ascii="Cambria Math" w:hAnsi="Cambria Math"/>
                          <w:i/>
                        </w:rPr>
                      </w:ins>
                    </m:ctrlPr>
                  </m:sSubPr>
                  <m:e>
                    <m:sSub>
                      <m:sSubPr>
                        <m:ctrlPr>
                          <w:ins w:id="111" w:author="Unknown" w:date="2014-08-25T19:51:00Z">
                            <w:rPr>
                              <w:rFonts w:ascii="Cambria Math" w:hAnsi="Cambria Math"/>
                            </w:rPr>
                          </w:ins>
                        </m:ctrlPr>
                      </m:sSubPr>
                      <m:e>
                        <m:r>
                          <m:rPr>
                            <m:sty m:val="p"/>
                          </m:rPr>
                          <w:rPr>
                            <w:rFonts w:ascii="Cambria Math" w:hAnsi="Cambria Math"/>
                          </w:rPr>
                          <m:t>α</m:t>
                        </m:r>
                      </m:e>
                      <m:sub>
                        <m:r>
                          <w:rPr>
                            <w:rFonts w:ascii="Cambria Math" w:hAnsi="Cambria Math"/>
                          </w:rPr>
                          <m:t>k</m:t>
                        </m:r>
                      </m:sub>
                    </m:sSub>
                    <m:r>
                      <w:rPr>
                        <w:rFonts w:ascii="Cambria Math" w:hAnsi="Cambria Math"/>
                      </w:rPr>
                      <m:t>Y</m:t>
                    </m:r>
                  </m:e>
                  <m:sub>
                    <m:r>
                      <w:rPr>
                        <w:rFonts w:ascii="Cambria Math" w:hAnsi="Cambria Math"/>
                      </w:rPr>
                      <m:t>i,k</m:t>
                    </m:r>
                  </m:sub>
                </m:sSub>
                <m:r>
                  <w:rPr>
                    <w:rFonts w:ascii="Cambria Math" w:hAnsi="Cambria Math"/>
                  </w:rPr>
                  <m:t>=</m:t>
                </m:r>
                <m:sSub>
                  <m:sSubPr>
                    <m:ctrlPr>
                      <w:ins w:id="112" w:author="Unknown" w:date="2014-08-25T19:51:00Z">
                        <w:rPr>
                          <w:rFonts w:ascii="Cambria Math" w:hAnsi="Cambria Math"/>
                          <w:i/>
                        </w:rPr>
                      </w:ins>
                    </m:ctrlPr>
                  </m:sSubPr>
                  <m:e>
                    <m:sSub>
                      <m:sSubPr>
                        <m:ctrlPr>
                          <w:ins w:id="113" w:author="Unknown" w:date="2014-08-25T19:51:00Z">
                            <w:rPr>
                              <w:rFonts w:ascii="Cambria Math" w:hAnsi="Cambria Math"/>
                            </w:rPr>
                          </w:ins>
                        </m:ctrlPr>
                      </m:sSubPr>
                      <m:e>
                        <m:r>
                          <m:rPr>
                            <m:sty m:val="p"/>
                          </m:rPr>
                          <w:rPr>
                            <w:rFonts w:ascii="Cambria Math" w:hAnsi="Cambria Math"/>
                          </w:rPr>
                          <m:t>α</m:t>
                        </m:r>
                      </m:e>
                      <m:sub>
                        <m:r>
                          <w:rPr>
                            <w:rFonts w:ascii="Cambria Math" w:hAnsi="Cambria Math"/>
                          </w:rPr>
                          <m:t>i</m:t>
                        </m:r>
                      </m:sub>
                    </m:sSub>
                    <m:r>
                      <w:rPr>
                        <w:rFonts w:ascii="Cambria Math" w:hAnsi="Cambria Math"/>
                      </w:rPr>
                      <m:t>Y</m:t>
                    </m:r>
                  </m:e>
                  <m:sub>
                    <m:r>
                      <w:rPr>
                        <w:rFonts w:ascii="Cambria Math" w:hAnsi="Cambria Math"/>
                      </w:rPr>
                      <m:t>i,k</m:t>
                    </m:r>
                  </m:sub>
                </m:sSub>
                <m:r>
                  <w:rPr>
                    <w:rFonts w:ascii="Cambria Math" w:hAnsi="Cambria Math"/>
                  </w:rPr>
                  <m:t>+</m:t>
                </m:r>
                <m:nary>
                  <m:naryPr>
                    <m:chr m:val="∑"/>
                    <m:limLoc m:val="undOvr"/>
                    <m:supHide m:val="1"/>
                    <m:ctrlPr>
                      <w:ins w:id="114" w:author="Unknown" w:date="2014-08-25T19:56:00Z">
                        <w:rPr>
                          <w:rFonts w:ascii="Cambria Math" w:hAnsi="Cambria Math"/>
                          <w:i/>
                        </w:rPr>
                      </w:ins>
                    </m:ctrlPr>
                  </m:naryPr>
                  <m:sub>
                    <m:r>
                      <w:rPr>
                        <w:rFonts w:ascii="Cambria Math" w:hAnsi="Cambria Math"/>
                      </w:rPr>
                      <m:t>j</m:t>
                    </m:r>
                  </m:sub>
                  <m:sup/>
                  <m:e>
                    <m:sSub>
                      <m:sSubPr>
                        <m:ctrlPr>
                          <w:ins w:id="115" w:author="Unknown" w:date="2014-08-25T19:51:00Z">
                            <w:rPr>
                              <w:rFonts w:ascii="Cambria Math" w:hAnsi="Cambria Math"/>
                              <w:i/>
                            </w:rPr>
                          </w:ins>
                        </m:ctrlPr>
                      </m:sSubPr>
                      <m:e>
                        <m:r>
                          <w:rPr>
                            <w:rFonts w:ascii="Cambria Math" w:hAnsi="Cambria Math"/>
                          </w:rPr>
                          <m:t>Prod</m:t>
                        </m:r>
                      </m:e>
                      <m:sub>
                        <m:r>
                          <w:rPr>
                            <w:rFonts w:ascii="Cambria Math" w:hAnsi="Cambria Math"/>
                          </w:rPr>
                          <m:t>j→i</m:t>
                        </m:r>
                      </m:sub>
                    </m:sSub>
                    <m:sSub>
                      <m:sSubPr>
                        <m:ctrlPr>
                          <w:ins w:id="116" w:author="Unknown" w:date="2014-08-25T19:51:00Z">
                            <w:rPr>
                              <w:rFonts w:ascii="Cambria Math" w:hAnsi="Cambria Math"/>
                              <w:i/>
                            </w:rPr>
                          </w:ins>
                        </m:ctrlPr>
                      </m:sSubPr>
                      <m:e>
                        <m:r>
                          <w:rPr>
                            <w:rFonts w:ascii="Cambria Math" w:hAnsi="Cambria Math"/>
                          </w:rPr>
                          <m:t>Y</m:t>
                        </m:r>
                      </m:e>
                      <m:sub>
                        <m:r>
                          <w:rPr>
                            <w:rFonts w:ascii="Cambria Math" w:hAnsi="Cambria Math"/>
                          </w:rPr>
                          <m:t>j,k</m:t>
                        </m:r>
                      </m:sub>
                    </m:sSub>
                  </m:e>
                </m:nary>
              </m:oMath>
            </m:oMathPara>
          </w:p>
        </w:tc>
        <w:tc>
          <w:tcPr>
            <w:tcW w:w="1024" w:type="dxa"/>
          </w:tcPr>
          <w:p w:rsidR="00090577" w:rsidRDefault="00090577" w:rsidP="0023742C">
            <w:pPr>
              <w:pStyle w:val="Lgende"/>
              <w:ind w:firstLine="0"/>
            </w:pPr>
            <w:bookmarkStart w:id="117" w:name="_Ref396807861"/>
            <w:proofErr w:type="spellStart"/>
            <w:r>
              <w:t>Eq</w:t>
            </w:r>
            <w:proofErr w:type="spellEnd"/>
            <w:r>
              <w:t xml:space="preserve">. </w:t>
            </w:r>
            <w:fldSimple w:instr=" SEQ Eq. \* ARABIC ">
              <w:r w:rsidR="009E7A53">
                <w:rPr>
                  <w:noProof/>
                </w:rPr>
                <w:t>4</w:t>
              </w:r>
            </w:fldSimple>
            <w:bookmarkEnd w:id="117"/>
          </w:p>
        </w:tc>
      </w:tr>
    </w:tbl>
    <w:p w:rsidR="00090577" w:rsidRDefault="00EA3414" w:rsidP="00CF723D">
      <w:pPr>
        <w:pStyle w:val="Corpsdetexte"/>
      </w:pPr>
      <w:r>
        <w:t>Il s’agit d’un problème à valeurs propres très classique.</w:t>
      </w:r>
    </w:p>
    <w:p w:rsidR="00EA3414" w:rsidRDefault="00EA3414" w:rsidP="00CF723D">
      <w:pPr>
        <w:pStyle w:val="Corpsdetexte"/>
      </w:pPr>
    </w:p>
    <w:p w:rsidR="00EA3414" w:rsidRDefault="00EA3414" w:rsidP="00CF723D">
      <w:pPr>
        <w:pStyle w:val="Corpsdetexte"/>
      </w:pPr>
      <w:r>
        <w:lastRenderedPageBreak/>
        <w:t>Une façon simple pour établir ce problème est d’écrire le système d’équations sous forme matricielle : on recherche les vecteurs Y solution</w:t>
      </w:r>
      <w:r w:rsidR="009802C0">
        <w:t>s</w:t>
      </w:r>
      <w:r>
        <w:t xml:space="preserve"> du problème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513"/>
        <w:gridCol w:w="1024"/>
      </w:tblGrid>
      <w:tr w:rsidR="00EA3414" w:rsidTr="0023742C">
        <w:tc>
          <w:tcPr>
            <w:tcW w:w="675" w:type="dxa"/>
          </w:tcPr>
          <w:p w:rsidR="00EA3414" w:rsidRDefault="00EA3414" w:rsidP="0023742C">
            <w:pPr>
              <w:pStyle w:val="Corpsdetexte"/>
            </w:pPr>
          </w:p>
        </w:tc>
        <w:tc>
          <w:tcPr>
            <w:tcW w:w="7513" w:type="dxa"/>
          </w:tcPr>
          <w:p w:rsidR="00EA3414" w:rsidRPr="00EA3414" w:rsidRDefault="00600BE7" w:rsidP="00EA3414">
            <w:pPr>
              <w:pStyle w:val="Corpsdetexte"/>
            </w:pPr>
            <m:oMathPara>
              <m:oMath>
                <m:f>
                  <m:fPr>
                    <m:ctrlPr>
                      <w:ins w:id="118" w:author="Unknown" w:date="2014-08-25T19:53:00Z">
                        <w:rPr>
                          <w:rFonts w:ascii="Cambria Math" w:hAnsi="Cambria Math"/>
                          <w:i/>
                        </w:rPr>
                      </w:ins>
                    </m:ctrlPr>
                  </m:fPr>
                  <m:num>
                    <m:r>
                      <w:rPr>
                        <w:rFonts w:ascii="Cambria Math" w:hAnsi="Cambria Math"/>
                      </w:rPr>
                      <m:t>dY</m:t>
                    </m:r>
                  </m:num>
                  <m:den>
                    <m:r>
                      <w:rPr>
                        <w:rFonts w:ascii="Cambria Math" w:hAnsi="Cambria Math"/>
                      </w:rPr>
                      <m:t>dt</m:t>
                    </m:r>
                  </m:den>
                </m:f>
                <m:r>
                  <w:rPr>
                    <w:rFonts w:ascii="Cambria Math" w:hAnsi="Cambria Math"/>
                  </w:rPr>
                  <m:t>=MY</m:t>
                </m:r>
              </m:oMath>
            </m:oMathPara>
          </w:p>
          <w:p w:rsidR="00EA3414" w:rsidRDefault="00EA3414" w:rsidP="00EA3414">
            <w:pPr>
              <w:pStyle w:val="Corpsdetexte"/>
            </w:pPr>
            <w:r>
              <w:t xml:space="preserve">Avec : </w:t>
            </w:r>
          </w:p>
          <w:p w:rsidR="00EA3414" w:rsidRPr="00B20A81" w:rsidRDefault="00EA3414" w:rsidP="00EA3414">
            <w:pPr>
              <w:pStyle w:val="NormalWeb"/>
              <w:spacing w:before="0" w:beforeAutospacing="0" w:after="0" w:afterAutospacing="0"/>
              <w:textAlignment w:val="baseline"/>
              <w:rPr>
                <w:sz w:val="22"/>
              </w:rPr>
            </w:pPr>
            <m:oMath>
              <m:r>
                <w:rPr>
                  <w:rFonts w:ascii="Cambria Math" w:hAnsi="Cambria Math" w:cs="Arial"/>
                  <w:color w:val="000000" w:themeColor="text1"/>
                  <w:kern w:val="24"/>
                  <w:sz w:val="22"/>
                  <w:szCs w:val="28"/>
                </w:rPr>
                <m:t>Y</m:t>
              </m:r>
              <m:r>
                <w:rPr>
                  <w:rFonts w:ascii="Cambria Math" w:hAnsi="Cambria Math" w:cs="Arial"/>
                  <w:color w:val="000000" w:themeColor="text1"/>
                  <w:kern w:val="24"/>
                  <w:sz w:val="22"/>
                  <w:szCs w:val="28"/>
                </w:rPr>
                <m:t>(t)</m:t>
              </m:r>
              <m:r>
                <w:rPr>
                  <w:rFonts w:ascii="Cambria Math" w:hAnsi="Cambria Math" w:cs="Arial"/>
                  <w:color w:val="000000" w:themeColor="text1"/>
                  <w:kern w:val="24"/>
                  <w:sz w:val="22"/>
                  <w:szCs w:val="28"/>
                </w:rPr>
                <m:t>=</m:t>
              </m:r>
              <m:sSub>
                <m:sSubPr>
                  <m:ctrlPr>
                    <w:rPr>
                      <w:rFonts w:ascii="Cambria Math" w:hAnsi="Cambria Math" w:cs="Arial"/>
                      <w:i/>
                      <w:iCs/>
                      <w:color w:val="000000" w:themeColor="text1"/>
                      <w:kern w:val="24"/>
                      <w:sz w:val="22"/>
                      <w:szCs w:val="28"/>
                    </w:rPr>
                  </m:ctrlPr>
                </m:sSubPr>
                <m:e>
                  <m:d>
                    <m:dPr>
                      <m:ctrlPr>
                        <w:rPr>
                          <w:rFonts w:ascii="Cambria Math" w:hAnsi="Cambria Math" w:cs="Arial"/>
                          <w:i/>
                          <w:iCs/>
                          <w:color w:val="000000" w:themeColor="text1"/>
                          <w:kern w:val="24"/>
                          <w:sz w:val="22"/>
                          <w:szCs w:val="28"/>
                        </w:rPr>
                      </m:ctrlPr>
                    </m:dPr>
                    <m:e>
                      <m:eqArr>
                        <m:eqArrPr>
                          <m:ctrlPr>
                            <w:rPr>
                              <w:rFonts w:ascii="Cambria Math" w:hAnsi="Cambria Math" w:cs="Arial"/>
                              <w:i/>
                              <w:iCs/>
                              <w:color w:val="000000" w:themeColor="text1"/>
                              <w:kern w:val="24"/>
                              <w:sz w:val="22"/>
                              <w:szCs w:val="28"/>
                            </w:rPr>
                          </m:ctrlPr>
                        </m:eqArrPr>
                        <m:e>
                          <m:r>
                            <w:rPr>
                              <w:rFonts w:ascii="Cambria Math" w:hAnsi="Cambria Math" w:cs="Arial"/>
                              <w:color w:val="000000" w:themeColor="text1"/>
                              <w:kern w:val="24"/>
                              <w:sz w:val="22"/>
                              <w:szCs w:val="28"/>
                            </w:rPr>
                            <m:t xml:space="preserve"> </m:t>
                          </m:r>
                          <m:ctrlPr>
                            <w:rPr>
                              <w:rFonts w:ascii="Cambria Math" w:hAnsi="Cambria Math" w:cs="Arial"/>
                              <w:i/>
                              <w:color w:val="000000" w:themeColor="text1"/>
                              <w:kern w:val="24"/>
                              <w:position w:val="-7"/>
                              <w:sz w:val="22"/>
                              <w:szCs w:val="28"/>
                              <w:vertAlign w:val="subscript"/>
                            </w:rPr>
                          </m:ctrlPr>
                        </m:e>
                        <m:e>
                          <m:eqArr>
                            <m:eqArrPr>
                              <m:ctrlPr>
                                <w:rPr>
                                  <w:rFonts w:ascii="Cambria Math" w:hAnsi="Cambria Math" w:cs="Arial"/>
                                  <w:i/>
                                  <w:color w:val="000000" w:themeColor="text1"/>
                                  <w:kern w:val="24"/>
                                  <w:sz w:val="22"/>
                                  <w:szCs w:val="28"/>
                                </w:rPr>
                              </m:ctrlPr>
                            </m:eqArrPr>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Pu238</m:t>
                              </m:r>
                              <m:ctrlPr>
                                <w:rPr>
                                  <w:rFonts w:ascii="Cambria Math" w:hAnsi="Cambria Math" w:cs="Arial"/>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Pu239</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Pu240</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Pu241</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Pu242</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Am241</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U238</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U235</m:t>
                              </m:r>
                              <m:ctrlPr>
                                <w:rPr>
                                  <w:rFonts w:ascii="Cambria Math" w:hAnsi="Cambria Math" w:cs="Arial"/>
                                  <w:i/>
                                  <w:color w:val="000000" w:themeColor="text1"/>
                                  <w:kern w:val="24"/>
                                  <w:position w:val="-7"/>
                                  <w:sz w:val="22"/>
                                  <w:szCs w:val="28"/>
                                  <w:vertAlign w:val="subscript"/>
                                </w:rPr>
                              </m:ctrlPr>
                            </m:e>
                          </m:eqArr>
                          <m:ctrlPr>
                            <w:rPr>
                              <w:rFonts w:ascii="Cambria Math" w:eastAsia="Cambria Math" w:hAnsi="Cambria Math" w:cs="Cambria Math"/>
                              <w:i/>
                              <w:color w:val="000000" w:themeColor="text1"/>
                              <w:kern w:val="24"/>
                              <w:position w:val="-7"/>
                              <w:szCs w:val="28"/>
                              <w:vertAlign w:val="subscript"/>
                            </w:rPr>
                          </m:ctrlPr>
                        </m:e>
                        <m:e>
                          <m:r>
                            <w:rPr>
                              <w:rFonts w:ascii="Cambria Math" w:eastAsia="Cambria Math" w:hAnsi="Cambria Math" w:cs="Cambria Math"/>
                              <w:color w:val="000000" w:themeColor="text1"/>
                              <w:kern w:val="24"/>
                              <w:position w:val="-7"/>
                              <w:szCs w:val="28"/>
                              <w:vertAlign w:val="subscript"/>
                            </w:rPr>
                            <m:t xml:space="preserve"> </m:t>
                          </m:r>
                          <m:ctrlPr>
                            <w:rPr>
                              <w:rFonts w:ascii="Cambria Math" w:hAnsi="Cambria Math" w:cs="Arial"/>
                              <w:i/>
                              <w:color w:val="000000" w:themeColor="text1"/>
                              <w:kern w:val="24"/>
                              <w:position w:val="-7"/>
                              <w:sz w:val="22"/>
                              <w:szCs w:val="28"/>
                              <w:vertAlign w:val="subscript"/>
                            </w:rPr>
                          </m:ctrlPr>
                        </m:e>
                      </m:eqArr>
                    </m:e>
                  </m:d>
                </m:e>
                <m:sub>
                  <m:r>
                    <w:rPr>
                      <w:rFonts w:ascii="Cambria Math" w:hAnsi="Cambria Math" w:cs="Arial"/>
                      <w:color w:val="000000" w:themeColor="text1"/>
                      <w:kern w:val="24"/>
                      <w:sz w:val="22"/>
                      <w:szCs w:val="28"/>
                    </w:rPr>
                    <m:t>t</m:t>
                  </m:r>
                </m:sub>
              </m:sSub>
            </m:oMath>
            <w:r>
              <w:rPr>
                <w:iCs/>
                <w:color w:val="000000" w:themeColor="text1"/>
                <w:kern w:val="24"/>
                <w:sz w:val="22"/>
                <w:szCs w:val="28"/>
              </w:rPr>
              <w:t xml:space="preserve"> et </w:t>
            </w:r>
            <m:oMath>
              <m:r>
                <w:rPr>
                  <w:rFonts w:ascii="Cambria Math" w:hAnsi="Cambria Math" w:cs="Arial"/>
                  <w:color w:val="000000" w:themeColor="text1"/>
                  <w:kern w:val="24"/>
                  <w:sz w:val="22"/>
                  <w:szCs w:val="22"/>
                </w:rPr>
                <m:t>M=</m:t>
              </m:r>
              <m:d>
                <m:dPr>
                  <m:begChr m:val="["/>
                  <m:endChr m:val="]"/>
                  <m:ctrlPr>
                    <w:rPr>
                      <w:rFonts w:ascii="Cambria Math" w:hAnsi="Cambria Math" w:cs="Arial"/>
                      <w:i/>
                      <w:color w:val="000000" w:themeColor="text1"/>
                      <w:kern w:val="24"/>
                      <w:sz w:val="22"/>
                      <w:szCs w:val="22"/>
                    </w:rPr>
                  </m:ctrlPr>
                </m:dPr>
                <m:e>
                  <m:m>
                    <m:mPr>
                      <m:mcs>
                        <m:mc>
                          <m:mcPr>
                            <m:count m:val="3"/>
                            <m:mcJc m:val="center"/>
                          </m:mcPr>
                        </m:mc>
                      </m:mcs>
                      <m:ctrlPr>
                        <w:rPr>
                          <w:rFonts w:ascii="Cambria Math" w:hAnsi="Cambria Math" w:cs="Arial"/>
                          <w:i/>
                          <w:color w:val="000000" w:themeColor="text1"/>
                          <w:kern w:val="24"/>
                          <w:sz w:val="22"/>
                          <w:szCs w:val="22"/>
                        </w:rPr>
                      </m:ctrlPr>
                    </m:mPr>
                    <m:mr>
                      <m:e>
                        <m:sSub>
                          <m:sSubPr>
                            <m:ctrlPr>
                              <w:ins w:id="119" w:author="Unknown" w:date="2014-08-25T19:51:00Z">
                                <w:rPr>
                                  <w:rFonts w:ascii="Cambria Math" w:hAnsi="Cambria Math"/>
                                  <w:i/>
                                  <w:color w:val="000000" w:themeColor="text1"/>
                                  <w:kern w:val="24"/>
                                  <w:sz w:val="22"/>
                                  <w:szCs w:val="22"/>
                                </w:rPr>
                              </w:ins>
                            </m:ctrlPr>
                          </m:sSubPr>
                          <m:e>
                            <m:r>
                              <w:rPr>
                                <w:rFonts w:ascii="Cambria Math" w:hAnsi="Cambria Math"/>
                                <w:color w:val="000000" w:themeColor="text1"/>
                                <w:kern w:val="24"/>
                                <w:sz w:val="22"/>
                                <w:szCs w:val="22"/>
                              </w:rPr>
                              <m:t>M</m:t>
                            </m:r>
                          </m:e>
                          <m:sub>
                            <m:r>
                              <w:rPr>
                                <w:rFonts w:ascii="Cambria Math" w:hAnsi="Cambria Math"/>
                                <w:color w:val="000000" w:themeColor="text1"/>
                                <w:kern w:val="24"/>
                                <w:sz w:val="22"/>
                                <w:szCs w:val="22"/>
                              </w:rPr>
                              <m:t>11</m:t>
                            </m:r>
                          </m:sub>
                        </m:sSub>
                      </m:e>
                      <m:e>
                        <m:r>
                          <w:rPr>
                            <w:rFonts w:ascii="Cambria Math" w:hAnsi="Cambria Math" w:cs="Arial"/>
                            <w:color w:val="000000" w:themeColor="text1"/>
                            <w:kern w:val="24"/>
                          </w:rPr>
                          <m:t>⋯</m:t>
                        </m:r>
                      </m:e>
                      <m:e>
                        <m:sSub>
                          <m:sSubPr>
                            <m:ctrlPr>
                              <w:ins w:id="120" w:author="Unknown" w:date="2014-08-25T19:51:00Z">
                                <w:rPr>
                                  <w:rFonts w:ascii="Cambria Math" w:hAnsi="Cambria Math"/>
                                  <w:i/>
                                  <w:color w:val="000000" w:themeColor="text1"/>
                                  <w:kern w:val="24"/>
                                  <w:sz w:val="22"/>
                                  <w:szCs w:val="22"/>
                                </w:rPr>
                              </w:ins>
                            </m:ctrlPr>
                          </m:sSubPr>
                          <m:e>
                            <m:r>
                              <w:rPr>
                                <w:rFonts w:ascii="Cambria Math" w:hAnsi="Cambria Math"/>
                                <w:color w:val="000000" w:themeColor="text1"/>
                                <w:kern w:val="24"/>
                                <w:sz w:val="22"/>
                                <w:szCs w:val="22"/>
                              </w:rPr>
                              <m:t>M</m:t>
                            </m:r>
                          </m:e>
                          <m:sub>
                            <m:r>
                              <w:rPr>
                                <w:rFonts w:ascii="Cambria Math" w:hAnsi="Cambria Math"/>
                                <w:color w:val="000000" w:themeColor="text1"/>
                                <w:kern w:val="24"/>
                                <w:sz w:val="22"/>
                                <w:szCs w:val="22"/>
                              </w:rPr>
                              <m:t>18</m:t>
                            </m:r>
                          </m:sub>
                        </m:sSub>
                      </m:e>
                    </m:mr>
                    <m:mr>
                      <m:e>
                        <m:r>
                          <w:rPr>
                            <w:rFonts w:ascii="Cambria Math" w:hAnsi="Cambria Math" w:cs="Arial"/>
                            <w:color w:val="000000" w:themeColor="text1"/>
                            <w:kern w:val="24"/>
                          </w:rPr>
                          <m:t>⋮</m:t>
                        </m:r>
                      </m:e>
                      <m:e>
                        <m:sSub>
                          <m:sSubPr>
                            <m:ctrlPr>
                              <w:ins w:id="121" w:author="Unknown" w:date="2014-08-25T19:51:00Z">
                                <w:rPr>
                                  <w:rFonts w:ascii="Cambria Math" w:hAnsi="Cambria Math"/>
                                  <w:i/>
                                  <w:color w:val="000000" w:themeColor="text1"/>
                                  <w:kern w:val="24"/>
                                  <w:sz w:val="22"/>
                                  <w:szCs w:val="22"/>
                                </w:rPr>
                              </w:ins>
                            </m:ctrlPr>
                          </m:sSubPr>
                          <m:e>
                            <m:r>
                              <w:rPr>
                                <w:rFonts w:ascii="Cambria Math" w:hAnsi="Cambria Math"/>
                                <w:color w:val="000000" w:themeColor="text1"/>
                                <w:kern w:val="24"/>
                                <w:sz w:val="22"/>
                                <w:szCs w:val="22"/>
                              </w:rPr>
                              <m:t>M</m:t>
                            </m:r>
                          </m:e>
                          <m:sub>
                            <m:r>
                              <w:rPr>
                                <w:rFonts w:ascii="Cambria Math" w:hAnsi="Cambria Math"/>
                                <w:color w:val="000000" w:themeColor="text1"/>
                                <w:kern w:val="24"/>
                                <w:sz w:val="22"/>
                                <w:szCs w:val="22"/>
                              </w:rPr>
                              <m:t>ij</m:t>
                            </m:r>
                          </m:sub>
                        </m:sSub>
                      </m:e>
                      <m:e>
                        <m:r>
                          <w:rPr>
                            <w:rFonts w:ascii="Cambria Math" w:hAnsi="Cambria Math" w:cs="Arial"/>
                            <w:color w:val="000000" w:themeColor="text1"/>
                            <w:kern w:val="24"/>
                          </w:rPr>
                          <m:t>⋮</m:t>
                        </m:r>
                      </m:e>
                    </m:mr>
                    <m:mr>
                      <m:e>
                        <m:sSub>
                          <m:sSubPr>
                            <m:ctrlPr>
                              <w:ins w:id="122" w:author="Unknown" w:date="2014-08-25T19:51:00Z">
                                <w:rPr>
                                  <w:rFonts w:ascii="Cambria Math" w:hAnsi="Cambria Math"/>
                                  <w:i/>
                                  <w:color w:val="000000" w:themeColor="text1"/>
                                  <w:kern w:val="24"/>
                                  <w:sz w:val="22"/>
                                  <w:szCs w:val="22"/>
                                </w:rPr>
                              </w:ins>
                            </m:ctrlPr>
                          </m:sSubPr>
                          <m:e>
                            <m:r>
                              <w:rPr>
                                <w:rFonts w:ascii="Cambria Math" w:hAnsi="Cambria Math"/>
                                <w:color w:val="000000" w:themeColor="text1"/>
                                <w:kern w:val="24"/>
                                <w:sz w:val="22"/>
                                <w:szCs w:val="22"/>
                              </w:rPr>
                              <m:t>M</m:t>
                            </m:r>
                          </m:e>
                          <m:sub>
                            <m:r>
                              <w:rPr>
                                <w:rFonts w:ascii="Cambria Math" w:hAnsi="Cambria Math"/>
                                <w:color w:val="000000" w:themeColor="text1"/>
                                <w:kern w:val="24"/>
                                <w:sz w:val="22"/>
                                <w:szCs w:val="22"/>
                              </w:rPr>
                              <m:t>81</m:t>
                            </m:r>
                          </m:sub>
                        </m:sSub>
                      </m:e>
                      <m:e>
                        <m:r>
                          <w:rPr>
                            <w:rFonts w:ascii="Cambria Math" w:hAnsi="Cambria Math" w:cs="Arial"/>
                            <w:color w:val="000000" w:themeColor="text1"/>
                            <w:kern w:val="24"/>
                          </w:rPr>
                          <m:t>⋯</m:t>
                        </m:r>
                      </m:e>
                      <m:e>
                        <m:sSub>
                          <m:sSubPr>
                            <m:ctrlPr>
                              <w:ins w:id="123" w:author="Unknown" w:date="2014-08-25T19:51:00Z">
                                <w:rPr>
                                  <w:rFonts w:ascii="Cambria Math" w:hAnsi="Cambria Math"/>
                                  <w:i/>
                                  <w:color w:val="000000" w:themeColor="text1"/>
                                  <w:kern w:val="24"/>
                                  <w:sz w:val="22"/>
                                  <w:szCs w:val="22"/>
                                </w:rPr>
                              </w:ins>
                            </m:ctrlPr>
                          </m:sSubPr>
                          <m:e>
                            <m:r>
                              <w:rPr>
                                <w:rFonts w:ascii="Cambria Math" w:hAnsi="Cambria Math"/>
                                <w:color w:val="000000" w:themeColor="text1"/>
                                <w:kern w:val="24"/>
                                <w:sz w:val="22"/>
                                <w:szCs w:val="22"/>
                              </w:rPr>
                              <m:t>M</m:t>
                            </m:r>
                          </m:e>
                          <m:sub>
                            <m:r>
                              <w:rPr>
                                <w:rFonts w:ascii="Cambria Math" w:hAnsi="Cambria Math"/>
                                <w:color w:val="000000" w:themeColor="text1"/>
                                <w:kern w:val="24"/>
                                <w:sz w:val="22"/>
                                <w:szCs w:val="22"/>
                              </w:rPr>
                              <m:t>88</m:t>
                            </m:r>
                          </m:sub>
                        </m:sSub>
                      </m:e>
                    </m:mr>
                  </m:m>
                </m:e>
              </m:d>
              <m:r>
                <w:rPr>
                  <w:rFonts w:ascii="Cambria Math" w:hAnsi="Cambria Math"/>
                  <w:color w:val="000000" w:themeColor="text1"/>
                  <w:kern w:val="24"/>
                  <w:sz w:val="22"/>
                  <w:szCs w:val="22"/>
                </w:rPr>
                <m:t>,</m:t>
              </m:r>
              <m:sSub>
                <m:sSubPr>
                  <m:ctrlPr>
                    <w:ins w:id="124" w:author="Unknown" w:date="2014-08-25T19:51:00Z">
                      <w:rPr>
                        <w:rFonts w:ascii="Cambria Math" w:hAnsi="Cambria Math"/>
                        <w:i/>
                        <w:color w:val="000000" w:themeColor="text1"/>
                        <w:kern w:val="24"/>
                        <w:sz w:val="22"/>
                        <w:szCs w:val="22"/>
                      </w:rPr>
                    </w:ins>
                  </m:ctrlPr>
                </m:sSubPr>
                <m:e>
                  <m:r>
                    <w:rPr>
                      <w:rFonts w:ascii="Cambria Math" w:hAnsi="Cambria Math"/>
                      <w:color w:val="000000" w:themeColor="text1"/>
                      <w:kern w:val="24"/>
                      <w:sz w:val="22"/>
                      <w:szCs w:val="22"/>
                    </w:rPr>
                    <m:t>M</m:t>
                  </m:r>
                </m:e>
                <m:sub>
                  <m:r>
                    <w:rPr>
                      <w:rFonts w:ascii="Cambria Math" w:hAnsi="Cambria Math"/>
                      <w:color w:val="000000" w:themeColor="text1"/>
                      <w:kern w:val="24"/>
                      <w:sz w:val="22"/>
                      <w:szCs w:val="22"/>
                    </w:rPr>
                    <m:t>ij</m:t>
                  </m:r>
                </m:sub>
              </m:sSub>
              <m:r>
                <w:rPr>
                  <w:rFonts w:ascii="Cambria Math" w:hAnsi="Cambria Math"/>
                  <w:color w:val="000000" w:themeColor="text1"/>
                  <w:kern w:val="24"/>
                  <w:sz w:val="22"/>
                  <w:szCs w:val="22"/>
                </w:rPr>
                <m:t xml:space="preserve">= </m:t>
              </m:r>
              <m:sSub>
                <m:sSubPr>
                  <m:ctrlPr>
                    <w:ins w:id="125" w:author="Unknown" w:date="2014-08-25T19:51:00Z">
                      <w:rPr>
                        <w:rFonts w:ascii="Cambria Math" w:eastAsia="Times New Roman" w:hAnsi="Cambria Math" w:cstheme="minorHAnsi"/>
                        <w:iCs/>
                      </w:rPr>
                    </w:ins>
                  </m:ctrlPr>
                </m:sSubPr>
                <m:e>
                  <m:r>
                    <m:rPr>
                      <m:sty m:val="p"/>
                    </m:rPr>
                    <w:rPr>
                      <w:rFonts w:ascii="Cambria Math" w:hAnsi="Cambria Math"/>
                    </w:rPr>
                    <m:t>α</m:t>
                  </m:r>
                </m:e>
                <m:sub>
                  <m:r>
                    <w:rPr>
                      <w:rFonts w:ascii="Cambria Math" w:hAnsi="Cambria Math"/>
                    </w:rPr>
                    <m:t>i</m:t>
                  </m:r>
                </m:sub>
              </m:sSub>
              <m:r>
                <w:rPr>
                  <w:rFonts w:ascii="Cambria Math" w:hAnsi="Cambria Math"/>
                </w:rPr>
                <m:t>+</m:t>
              </m:r>
              <m:nary>
                <m:naryPr>
                  <m:chr m:val="∑"/>
                  <m:limLoc m:val="undOvr"/>
                  <m:supHide m:val="1"/>
                  <m:ctrlPr>
                    <w:ins w:id="126" w:author="Unknown" w:date="2014-08-25T19:56:00Z">
                      <w:rPr>
                        <w:rFonts w:ascii="Cambria Math" w:eastAsia="Times New Roman" w:hAnsi="Cambria Math" w:cstheme="minorHAnsi"/>
                        <w:i/>
                        <w:iCs/>
                      </w:rPr>
                    </w:ins>
                  </m:ctrlPr>
                </m:naryPr>
                <m:sub>
                  <m:r>
                    <w:rPr>
                      <w:rFonts w:ascii="Cambria Math" w:hAnsi="Cambria Math"/>
                    </w:rPr>
                    <m:t>j</m:t>
                  </m:r>
                </m:sub>
                <m:sup/>
                <m:e>
                  <m:sSub>
                    <m:sSubPr>
                      <m:ctrlPr>
                        <w:ins w:id="127" w:author="Unknown" w:date="2014-08-25T19:51:00Z">
                          <w:rPr>
                            <w:rFonts w:ascii="Cambria Math" w:eastAsia="Times New Roman" w:hAnsi="Cambria Math" w:cstheme="minorHAnsi"/>
                            <w:i/>
                            <w:iCs/>
                          </w:rPr>
                        </w:ins>
                      </m:ctrlPr>
                    </m:sSubPr>
                    <m:e>
                      <m:r>
                        <w:rPr>
                          <w:rFonts w:ascii="Cambria Math" w:hAnsi="Cambria Math"/>
                        </w:rPr>
                        <m:t>Prod</m:t>
                      </m:r>
                    </m:e>
                    <m:sub>
                      <m:r>
                        <w:rPr>
                          <w:rFonts w:ascii="Cambria Math" w:hAnsi="Cambria Math"/>
                        </w:rPr>
                        <m:t>j→i</m:t>
                      </m:r>
                    </m:sub>
                  </m:sSub>
                </m:e>
              </m:nary>
            </m:oMath>
          </w:p>
          <w:p w:rsidR="00EA3414" w:rsidRPr="003F66DC" w:rsidRDefault="003F66DC" w:rsidP="0075174D">
            <w:pPr>
              <w:pStyle w:val="Corpsdetexte"/>
              <w:rPr>
                <w:i/>
              </w:rPr>
            </w:pPr>
            <w:r w:rsidRPr="003F66DC">
              <w:rPr>
                <w:i/>
              </w:rPr>
              <w:t>L</w:t>
            </w:r>
            <w:r>
              <w:rPr>
                <w:i/>
              </w:rPr>
              <w:t>e</w:t>
            </w:r>
            <w:r w:rsidRPr="003F66DC">
              <w:rPr>
                <w:i/>
              </w:rPr>
              <w:t xml:space="preserve">  </w:t>
            </w:r>
            <w:r w:rsidR="0075174D">
              <w:rPr>
                <w:i/>
              </w:rPr>
              <w:fldChar w:fldCharType="begin"/>
            </w:r>
            <w:r w:rsidR="0075174D">
              <w:rPr>
                <w:i/>
              </w:rPr>
              <w:instrText xml:space="preserve"> REF _Ref396794186 \h </w:instrText>
            </w:r>
            <w:r w:rsidR="0075174D">
              <w:rPr>
                <w:i/>
              </w:rPr>
            </w:r>
            <w:r w:rsidR="0075174D">
              <w:rPr>
                <w:i/>
              </w:rPr>
              <w:fldChar w:fldCharType="separate"/>
            </w:r>
            <w:r w:rsidR="0075174D" w:rsidRPr="002C43EB">
              <w:t xml:space="preserve">Tableau </w:t>
            </w:r>
            <w:r w:rsidR="0075174D">
              <w:rPr>
                <w:noProof/>
              </w:rPr>
              <w:t>3</w:t>
            </w:r>
            <w:r w:rsidR="0075174D">
              <w:rPr>
                <w:i/>
              </w:rPr>
              <w:fldChar w:fldCharType="end"/>
            </w:r>
            <w:r w:rsidR="0075174D">
              <w:rPr>
                <w:i/>
              </w:rPr>
              <w:t xml:space="preserve"> </w:t>
            </w:r>
            <w:r w:rsidRPr="003F66DC">
              <w:rPr>
                <w:i/>
              </w:rPr>
              <w:t xml:space="preserve">explicite les termes de la matrice </w:t>
            </w:r>
            <m:oMath>
              <m:r>
                <w:rPr>
                  <w:rFonts w:ascii="Cambria Math" w:hAnsi="Cambria Math"/>
                </w:rPr>
                <m:t>M</m:t>
              </m:r>
            </m:oMath>
          </w:p>
        </w:tc>
        <w:tc>
          <w:tcPr>
            <w:tcW w:w="1024" w:type="dxa"/>
          </w:tcPr>
          <w:p w:rsidR="00EA3414" w:rsidRDefault="00EA3414" w:rsidP="0023742C">
            <w:pPr>
              <w:pStyle w:val="Lgende"/>
              <w:ind w:firstLine="0"/>
            </w:pPr>
            <w:proofErr w:type="spellStart"/>
            <w:r>
              <w:t>Eq</w:t>
            </w:r>
            <w:proofErr w:type="spellEnd"/>
            <w:r>
              <w:t xml:space="preserve">. </w:t>
            </w:r>
            <w:fldSimple w:instr=" SEQ Eq. \* ARABIC ">
              <w:r w:rsidR="009E7A53">
                <w:rPr>
                  <w:noProof/>
                </w:rPr>
                <w:t>5</w:t>
              </w:r>
            </w:fldSimple>
          </w:p>
        </w:tc>
      </w:tr>
    </w:tbl>
    <w:p w:rsidR="00090577" w:rsidRDefault="009802C0" w:rsidP="009E7A53">
      <w:pPr>
        <w:pStyle w:val="Corpsdetexte"/>
      </w:pPr>
      <w:r>
        <w:t xml:space="preserve">En supposant que </w:t>
      </w:r>
      <m:oMath>
        <m:r>
          <w:rPr>
            <w:rFonts w:ascii="Cambria Math" w:hAnsi="Cambria Math" w:cs="Arial"/>
            <w:color w:val="000000" w:themeColor="text1"/>
            <w:kern w:val="24"/>
            <w:sz w:val="22"/>
            <w:szCs w:val="28"/>
          </w:rPr>
          <m:t>Y</m:t>
        </m:r>
      </m:oMath>
      <w:r w:rsidR="00600BE7">
        <w:t xml:space="preserve"> peut s’écrire sous la forme de fonctions </w:t>
      </w:r>
      <w:r>
        <w:t>exponentiel</w:t>
      </w:r>
      <w:r w:rsidR="00600BE7">
        <w:t>les</w:t>
      </w:r>
      <w:r w:rsidR="009E7A53">
        <w:t xml:space="preserve"> (</w:t>
      </w:r>
      <w:proofErr w:type="spellStart"/>
      <w:r w:rsidR="009E7A53">
        <w:fldChar w:fldCharType="begin"/>
      </w:r>
      <w:r w:rsidR="009E7A53">
        <w:instrText xml:space="preserve"> REF _Ref396786375 \h </w:instrText>
      </w:r>
      <w:r w:rsidR="009E7A53">
        <w:instrText xml:space="preserve"> \* MERGEFORMAT </w:instrText>
      </w:r>
      <w:r w:rsidR="009E7A53">
        <w:fldChar w:fldCharType="separate"/>
      </w:r>
      <w:r w:rsidR="009E7A53">
        <w:t>Eq</w:t>
      </w:r>
      <w:proofErr w:type="spellEnd"/>
      <w:r w:rsidR="009E7A53">
        <w:t xml:space="preserve">. </w:t>
      </w:r>
      <w:r w:rsidR="009E7A53">
        <w:rPr>
          <w:noProof/>
        </w:rPr>
        <w:t>2</w:t>
      </w:r>
      <w:r w:rsidR="009E7A53">
        <w:fldChar w:fldCharType="end"/>
      </w:r>
      <w:r w:rsidR="009E7A53">
        <w:t>)</w:t>
      </w:r>
      <w:r>
        <w:t>, et en considérant que l’équation est valable en tout t </w:t>
      </w:r>
      <w:r w:rsidR="009E7A53">
        <w:t xml:space="preserve"> (raisonnement identique à </w:t>
      </w:r>
      <w:r w:rsidR="009E7A53">
        <w:fldChar w:fldCharType="begin"/>
      </w:r>
      <w:r w:rsidR="009E7A53">
        <w:instrText xml:space="preserve"> REF _Ref396807861 \h </w:instrText>
      </w:r>
      <w:r w:rsidR="009E7A53">
        <w:fldChar w:fldCharType="separate"/>
      </w:r>
      <w:proofErr w:type="spellStart"/>
      <w:r w:rsidR="009E7A53">
        <w:t>Eq</w:t>
      </w:r>
      <w:proofErr w:type="spellEnd"/>
      <w:r w:rsidR="009E7A53">
        <w:t xml:space="preserve">. </w:t>
      </w:r>
      <w:r w:rsidR="009E7A53">
        <w:rPr>
          <w:noProof/>
        </w:rPr>
        <w:t>4</w:t>
      </w:r>
      <w:r w:rsidR="009E7A53">
        <w:fldChar w:fldCharType="end"/>
      </w:r>
      <w:r w:rsidR="009E7A53">
        <w:t>)</w:t>
      </w:r>
      <w: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513"/>
        <w:gridCol w:w="1024"/>
      </w:tblGrid>
      <w:tr w:rsidR="009802C0" w:rsidTr="0023742C">
        <w:tc>
          <w:tcPr>
            <w:tcW w:w="675" w:type="dxa"/>
          </w:tcPr>
          <w:p w:rsidR="009802C0" w:rsidRDefault="009802C0" w:rsidP="0023742C">
            <w:pPr>
              <w:pStyle w:val="Corpsdetexte"/>
            </w:pPr>
          </w:p>
        </w:tc>
        <w:tc>
          <w:tcPr>
            <w:tcW w:w="7513" w:type="dxa"/>
          </w:tcPr>
          <w:p w:rsidR="009802C0" w:rsidRPr="009802C0" w:rsidRDefault="009802C0" w:rsidP="0023742C">
            <w:pPr>
              <w:pStyle w:val="Corpsdetexte"/>
            </w:pPr>
            <m:oMathPara>
              <m:oMath>
                <m:r>
                  <w:rPr>
                    <w:rFonts w:ascii="Cambria Math" w:hAnsi="Cambria Math"/>
                  </w:rPr>
                  <m:t xml:space="preserve">∀t : </m:t>
                </m:r>
                <m:f>
                  <m:fPr>
                    <m:ctrlPr>
                      <w:ins w:id="128" w:author="Unknown" w:date="2014-08-25T19:53:00Z">
                        <w:rPr>
                          <w:rFonts w:ascii="Cambria Math" w:hAnsi="Cambria Math"/>
                          <w:i/>
                        </w:rPr>
                      </w:ins>
                    </m:ctrlPr>
                  </m:fPr>
                  <m:num>
                    <m:r>
                      <w:rPr>
                        <w:rFonts w:ascii="Cambria Math" w:hAnsi="Cambria Math"/>
                      </w:rPr>
                      <m:t>d</m:t>
                    </m:r>
                    <m:nary>
                      <m:naryPr>
                        <m:chr m:val="∑"/>
                        <m:limLoc m:val="undOvr"/>
                        <m:supHide m:val="1"/>
                        <m:ctrlPr>
                          <w:ins w:id="129" w:author="Unknown" w:date="2014-08-25T19:56:00Z">
                            <w:rPr>
                              <w:rFonts w:ascii="Cambria Math" w:hAnsi="Cambria Math"/>
                              <w:i/>
                            </w:rPr>
                          </w:ins>
                        </m:ctrlPr>
                      </m:naryPr>
                      <m:sub>
                        <m:r>
                          <w:rPr>
                            <w:rFonts w:ascii="Cambria Math" w:hAnsi="Cambria Math"/>
                          </w:rPr>
                          <m:t>k</m:t>
                        </m:r>
                      </m:sub>
                      <m:sup/>
                      <m:e>
                        <m:sSub>
                          <m:sSubPr>
                            <m:ctrlPr>
                              <w:ins w:id="130" w:author="Unknown" w:date="2014-08-25T19:51:00Z">
                                <w:rPr>
                                  <w:rFonts w:ascii="Cambria Math" w:hAnsi="Cambria Math"/>
                                  <w:i/>
                                </w:rPr>
                              </w:ins>
                            </m:ctrlPr>
                          </m:sSubPr>
                          <m:e>
                            <m:r>
                              <w:rPr>
                                <w:rFonts w:ascii="Cambria Math" w:hAnsi="Cambria Math"/>
                              </w:rPr>
                              <m:t>Y</m:t>
                            </m:r>
                          </m:e>
                          <m:sub>
                            <m:r>
                              <w:rPr>
                                <w:rFonts w:ascii="Cambria Math" w:hAnsi="Cambria Math"/>
                              </w:rPr>
                              <m:t>k</m:t>
                            </m:r>
                          </m:sub>
                        </m:sSub>
                        <m:sSup>
                          <m:sSupPr>
                            <m:ctrlPr>
                              <w:ins w:id="131" w:author="Unknown" w:date="2014-08-25T19:51:00Z">
                                <w:rPr>
                                  <w:rFonts w:ascii="Cambria Math" w:hAnsi="Cambria Math"/>
                                </w:rPr>
                              </w:ins>
                            </m:ctrlPr>
                          </m:sSupPr>
                          <m:e>
                            <m:r>
                              <m:rPr>
                                <m:sty m:val="p"/>
                              </m:rPr>
                              <w:rPr>
                                <w:rFonts w:ascii="Cambria Math" w:hAnsi="Cambria Math"/>
                              </w:rPr>
                              <m:t>e</m:t>
                            </m:r>
                          </m:e>
                          <m:sup>
                            <m:sSub>
                              <m:sSubPr>
                                <m:ctrlPr>
                                  <w:ins w:id="132" w:author="Unknown" w:date="2014-08-25T19:51:00Z">
                                    <w:rPr>
                                      <w:rFonts w:ascii="Cambria Math" w:hAnsi="Cambria Math"/>
                                    </w:rPr>
                                  </w:ins>
                                </m:ctrlPr>
                              </m:sSubPr>
                              <m:e>
                                <m:r>
                                  <m:rPr>
                                    <m:sty m:val="p"/>
                                  </m:rPr>
                                  <w:rPr>
                                    <w:rFonts w:ascii="Cambria Math" w:hAnsi="Cambria Math"/>
                                  </w:rPr>
                                  <m:t>α</m:t>
                                </m:r>
                              </m:e>
                              <m:sub>
                                <m:r>
                                  <w:rPr>
                                    <w:rFonts w:ascii="Cambria Math" w:hAnsi="Cambria Math"/>
                                  </w:rPr>
                                  <m:t>k</m:t>
                                </m:r>
                              </m:sub>
                            </m:sSub>
                            <m:r>
                              <w:rPr>
                                <w:rFonts w:ascii="Cambria Math" w:hAnsi="Cambria Math"/>
                              </w:rPr>
                              <m:t>t</m:t>
                            </m:r>
                          </m:sup>
                        </m:sSup>
                      </m:e>
                    </m:nary>
                  </m:num>
                  <m:den>
                    <m:r>
                      <w:rPr>
                        <w:rFonts w:ascii="Cambria Math" w:hAnsi="Cambria Math"/>
                      </w:rPr>
                      <m:t>dt</m:t>
                    </m:r>
                  </m:den>
                </m:f>
                <m:r>
                  <w:rPr>
                    <w:rFonts w:ascii="Cambria Math" w:hAnsi="Cambria Math"/>
                  </w:rPr>
                  <m:t>=M</m:t>
                </m:r>
                <m:nary>
                  <m:naryPr>
                    <m:chr m:val="∑"/>
                    <m:limLoc m:val="undOvr"/>
                    <m:supHide m:val="1"/>
                    <m:ctrlPr>
                      <w:ins w:id="133" w:author="Unknown" w:date="2014-08-25T19:56:00Z">
                        <w:rPr>
                          <w:rFonts w:ascii="Cambria Math" w:hAnsi="Cambria Math"/>
                          <w:i/>
                        </w:rPr>
                      </w:ins>
                    </m:ctrlPr>
                  </m:naryPr>
                  <m:sub>
                    <m:r>
                      <w:rPr>
                        <w:rFonts w:ascii="Cambria Math" w:hAnsi="Cambria Math"/>
                      </w:rPr>
                      <m:t>k</m:t>
                    </m:r>
                  </m:sub>
                  <m:sup/>
                  <m:e>
                    <m:sSub>
                      <m:sSubPr>
                        <m:ctrlPr>
                          <w:ins w:id="134" w:author="Unknown" w:date="2014-08-25T19:51:00Z">
                            <w:rPr>
                              <w:rFonts w:ascii="Cambria Math" w:hAnsi="Cambria Math"/>
                              <w:i/>
                            </w:rPr>
                          </w:ins>
                        </m:ctrlPr>
                      </m:sSubPr>
                      <m:e>
                        <m:r>
                          <w:rPr>
                            <w:rFonts w:ascii="Cambria Math" w:hAnsi="Cambria Math"/>
                          </w:rPr>
                          <m:t>Y</m:t>
                        </m:r>
                      </m:e>
                      <m:sub>
                        <m:r>
                          <w:rPr>
                            <w:rFonts w:ascii="Cambria Math" w:hAnsi="Cambria Math"/>
                          </w:rPr>
                          <m:t>k</m:t>
                        </m:r>
                      </m:sub>
                    </m:sSub>
                    <m:sSup>
                      <m:sSupPr>
                        <m:ctrlPr>
                          <w:ins w:id="135" w:author="Unknown" w:date="2014-08-25T19:51:00Z">
                            <w:rPr>
                              <w:rFonts w:ascii="Cambria Math" w:hAnsi="Cambria Math"/>
                            </w:rPr>
                          </w:ins>
                        </m:ctrlPr>
                      </m:sSupPr>
                      <m:e>
                        <m:r>
                          <m:rPr>
                            <m:sty m:val="p"/>
                          </m:rPr>
                          <w:rPr>
                            <w:rFonts w:ascii="Cambria Math" w:hAnsi="Cambria Math"/>
                          </w:rPr>
                          <m:t>e</m:t>
                        </m:r>
                      </m:e>
                      <m:sup>
                        <m:sSub>
                          <m:sSubPr>
                            <m:ctrlPr>
                              <w:ins w:id="136" w:author="Unknown" w:date="2014-08-25T19:51:00Z">
                                <w:rPr>
                                  <w:rFonts w:ascii="Cambria Math" w:hAnsi="Cambria Math"/>
                                </w:rPr>
                              </w:ins>
                            </m:ctrlPr>
                          </m:sSubPr>
                          <m:e>
                            <m:r>
                              <m:rPr>
                                <m:sty m:val="p"/>
                              </m:rPr>
                              <w:rPr>
                                <w:rFonts w:ascii="Cambria Math" w:hAnsi="Cambria Math"/>
                              </w:rPr>
                              <m:t>α</m:t>
                            </m:r>
                          </m:e>
                          <m:sub>
                            <m:r>
                              <w:rPr>
                                <w:rFonts w:ascii="Cambria Math" w:hAnsi="Cambria Math"/>
                              </w:rPr>
                              <m:t>k</m:t>
                            </m:r>
                          </m:sub>
                        </m:sSub>
                        <m:r>
                          <w:rPr>
                            <w:rFonts w:ascii="Cambria Math" w:hAnsi="Cambria Math"/>
                          </w:rPr>
                          <m:t>t</m:t>
                        </m:r>
                      </m:sup>
                    </m:sSup>
                  </m:e>
                </m:nary>
              </m:oMath>
            </m:oMathPara>
          </w:p>
          <w:p w:rsidR="009802C0" w:rsidRPr="009802C0" w:rsidRDefault="009802C0" w:rsidP="0023742C">
            <w:pPr>
              <w:pStyle w:val="Corpsdetexte"/>
            </w:pPr>
            <m:oMathPara>
              <m:oMath>
                <m:r>
                  <w:rPr>
                    <w:rFonts w:ascii="Cambria Math" w:hAnsi="Cambria Math"/>
                  </w:rPr>
                  <m:t>∀k :</m:t>
                </m:r>
                <m:sSub>
                  <m:sSubPr>
                    <m:ctrlPr>
                      <w:ins w:id="137" w:author="Unknown" w:date="2014-08-25T19:51:00Z">
                        <w:rPr>
                          <w:rFonts w:ascii="Cambria Math" w:hAnsi="Cambria Math"/>
                        </w:rPr>
                      </w:ins>
                    </m:ctrlPr>
                  </m:sSubPr>
                  <m:e>
                    <m:r>
                      <m:rPr>
                        <m:sty m:val="p"/>
                      </m:rPr>
                      <w:rPr>
                        <w:rFonts w:ascii="Cambria Math" w:hAnsi="Cambria Math"/>
                      </w:rPr>
                      <m:t>α</m:t>
                    </m:r>
                  </m:e>
                  <m:sub>
                    <m:r>
                      <w:rPr>
                        <w:rFonts w:ascii="Cambria Math" w:hAnsi="Cambria Math"/>
                      </w:rPr>
                      <m:t>k</m:t>
                    </m:r>
                  </m:sub>
                </m:sSub>
                <m:sSub>
                  <m:sSubPr>
                    <m:ctrlPr>
                      <w:ins w:id="138" w:author="Unknown" w:date="2014-08-25T19:51:00Z">
                        <w:rPr>
                          <w:rFonts w:ascii="Cambria Math" w:hAnsi="Cambria Math"/>
                          <w:i/>
                        </w:rPr>
                      </w:ins>
                    </m:ctrlPr>
                  </m:sSubPr>
                  <m:e>
                    <m:r>
                      <w:rPr>
                        <w:rFonts w:ascii="Cambria Math" w:hAnsi="Cambria Math"/>
                      </w:rPr>
                      <m:t>Y</m:t>
                    </m:r>
                  </m:e>
                  <m:sub>
                    <m:r>
                      <w:rPr>
                        <w:rFonts w:ascii="Cambria Math" w:hAnsi="Cambria Math"/>
                      </w:rPr>
                      <m:t>k</m:t>
                    </m:r>
                  </m:sub>
                </m:sSub>
                <m:r>
                  <w:rPr>
                    <w:rFonts w:ascii="Cambria Math" w:hAnsi="Cambria Math"/>
                  </w:rPr>
                  <m:t>=M</m:t>
                </m:r>
                <m:sSub>
                  <m:sSubPr>
                    <m:ctrlPr>
                      <w:ins w:id="139" w:author="Unknown" w:date="2014-08-25T19:51:00Z">
                        <w:rPr>
                          <w:rFonts w:ascii="Cambria Math" w:hAnsi="Cambria Math"/>
                          <w:i/>
                        </w:rPr>
                      </w:ins>
                    </m:ctrlPr>
                  </m:sSubPr>
                  <m:e>
                    <m:r>
                      <w:rPr>
                        <w:rFonts w:ascii="Cambria Math" w:hAnsi="Cambria Math"/>
                      </w:rPr>
                      <m:t>Y</m:t>
                    </m:r>
                  </m:e>
                  <m:sub>
                    <m:r>
                      <w:rPr>
                        <w:rFonts w:ascii="Cambria Math" w:hAnsi="Cambria Math"/>
                      </w:rPr>
                      <m:t>k</m:t>
                    </m:r>
                  </m:sub>
                </m:sSub>
              </m:oMath>
            </m:oMathPara>
          </w:p>
        </w:tc>
        <w:tc>
          <w:tcPr>
            <w:tcW w:w="1024" w:type="dxa"/>
          </w:tcPr>
          <w:p w:rsidR="009802C0" w:rsidRDefault="009802C0" w:rsidP="0023742C">
            <w:pPr>
              <w:pStyle w:val="Lgende"/>
              <w:ind w:firstLine="0"/>
            </w:pPr>
            <w:proofErr w:type="spellStart"/>
            <w:r>
              <w:t>Eq</w:t>
            </w:r>
            <w:proofErr w:type="spellEnd"/>
            <w:r>
              <w:t xml:space="preserve">. </w:t>
            </w:r>
            <w:fldSimple w:instr=" SEQ Eq. \* ARABIC ">
              <w:r w:rsidR="009E7A53">
                <w:rPr>
                  <w:noProof/>
                </w:rPr>
                <w:t>7</w:t>
              </w:r>
            </w:fldSimple>
          </w:p>
        </w:tc>
      </w:tr>
    </w:tbl>
    <w:p w:rsidR="009802C0" w:rsidRDefault="009802C0" w:rsidP="00CF723D">
      <w:pPr>
        <w:pStyle w:val="Corpsdetexte"/>
      </w:pPr>
      <w:r>
        <w:t xml:space="preserve">Ainsi, </w:t>
      </w:r>
      <m:oMath>
        <m:sSub>
          <m:sSubPr>
            <m:ctrlPr>
              <w:ins w:id="140" w:author="Unknown" w:date="2014-08-25T19:51:00Z">
                <w:rPr>
                  <w:rFonts w:ascii="Cambria Math" w:hAnsi="Cambria Math"/>
                  <w:i/>
                </w:rPr>
              </w:ins>
            </m:ctrlPr>
          </m:sSubPr>
          <m:e>
            <m:r>
              <w:rPr>
                <w:rFonts w:ascii="Cambria Math" w:hAnsi="Cambria Math"/>
              </w:rPr>
              <m:t>Y</m:t>
            </m:r>
          </m:e>
          <m:sub>
            <m:r>
              <w:rPr>
                <w:rFonts w:ascii="Cambria Math" w:hAnsi="Cambria Math"/>
              </w:rPr>
              <m:t>k</m:t>
            </m:r>
          </m:sub>
        </m:sSub>
      </m:oMath>
      <w:r>
        <w:t xml:space="preserve"> sont </w:t>
      </w:r>
      <w:r w:rsidR="00600BE7">
        <w:t>d</w:t>
      </w:r>
      <w:r>
        <w:t xml:space="preserve">es vecteurs propres de la matrice </w:t>
      </w:r>
      <m:oMath>
        <m:r>
          <w:rPr>
            <w:rFonts w:ascii="Cambria Math" w:hAnsi="Cambria Math"/>
          </w:rPr>
          <m:t>M</m:t>
        </m:r>
      </m:oMath>
      <w:r>
        <w:t xml:space="preserve"> du problème, et l’on connait déjà ses valeurs propres : ce sont ses termes diagonaux. Le problème se résume donc à un système linéaire : trouver les noyaux de</w:t>
      </w:r>
      <w:r w:rsidR="00600BE7">
        <w:t xml:space="preserve">s </w:t>
      </w:r>
      <w:proofErr w:type="gramStart"/>
      <w:r w:rsidR="00600BE7">
        <w:t>matrices</w:t>
      </w:r>
      <w:r>
        <w:t xml:space="preserve">  </w:t>
      </w:r>
      <w:proofErr w:type="gramEnd"/>
      <m:oMath>
        <m:d>
          <m:dPr>
            <m:ctrlPr>
              <w:rPr>
                <w:rFonts w:ascii="Cambria Math" w:hAnsi="Cambria Math"/>
                <w:i/>
              </w:rPr>
            </m:ctrlPr>
          </m:dPr>
          <m:e>
            <m:r>
              <w:rPr>
                <w:rFonts w:ascii="Cambria Math" w:hAnsi="Cambria Math"/>
              </w:rPr>
              <m:t>M-</m:t>
            </m:r>
            <m:sSub>
              <m:sSubPr>
                <m:ctrlPr>
                  <w:ins w:id="141" w:author="Unknown" w:date="2014-08-25T19:51:00Z">
                    <w:rPr>
                      <w:rFonts w:ascii="Cambria Math" w:hAnsi="Cambria Math"/>
                    </w:rPr>
                  </w:ins>
                </m:ctrlPr>
              </m:sSubPr>
              <m:e>
                <m:r>
                  <m:rPr>
                    <m:sty m:val="p"/>
                  </m:rPr>
                  <w:rPr>
                    <w:rFonts w:ascii="Cambria Math" w:hAnsi="Cambria Math"/>
                  </w:rPr>
                  <m:t>α</m:t>
                </m:r>
              </m:e>
              <m:sub>
                <m:r>
                  <w:rPr>
                    <w:rFonts w:ascii="Cambria Math" w:hAnsi="Cambria Math"/>
                  </w:rPr>
                  <m:t>k</m:t>
                </m:r>
              </m:sub>
            </m:sSub>
            <m:r>
              <w:rPr>
                <w:rFonts w:ascii="Cambria Math" w:hAnsi="Cambria Math"/>
              </w:rPr>
              <m:t>I</m:t>
            </m:r>
          </m:e>
        </m:d>
      </m:oMath>
      <w:r w:rsidR="00600BE7">
        <w:t xml:space="preserve">, pour chaque </w:t>
      </w:r>
      <w:r w:rsidR="00600BE7" w:rsidRPr="00600BE7">
        <w:rPr>
          <w:i/>
        </w:rPr>
        <w:t>k</w:t>
      </w:r>
      <w:r w:rsidR="00600BE7">
        <w:t>.</w:t>
      </w:r>
    </w:p>
    <w:p w:rsidR="000138A0" w:rsidRDefault="000138A0" w:rsidP="00CF723D">
      <w:pPr>
        <w:pStyle w:val="Corpsdetexte"/>
      </w:pPr>
    </w:p>
    <w:tbl>
      <w:tblPr>
        <w:tblStyle w:val="Grilledutableau"/>
        <w:tblW w:w="0" w:type="auto"/>
        <w:tblLook w:val="04A0" w:firstRow="1" w:lastRow="0" w:firstColumn="1" w:lastColumn="0" w:noHBand="0" w:noVBand="1"/>
      </w:tblPr>
      <w:tblGrid>
        <w:gridCol w:w="1144"/>
        <w:gridCol w:w="1144"/>
        <w:gridCol w:w="1144"/>
        <w:gridCol w:w="1144"/>
        <w:gridCol w:w="1144"/>
        <w:gridCol w:w="1426"/>
        <w:gridCol w:w="1071"/>
        <w:gridCol w:w="1071"/>
      </w:tblGrid>
      <w:tr w:rsidR="009802C0" w:rsidRPr="00976C0B" w:rsidTr="0023742C">
        <w:tc>
          <w:tcPr>
            <w:tcW w:w="1144" w:type="dxa"/>
          </w:tcPr>
          <w:p w:rsidR="009802C0" w:rsidRPr="00976C0B" w:rsidRDefault="009802C0" w:rsidP="0023742C">
            <w:pPr>
              <w:pStyle w:val="Corpsdetexte"/>
              <w:jc w:val="center"/>
              <w:rPr>
                <w:sz w:val="18"/>
                <w:szCs w:val="18"/>
              </w:rPr>
            </w:pPr>
            <w:bookmarkStart w:id="142" w:name="_Ref396793307"/>
            <m:oMathPara>
              <m:oMath>
                <m:r>
                  <w:rPr>
                    <w:rFonts w:ascii="Cambria Math" w:hAnsi="Cambria Math"/>
                    <w:sz w:val="18"/>
                    <w:szCs w:val="18"/>
                  </w:rPr>
                  <m:t>-</m:t>
                </m:r>
                <m:d>
                  <m:dPr>
                    <m:ctrlPr>
                      <w:rPr>
                        <w:rFonts w:ascii="Cambria Math" w:hAnsi="Cambria Math"/>
                        <w:i/>
                        <w:iCs w:val="0"/>
                        <w:sz w:val="18"/>
                        <w:szCs w:val="18"/>
                      </w:rPr>
                    </m:ctrlPr>
                  </m:dPr>
                  <m:e>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a,</m:t>
                        </m:r>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238</m:t>
                            </m:r>
                          </m:sup>
                          <m:e>
                            <m:r>
                              <w:rPr>
                                <w:rFonts w:ascii="Cambria Math" w:hAnsi="Cambria Math"/>
                                <w:sz w:val="18"/>
                                <w:szCs w:val="18"/>
                              </w:rPr>
                              <m:t>Pu</m:t>
                            </m:r>
                          </m:e>
                        </m:sPre>
                      </m:sub>
                    </m:sSub>
                    <m:r>
                      <w:rPr>
                        <w:rFonts w:ascii="Cambria Math" w:hAnsi="Cambria Math"/>
                        <w:sz w:val="18"/>
                        <w:szCs w:val="18"/>
                      </w:rPr>
                      <m:t>Φ+</m:t>
                    </m:r>
                    <m:sSub>
                      <m:sSubPr>
                        <m:ctrlPr>
                          <w:rPr>
                            <w:rFonts w:ascii="Cambria Math" w:hAnsi="Cambria Math"/>
                            <w:i/>
                            <w:iCs w:val="0"/>
                            <w:sz w:val="18"/>
                            <w:szCs w:val="18"/>
                          </w:rPr>
                        </m:ctrlPr>
                      </m:sSubPr>
                      <m:e>
                        <m:r>
                          <w:rPr>
                            <w:rFonts w:ascii="Cambria Math" w:hAnsi="Cambria Math"/>
                            <w:sz w:val="18"/>
                            <w:szCs w:val="18"/>
                          </w:rPr>
                          <m:t>λ</m:t>
                        </m:r>
                      </m:e>
                      <m:sub>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238</m:t>
                            </m:r>
                          </m:sup>
                          <m:e>
                            <m:r>
                              <w:rPr>
                                <w:rFonts w:ascii="Cambria Math" w:hAnsi="Cambria Math"/>
                                <w:sz w:val="18"/>
                                <w:szCs w:val="18"/>
                              </w:rPr>
                              <m:t>Pu</m:t>
                            </m:r>
                          </m:e>
                        </m:sPre>
                      </m:sub>
                    </m:sSub>
                  </m:e>
                </m:d>
              </m:oMath>
            </m:oMathPara>
          </w:p>
        </w:tc>
        <w:tc>
          <w:tcPr>
            <w:tcW w:w="1144" w:type="dxa"/>
          </w:tcPr>
          <w:p w:rsidR="009802C0" w:rsidRPr="00976C0B" w:rsidRDefault="009802C0" w:rsidP="0023742C">
            <w:pPr>
              <w:jc w:val="center"/>
              <w:rPr>
                <w:sz w:val="18"/>
                <w:szCs w:val="18"/>
              </w:rPr>
            </w:pPr>
            <w:r w:rsidRPr="00976C0B">
              <w:rPr>
                <w:sz w:val="18"/>
                <w:szCs w:val="18"/>
              </w:rPr>
              <w:t>0</w:t>
            </w:r>
          </w:p>
        </w:tc>
        <w:tc>
          <w:tcPr>
            <w:tcW w:w="1144" w:type="dxa"/>
          </w:tcPr>
          <w:p w:rsidR="009802C0" w:rsidRPr="00976C0B" w:rsidRDefault="009802C0" w:rsidP="0023742C">
            <w:pPr>
              <w:jc w:val="center"/>
              <w:rPr>
                <w:sz w:val="18"/>
                <w:szCs w:val="18"/>
              </w:rPr>
            </w:pPr>
            <w:r w:rsidRPr="00976C0B">
              <w:rPr>
                <w:sz w:val="18"/>
                <w:szCs w:val="18"/>
              </w:rPr>
              <w:t>0</w:t>
            </w:r>
          </w:p>
        </w:tc>
        <w:tc>
          <w:tcPr>
            <w:tcW w:w="1144" w:type="dxa"/>
          </w:tcPr>
          <w:p w:rsidR="009802C0" w:rsidRPr="00976C0B" w:rsidRDefault="009802C0" w:rsidP="0023742C">
            <w:pPr>
              <w:jc w:val="center"/>
              <w:rPr>
                <w:sz w:val="18"/>
                <w:szCs w:val="18"/>
              </w:rPr>
            </w:pPr>
            <w:r w:rsidRPr="00976C0B">
              <w:rPr>
                <w:sz w:val="18"/>
                <w:szCs w:val="18"/>
              </w:rPr>
              <w:t>0</w:t>
            </w:r>
          </w:p>
        </w:tc>
        <w:tc>
          <w:tcPr>
            <w:tcW w:w="1144" w:type="dxa"/>
          </w:tcPr>
          <w:p w:rsidR="009802C0" w:rsidRPr="00976C0B" w:rsidRDefault="009802C0" w:rsidP="0023742C">
            <w:pPr>
              <w:jc w:val="center"/>
              <w:rPr>
                <w:sz w:val="18"/>
                <w:szCs w:val="18"/>
              </w:rPr>
            </w:pPr>
            <w:r w:rsidRPr="00976C0B">
              <w:rPr>
                <w:sz w:val="18"/>
                <w:szCs w:val="18"/>
              </w:rPr>
              <w:t>0</w:t>
            </w:r>
          </w:p>
        </w:tc>
        <w:tc>
          <w:tcPr>
            <w:tcW w:w="1426" w:type="dxa"/>
          </w:tcPr>
          <w:p w:rsidR="009802C0" w:rsidRPr="00976C0B" w:rsidRDefault="009802C0" w:rsidP="0023742C">
            <w:pPr>
              <w:pStyle w:val="Corpsdetexte"/>
              <w:jc w:val="center"/>
              <w:rPr>
                <w:sz w:val="18"/>
                <w:szCs w:val="18"/>
              </w:rPr>
            </w:pPr>
            <m:oMathPara>
              <m:oMath>
                <m:r>
                  <w:rPr>
                    <w:rFonts w:ascii="Cambria Math" w:hAnsi="Cambria Math"/>
                    <w:sz w:val="18"/>
                    <w:szCs w:val="18"/>
                  </w:rPr>
                  <m:t xml:space="preserve">0.71 </m:t>
                </m:r>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c,</m:t>
                    </m:r>
                    <m:sPre>
                      <m:sPrePr>
                        <m:ctrlPr>
                          <w:rPr>
                            <w:rFonts w:ascii="Cambria Math" w:hAnsi="Cambria Math"/>
                            <w:i/>
                            <w:iCs w:val="0"/>
                            <w:sz w:val="18"/>
                            <w:szCs w:val="18"/>
                          </w:rPr>
                        </m:ctrlPr>
                      </m:sPrePr>
                      <m:sub>
                        <m:r>
                          <w:rPr>
                            <w:rFonts w:ascii="Cambria Math" w:hAnsi="Cambria Math"/>
                            <w:sz w:val="18"/>
                            <w:szCs w:val="18"/>
                          </w:rPr>
                          <m:t>95</m:t>
                        </m:r>
                      </m:sub>
                      <m:sup>
                        <m:r>
                          <w:rPr>
                            <w:rFonts w:ascii="Cambria Math" w:hAnsi="Cambria Math"/>
                            <w:sz w:val="18"/>
                            <w:szCs w:val="18"/>
                          </w:rPr>
                          <m:t>241</m:t>
                        </m:r>
                      </m:sup>
                      <m:e>
                        <m:r>
                          <w:rPr>
                            <w:rFonts w:ascii="Cambria Math" w:hAnsi="Cambria Math"/>
                            <w:sz w:val="18"/>
                            <w:szCs w:val="18"/>
                          </w:rPr>
                          <m:t>Am</m:t>
                        </m:r>
                      </m:e>
                    </m:sPre>
                  </m:sub>
                </m:sSub>
                <m:r>
                  <w:rPr>
                    <w:rFonts w:ascii="Cambria Math" w:hAnsi="Cambria Math"/>
                    <w:sz w:val="18"/>
                    <w:szCs w:val="18"/>
                  </w:rPr>
                  <m:t>Φ</m:t>
                </m:r>
              </m:oMath>
            </m:oMathPara>
          </w:p>
        </w:tc>
        <w:tc>
          <w:tcPr>
            <w:tcW w:w="1071" w:type="dxa"/>
          </w:tcPr>
          <w:p w:rsidR="009802C0" w:rsidRPr="00976C0B" w:rsidRDefault="00600BE7" w:rsidP="0023742C">
            <w:pPr>
              <w:pStyle w:val="Corpsdetexte"/>
              <w:jc w:val="center"/>
              <w:rPr>
                <w:sz w:val="18"/>
                <w:szCs w:val="18"/>
              </w:rPr>
            </w:pPr>
            <m:oMathPara>
              <m:oMath>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c,</m:t>
                    </m:r>
                    <m:sPre>
                      <m:sPrePr>
                        <m:ctrlPr>
                          <w:rPr>
                            <w:rFonts w:ascii="Cambria Math" w:hAnsi="Cambria Math"/>
                            <w:i/>
                            <w:iCs w:val="0"/>
                            <w:sz w:val="18"/>
                            <w:szCs w:val="18"/>
                          </w:rPr>
                        </m:ctrlPr>
                      </m:sPrePr>
                      <m:sub>
                        <m:r>
                          <w:rPr>
                            <w:rFonts w:ascii="Cambria Math" w:hAnsi="Cambria Math"/>
                            <w:sz w:val="18"/>
                            <w:szCs w:val="18"/>
                          </w:rPr>
                          <m:t>92</m:t>
                        </m:r>
                      </m:sub>
                      <m:sup>
                        <m:r>
                          <w:rPr>
                            <w:rFonts w:ascii="Cambria Math" w:hAnsi="Cambria Math"/>
                            <w:sz w:val="18"/>
                            <w:szCs w:val="18"/>
                          </w:rPr>
                          <m:t>235</m:t>
                        </m:r>
                      </m:sup>
                      <m:e>
                        <m:r>
                          <w:rPr>
                            <w:rFonts w:ascii="Cambria Math" w:hAnsi="Cambria Math"/>
                            <w:sz w:val="18"/>
                            <w:szCs w:val="18"/>
                          </w:rPr>
                          <m:t>U</m:t>
                        </m:r>
                      </m:e>
                    </m:sPre>
                  </m:sub>
                </m:sSub>
                <m:r>
                  <w:rPr>
                    <w:rFonts w:ascii="Cambria Math" w:hAnsi="Cambria Math"/>
                    <w:sz w:val="18"/>
                    <w:szCs w:val="18"/>
                  </w:rPr>
                  <m:t>Φ</m:t>
                </m:r>
              </m:oMath>
            </m:oMathPara>
          </w:p>
        </w:tc>
        <w:tc>
          <w:tcPr>
            <w:tcW w:w="1071" w:type="dxa"/>
          </w:tcPr>
          <w:p w:rsidR="009802C0" w:rsidRPr="00976C0B" w:rsidRDefault="009802C0" w:rsidP="0023742C">
            <w:pPr>
              <w:pStyle w:val="Corpsdetexte"/>
              <w:jc w:val="center"/>
              <w:rPr>
                <w:sz w:val="18"/>
                <w:szCs w:val="18"/>
              </w:rPr>
            </w:pPr>
            <w:r w:rsidRPr="00976C0B">
              <w:rPr>
                <w:sz w:val="18"/>
                <w:szCs w:val="18"/>
              </w:rPr>
              <w:t>0</w:t>
            </w:r>
          </w:p>
        </w:tc>
      </w:tr>
      <w:tr w:rsidR="009802C0" w:rsidRPr="00976C0B" w:rsidTr="0023742C">
        <w:tc>
          <w:tcPr>
            <w:tcW w:w="1144" w:type="dxa"/>
          </w:tcPr>
          <w:p w:rsidR="009802C0" w:rsidRPr="00976C0B" w:rsidRDefault="00600BE7" w:rsidP="0023742C">
            <w:pPr>
              <w:pStyle w:val="Corpsdetexte"/>
              <w:jc w:val="center"/>
              <w:rPr>
                <w:sz w:val="18"/>
                <w:szCs w:val="18"/>
              </w:rPr>
            </w:pPr>
            <m:oMathPara>
              <m:oMath>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c,</m:t>
                    </m:r>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238</m:t>
                        </m:r>
                      </m:sup>
                      <m:e>
                        <m:r>
                          <w:rPr>
                            <w:rFonts w:ascii="Cambria Math" w:hAnsi="Cambria Math"/>
                            <w:sz w:val="18"/>
                            <w:szCs w:val="18"/>
                          </w:rPr>
                          <m:t>Pu</m:t>
                        </m:r>
                      </m:e>
                    </m:sPre>
                  </m:sub>
                </m:sSub>
                <m:r>
                  <w:rPr>
                    <w:rFonts w:ascii="Cambria Math" w:hAnsi="Cambria Math"/>
                    <w:sz w:val="18"/>
                    <w:szCs w:val="18"/>
                  </w:rPr>
                  <m:t>Φ</m:t>
                </m:r>
              </m:oMath>
            </m:oMathPara>
          </w:p>
        </w:tc>
        <w:tc>
          <w:tcPr>
            <w:tcW w:w="1144" w:type="dxa"/>
          </w:tcPr>
          <w:p w:rsidR="009802C0" w:rsidRPr="00976C0B" w:rsidRDefault="009802C0" w:rsidP="0023742C">
            <w:pPr>
              <w:pStyle w:val="Corpsdetexte"/>
              <w:jc w:val="center"/>
              <w:rPr>
                <w:sz w:val="18"/>
                <w:szCs w:val="18"/>
              </w:rPr>
            </w:pPr>
            <m:oMathPara>
              <m:oMath>
                <m:r>
                  <w:rPr>
                    <w:rFonts w:ascii="Cambria Math" w:hAnsi="Cambria Math"/>
                    <w:sz w:val="18"/>
                    <w:szCs w:val="18"/>
                  </w:rPr>
                  <m:t>-</m:t>
                </m:r>
                <m:d>
                  <m:dPr>
                    <m:ctrlPr>
                      <w:rPr>
                        <w:rFonts w:ascii="Cambria Math" w:hAnsi="Cambria Math"/>
                        <w:i/>
                        <w:iCs w:val="0"/>
                        <w:sz w:val="18"/>
                        <w:szCs w:val="18"/>
                      </w:rPr>
                    </m:ctrlPr>
                  </m:dPr>
                  <m:e>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a,</m:t>
                        </m:r>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239</m:t>
                            </m:r>
                          </m:sup>
                          <m:e>
                            <m:r>
                              <w:rPr>
                                <w:rFonts w:ascii="Cambria Math" w:hAnsi="Cambria Math"/>
                                <w:sz w:val="18"/>
                                <w:szCs w:val="18"/>
                              </w:rPr>
                              <m:t>Pu</m:t>
                            </m:r>
                          </m:e>
                        </m:sPre>
                      </m:sub>
                    </m:sSub>
                    <m:r>
                      <w:rPr>
                        <w:rFonts w:ascii="Cambria Math" w:hAnsi="Cambria Math"/>
                        <w:sz w:val="18"/>
                        <w:szCs w:val="18"/>
                      </w:rPr>
                      <m:t>Φ+</m:t>
                    </m:r>
                    <m:sSub>
                      <m:sSubPr>
                        <m:ctrlPr>
                          <w:rPr>
                            <w:rFonts w:ascii="Cambria Math" w:hAnsi="Cambria Math"/>
                            <w:i/>
                            <w:iCs w:val="0"/>
                            <w:sz w:val="18"/>
                            <w:szCs w:val="18"/>
                          </w:rPr>
                        </m:ctrlPr>
                      </m:sSubPr>
                      <m:e>
                        <m:r>
                          <w:rPr>
                            <w:rFonts w:ascii="Cambria Math" w:hAnsi="Cambria Math"/>
                            <w:sz w:val="18"/>
                            <w:szCs w:val="18"/>
                          </w:rPr>
                          <m:t>λ</m:t>
                        </m:r>
                      </m:e>
                      <m:sub>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239</m:t>
                            </m:r>
                          </m:sup>
                          <m:e>
                            <m:r>
                              <w:rPr>
                                <w:rFonts w:ascii="Cambria Math" w:hAnsi="Cambria Math"/>
                                <w:sz w:val="18"/>
                                <w:szCs w:val="18"/>
                              </w:rPr>
                              <m:t>Pu</m:t>
                            </m:r>
                          </m:e>
                        </m:sPre>
                      </m:sub>
                    </m:sSub>
                  </m:e>
                </m:d>
              </m:oMath>
            </m:oMathPara>
          </w:p>
        </w:tc>
        <w:tc>
          <w:tcPr>
            <w:tcW w:w="1144" w:type="dxa"/>
          </w:tcPr>
          <w:p w:rsidR="009802C0" w:rsidRPr="00976C0B" w:rsidRDefault="009802C0" w:rsidP="0023742C">
            <w:pPr>
              <w:pStyle w:val="Corpsdetexte"/>
              <w:jc w:val="center"/>
              <w:rPr>
                <w:sz w:val="18"/>
                <w:szCs w:val="18"/>
              </w:rPr>
            </w:pPr>
            <w:r w:rsidRPr="00976C0B">
              <w:rPr>
                <w:sz w:val="18"/>
                <w:szCs w:val="18"/>
              </w:rPr>
              <w:t>0</w:t>
            </w:r>
          </w:p>
        </w:tc>
        <w:tc>
          <w:tcPr>
            <w:tcW w:w="1144" w:type="dxa"/>
          </w:tcPr>
          <w:p w:rsidR="009802C0" w:rsidRPr="00976C0B" w:rsidRDefault="009802C0" w:rsidP="0023742C">
            <w:pPr>
              <w:jc w:val="center"/>
              <w:rPr>
                <w:sz w:val="18"/>
                <w:szCs w:val="18"/>
              </w:rPr>
            </w:pPr>
            <w:r w:rsidRPr="00976C0B">
              <w:rPr>
                <w:sz w:val="18"/>
                <w:szCs w:val="18"/>
              </w:rPr>
              <w:t>0</w:t>
            </w:r>
          </w:p>
        </w:tc>
        <w:tc>
          <w:tcPr>
            <w:tcW w:w="1144" w:type="dxa"/>
          </w:tcPr>
          <w:p w:rsidR="009802C0" w:rsidRPr="00976C0B" w:rsidRDefault="009802C0" w:rsidP="0023742C">
            <w:pPr>
              <w:jc w:val="center"/>
              <w:rPr>
                <w:sz w:val="18"/>
                <w:szCs w:val="18"/>
              </w:rPr>
            </w:pPr>
            <w:r w:rsidRPr="00976C0B">
              <w:rPr>
                <w:sz w:val="18"/>
                <w:szCs w:val="18"/>
              </w:rPr>
              <w:t>0</w:t>
            </w:r>
          </w:p>
        </w:tc>
        <w:tc>
          <w:tcPr>
            <w:tcW w:w="1426" w:type="dxa"/>
          </w:tcPr>
          <w:p w:rsidR="009802C0" w:rsidRPr="00976C0B" w:rsidRDefault="009802C0" w:rsidP="0023742C">
            <w:pPr>
              <w:jc w:val="center"/>
              <w:rPr>
                <w:sz w:val="18"/>
                <w:szCs w:val="18"/>
              </w:rPr>
            </w:pPr>
            <w:r w:rsidRPr="00976C0B">
              <w:rPr>
                <w:sz w:val="18"/>
                <w:szCs w:val="18"/>
              </w:rPr>
              <w:t>0</w:t>
            </w:r>
          </w:p>
        </w:tc>
        <w:tc>
          <w:tcPr>
            <w:tcW w:w="1071" w:type="dxa"/>
          </w:tcPr>
          <w:p w:rsidR="009802C0" w:rsidRPr="00976C0B" w:rsidRDefault="009802C0" w:rsidP="0023742C">
            <w:pPr>
              <w:jc w:val="center"/>
              <w:rPr>
                <w:sz w:val="18"/>
                <w:szCs w:val="18"/>
              </w:rPr>
            </w:pPr>
            <w:r w:rsidRPr="00976C0B">
              <w:rPr>
                <w:sz w:val="18"/>
                <w:szCs w:val="18"/>
              </w:rPr>
              <w:t>0</w:t>
            </w:r>
          </w:p>
        </w:tc>
        <w:tc>
          <w:tcPr>
            <w:tcW w:w="1071" w:type="dxa"/>
          </w:tcPr>
          <w:p w:rsidR="009802C0" w:rsidRPr="00976C0B" w:rsidRDefault="00600BE7" w:rsidP="0023742C">
            <w:pPr>
              <w:pStyle w:val="Corpsdetexte"/>
              <w:jc w:val="center"/>
              <w:rPr>
                <w:sz w:val="18"/>
                <w:szCs w:val="18"/>
              </w:rPr>
            </w:pPr>
            <m:oMathPara>
              <m:oMath>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c,</m:t>
                    </m:r>
                    <m:sPre>
                      <m:sPrePr>
                        <m:ctrlPr>
                          <w:rPr>
                            <w:rFonts w:ascii="Cambria Math" w:hAnsi="Cambria Math"/>
                            <w:i/>
                            <w:iCs w:val="0"/>
                            <w:sz w:val="18"/>
                            <w:szCs w:val="18"/>
                          </w:rPr>
                        </m:ctrlPr>
                      </m:sPrePr>
                      <m:sub>
                        <m:r>
                          <w:rPr>
                            <w:rFonts w:ascii="Cambria Math" w:hAnsi="Cambria Math"/>
                            <w:sz w:val="18"/>
                            <w:szCs w:val="18"/>
                          </w:rPr>
                          <m:t>92</m:t>
                        </m:r>
                      </m:sub>
                      <m:sup>
                        <m:r>
                          <w:rPr>
                            <w:rFonts w:ascii="Cambria Math" w:hAnsi="Cambria Math"/>
                            <w:sz w:val="18"/>
                            <w:szCs w:val="18"/>
                          </w:rPr>
                          <m:t>238</m:t>
                        </m:r>
                      </m:sup>
                      <m:e>
                        <m:r>
                          <w:rPr>
                            <w:rFonts w:ascii="Cambria Math" w:hAnsi="Cambria Math"/>
                            <w:sz w:val="18"/>
                            <w:szCs w:val="18"/>
                          </w:rPr>
                          <m:t>U</m:t>
                        </m:r>
                      </m:e>
                    </m:sPre>
                  </m:sub>
                </m:sSub>
                <m:r>
                  <w:rPr>
                    <w:rFonts w:ascii="Cambria Math" w:hAnsi="Cambria Math"/>
                    <w:sz w:val="18"/>
                    <w:szCs w:val="18"/>
                  </w:rPr>
                  <m:t>Φ</m:t>
                </m:r>
              </m:oMath>
            </m:oMathPara>
          </w:p>
        </w:tc>
      </w:tr>
      <w:tr w:rsidR="009802C0" w:rsidRPr="00976C0B" w:rsidTr="0023742C">
        <w:tc>
          <w:tcPr>
            <w:tcW w:w="1144" w:type="dxa"/>
          </w:tcPr>
          <w:p w:rsidR="009802C0" w:rsidRPr="00976C0B" w:rsidRDefault="009802C0" w:rsidP="0023742C">
            <w:pPr>
              <w:jc w:val="center"/>
              <w:rPr>
                <w:sz w:val="18"/>
                <w:szCs w:val="18"/>
              </w:rPr>
            </w:pPr>
            <w:r w:rsidRPr="00976C0B">
              <w:rPr>
                <w:sz w:val="18"/>
                <w:szCs w:val="18"/>
              </w:rPr>
              <w:t>0</w:t>
            </w:r>
          </w:p>
        </w:tc>
        <w:tc>
          <w:tcPr>
            <w:tcW w:w="1144" w:type="dxa"/>
          </w:tcPr>
          <w:p w:rsidR="009802C0" w:rsidRPr="00976C0B" w:rsidRDefault="00600BE7" w:rsidP="0023742C">
            <w:pPr>
              <w:pStyle w:val="Corpsdetexte"/>
              <w:jc w:val="center"/>
              <w:rPr>
                <w:sz w:val="18"/>
                <w:szCs w:val="18"/>
              </w:rPr>
            </w:pPr>
            <m:oMathPara>
              <m:oMath>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c,</m:t>
                    </m:r>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239</m:t>
                        </m:r>
                      </m:sup>
                      <m:e>
                        <m:r>
                          <w:rPr>
                            <w:rFonts w:ascii="Cambria Math" w:hAnsi="Cambria Math"/>
                            <w:sz w:val="18"/>
                            <w:szCs w:val="18"/>
                          </w:rPr>
                          <m:t>Pu</m:t>
                        </m:r>
                      </m:e>
                    </m:sPre>
                  </m:sub>
                </m:sSub>
                <m:r>
                  <w:rPr>
                    <w:rFonts w:ascii="Cambria Math" w:hAnsi="Cambria Math"/>
                    <w:sz w:val="18"/>
                    <w:szCs w:val="18"/>
                  </w:rPr>
                  <m:t>Φ</m:t>
                </m:r>
              </m:oMath>
            </m:oMathPara>
          </w:p>
        </w:tc>
        <w:tc>
          <w:tcPr>
            <w:tcW w:w="1144" w:type="dxa"/>
          </w:tcPr>
          <w:p w:rsidR="009802C0" w:rsidRPr="00976C0B" w:rsidRDefault="009802C0" w:rsidP="0023742C">
            <w:pPr>
              <w:pStyle w:val="Corpsdetexte"/>
              <w:jc w:val="center"/>
              <w:rPr>
                <w:sz w:val="18"/>
                <w:szCs w:val="18"/>
              </w:rPr>
            </w:pPr>
            <m:oMathPara>
              <m:oMath>
                <m:r>
                  <w:rPr>
                    <w:rFonts w:ascii="Cambria Math" w:hAnsi="Cambria Math"/>
                    <w:sz w:val="18"/>
                    <w:szCs w:val="18"/>
                  </w:rPr>
                  <m:t>-</m:t>
                </m:r>
                <m:d>
                  <m:dPr>
                    <m:ctrlPr>
                      <w:rPr>
                        <w:rFonts w:ascii="Cambria Math" w:hAnsi="Cambria Math"/>
                        <w:i/>
                        <w:iCs w:val="0"/>
                        <w:sz w:val="18"/>
                        <w:szCs w:val="18"/>
                      </w:rPr>
                    </m:ctrlPr>
                  </m:dPr>
                  <m:e>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a,</m:t>
                        </m:r>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240</m:t>
                            </m:r>
                          </m:sup>
                          <m:e>
                            <m:r>
                              <w:rPr>
                                <w:rFonts w:ascii="Cambria Math" w:hAnsi="Cambria Math"/>
                                <w:sz w:val="18"/>
                                <w:szCs w:val="18"/>
                              </w:rPr>
                              <m:t>Pu</m:t>
                            </m:r>
                          </m:e>
                        </m:sPre>
                      </m:sub>
                    </m:sSub>
                    <m:r>
                      <w:rPr>
                        <w:rFonts w:ascii="Cambria Math" w:hAnsi="Cambria Math"/>
                        <w:sz w:val="18"/>
                        <w:szCs w:val="18"/>
                      </w:rPr>
                      <m:t>Φ+</m:t>
                    </m:r>
                    <m:sSub>
                      <m:sSubPr>
                        <m:ctrlPr>
                          <w:rPr>
                            <w:rFonts w:ascii="Cambria Math" w:hAnsi="Cambria Math"/>
                            <w:i/>
                            <w:iCs w:val="0"/>
                            <w:sz w:val="18"/>
                            <w:szCs w:val="18"/>
                          </w:rPr>
                        </m:ctrlPr>
                      </m:sSubPr>
                      <m:e>
                        <m:r>
                          <w:rPr>
                            <w:rFonts w:ascii="Cambria Math" w:hAnsi="Cambria Math"/>
                            <w:sz w:val="18"/>
                            <w:szCs w:val="18"/>
                          </w:rPr>
                          <m:t>λ</m:t>
                        </m:r>
                      </m:e>
                      <m:sub>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240</m:t>
                            </m:r>
                          </m:sup>
                          <m:e>
                            <m:r>
                              <w:rPr>
                                <w:rFonts w:ascii="Cambria Math" w:hAnsi="Cambria Math"/>
                                <w:sz w:val="18"/>
                                <w:szCs w:val="18"/>
                              </w:rPr>
                              <m:t>Pu</m:t>
                            </m:r>
                          </m:e>
                        </m:sPre>
                      </m:sub>
                    </m:sSub>
                  </m:e>
                </m:d>
              </m:oMath>
            </m:oMathPara>
          </w:p>
        </w:tc>
        <w:tc>
          <w:tcPr>
            <w:tcW w:w="1144" w:type="dxa"/>
          </w:tcPr>
          <w:p w:rsidR="009802C0" w:rsidRPr="00976C0B" w:rsidRDefault="009802C0" w:rsidP="0023742C">
            <w:pPr>
              <w:jc w:val="center"/>
              <w:rPr>
                <w:sz w:val="18"/>
                <w:szCs w:val="18"/>
              </w:rPr>
            </w:pPr>
            <w:r w:rsidRPr="00976C0B">
              <w:rPr>
                <w:sz w:val="18"/>
                <w:szCs w:val="18"/>
              </w:rPr>
              <w:t>0</w:t>
            </w:r>
          </w:p>
        </w:tc>
        <w:tc>
          <w:tcPr>
            <w:tcW w:w="1144" w:type="dxa"/>
          </w:tcPr>
          <w:p w:rsidR="009802C0" w:rsidRPr="00976C0B" w:rsidRDefault="009802C0" w:rsidP="0023742C">
            <w:pPr>
              <w:jc w:val="center"/>
              <w:rPr>
                <w:sz w:val="18"/>
                <w:szCs w:val="18"/>
              </w:rPr>
            </w:pPr>
            <w:r w:rsidRPr="00976C0B">
              <w:rPr>
                <w:sz w:val="18"/>
                <w:szCs w:val="18"/>
              </w:rPr>
              <w:t>0</w:t>
            </w:r>
          </w:p>
        </w:tc>
        <w:tc>
          <w:tcPr>
            <w:tcW w:w="1426" w:type="dxa"/>
          </w:tcPr>
          <w:p w:rsidR="009802C0" w:rsidRPr="00976C0B" w:rsidRDefault="009802C0" w:rsidP="0023742C">
            <w:pPr>
              <w:jc w:val="center"/>
              <w:rPr>
                <w:sz w:val="18"/>
                <w:szCs w:val="18"/>
              </w:rPr>
            </w:pPr>
            <w:r w:rsidRPr="00976C0B">
              <w:rPr>
                <w:sz w:val="18"/>
                <w:szCs w:val="18"/>
              </w:rPr>
              <w:t>0</w:t>
            </w:r>
          </w:p>
        </w:tc>
        <w:tc>
          <w:tcPr>
            <w:tcW w:w="1071" w:type="dxa"/>
          </w:tcPr>
          <w:p w:rsidR="009802C0" w:rsidRPr="00976C0B" w:rsidRDefault="009802C0" w:rsidP="0023742C">
            <w:pPr>
              <w:jc w:val="center"/>
              <w:rPr>
                <w:sz w:val="18"/>
                <w:szCs w:val="18"/>
              </w:rPr>
            </w:pPr>
            <w:r w:rsidRPr="00976C0B">
              <w:rPr>
                <w:sz w:val="18"/>
                <w:szCs w:val="18"/>
              </w:rPr>
              <w:t>0</w:t>
            </w:r>
          </w:p>
        </w:tc>
        <w:tc>
          <w:tcPr>
            <w:tcW w:w="1071" w:type="dxa"/>
          </w:tcPr>
          <w:p w:rsidR="009802C0" w:rsidRPr="00976C0B" w:rsidRDefault="009802C0" w:rsidP="0023742C">
            <w:pPr>
              <w:pStyle w:val="Corpsdetexte"/>
              <w:jc w:val="center"/>
              <w:rPr>
                <w:sz w:val="18"/>
                <w:szCs w:val="18"/>
              </w:rPr>
            </w:pPr>
            <w:r w:rsidRPr="00976C0B">
              <w:rPr>
                <w:sz w:val="18"/>
                <w:szCs w:val="18"/>
              </w:rPr>
              <w:t>0</w:t>
            </w:r>
          </w:p>
        </w:tc>
      </w:tr>
      <w:tr w:rsidR="009802C0" w:rsidRPr="00976C0B" w:rsidTr="0023742C">
        <w:tc>
          <w:tcPr>
            <w:tcW w:w="1144" w:type="dxa"/>
          </w:tcPr>
          <w:p w:rsidR="009802C0" w:rsidRPr="00976C0B" w:rsidRDefault="009802C0" w:rsidP="0023742C">
            <w:pPr>
              <w:jc w:val="center"/>
              <w:rPr>
                <w:sz w:val="18"/>
                <w:szCs w:val="18"/>
              </w:rPr>
            </w:pPr>
            <w:r w:rsidRPr="00976C0B">
              <w:rPr>
                <w:sz w:val="18"/>
                <w:szCs w:val="18"/>
              </w:rPr>
              <w:t>0</w:t>
            </w:r>
          </w:p>
        </w:tc>
        <w:tc>
          <w:tcPr>
            <w:tcW w:w="1144" w:type="dxa"/>
          </w:tcPr>
          <w:p w:rsidR="009802C0" w:rsidRPr="00976C0B" w:rsidRDefault="009802C0" w:rsidP="0023742C">
            <w:pPr>
              <w:jc w:val="center"/>
              <w:rPr>
                <w:sz w:val="18"/>
                <w:szCs w:val="18"/>
              </w:rPr>
            </w:pPr>
            <w:r w:rsidRPr="00976C0B">
              <w:rPr>
                <w:sz w:val="18"/>
                <w:szCs w:val="18"/>
              </w:rPr>
              <w:t>0</w:t>
            </w:r>
          </w:p>
        </w:tc>
        <w:tc>
          <w:tcPr>
            <w:tcW w:w="1144" w:type="dxa"/>
          </w:tcPr>
          <w:p w:rsidR="009802C0" w:rsidRPr="00976C0B" w:rsidRDefault="00600BE7" w:rsidP="0023742C">
            <w:pPr>
              <w:pStyle w:val="Corpsdetexte"/>
              <w:jc w:val="center"/>
              <w:rPr>
                <w:sz w:val="18"/>
                <w:szCs w:val="18"/>
              </w:rPr>
            </w:pPr>
            <m:oMathPara>
              <m:oMath>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c,</m:t>
                    </m:r>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240</m:t>
                        </m:r>
                      </m:sup>
                      <m:e>
                        <m:r>
                          <w:rPr>
                            <w:rFonts w:ascii="Cambria Math" w:hAnsi="Cambria Math"/>
                            <w:sz w:val="18"/>
                            <w:szCs w:val="18"/>
                          </w:rPr>
                          <m:t>Pu</m:t>
                        </m:r>
                      </m:e>
                    </m:sPre>
                  </m:sub>
                </m:sSub>
                <m:r>
                  <w:rPr>
                    <w:rFonts w:ascii="Cambria Math" w:hAnsi="Cambria Math"/>
                    <w:sz w:val="18"/>
                    <w:szCs w:val="18"/>
                  </w:rPr>
                  <m:t>Φ</m:t>
                </m:r>
              </m:oMath>
            </m:oMathPara>
          </w:p>
        </w:tc>
        <w:tc>
          <w:tcPr>
            <w:tcW w:w="1144" w:type="dxa"/>
          </w:tcPr>
          <w:p w:rsidR="009802C0" w:rsidRPr="00976C0B" w:rsidRDefault="009802C0" w:rsidP="0023742C">
            <w:pPr>
              <w:pStyle w:val="Corpsdetexte"/>
              <w:jc w:val="center"/>
              <w:rPr>
                <w:sz w:val="18"/>
                <w:szCs w:val="18"/>
              </w:rPr>
            </w:pPr>
            <m:oMathPara>
              <m:oMath>
                <m:r>
                  <w:rPr>
                    <w:rFonts w:ascii="Cambria Math" w:hAnsi="Cambria Math"/>
                    <w:sz w:val="18"/>
                    <w:szCs w:val="18"/>
                  </w:rPr>
                  <m:t>-</m:t>
                </m:r>
                <m:d>
                  <m:dPr>
                    <m:ctrlPr>
                      <w:rPr>
                        <w:rFonts w:ascii="Cambria Math" w:hAnsi="Cambria Math"/>
                        <w:i/>
                        <w:iCs w:val="0"/>
                        <w:sz w:val="18"/>
                        <w:szCs w:val="18"/>
                      </w:rPr>
                    </m:ctrlPr>
                  </m:dPr>
                  <m:e>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a,</m:t>
                        </m:r>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241</m:t>
                            </m:r>
                          </m:sup>
                          <m:e>
                            <m:r>
                              <w:rPr>
                                <w:rFonts w:ascii="Cambria Math" w:hAnsi="Cambria Math"/>
                                <w:sz w:val="18"/>
                                <w:szCs w:val="18"/>
                              </w:rPr>
                              <m:t>Pu</m:t>
                            </m:r>
                          </m:e>
                        </m:sPre>
                      </m:sub>
                    </m:sSub>
                    <m:r>
                      <w:rPr>
                        <w:rFonts w:ascii="Cambria Math" w:hAnsi="Cambria Math"/>
                        <w:sz w:val="18"/>
                        <w:szCs w:val="18"/>
                      </w:rPr>
                      <m:t>Φ+</m:t>
                    </m:r>
                    <m:sSub>
                      <m:sSubPr>
                        <m:ctrlPr>
                          <w:rPr>
                            <w:rFonts w:ascii="Cambria Math" w:hAnsi="Cambria Math"/>
                            <w:i/>
                            <w:iCs w:val="0"/>
                            <w:sz w:val="18"/>
                            <w:szCs w:val="18"/>
                          </w:rPr>
                        </m:ctrlPr>
                      </m:sSubPr>
                      <m:e>
                        <m:r>
                          <w:rPr>
                            <w:rFonts w:ascii="Cambria Math" w:hAnsi="Cambria Math"/>
                            <w:sz w:val="18"/>
                            <w:szCs w:val="18"/>
                          </w:rPr>
                          <m:t>λ</m:t>
                        </m:r>
                      </m:e>
                      <m:sub>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241</m:t>
                            </m:r>
                          </m:sup>
                          <m:e>
                            <m:r>
                              <w:rPr>
                                <w:rFonts w:ascii="Cambria Math" w:hAnsi="Cambria Math"/>
                                <w:sz w:val="18"/>
                                <w:szCs w:val="18"/>
                              </w:rPr>
                              <m:t>Pu</m:t>
                            </m:r>
                          </m:e>
                        </m:sPre>
                      </m:sub>
                    </m:sSub>
                  </m:e>
                </m:d>
              </m:oMath>
            </m:oMathPara>
          </w:p>
        </w:tc>
        <w:tc>
          <w:tcPr>
            <w:tcW w:w="1144" w:type="dxa"/>
          </w:tcPr>
          <w:p w:rsidR="009802C0" w:rsidRPr="00976C0B" w:rsidRDefault="009802C0" w:rsidP="0023742C">
            <w:pPr>
              <w:jc w:val="center"/>
              <w:rPr>
                <w:sz w:val="18"/>
                <w:szCs w:val="18"/>
              </w:rPr>
            </w:pPr>
            <w:r w:rsidRPr="00976C0B">
              <w:rPr>
                <w:sz w:val="18"/>
                <w:szCs w:val="18"/>
              </w:rPr>
              <w:t>0</w:t>
            </w:r>
          </w:p>
        </w:tc>
        <w:tc>
          <w:tcPr>
            <w:tcW w:w="1426" w:type="dxa"/>
          </w:tcPr>
          <w:p w:rsidR="009802C0" w:rsidRPr="00976C0B" w:rsidRDefault="009802C0" w:rsidP="0023742C">
            <w:pPr>
              <w:jc w:val="center"/>
              <w:rPr>
                <w:sz w:val="18"/>
                <w:szCs w:val="18"/>
              </w:rPr>
            </w:pPr>
            <w:r w:rsidRPr="00976C0B">
              <w:rPr>
                <w:sz w:val="18"/>
                <w:szCs w:val="18"/>
              </w:rPr>
              <w:t>0</w:t>
            </w:r>
          </w:p>
        </w:tc>
        <w:tc>
          <w:tcPr>
            <w:tcW w:w="1071" w:type="dxa"/>
          </w:tcPr>
          <w:p w:rsidR="009802C0" w:rsidRPr="00976C0B" w:rsidRDefault="009802C0" w:rsidP="0023742C">
            <w:pPr>
              <w:jc w:val="center"/>
              <w:rPr>
                <w:sz w:val="18"/>
                <w:szCs w:val="18"/>
              </w:rPr>
            </w:pPr>
            <w:r w:rsidRPr="00976C0B">
              <w:rPr>
                <w:sz w:val="18"/>
                <w:szCs w:val="18"/>
              </w:rPr>
              <w:t>0</w:t>
            </w:r>
          </w:p>
        </w:tc>
        <w:tc>
          <w:tcPr>
            <w:tcW w:w="1071" w:type="dxa"/>
          </w:tcPr>
          <w:p w:rsidR="009802C0" w:rsidRPr="00976C0B" w:rsidRDefault="009802C0" w:rsidP="0023742C">
            <w:pPr>
              <w:jc w:val="center"/>
              <w:rPr>
                <w:sz w:val="18"/>
                <w:szCs w:val="18"/>
              </w:rPr>
            </w:pPr>
            <w:r w:rsidRPr="00976C0B">
              <w:rPr>
                <w:sz w:val="18"/>
                <w:szCs w:val="18"/>
              </w:rPr>
              <w:t>0</w:t>
            </w:r>
          </w:p>
        </w:tc>
      </w:tr>
      <w:tr w:rsidR="009802C0" w:rsidRPr="00976C0B" w:rsidTr="0023742C">
        <w:tc>
          <w:tcPr>
            <w:tcW w:w="1144" w:type="dxa"/>
          </w:tcPr>
          <w:p w:rsidR="009802C0" w:rsidRPr="00976C0B" w:rsidRDefault="009802C0" w:rsidP="0023742C">
            <w:pPr>
              <w:jc w:val="center"/>
              <w:rPr>
                <w:sz w:val="18"/>
                <w:szCs w:val="18"/>
              </w:rPr>
            </w:pPr>
            <w:r w:rsidRPr="00976C0B">
              <w:rPr>
                <w:sz w:val="18"/>
                <w:szCs w:val="18"/>
              </w:rPr>
              <w:t>0</w:t>
            </w:r>
          </w:p>
        </w:tc>
        <w:tc>
          <w:tcPr>
            <w:tcW w:w="1144" w:type="dxa"/>
          </w:tcPr>
          <w:p w:rsidR="009802C0" w:rsidRPr="00976C0B" w:rsidRDefault="009802C0" w:rsidP="0023742C">
            <w:pPr>
              <w:jc w:val="center"/>
              <w:rPr>
                <w:sz w:val="18"/>
                <w:szCs w:val="18"/>
              </w:rPr>
            </w:pPr>
            <w:r w:rsidRPr="00976C0B">
              <w:rPr>
                <w:sz w:val="18"/>
                <w:szCs w:val="18"/>
              </w:rPr>
              <w:t>0</w:t>
            </w:r>
          </w:p>
        </w:tc>
        <w:tc>
          <w:tcPr>
            <w:tcW w:w="1144" w:type="dxa"/>
          </w:tcPr>
          <w:p w:rsidR="009802C0" w:rsidRPr="00976C0B" w:rsidRDefault="009802C0" w:rsidP="0023742C">
            <w:pPr>
              <w:jc w:val="center"/>
              <w:rPr>
                <w:sz w:val="18"/>
                <w:szCs w:val="18"/>
              </w:rPr>
            </w:pPr>
            <w:r w:rsidRPr="00976C0B">
              <w:rPr>
                <w:sz w:val="18"/>
                <w:szCs w:val="18"/>
              </w:rPr>
              <w:t>0</w:t>
            </w:r>
          </w:p>
        </w:tc>
        <w:tc>
          <w:tcPr>
            <w:tcW w:w="1144" w:type="dxa"/>
          </w:tcPr>
          <w:p w:rsidR="009802C0" w:rsidRPr="00976C0B" w:rsidRDefault="00600BE7" w:rsidP="0023742C">
            <w:pPr>
              <w:pStyle w:val="Corpsdetexte"/>
              <w:jc w:val="center"/>
              <w:rPr>
                <w:sz w:val="18"/>
                <w:szCs w:val="18"/>
              </w:rPr>
            </w:pPr>
            <m:oMathPara>
              <m:oMath>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c,</m:t>
                    </m:r>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241</m:t>
                        </m:r>
                      </m:sup>
                      <m:e>
                        <m:r>
                          <w:rPr>
                            <w:rFonts w:ascii="Cambria Math" w:hAnsi="Cambria Math"/>
                            <w:sz w:val="18"/>
                            <w:szCs w:val="18"/>
                          </w:rPr>
                          <m:t>Pu</m:t>
                        </m:r>
                      </m:e>
                    </m:sPre>
                  </m:sub>
                </m:sSub>
                <m:r>
                  <w:rPr>
                    <w:rFonts w:ascii="Cambria Math" w:hAnsi="Cambria Math"/>
                    <w:sz w:val="18"/>
                    <w:szCs w:val="18"/>
                  </w:rPr>
                  <m:t>Φ</m:t>
                </m:r>
              </m:oMath>
            </m:oMathPara>
          </w:p>
        </w:tc>
        <w:tc>
          <w:tcPr>
            <w:tcW w:w="1144" w:type="dxa"/>
          </w:tcPr>
          <w:p w:rsidR="009802C0" w:rsidRPr="00976C0B" w:rsidRDefault="009802C0" w:rsidP="0023742C">
            <w:pPr>
              <w:pStyle w:val="Corpsdetexte"/>
              <w:jc w:val="center"/>
              <w:rPr>
                <w:sz w:val="18"/>
                <w:szCs w:val="18"/>
              </w:rPr>
            </w:pPr>
            <m:oMathPara>
              <m:oMath>
                <m:r>
                  <w:rPr>
                    <w:rFonts w:ascii="Cambria Math" w:hAnsi="Cambria Math"/>
                    <w:sz w:val="18"/>
                    <w:szCs w:val="18"/>
                  </w:rPr>
                  <m:t>-</m:t>
                </m:r>
                <m:d>
                  <m:dPr>
                    <m:ctrlPr>
                      <w:rPr>
                        <w:rFonts w:ascii="Cambria Math" w:hAnsi="Cambria Math"/>
                        <w:i/>
                        <w:iCs w:val="0"/>
                        <w:sz w:val="18"/>
                        <w:szCs w:val="18"/>
                      </w:rPr>
                    </m:ctrlPr>
                  </m:dPr>
                  <m:e>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a,</m:t>
                        </m:r>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242</m:t>
                            </m:r>
                          </m:sup>
                          <m:e>
                            <m:r>
                              <w:rPr>
                                <w:rFonts w:ascii="Cambria Math" w:hAnsi="Cambria Math"/>
                                <w:sz w:val="18"/>
                                <w:szCs w:val="18"/>
                              </w:rPr>
                              <m:t>Pu</m:t>
                            </m:r>
                          </m:e>
                        </m:sPre>
                      </m:sub>
                    </m:sSub>
                    <m:r>
                      <w:rPr>
                        <w:rFonts w:ascii="Cambria Math" w:hAnsi="Cambria Math"/>
                        <w:sz w:val="18"/>
                        <w:szCs w:val="18"/>
                      </w:rPr>
                      <m:t>Φ+</m:t>
                    </m:r>
                    <m:sSub>
                      <m:sSubPr>
                        <m:ctrlPr>
                          <w:rPr>
                            <w:rFonts w:ascii="Cambria Math" w:hAnsi="Cambria Math"/>
                            <w:i/>
                            <w:iCs w:val="0"/>
                            <w:sz w:val="18"/>
                            <w:szCs w:val="18"/>
                          </w:rPr>
                        </m:ctrlPr>
                      </m:sSubPr>
                      <m:e>
                        <m:r>
                          <w:rPr>
                            <w:rFonts w:ascii="Cambria Math" w:hAnsi="Cambria Math"/>
                            <w:sz w:val="18"/>
                            <w:szCs w:val="18"/>
                          </w:rPr>
                          <m:t>λ</m:t>
                        </m:r>
                      </m:e>
                      <m:sub>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242</m:t>
                            </m:r>
                          </m:sup>
                          <m:e>
                            <m:r>
                              <w:rPr>
                                <w:rFonts w:ascii="Cambria Math" w:hAnsi="Cambria Math"/>
                                <w:sz w:val="18"/>
                                <w:szCs w:val="18"/>
                              </w:rPr>
                              <m:t>Pu</m:t>
                            </m:r>
                          </m:e>
                        </m:sPre>
                      </m:sub>
                    </m:sSub>
                  </m:e>
                </m:d>
              </m:oMath>
            </m:oMathPara>
          </w:p>
        </w:tc>
        <w:tc>
          <w:tcPr>
            <w:tcW w:w="1426" w:type="dxa"/>
          </w:tcPr>
          <w:p w:rsidR="009802C0" w:rsidRPr="00976C0B" w:rsidRDefault="009802C0" w:rsidP="0023742C">
            <w:pPr>
              <w:pStyle w:val="Corpsdetexte"/>
              <w:jc w:val="center"/>
              <w:rPr>
                <w:sz w:val="18"/>
                <w:szCs w:val="18"/>
              </w:rPr>
            </w:pPr>
            <m:oMathPara>
              <m:oMath>
                <m:r>
                  <w:rPr>
                    <w:rFonts w:ascii="Cambria Math" w:hAnsi="Cambria Math"/>
                    <w:sz w:val="18"/>
                    <w:szCs w:val="18"/>
                  </w:rPr>
                  <m:t xml:space="preserve">0.136 </m:t>
                </m:r>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c,</m:t>
                    </m:r>
                    <m:sPre>
                      <m:sPrePr>
                        <m:ctrlPr>
                          <w:rPr>
                            <w:rFonts w:ascii="Cambria Math" w:hAnsi="Cambria Math"/>
                            <w:i/>
                            <w:iCs w:val="0"/>
                            <w:sz w:val="18"/>
                            <w:szCs w:val="18"/>
                          </w:rPr>
                        </m:ctrlPr>
                      </m:sPrePr>
                      <m:sub>
                        <m:r>
                          <w:rPr>
                            <w:rFonts w:ascii="Cambria Math" w:hAnsi="Cambria Math"/>
                            <w:sz w:val="18"/>
                            <w:szCs w:val="18"/>
                          </w:rPr>
                          <m:t>95</m:t>
                        </m:r>
                      </m:sub>
                      <m:sup>
                        <m:r>
                          <w:rPr>
                            <w:rFonts w:ascii="Cambria Math" w:hAnsi="Cambria Math"/>
                            <w:sz w:val="18"/>
                            <w:szCs w:val="18"/>
                          </w:rPr>
                          <m:t>241</m:t>
                        </m:r>
                      </m:sup>
                      <m:e>
                        <m:r>
                          <w:rPr>
                            <w:rFonts w:ascii="Cambria Math" w:hAnsi="Cambria Math"/>
                            <w:sz w:val="18"/>
                            <w:szCs w:val="18"/>
                          </w:rPr>
                          <m:t>Am</m:t>
                        </m:r>
                      </m:e>
                    </m:sPre>
                  </m:sub>
                </m:sSub>
                <m:r>
                  <w:rPr>
                    <w:rFonts w:ascii="Cambria Math" w:hAnsi="Cambria Math"/>
                    <w:sz w:val="18"/>
                    <w:szCs w:val="18"/>
                  </w:rPr>
                  <m:t>Φ</m:t>
                </m:r>
              </m:oMath>
            </m:oMathPara>
          </w:p>
        </w:tc>
        <w:tc>
          <w:tcPr>
            <w:tcW w:w="1071" w:type="dxa"/>
          </w:tcPr>
          <w:p w:rsidR="009802C0" w:rsidRPr="00976C0B" w:rsidRDefault="009802C0" w:rsidP="0023742C">
            <w:pPr>
              <w:jc w:val="center"/>
              <w:rPr>
                <w:sz w:val="18"/>
                <w:szCs w:val="18"/>
              </w:rPr>
            </w:pPr>
            <w:r w:rsidRPr="00976C0B">
              <w:rPr>
                <w:sz w:val="18"/>
                <w:szCs w:val="18"/>
              </w:rPr>
              <w:t>0</w:t>
            </w:r>
          </w:p>
        </w:tc>
        <w:tc>
          <w:tcPr>
            <w:tcW w:w="1071" w:type="dxa"/>
          </w:tcPr>
          <w:p w:rsidR="009802C0" w:rsidRPr="00976C0B" w:rsidRDefault="009802C0" w:rsidP="0023742C">
            <w:pPr>
              <w:jc w:val="center"/>
              <w:rPr>
                <w:sz w:val="18"/>
                <w:szCs w:val="18"/>
              </w:rPr>
            </w:pPr>
            <w:r w:rsidRPr="00976C0B">
              <w:rPr>
                <w:sz w:val="18"/>
                <w:szCs w:val="18"/>
              </w:rPr>
              <w:t>0</w:t>
            </w:r>
          </w:p>
        </w:tc>
      </w:tr>
      <w:tr w:rsidR="009802C0" w:rsidRPr="00976C0B" w:rsidTr="0023742C">
        <w:tc>
          <w:tcPr>
            <w:tcW w:w="1144" w:type="dxa"/>
          </w:tcPr>
          <w:p w:rsidR="009802C0" w:rsidRPr="00976C0B" w:rsidRDefault="009802C0" w:rsidP="0023742C">
            <w:pPr>
              <w:jc w:val="center"/>
              <w:rPr>
                <w:sz w:val="18"/>
                <w:szCs w:val="18"/>
              </w:rPr>
            </w:pPr>
            <w:r w:rsidRPr="00976C0B">
              <w:rPr>
                <w:sz w:val="18"/>
                <w:szCs w:val="18"/>
              </w:rPr>
              <w:t>0</w:t>
            </w:r>
          </w:p>
        </w:tc>
        <w:tc>
          <w:tcPr>
            <w:tcW w:w="1144" w:type="dxa"/>
          </w:tcPr>
          <w:p w:rsidR="009802C0" w:rsidRPr="00976C0B" w:rsidRDefault="009802C0" w:rsidP="0023742C">
            <w:pPr>
              <w:jc w:val="center"/>
              <w:rPr>
                <w:sz w:val="18"/>
                <w:szCs w:val="18"/>
              </w:rPr>
            </w:pPr>
            <w:r w:rsidRPr="00976C0B">
              <w:rPr>
                <w:sz w:val="18"/>
                <w:szCs w:val="18"/>
              </w:rPr>
              <w:t>0</w:t>
            </w:r>
          </w:p>
        </w:tc>
        <w:tc>
          <w:tcPr>
            <w:tcW w:w="1144" w:type="dxa"/>
          </w:tcPr>
          <w:p w:rsidR="009802C0" w:rsidRPr="00976C0B" w:rsidRDefault="009802C0" w:rsidP="0023742C">
            <w:pPr>
              <w:jc w:val="center"/>
              <w:rPr>
                <w:sz w:val="18"/>
                <w:szCs w:val="18"/>
              </w:rPr>
            </w:pPr>
            <w:r w:rsidRPr="00976C0B">
              <w:rPr>
                <w:sz w:val="18"/>
                <w:szCs w:val="18"/>
              </w:rPr>
              <w:t>0</w:t>
            </w:r>
          </w:p>
        </w:tc>
        <w:tc>
          <w:tcPr>
            <w:tcW w:w="1144" w:type="dxa"/>
          </w:tcPr>
          <w:p w:rsidR="009802C0" w:rsidRPr="00976C0B" w:rsidRDefault="00600BE7" w:rsidP="0023742C">
            <w:pPr>
              <w:pStyle w:val="Corpsdetexte"/>
              <w:jc w:val="center"/>
              <w:rPr>
                <w:sz w:val="18"/>
                <w:szCs w:val="18"/>
              </w:rPr>
            </w:pPr>
            <m:oMathPara>
              <m:oMath>
                <m:sSub>
                  <m:sSubPr>
                    <m:ctrlPr>
                      <w:rPr>
                        <w:rFonts w:ascii="Cambria Math" w:eastAsiaTheme="minorHAnsi" w:hAnsi="Cambria Math" w:cstheme="minorBidi"/>
                        <w:i/>
                        <w:iCs w:val="0"/>
                        <w:sz w:val="18"/>
                        <w:szCs w:val="18"/>
                      </w:rPr>
                    </m:ctrlPr>
                  </m:sSubPr>
                  <m:e>
                    <m:r>
                      <w:rPr>
                        <w:rFonts w:ascii="Cambria Math" w:hAnsi="Cambria Math"/>
                        <w:sz w:val="18"/>
                        <w:szCs w:val="18"/>
                      </w:rPr>
                      <m:t>λ</m:t>
                    </m:r>
                  </m:e>
                  <m:sub>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241</m:t>
                        </m:r>
                      </m:sup>
                      <m:e>
                        <m:r>
                          <w:rPr>
                            <w:rFonts w:ascii="Cambria Math" w:hAnsi="Cambria Math"/>
                            <w:sz w:val="18"/>
                            <w:szCs w:val="18"/>
                          </w:rPr>
                          <m:t>Pu</m:t>
                        </m:r>
                      </m:e>
                    </m:sPre>
                  </m:sub>
                </m:sSub>
              </m:oMath>
            </m:oMathPara>
          </w:p>
        </w:tc>
        <w:tc>
          <w:tcPr>
            <w:tcW w:w="1144" w:type="dxa"/>
          </w:tcPr>
          <w:p w:rsidR="009802C0" w:rsidRPr="00976C0B" w:rsidRDefault="009802C0" w:rsidP="0023742C">
            <w:pPr>
              <w:pStyle w:val="Corpsdetexte"/>
              <w:jc w:val="center"/>
              <w:rPr>
                <w:sz w:val="18"/>
                <w:szCs w:val="18"/>
              </w:rPr>
            </w:pPr>
          </w:p>
        </w:tc>
        <w:tc>
          <w:tcPr>
            <w:tcW w:w="1426" w:type="dxa"/>
          </w:tcPr>
          <w:p w:rsidR="009802C0" w:rsidRPr="00976C0B" w:rsidRDefault="009802C0" w:rsidP="0023742C">
            <w:pPr>
              <w:pStyle w:val="Corpsdetexte"/>
              <w:jc w:val="center"/>
              <w:rPr>
                <w:sz w:val="18"/>
                <w:szCs w:val="18"/>
              </w:rPr>
            </w:pPr>
            <m:oMathPara>
              <m:oMath>
                <m:r>
                  <w:rPr>
                    <w:rFonts w:ascii="Cambria Math" w:hAnsi="Cambria Math"/>
                    <w:sz w:val="18"/>
                    <w:szCs w:val="18"/>
                  </w:rPr>
                  <m:t>-</m:t>
                </m:r>
                <m:d>
                  <m:dPr>
                    <m:ctrlPr>
                      <w:rPr>
                        <w:rFonts w:ascii="Cambria Math" w:hAnsi="Cambria Math"/>
                        <w:i/>
                        <w:iCs w:val="0"/>
                        <w:sz w:val="18"/>
                        <w:szCs w:val="18"/>
                      </w:rPr>
                    </m:ctrlPr>
                  </m:dPr>
                  <m:e>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a,</m:t>
                        </m:r>
                        <m:sPre>
                          <m:sPrePr>
                            <m:ctrlPr>
                              <w:rPr>
                                <w:rFonts w:ascii="Cambria Math" w:hAnsi="Cambria Math"/>
                                <w:i/>
                                <w:iCs w:val="0"/>
                                <w:sz w:val="18"/>
                                <w:szCs w:val="18"/>
                              </w:rPr>
                            </m:ctrlPr>
                          </m:sPrePr>
                          <m:sub>
                            <m:r>
                              <w:rPr>
                                <w:rFonts w:ascii="Cambria Math" w:hAnsi="Cambria Math"/>
                                <w:sz w:val="18"/>
                                <w:szCs w:val="18"/>
                              </w:rPr>
                              <m:t>95</m:t>
                            </m:r>
                          </m:sub>
                          <m:sup>
                            <m:r>
                              <w:rPr>
                                <w:rFonts w:ascii="Cambria Math" w:hAnsi="Cambria Math"/>
                                <w:sz w:val="18"/>
                                <w:szCs w:val="18"/>
                              </w:rPr>
                              <m:t>241</m:t>
                            </m:r>
                          </m:sup>
                          <m:e>
                            <m:r>
                              <w:rPr>
                                <w:rFonts w:ascii="Cambria Math" w:hAnsi="Cambria Math"/>
                                <w:sz w:val="18"/>
                                <w:szCs w:val="18"/>
                              </w:rPr>
                              <m:t>Am</m:t>
                            </m:r>
                          </m:e>
                        </m:sPre>
                      </m:sub>
                    </m:sSub>
                    <m:r>
                      <w:rPr>
                        <w:rFonts w:ascii="Cambria Math" w:hAnsi="Cambria Math"/>
                        <w:sz w:val="18"/>
                        <w:szCs w:val="18"/>
                      </w:rPr>
                      <m:t>Φ+</m:t>
                    </m:r>
                    <m:sSub>
                      <m:sSubPr>
                        <m:ctrlPr>
                          <w:rPr>
                            <w:rFonts w:ascii="Cambria Math" w:hAnsi="Cambria Math"/>
                            <w:i/>
                            <w:iCs w:val="0"/>
                            <w:sz w:val="18"/>
                            <w:szCs w:val="18"/>
                          </w:rPr>
                        </m:ctrlPr>
                      </m:sSubPr>
                      <m:e>
                        <m:r>
                          <w:rPr>
                            <w:rFonts w:ascii="Cambria Math" w:hAnsi="Cambria Math"/>
                            <w:sz w:val="18"/>
                            <w:szCs w:val="18"/>
                          </w:rPr>
                          <m:t>λ</m:t>
                        </m:r>
                      </m:e>
                      <m:sub>
                        <m:sPre>
                          <m:sPrePr>
                            <m:ctrlPr>
                              <w:rPr>
                                <w:rFonts w:ascii="Cambria Math" w:hAnsi="Cambria Math"/>
                                <w:i/>
                                <w:iCs w:val="0"/>
                                <w:sz w:val="18"/>
                                <w:szCs w:val="18"/>
                              </w:rPr>
                            </m:ctrlPr>
                          </m:sPrePr>
                          <m:sub>
                            <m:r>
                              <w:rPr>
                                <w:rFonts w:ascii="Cambria Math" w:hAnsi="Cambria Math"/>
                                <w:sz w:val="18"/>
                                <w:szCs w:val="18"/>
                              </w:rPr>
                              <m:t>95</m:t>
                            </m:r>
                          </m:sub>
                          <m:sup>
                            <m:r>
                              <w:rPr>
                                <w:rFonts w:ascii="Cambria Math" w:hAnsi="Cambria Math"/>
                                <w:sz w:val="18"/>
                                <w:szCs w:val="18"/>
                              </w:rPr>
                              <m:t>241</m:t>
                            </m:r>
                          </m:sup>
                          <m:e>
                            <m:r>
                              <w:rPr>
                                <w:rFonts w:ascii="Cambria Math" w:hAnsi="Cambria Math"/>
                                <w:sz w:val="18"/>
                                <w:szCs w:val="18"/>
                              </w:rPr>
                              <m:t>Am</m:t>
                            </m:r>
                          </m:e>
                        </m:sPre>
                      </m:sub>
                    </m:sSub>
                  </m:e>
                </m:d>
              </m:oMath>
            </m:oMathPara>
          </w:p>
        </w:tc>
        <w:tc>
          <w:tcPr>
            <w:tcW w:w="1071" w:type="dxa"/>
          </w:tcPr>
          <w:p w:rsidR="009802C0" w:rsidRPr="00976C0B" w:rsidRDefault="009802C0" w:rsidP="0023742C">
            <w:pPr>
              <w:jc w:val="center"/>
              <w:rPr>
                <w:sz w:val="18"/>
                <w:szCs w:val="18"/>
              </w:rPr>
            </w:pPr>
            <w:r w:rsidRPr="00976C0B">
              <w:rPr>
                <w:sz w:val="18"/>
                <w:szCs w:val="18"/>
              </w:rPr>
              <w:t>0</w:t>
            </w:r>
          </w:p>
        </w:tc>
        <w:tc>
          <w:tcPr>
            <w:tcW w:w="1071" w:type="dxa"/>
          </w:tcPr>
          <w:p w:rsidR="009802C0" w:rsidRPr="00976C0B" w:rsidRDefault="009802C0" w:rsidP="0023742C">
            <w:pPr>
              <w:jc w:val="center"/>
              <w:rPr>
                <w:sz w:val="18"/>
                <w:szCs w:val="18"/>
              </w:rPr>
            </w:pPr>
            <w:r w:rsidRPr="00976C0B">
              <w:rPr>
                <w:sz w:val="18"/>
                <w:szCs w:val="18"/>
              </w:rPr>
              <w:t>0</w:t>
            </w:r>
          </w:p>
        </w:tc>
      </w:tr>
      <w:tr w:rsidR="009802C0" w:rsidRPr="00976C0B" w:rsidTr="0023742C">
        <w:tc>
          <w:tcPr>
            <w:tcW w:w="1144" w:type="dxa"/>
          </w:tcPr>
          <w:p w:rsidR="009802C0" w:rsidRPr="00976C0B" w:rsidRDefault="009802C0" w:rsidP="0023742C">
            <w:pPr>
              <w:jc w:val="center"/>
              <w:rPr>
                <w:sz w:val="18"/>
                <w:szCs w:val="18"/>
              </w:rPr>
            </w:pPr>
            <w:r w:rsidRPr="00976C0B">
              <w:rPr>
                <w:sz w:val="18"/>
                <w:szCs w:val="18"/>
              </w:rPr>
              <w:t>0</w:t>
            </w:r>
          </w:p>
        </w:tc>
        <w:tc>
          <w:tcPr>
            <w:tcW w:w="1144" w:type="dxa"/>
          </w:tcPr>
          <w:p w:rsidR="009802C0" w:rsidRPr="00976C0B" w:rsidRDefault="00600BE7" w:rsidP="0023742C">
            <w:pPr>
              <w:pStyle w:val="Corpsdetexte"/>
              <w:jc w:val="center"/>
              <w:rPr>
                <w:sz w:val="18"/>
                <w:szCs w:val="18"/>
              </w:rPr>
            </w:pPr>
            <m:oMathPara>
              <m:oMath>
                <m:sSub>
                  <m:sSubPr>
                    <m:ctrlPr>
                      <w:rPr>
                        <w:rFonts w:ascii="Cambria Math" w:eastAsiaTheme="minorHAnsi" w:hAnsi="Cambria Math" w:cstheme="minorBidi"/>
                        <w:i/>
                        <w:iCs w:val="0"/>
                        <w:sz w:val="18"/>
                        <w:szCs w:val="18"/>
                      </w:rPr>
                    </m:ctrlPr>
                  </m:sSubPr>
                  <m:e>
                    <m:r>
                      <w:rPr>
                        <w:rFonts w:ascii="Cambria Math" w:hAnsi="Cambria Math"/>
                        <w:sz w:val="18"/>
                        <w:szCs w:val="18"/>
                      </w:rPr>
                      <m:t>λ</m:t>
                    </m:r>
                  </m:e>
                  <m:sub>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239</m:t>
                        </m:r>
                      </m:sup>
                      <m:e>
                        <m:r>
                          <w:rPr>
                            <w:rFonts w:ascii="Cambria Math" w:hAnsi="Cambria Math"/>
                            <w:sz w:val="18"/>
                            <w:szCs w:val="18"/>
                          </w:rPr>
                          <m:t>Pu</m:t>
                        </m:r>
                      </m:e>
                    </m:sPre>
                  </m:sub>
                </m:sSub>
              </m:oMath>
            </m:oMathPara>
          </w:p>
        </w:tc>
        <w:tc>
          <w:tcPr>
            <w:tcW w:w="1144" w:type="dxa"/>
          </w:tcPr>
          <w:p w:rsidR="009802C0" w:rsidRPr="00976C0B" w:rsidRDefault="009802C0" w:rsidP="0023742C">
            <w:pPr>
              <w:jc w:val="center"/>
              <w:rPr>
                <w:sz w:val="18"/>
                <w:szCs w:val="18"/>
              </w:rPr>
            </w:pPr>
            <w:r w:rsidRPr="00976C0B">
              <w:rPr>
                <w:sz w:val="18"/>
                <w:szCs w:val="18"/>
              </w:rPr>
              <w:t>0</w:t>
            </w:r>
          </w:p>
        </w:tc>
        <w:tc>
          <w:tcPr>
            <w:tcW w:w="1144" w:type="dxa"/>
          </w:tcPr>
          <w:p w:rsidR="009802C0" w:rsidRPr="00976C0B" w:rsidRDefault="009802C0" w:rsidP="0023742C">
            <w:pPr>
              <w:jc w:val="center"/>
              <w:rPr>
                <w:sz w:val="18"/>
                <w:szCs w:val="18"/>
              </w:rPr>
            </w:pPr>
            <w:r w:rsidRPr="00976C0B">
              <w:rPr>
                <w:sz w:val="18"/>
                <w:szCs w:val="18"/>
              </w:rPr>
              <w:t>0</w:t>
            </w:r>
          </w:p>
        </w:tc>
        <w:tc>
          <w:tcPr>
            <w:tcW w:w="1144" w:type="dxa"/>
          </w:tcPr>
          <w:p w:rsidR="009802C0" w:rsidRPr="00976C0B" w:rsidRDefault="009802C0" w:rsidP="0023742C">
            <w:pPr>
              <w:jc w:val="center"/>
              <w:rPr>
                <w:sz w:val="18"/>
                <w:szCs w:val="18"/>
              </w:rPr>
            </w:pPr>
            <w:r w:rsidRPr="00976C0B">
              <w:rPr>
                <w:sz w:val="18"/>
                <w:szCs w:val="18"/>
              </w:rPr>
              <w:t>0</w:t>
            </w:r>
          </w:p>
        </w:tc>
        <w:tc>
          <w:tcPr>
            <w:tcW w:w="1426" w:type="dxa"/>
          </w:tcPr>
          <w:p w:rsidR="009802C0" w:rsidRPr="00976C0B" w:rsidRDefault="009802C0" w:rsidP="0023742C">
            <w:pPr>
              <w:jc w:val="center"/>
              <w:rPr>
                <w:sz w:val="18"/>
                <w:szCs w:val="18"/>
              </w:rPr>
            </w:pPr>
            <w:r w:rsidRPr="00976C0B">
              <w:rPr>
                <w:sz w:val="18"/>
                <w:szCs w:val="18"/>
              </w:rPr>
              <w:t>0</w:t>
            </w:r>
          </w:p>
        </w:tc>
        <w:tc>
          <w:tcPr>
            <w:tcW w:w="1071" w:type="dxa"/>
          </w:tcPr>
          <w:p w:rsidR="009802C0" w:rsidRPr="00976C0B" w:rsidRDefault="009802C0" w:rsidP="0023742C">
            <w:pPr>
              <w:pStyle w:val="Corpsdetexte"/>
              <w:jc w:val="center"/>
              <w:rPr>
                <w:sz w:val="18"/>
                <w:szCs w:val="18"/>
              </w:rPr>
            </w:pPr>
            <m:oMathPara>
              <m:oMath>
                <m:r>
                  <w:rPr>
                    <w:rFonts w:ascii="Cambria Math" w:hAnsi="Cambria Math"/>
                    <w:sz w:val="18"/>
                    <w:szCs w:val="18"/>
                  </w:rPr>
                  <m:t>-</m:t>
                </m:r>
                <m:d>
                  <m:dPr>
                    <m:ctrlPr>
                      <w:rPr>
                        <w:rFonts w:ascii="Cambria Math" w:hAnsi="Cambria Math"/>
                        <w:i/>
                        <w:iCs w:val="0"/>
                        <w:sz w:val="18"/>
                        <w:szCs w:val="18"/>
                      </w:rPr>
                    </m:ctrlPr>
                  </m:dPr>
                  <m:e>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a,</m:t>
                        </m:r>
                        <m:sPre>
                          <m:sPrePr>
                            <m:ctrlPr>
                              <w:rPr>
                                <w:rFonts w:ascii="Cambria Math" w:hAnsi="Cambria Math"/>
                                <w:i/>
                                <w:iCs w:val="0"/>
                                <w:sz w:val="18"/>
                                <w:szCs w:val="18"/>
                              </w:rPr>
                            </m:ctrlPr>
                          </m:sPrePr>
                          <m:sub>
                            <m:r>
                              <w:rPr>
                                <w:rFonts w:ascii="Cambria Math" w:hAnsi="Cambria Math"/>
                                <w:sz w:val="18"/>
                                <w:szCs w:val="18"/>
                              </w:rPr>
                              <m:t>92</m:t>
                            </m:r>
                          </m:sub>
                          <m:sup>
                            <m:r>
                              <w:rPr>
                                <w:rFonts w:ascii="Cambria Math" w:hAnsi="Cambria Math"/>
                                <w:sz w:val="18"/>
                                <w:szCs w:val="18"/>
                              </w:rPr>
                              <m:t>235</m:t>
                            </m:r>
                          </m:sup>
                          <m:e>
                            <m:r>
                              <w:rPr>
                                <w:rFonts w:ascii="Cambria Math" w:hAnsi="Cambria Math"/>
                                <w:sz w:val="18"/>
                                <w:szCs w:val="18"/>
                              </w:rPr>
                              <m:t>U</m:t>
                            </m:r>
                          </m:e>
                        </m:sPre>
                      </m:sub>
                    </m:sSub>
                    <m:r>
                      <w:rPr>
                        <w:rFonts w:ascii="Cambria Math" w:hAnsi="Cambria Math"/>
                        <w:sz w:val="18"/>
                        <w:szCs w:val="18"/>
                      </w:rPr>
                      <m:t>Φ+</m:t>
                    </m:r>
                    <m:sSub>
                      <m:sSubPr>
                        <m:ctrlPr>
                          <w:rPr>
                            <w:rFonts w:ascii="Cambria Math" w:hAnsi="Cambria Math"/>
                            <w:i/>
                            <w:iCs w:val="0"/>
                            <w:sz w:val="18"/>
                            <w:szCs w:val="18"/>
                          </w:rPr>
                        </m:ctrlPr>
                      </m:sSubPr>
                      <m:e>
                        <m:r>
                          <w:rPr>
                            <w:rFonts w:ascii="Cambria Math" w:hAnsi="Cambria Math"/>
                            <w:sz w:val="18"/>
                            <w:szCs w:val="18"/>
                          </w:rPr>
                          <m:t>λ</m:t>
                        </m:r>
                      </m:e>
                      <m:sub>
                        <m:sPre>
                          <m:sPrePr>
                            <m:ctrlPr>
                              <w:rPr>
                                <w:rFonts w:ascii="Cambria Math" w:hAnsi="Cambria Math"/>
                                <w:i/>
                                <w:iCs w:val="0"/>
                                <w:sz w:val="18"/>
                                <w:szCs w:val="18"/>
                              </w:rPr>
                            </m:ctrlPr>
                          </m:sPrePr>
                          <m:sub>
                            <m:r>
                              <w:rPr>
                                <w:rFonts w:ascii="Cambria Math" w:hAnsi="Cambria Math"/>
                                <w:sz w:val="18"/>
                                <w:szCs w:val="18"/>
                              </w:rPr>
                              <m:t>92</m:t>
                            </m:r>
                          </m:sub>
                          <m:sup>
                            <m:r>
                              <w:rPr>
                                <w:rFonts w:ascii="Cambria Math" w:hAnsi="Cambria Math"/>
                                <w:sz w:val="18"/>
                                <w:szCs w:val="18"/>
                              </w:rPr>
                              <m:t>235</m:t>
                            </m:r>
                          </m:sup>
                          <m:e>
                            <m:r>
                              <w:rPr>
                                <w:rFonts w:ascii="Cambria Math" w:hAnsi="Cambria Math"/>
                                <w:sz w:val="18"/>
                                <w:szCs w:val="18"/>
                              </w:rPr>
                              <m:t>U</m:t>
                            </m:r>
                          </m:e>
                        </m:sPre>
                      </m:sub>
                    </m:sSub>
                  </m:e>
                </m:d>
              </m:oMath>
            </m:oMathPara>
          </w:p>
        </w:tc>
        <w:tc>
          <w:tcPr>
            <w:tcW w:w="1071" w:type="dxa"/>
          </w:tcPr>
          <w:p w:rsidR="009802C0" w:rsidRPr="00976C0B" w:rsidRDefault="009802C0" w:rsidP="0023742C">
            <w:pPr>
              <w:pStyle w:val="Corpsdetexte"/>
              <w:jc w:val="center"/>
              <w:rPr>
                <w:sz w:val="18"/>
                <w:szCs w:val="18"/>
              </w:rPr>
            </w:pPr>
            <w:r w:rsidRPr="00976C0B">
              <w:rPr>
                <w:sz w:val="18"/>
                <w:szCs w:val="18"/>
              </w:rPr>
              <w:t>0</w:t>
            </w:r>
          </w:p>
        </w:tc>
      </w:tr>
      <w:tr w:rsidR="009802C0" w:rsidRPr="00976C0B" w:rsidTr="0023742C">
        <w:tc>
          <w:tcPr>
            <w:tcW w:w="1144" w:type="dxa"/>
          </w:tcPr>
          <w:p w:rsidR="009802C0" w:rsidRPr="00976C0B" w:rsidRDefault="009802C0" w:rsidP="0023742C">
            <w:pPr>
              <w:jc w:val="center"/>
              <w:rPr>
                <w:sz w:val="18"/>
                <w:szCs w:val="18"/>
              </w:rPr>
            </w:pPr>
            <w:r w:rsidRPr="00976C0B">
              <w:rPr>
                <w:sz w:val="18"/>
                <w:szCs w:val="18"/>
              </w:rPr>
              <w:t>0</w:t>
            </w:r>
          </w:p>
        </w:tc>
        <w:tc>
          <w:tcPr>
            <w:tcW w:w="1144" w:type="dxa"/>
          </w:tcPr>
          <w:p w:rsidR="009802C0" w:rsidRPr="00976C0B" w:rsidRDefault="009802C0" w:rsidP="0023742C">
            <w:pPr>
              <w:jc w:val="center"/>
              <w:rPr>
                <w:sz w:val="18"/>
                <w:szCs w:val="18"/>
              </w:rPr>
            </w:pPr>
            <w:r w:rsidRPr="00976C0B">
              <w:rPr>
                <w:sz w:val="18"/>
                <w:szCs w:val="18"/>
              </w:rPr>
              <w:t>0</w:t>
            </w:r>
          </w:p>
        </w:tc>
        <w:tc>
          <w:tcPr>
            <w:tcW w:w="1144" w:type="dxa"/>
          </w:tcPr>
          <w:p w:rsidR="009802C0" w:rsidRPr="00976C0B" w:rsidRDefault="009802C0" w:rsidP="0023742C">
            <w:pPr>
              <w:jc w:val="center"/>
              <w:rPr>
                <w:sz w:val="18"/>
                <w:szCs w:val="18"/>
              </w:rPr>
            </w:pPr>
            <w:r w:rsidRPr="00976C0B">
              <w:rPr>
                <w:sz w:val="18"/>
                <w:szCs w:val="18"/>
              </w:rPr>
              <w:t>0</w:t>
            </w:r>
          </w:p>
        </w:tc>
        <w:tc>
          <w:tcPr>
            <w:tcW w:w="1144" w:type="dxa"/>
          </w:tcPr>
          <w:p w:rsidR="009802C0" w:rsidRPr="00976C0B" w:rsidRDefault="009802C0" w:rsidP="0023742C">
            <w:pPr>
              <w:jc w:val="center"/>
              <w:rPr>
                <w:sz w:val="18"/>
                <w:szCs w:val="18"/>
              </w:rPr>
            </w:pPr>
            <w:r w:rsidRPr="00976C0B">
              <w:rPr>
                <w:sz w:val="18"/>
                <w:szCs w:val="18"/>
              </w:rPr>
              <w:t>0</w:t>
            </w:r>
          </w:p>
        </w:tc>
        <w:tc>
          <w:tcPr>
            <w:tcW w:w="1144" w:type="dxa"/>
          </w:tcPr>
          <w:p w:rsidR="009802C0" w:rsidRPr="00976C0B" w:rsidRDefault="00600BE7" w:rsidP="0023742C">
            <w:pPr>
              <w:pStyle w:val="Corpsdetexte"/>
              <w:jc w:val="center"/>
              <w:rPr>
                <w:sz w:val="18"/>
                <w:szCs w:val="18"/>
              </w:rPr>
            </w:pPr>
            <m:oMathPara>
              <m:oMath>
                <m:sSub>
                  <m:sSubPr>
                    <m:ctrlPr>
                      <w:rPr>
                        <w:rFonts w:ascii="Cambria Math" w:eastAsiaTheme="minorHAnsi" w:hAnsi="Cambria Math" w:cstheme="minorBidi"/>
                        <w:i/>
                        <w:iCs w:val="0"/>
                        <w:sz w:val="18"/>
                        <w:szCs w:val="18"/>
                      </w:rPr>
                    </m:ctrlPr>
                  </m:sSubPr>
                  <m:e>
                    <m:r>
                      <w:rPr>
                        <w:rFonts w:ascii="Cambria Math" w:hAnsi="Cambria Math"/>
                        <w:sz w:val="18"/>
                        <w:szCs w:val="18"/>
                      </w:rPr>
                      <m:t>λ</m:t>
                    </m:r>
                  </m:e>
                  <m:sub>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242</m:t>
                        </m:r>
                      </m:sup>
                      <m:e>
                        <m:r>
                          <w:rPr>
                            <w:rFonts w:ascii="Cambria Math" w:hAnsi="Cambria Math"/>
                            <w:sz w:val="18"/>
                            <w:szCs w:val="18"/>
                          </w:rPr>
                          <m:t>Pu</m:t>
                        </m:r>
                      </m:e>
                    </m:sPre>
                  </m:sub>
                </m:sSub>
              </m:oMath>
            </m:oMathPara>
          </w:p>
        </w:tc>
        <w:tc>
          <w:tcPr>
            <w:tcW w:w="1426" w:type="dxa"/>
          </w:tcPr>
          <w:p w:rsidR="009802C0" w:rsidRPr="00976C0B" w:rsidRDefault="009802C0" w:rsidP="0023742C">
            <w:pPr>
              <w:jc w:val="center"/>
              <w:rPr>
                <w:sz w:val="18"/>
                <w:szCs w:val="18"/>
              </w:rPr>
            </w:pPr>
            <w:r w:rsidRPr="00976C0B">
              <w:rPr>
                <w:sz w:val="18"/>
                <w:szCs w:val="18"/>
              </w:rPr>
              <w:t>0</w:t>
            </w:r>
          </w:p>
        </w:tc>
        <w:tc>
          <w:tcPr>
            <w:tcW w:w="1071" w:type="dxa"/>
          </w:tcPr>
          <w:p w:rsidR="009802C0" w:rsidRPr="00976C0B" w:rsidRDefault="009802C0" w:rsidP="0023742C">
            <w:pPr>
              <w:jc w:val="center"/>
              <w:rPr>
                <w:sz w:val="18"/>
                <w:szCs w:val="18"/>
              </w:rPr>
            </w:pPr>
            <w:r w:rsidRPr="00976C0B">
              <w:rPr>
                <w:sz w:val="18"/>
                <w:szCs w:val="18"/>
              </w:rPr>
              <w:t>0</w:t>
            </w:r>
          </w:p>
        </w:tc>
        <w:tc>
          <w:tcPr>
            <w:tcW w:w="1071" w:type="dxa"/>
          </w:tcPr>
          <w:p w:rsidR="009802C0" w:rsidRPr="00976C0B" w:rsidRDefault="009802C0" w:rsidP="0023742C">
            <w:pPr>
              <w:pStyle w:val="Corpsdetexte"/>
              <w:jc w:val="center"/>
              <w:rPr>
                <w:sz w:val="18"/>
                <w:szCs w:val="18"/>
              </w:rPr>
            </w:pPr>
            <m:oMathPara>
              <m:oMath>
                <m:r>
                  <w:rPr>
                    <w:rFonts w:ascii="Cambria Math" w:hAnsi="Cambria Math"/>
                    <w:sz w:val="18"/>
                    <w:szCs w:val="18"/>
                  </w:rPr>
                  <m:t>-</m:t>
                </m:r>
                <m:d>
                  <m:dPr>
                    <m:ctrlPr>
                      <w:rPr>
                        <w:rFonts w:ascii="Cambria Math" w:hAnsi="Cambria Math"/>
                        <w:i/>
                        <w:iCs w:val="0"/>
                        <w:sz w:val="18"/>
                        <w:szCs w:val="18"/>
                      </w:rPr>
                    </m:ctrlPr>
                  </m:dPr>
                  <m:e>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a,</m:t>
                        </m:r>
                        <m:sPre>
                          <m:sPrePr>
                            <m:ctrlPr>
                              <w:rPr>
                                <w:rFonts w:ascii="Cambria Math" w:hAnsi="Cambria Math"/>
                                <w:i/>
                                <w:iCs w:val="0"/>
                                <w:sz w:val="18"/>
                                <w:szCs w:val="18"/>
                              </w:rPr>
                            </m:ctrlPr>
                          </m:sPrePr>
                          <m:sub>
                            <m:r>
                              <w:rPr>
                                <w:rFonts w:ascii="Cambria Math" w:hAnsi="Cambria Math"/>
                                <w:sz w:val="18"/>
                                <w:szCs w:val="18"/>
                              </w:rPr>
                              <m:t>92</m:t>
                            </m:r>
                          </m:sub>
                          <m:sup>
                            <m:r>
                              <w:rPr>
                                <w:rFonts w:ascii="Cambria Math" w:hAnsi="Cambria Math"/>
                                <w:sz w:val="18"/>
                                <w:szCs w:val="18"/>
                              </w:rPr>
                              <m:t>238</m:t>
                            </m:r>
                          </m:sup>
                          <m:e>
                            <m:r>
                              <w:rPr>
                                <w:rFonts w:ascii="Cambria Math" w:hAnsi="Cambria Math"/>
                                <w:sz w:val="18"/>
                                <w:szCs w:val="18"/>
                              </w:rPr>
                              <m:t>U</m:t>
                            </m:r>
                          </m:e>
                        </m:sPre>
                      </m:sub>
                    </m:sSub>
                    <m:r>
                      <w:rPr>
                        <w:rFonts w:ascii="Cambria Math" w:hAnsi="Cambria Math"/>
                        <w:sz w:val="18"/>
                        <w:szCs w:val="18"/>
                      </w:rPr>
                      <m:t>Φ+</m:t>
                    </m:r>
                    <m:sSub>
                      <m:sSubPr>
                        <m:ctrlPr>
                          <w:rPr>
                            <w:rFonts w:ascii="Cambria Math" w:hAnsi="Cambria Math"/>
                            <w:i/>
                            <w:iCs w:val="0"/>
                            <w:sz w:val="18"/>
                            <w:szCs w:val="18"/>
                          </w:rPr>
                        </m:ctrlPr>
                      </m:sSubPr>
                      <m:e>
                        <m:r>
                          <w:rPr>
                            <w:rFonts w:ascii="Cambria Math" w:hAnsi="Cambria Math"/>
                            <w:sz w:val="18"/>
                            <w:szCs w:val="18"/>
                          </w:rPr>
                          <m:t>λ</m:t>
                        </m:r>
                      </m:e>
                      <m:sub>
                        <m:sPre>
                          <m:sPrePr>
                            <m:ctrlPr>
                              <w:rPr>
                                <w:rFonts w:ascii="Cambria Math" w:hAnsi="Cambria Math"/>
                                <w:i/>
                                <w:iCs w:val="0"/>
                                <w:sz w:val="18"/>
                                <w:szCs w:val="18"/>
                              </w:rPr>
                            </m:ctrlPr>
                          </m:sPrePr>
                          <m:sub>
                            <m:r>
                              <w:rPr>
                                <w:rFonts w:ascii="Cambria Math" w:hAnsi="Cambria Math"/>
                                <w:sz w:val="18"/>
                                <w:szCs w:val="18"/>
                              </w:rPr>
                              <m:t>92</m:t>
                            </m:r>
                          </m:sub>
                          <m:sup>
                            <m:r>
                              <w:rPr>
                                <w:rFonts w:ascii="Cambria Math" w:hAnsi="Cambria Math"/>
                                <w:sz w:val="18"/>
                                <w:szCs w:val="18"/>
                              </w:rPr>
                              <m:t>238</m:t>
                            </m:r>
                          </m:sup>
                          <m:e>
                            <m:r>
                              <w:rPr>
                                <w:rFonts w:ascii="Cambria Math" w:hAnsi="Cambria Math"/>
                                <w:sz w:val="18"/>
                                <w:szCs w:val="18"/>
                              </w:rPr>
                              <m:t>U</m:t>
                            </m:r>
                          </m:e>
                        </m:sPre>
                      </m:sub>
                    </m:sSub>
                  </m:e>
                </m:d>
              </m:oMath>
            </m:oMathPara>
          </w:p>
        </w:tc>
      </w:tr>
    </w:tbl>
    <w:p w:rsidR="003F66DC" w:rsidRDefault="003F66DC" w:rsidP="003F66DC">
      <w:pPr>
        <w:pStyle w:val="Lgende"/>
      </w:pPr>
      <w:bookmarkStart w:id="143" w:name="_Ref396794186"/>
      <w:bookmarkStart w:id="144" w:name="_Toc396794113"/>
      <w:r w:rsidRPr="002C43EB">
        <w:t xml:space="preserve">Tableau </w:t>
      </w:r>
      <w:fldSimple w:instr=" SEQ Tableau \* ARABIC ">
        <w:r w:rsidR="0023742C">
          <w:rPr>
            <w:noProof/>
          </w:rPr>
          <w:t>3</w:t>
        </w:r>
      </w:fldSimple>
      <w:bookmarkEnd w:id="142"/>
      <w:bookmarkEnd w:id="143"/>
      <w:r w:rsidRPr="002C43EB">
        <w:t xml:space="preserve"> : </w:t>
      </w:r>
      <w:r>
        <w:t>Expression de la matrice d’évolution</w:t>
      </w:r>
      <w:bookmarkEnd w:id="144"/>
      <w:r w:rsidR="00E260A7">
        <w:t xml:space="preserve"> de la chaine restreinte</w:t>
      </w:r>
    </w:p>
    <w:p w:rsidR="006B6C9B" w:rsidRPr="002230EA" w:rsidRDefault="006B6C9B" w:rsidP="006B6C9B">
      <w:pPr>
        <w:pStyle w:val="Titre3"/>
        <w:rPr>
          <w:shd w:val="clear" w:color="auto" w:fill="FFFFFF"/>
        </w:rPr>
      </w:pPr>
      <w:r>
        <w:rPr>
          <w:shd w:val="clear" w:color="auto" w:fill="FFFFFF"/>
        </w:rPr>
        <w:lastRenderedPageBreak/>
        <w:t>Expression des conditions limites</w:t>
      </w:r>
    </w:p>
    <w:p w:rsidR="006B6C9B" w:rsidRDefault="00600BE7" w:rsidP="006B6C9B">
      <w:pPr>
        <w:pStyle w:val="Corpsdetexte"/>
      </w:pPr>
      <w:r>
        <w:t xml:space="preserve">La seule connaissance des valeurs propres de la matrice </w:t>
      </w:r>
      <m:oMath>
        <m:r>
          <w:rPr>
            <w:rFonts w:ascii="Cambria Math" w:hAnsi="Cambria Math"/>
          </w:rPr>
          <m:t>M</m:t>
        </m:r>
      </m:oMath>
      <w:r>
        <w:t xml:space="preserve"> ne permet pas de connaitre les solutions des équations de Bateman. En effet, si </w:t>
      </w:r>
      <m:oMath>
        <m:r>
          <w:rPr>
            <w:rFonts w:ascii="Cambria Math" w:hAnsi="Cambria Math"/>
          </w:rPr>
          <m:t>A</m:t>
        </m:r>
      </m:oMath>
      <w:r>
        <w:t xml:space="preserve"> constitue la matrice de vecteurs propres</w:t>
      </w:r>
      <w:r w:rsidR="0017604A">
        <w:rPr>
          <w:rStyle w:val="Appelnotedebasdep"/>
        </w:rPr>
        <w:footnoteReference w:id="12"/>
      </w:r>
      <w:r>
        <w:t xml:space="preserve"> obtenue par une méthode de résolution de système linéaire, leur norme est  arbitraire.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513"/>
        <w:gridCol w:w="1024"/>
      </w:tblGrid>
      <w:tr w:rsidR="008918A8" w:rsidTr="00E62118">
        <w:tc>
          <w:tcPr>
            <w:tcW w:w="675" w:type="dxa"/>
          </w:tcPr>
          <w:p w:rsidR="008918A8" w:rsidRDefault="008918A8" w:rsidP="00E62118">
            <w:pPr>
              <w:pStyle w:val="Corpsdetexte"/>
            </w:pPr>
          </w:p>
        </w:tc>
        <w:tc>
          <w:tcPr>
            <w:tcW w:w="7513" w:type="dxa"/>
          </w:tcPr>
          <w:p w:rsidR="008918A8" w:rsidRPr="009802C0" w:rsidRDefault="008918A8" w:rsidP="00E62118">
            <w:pPr>
              <w:pStyle w:val="Corpsdetexte"/>
            </w:pPr>
            <m:oMathPara>
              <m:oMath>
                <m:r>
                  <w:rPr>
                    <w:rFonts w:ascii="Cambria Math" w:hAnsi="Cambria Math"/>
                  </w:rPr>
                  <m:t>MA=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ins w:id="145" w:author="Unknown" w:date="2014-08-25T19:51:00Z">
                                  <w:rPr>
                                    <w:rFonts w:ascii="Cambria Math" w:hAnsi="Cambria Math"/>
                                  </w:rPr>
                                </w:ins>
                              </m:ctrlPr>
                            </m:sSubPr>
                            <m:e>
                              <m:r>
                                <m:rPr>
                                  <m:sty m:val="p"/>
                                </m:rPr>
                                <w:rPr>
                                  <w:rFonts w:ascii="Cambria Math" w:hAnsi="Cambria Math"/>
                                </w:rPr>
                                <m:t>α</m:t>
                              </m:r>
                            </m:e>
                            <m:sub>
                              <m:r>
                                <w:rPr>
                                  <w:rFonts w:ascii="Cambria Math" w:hAnsi="Cambria Math"/>
                                </w:rPr>
                                <m:t>1</m:t>
                              </m:r>
                            </m:sub>
                          </m:sSub>
                        </m:e>
                        <m:e>
                          <m:r>
                            <w:rPr>
                              <w:rFonts w:ascii="Cambria Math" w:hAnsi="Cambria Math"/>
                            </w:rPr>
                            <m:t>⋯</m:t>
                          </m:r>
                        </m:e>
                        <m:e>
                          <m:r>
                            <w:rPr>
                              <w:rFonts w:ascii="Cambria Math" w:hAnsi="Cambria Math"/>
                            </w:rPr>
                            <m:t>0</m:t>
                          </m:r>
                        </m:e>
                      </m:mr>
                      <m:mr>
                        <m:e>
                          <m:r>
                            <w:rPr>
                              <w:rFonts w:ascii="Cambria Math" w:hAnsi="Cambria Math"/>
                            </w:rPr>
                            <m:t>⋮</m:t>
                          </m:r>
                        </m:e>
                        <m:e>
                          <m:sSub>
                            <m:sSubPr>
                              <m:ctrlPr>
                                <w:ins w:id="146" w:author="Unknown" w:date="2014-08-25T19:51:00Z">
                                  <w:rPr>
                                    <w:rFonts w:ascii="Cambria Math" w:hAnsi="Cambria Math"/>
                                  </w:rPr>
                                </w:ins>
                              </m:ctrlPr>
                            </m:sSubPr>
                            <m:e>
                              <m:r>
                                <m:rPr>
                                  <m:sty m:val="p"/>
                                </m:rPr>
                                <w:rPr>
                                  <w:rFonts w:ascii="Cambria Math" w:hAnsi="Cambria Math"/>
                                </w:rPr>
                                <m:t>α</m:t>
                              </m:r>
                            </m:e>
                            <m:sub>
                              <m:r>
                                <w:rPr>
                                  <w:rFonts w:ascii="Cambria Math" w:hAnsi="Cambria Math"/>
                                </w:rPr>
                                <m:t>k</m:t>
                              </m:r>
                            </m:sub>
                          </m:sSub>
                        </m:e>
                        <m:e>
                          <m:r>
                            <w:rPr>
                              <w:rFonts w:ascii="Cambria Math" w:hAnsi="Cambria Math"/>
                            </w:rPr>
                            <m:t>⋮</m:t>
                          </m:r>
                        </m:e>
                      </m:mr>
                      <m:mr>
                        <m:e>
                          <m:r>
                            <w:rPr>
                              <w:rFonts w:ascii="Cambria Math" w:hAnsi="Cambria Math"/>
                            </w:rPr>
                            <m:t>0</m:t>
                          </m:r>
                        </m:e>
                        <m:e>
                          <m:r>
                            <w:rPr>
                              <w:rFonts w:ascii="Cambria Math" w:hAnsi="Cambria Math"/>
                            </w:rPr>
                            <m:t>⋯</m:t>
                          </m:r>
                        </m:e>
                        <m:e>
                          <m:sSub>
                            <m:sSubPr>
                              <m:ctrlPr>
                                <w:ins w:id="147" w:author="Unknown" w:date="2014-08-25T19:51:00Z">
                                  <w:rPr>
                                    <w:rFonts w:ascii="Cambria Math" w:hAnsi="Cambria Math"/>
                                  </w:rPr>
                                </w:ins>
                              </m:ctrlPr>
                            </m:sSubPr>
                            <m:e>
                              <m:r>
                                <m:rPr>
                                  <m:sty m:val="p"/>
                                </m:rPr>
                                <w:rPr>
                                  <w:rFonts w:ascii="Cambria Math" w:hAnsi="Cambria Math"/>
                                </w:rPr>
                                <m:t>α</m:t>
                              </m:r>
                            </m:e>
                            <m:sub>
                              <m:r>
                                <w:rPr>
                                  <w:rFonts w:ascii="Cambria Math" w:hAnsi="Cambria Math"/>
                                </w:rPr>
                                <m:t>8</m:t>
                              </m:r>
                            </m:sub>
                          </m:sSub>
                        </m:e>
                      </m:mr>
                    </m:m>
                  </m:e>
                </m:d>
                <m:r>
                  <w:rPr>
                    <w:rFonts w:ascii="Cambria Math" w:hAnsi="Cambria Math"/>
                  </w:rPr>
                  <m:t>A</m:t>
                </m:r>
              </m:oMath>
            </m:oMathPara>
          </w:p>
        </w:tc>
        <w:tc>
          <w:tcPr>
            <w:tcW w:w="1024" w:type="dxa"/>
          </w:tcPr>
          <w:p w:rsidR="008918A8" w:rsidRDefault="008918A8" w:rsidP="00E62118">
            <w:pPr>
              <w:pStyle w:val="Lgende"/>
              <w:ind w:firstLine="0"/>
            </w:pPr>
            <w:proofErr w:type="spellStart"/>
            <w:r>
              <w:t>Eq</w:t>
            </w:r>
            <w:proofErr w:type="spellEnd"/>
            <w:r>
              <w:t xml:space="preserve">. </w:t>
            </w:r>
            <w:fldSimple w:instr=" SEQ Eq. \* ARABIC ">
              <w:r w:rsidR="009E7A53">
                <w:rPr>
                  <w:noProof/>
                </w:rPr>
                <w:t>8</w:t>
              </w:r>
            </w:fldSimple>
          </w:p>
        </w:tc>
      </w:tr>
    </w:tbl>
    <w:p w:rsidR="00600BE7" w:rsidRDefault="00600BE7" w:rsidP="006B6C9B">
      <w:pPr>
        <w:pStyle w:val="Corpsdetexte"/>
      </w:pPr>
      <w:r>
        <w:t>La considération des valeurs des concentration</w:t>
      </w:r>
      <w:r w:rsidR="008918A8">
        <w:t>s</w:t>
      </w:r>
      <w:r>
        <w:t xml:space="preserve"> de noyaux à l’instant initial permet de fixer une norme, et d’obtenir</w:t>
      </w:r>
      <w:r w:rsidR="008918A8">
        <w:t xml:space="preserve"> la matrice </w:t>
      </w:r>
      <m:oMath>
        <m:r>
          <w:rPr>
            <w:rFonts w:ascii="Cambria Math" w:hAnsi="Cambria Math"/>
          </w:rPr>
          <m:t>B</m:t>
        </m:r>
      </m:oMath>
      <w:r w:rsidR="008918A8">
        <w:t xml:space="preserve"> solution du problème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513"/>
        <w:gridCol w:w="1024"/>
      </w:tblGrid>
      <w:tr w:rsidR="003B5769" w:rsidTr="00E62118">
        <w:tc>
          <w:tcPr>
            <w:tcW w:w="675" w:type="dxa"/>
          </w:tcPr>
          <w:p w:rsidR="003B5769" w:rsidRDefault="003B5769" w:rsidP="00E62118">
            <w:pPr>
              <w:pStyle w:val="Corpsdetexte"/>
            </w:pPr>
          </w:p>
        </w:tc>
        <w:tc>
          <w:tcPr>
            <w:tcW w:w="7513" w:type="dxa"/>
          </w:tcPr>
          <w:p w:rsidR="00E435D6" w:rsidRDefault="00E435D6" w:rsidP="009E7A53">
            <w:pPr>
              <w:pStyle w:val="Corpsdetexte"/>
            </w:pPr>
            <w:r>
              <w:t>Sachant que :</w:t>
            </w:r>
          </w:p>
          <w:p w:rsidR="003B5769" w:rsidRDefault="009E7A53" w:rsidP="009E7A53">
            <w:pPr>
              <w:pStyle w:val="Corpsdetexte"/>
              <w:rPr>
                <w:iCs w:val="0"/>
                <w:color w:val="000000" w:themeColor="text1"/>
                <w:kern w:val="24"/>
                <w:sz w:val="22"/>
                <w:szCs w:val="28"/>
              </w:rPr>
            </w:pPr>
            <m:oMath>
              <m:r>
                <w:rPr>
                  <w:rFonts w:ascii="Cambria Math" w:hAnsi="Cambria Math"/>
                </w:rPr>
                <m:t>Y</m:t>
              </m:r>
              <m:d>
                <m:dPr>
                  <m:ctrlPr>
                    <w:rPr>
                      <w:rFonts w:ascii="Cambria Math" w:hAnsi="Cambria Math"/>
                      <w:i/>
                    </w:rPr>
                  </m:ctrlPr>
                </m:dPr>
                <m:e>
                  <m:r>
                    <w:rPr>
                      <w:rFonts w:ascii="Cambria Math" w:hAnsi="Cambria Math"/>
                    </w:rPr>
                    <m:t>t=0</m:t>
                  </m:r>
                </m:e>
              </m:d>
              <m:r>
                <w:rPr>
                  <w:rFonts w:ascii="Cambria Math" w:hAnsi="Cambria Math"/>
                </w:rPr>
                <m:t>=</m:t>
              </m:r>
              <m:nary>
                <m:naryPr>
                  <m:chr m:val="∑"/>
                  <m:limLoc m:val="undOvr"/>
                  <m:supHide m:val="1"/>
                  <m:ctrlPr>
                    <w:ins w:id="148" w:author="Unknown" w:date="2014-08-25T19:56:00Z">
                      <w:rPr>
                        <w:rFonts w:ascii="Cambria Math" w:hAnsi="Cambria Math"/>
                        <w:i/>
                      </w:rPr>
                    </w:ins>
                  </m:ctrlPr>
                </m:naryPr>
                <m:sub>
                  <m:r>
                    <w:rPr>
                      <w:rFonts w:ascii="Cambria Math" w:hAnsi="Cambria Math"/>
                    </w:rPr>
                    <m:t>k</m:t>
                  </m:r>
                </m:sub>
                <m:sup/>
                <m:e>
                  <m:sSub>
                    <m:sSubPr>
                      <m:ctrlPr>
                        <w:ins w:id="149" w:author="Unknown" w:date="2014-08-25T19:51:00Z">
                          <w:rPr>
                            <w:rFonts w:ascii="Cambria Math" w:hAnsi="Cambria Math"/>
                            <w:i/>
                          </w:rPr>
                        </w:ins>
                      </m:ctrlPr>
                    </m:sSubPr>
                    <m:e>
                      <m:r>
                        <w:rPr>
                          <w:rFonts w:ascii="Cambria Math" w:hAnsi="Cambria Math"/>
                        </w:rPr>
                        <m:t>Y</m:t>
                      </m:r>
                    </m:e>
                    <m:sub>
                      <m:r>
                        <w:rPr>
                          <w:rFonts w:ascii="Cambria Math" w:hAnsi="Cambria Math"/>
                        </w:rPr>
                        <m:t>k</m:t>
                      </m:r>
                    </m:sub>
                  </m:sSub>
                </m:e>
              </m:nary>
              <m:r>
                <w:rPr>
                  <w:rFonts w:ascii="Cambria Math" w:hAnsi="Cambria Math"/>
                </w:rPr>
                <m:t>=</m:t>
              </m:r>
              <m:sSub>
                <m:sSubPr>
                  <m:ctrlPr>
                    <w:rPr>
                      <w:rFonts w:ascii="Cambria Math" w:hAnsi="Cambria Math" w:cs="Arial"/>
                      <w:i/>
                      <w:iCs w:val="0"/>
                      <w:color w:val="000000" w:themeColor="text1"/>
                      <w:kern w:val="24"/>
                      <w:sz w:val="22"/>
                      <w:szCs w:val="28"/>
                    </w:rPr>
                  </m:ctrlPr>
                </m:sSubPr>
                <m:e>
                  <m:d>
                    <m:dPr>
                      <m:ctrlPr>
                        <w:rPr>
                          <w:rFonts w:ascii="Cambria Math" w:hAnsi="Cambria Math" w:cs="Arial"/>
                          <w:i/>
                          <w:iCs w:val="0"/>
                          <w:color w:val="000000" w:themeColor="text1"/>
                          <w:kern w:val="24"/>
                          <w:sz w:val="22"/>
                          <w:szCs w:val="28"/>
                        </w:rPr>
                      </m:ctrlPr>
                    </m:dPr>
                    <m:e>
                      <m:eqArr>
                        <m:eqArrPr>
                          <m:ctrlPr>
                            <w:rPr>
                              <w:rFonts w:ascii="Cambria Math" w:hAnsi="Cambria Math" w:cs="Arial"/>
                              <w:i/>
                              <w:iCs w:val="0"/>
                              <w:color w:val="000000" w:themeColor="text1"/>
                              <w:kern w:val="24"/>
                              <w:sz w:val="22"/>
                              <w:szCs w:val="28"/>
                            </w:rPr>
                          </m:ctrlPr>
                        </m:eqArrPr>
                        <m:e>
                          <m:r>
                            <w:rPr>
                              <w:rFonts w:ascii="Cambria Math" w:hAnsi="Cambria Math" w:cs="Arial"/>
                              <w:color w:val="000000" w:themeColor="text1"/>
                              <w:kern w:val="24"/>
                              <w:sz w:val="22"/>
                              <w:szCs w:val="28"/>
                            </w:rPr>
                            <m:t xml:space="preserve"> </m:t>
                          </m:r>
                          <m:ctrlPr>
                            <w:rPr>
                              <w:rFonts w:ascii="Cambria Math" w:hAnsi="Cambria Math" w:cs="Arial"/>
                              <w:i/>
                              <w:color w:val="000000" w:themeColor="text1"/>
                              <w:kern w:val="24"/>
                              <w:position w:val="-7"/>
                              <w:sz w:val="22"/>
                              <w:szCs w:val="28"/>
                              <w:vertAlign w:val="subscript"/>
                            </w:rPr>
                          </m:ctrlPr>
                        </m:e>
                        <m:e>
                          <m:eqArr>
                            <m:eqArrPr>
                              <m:ctrlPr>
                                <w:rPr>
                                  <w:rFonts w:ascii="Cambria Math" w:hAnsi="Cambria Math" w:cs="Arial"/>
                                  <w:i/>
                                  <w:color w:val="000000" w:themeColor="text1"/>
                                  <w:kern w:val="24"/>
                                  <w:sz w:val="22"/>
                                  <w:szCs w:val="28"/>
                                </w:rPr>
                              </m:ctrlPr>
                            </m:eqArrPr>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Pu238</m:t>
                              </m:r>
                              <m:ctrlPr>
                                <w:rPr>
                                  <w:rFonts w:ascii="Cambria Math" w:hAnsi="Cambria Math" w:cs="Arial"/>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Pu239</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Pu240</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Pu241</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Pu242</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Am241</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U238</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U235</m:t>
                              </m:r>
                              <m:ctrlPr>
                                <w:rPr>
                                  <w:rFonts w:ascii="Cambria Math" w:hAnsi="Cambria Math" w:cs="Arial"/>
                                  <w:i/>
                                  <w:color w:val="000000" w:themeColor="text1"/>
                                  <w:kern w:val="24"/>
                                  <w:position w:val="-7"/>
                                  <w:sz w:val="22"/>
                                  <w:szCs w:val="28"/>
                                  <w:vertAlign w:val="subscript"/>
                                </w:rPr>
                              </m:ctrlPr>
                            </m:e>
                          </m:eqArr>
                          <m:ctrlPr>
                            <w:rPr>
                              <w:rFonts w:ascii="Cambria Math" w:eastAsia="Cambria Math" w:hAnsi="Cambria Math" w:cs="Cambria Math"/>
                              <w:i/>
                              <w:color w:val="000000" w:themeColor="text1"/>
                              <w:kern w:val="24"/>
                              <w:position w:val="-7"/>
                              <w:szCs w:val="28"/>
                              <w:vertAlign w:val="subscript"/>
                            </w:rPr>
                          </m:ctrlPr>
                        </m:e>
                        <m:e>
                          <m:r>
                            <w:rPr>
                              <w:rFonts w:ascii="Cambria Math" w:eastAsia="Cambria Math" w:hAnsi="Cambria Math" w:cs="Cambria Math"/>
                              <w:color w:val="000000" w:themeColor="text1"/>
                              <w:kern w:val="24"/>
                              <w:position w:val="-7"/>
                              <w:szCs w:val="28"/>
                              <w:vertAlign w:val="subscript"/>
                            </w:rPr>
                            <m:t xml:space="preserve"> </m:t>
                          </m:r>
                          <m:ctrlPr>
                            <w:rPr>
                              <w:rFonts w:ascii="Cambria Math" w:hAnsi="Cambria Math" w:cs="Arial"/>
                              <w:i/>
                              <w:color w:val="000000" w:themeColor="text1"/>
                              <w:kern w:val="24"/>
                              <w:position w:val="-7"/>
                              <w:sz w:val="22"/>
                              <w:szCs w:val="28"/>
                              <w:vertAlign w:val="subscript"/>
                            </w:rPr>
                          </m:ctrlPr>
                        </m:e>
                      </m:eqArr>
                    </m:e>
                  </m:d>
                </m:e>
                <m:sub>
                  <m:r>
                    <w:rPr>
                      <w:rFonts w:ascii="Cambria Math" w:hAnsi="Cambria Math" w:cs="Arial"/>
                      <w:color w:val="000000" w:themeColor="text1"/>
                      <w:kern w:val="24"/>
                      <w:sz w:val="22"/>
                      <w:szCs w:val="28"/>
                    </w:rPr>
                    <m:t>t=0</m:t>
                  </m:r>
                </m:sub>
              </m:sSub>
            </m:oMath>
            <w:r>
              <w:rPr>
                <w:iCs w:val="0"/>
                <w:color w:val="000000" w:themeColor="text1"/>
                <w:kern w:val="24"/>
                <w:sz w:val="22"/>
                <w:szCs w:val="28"/>
              </w:rPr>
              <w:t xml:space="preserve"> </w:t>
            </w:r>
          </w:p>
          <w:p w:rsidR="00E435D6" w:rsidRPr="00E435D6" w:rsidRDefault="00E435D6" w:rsidP="009E7A53">
            <w:pPr>
              <w:pStyle w:val="Corpsdetexte"/>
            </w:pPr>
            <w:r>
              <w:rPr>
                <w:iCs w:val="0"/>
                <w:color w:val="000000" w:themeColor="text1"/>
                <w:kern w:val="24"/>
                <w:sz w:val="22"/>
                <w:szCs w:val="28"/>
              </w:rPr>
              <w:t xml:space="preserve">On cherche </w:t>
            </w:r>
            <m:oMath>
              <m:r>
                <w:rPr>
                  <w:rFonts w:ascii="Cambria Math" w:hAnsi="Cambria Math"/>
                </w:rPr>
                <m:t>B=A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ins w:id="150" w:author="Unknown" w:date="2014-08-25T19:51:00Z">
                                <w:rPr>
                                  <w:rFonts w:ascii="Cambria Math" w:hAnsi="Cambria Math"/>
                                </w:rPr>
                              </w:ins>
                            </m:ctrlPr>
                          </m:sSubPr>
                          <m:e>
                            <m:r>
                              <m:rPr>
                                <m:sty m:val="p"/>
                              </m:rPr>
                              <w:rPr>
                                <w:rFonts w:ascii="Cambria Math" w:hAnsi="Cambria Math"/>
                              </w:rPr>
                              <m:t>K</m:t>
                            </m:r>
                          </m:e>
                          <m:sub>
                            <m:r>
                              <w:rPr>
                                <w:rFonts w:ascii="Cambria Math" w:hAnsi="Cambria Math"/>
                              </w:rPr>
                              <m:t>1</m:t>
                            </m:r>
                          </m:sub>
                        </m:sSub>
                      </m:e>
                      <m:e>
                        <m:r>
                          <w:rPr>
                            <w:rFonts w:ascii="Cambria Math" w:hAnsi="Cambria Math"/>
                          </w:rPr>
                          <m:t>⋯</m:t>
                        </m:r>
                      </m:e>
                      <m:e>
                        <m:r>
                          <w:rPr>
                            <w:rFonts w:ascii="Cambria Math" w:hAnsi="Cambria Math"/>
                          </w:rPr>
                          <m:t>0</m:t>
                        </m:r>
                      </m:e>
                    </m:mr>
                    <m:mr>
                      <m:e>
                        <m:r>
                          <w:rPr>
                            <w:rFonts w:ascii="Cambria Math" w:hAnsi="Cambria Math"/>
                          </w:rPr>
                          <m:t>⋮</m:t>
                        </m:r>
                      </m:e>
                      <m:e>
                        <m:sSub>
                          <m:sSubPr>
                            <m:ctrlPr>
                              <w:ins w:id="151" w:author="Unknown" w:date="2014-08-25T19:51:00Z">
                                <w:rPr>
                                  <w:rFonts w:ascii="Cambria Math" w:hAnsi="Cambria Math"/>
                                </w:rPr>
                              </w:ins>
                            </m:ctrlPr>
                          </m:sSubPr>
                          <m:e>
                            <m:r>
                              <m:rPr>
                                <m:sty m:val="p"/>
                              </m:rPr>
                              <w:rPr>
                                <w:rFonts w:ascii="Cambria Math" w:hAnsi="Cambria Math"/>
                              </w:rPr>
                              <m:t>K</m:t>
                            </m:r>
                          </m:e>
                          <m:sub>
                            <m:r>
                              <w:rPr>
                                <w:rFonts w:ascii="Cambria Math" w:hAnsi="Cambria Math"/>
                              </w:rPr>
                              <m:t>k</m:t>
                            </m:r>
                          </m:sub>
                        </m:sSub>
                      </m:e>
                      <m:e>
                        <m:r>
                          <w:rPr>
                            <w:rFonts w:ascii="Cambria Math" w:hAnsi="Cambria Math"/>
                          </w:rPr>
                          <m:t>⋮</m:t>
                        </m:r>
                      </m:e>
                    </m:mr>
                    <m:mr>
                      <m:e>
                        <m:r>
                          <w:rPr>
                            <w:rFonts w:ascii="Cambria Math" w:hAnsi="Cambria Math"/>
                          </w:rPr>
                          <m:t>0</m:t>
                        </m:r>
                      </m:e>
                      <m:e>
                        <m:r>
                          <w:rPr>
                            <w:rFonts w:ascii="Cambria Math" w:hAnsi="Cambria Math"/>
                          </w:rPr>
                          <m:t>⋯</m:t>
                        </m:r>
                      </m:e>
                      <m:e>
                        <m:sSub>
                          <m:sSubPr>
                            <m:ctrlPr>
                              <w:ins w:id="152" w:author="Unknown" w:date="2014-08-25T19:51:00Z">
                                <w:rPr>
                                  <w:rFonts w:ascii="Cambria Math" w:hAnsi="Cambria Math"/>
                                </w:rPr>
                              </w:ins>
                            </m:ctrlPr>
                          </m:sSubPr>
                          <m:e>
                            <m:r>
                              <w:rPr>
                                <w:rFonts w:ascii="Cambria Math" w:hAnsi="Cambria Math"/>
                              </w:rPr>
                              <m:t>K</m:t>
                            </m:r>
                          </m:e>
                          <m:sub>
                            <m:r>
                              <w:rPr>
                                <w:rFonts w:ascii="Cambria Math" w:hAnsi="Cambria Math"/>
                              </w:rPr>
                              <m:t>8</m:t>
                            </m:r>
                          </m:sub>
                        </m:sSub>
                      </m:e>
                    </m:mr>
                  </m:m>
                </m:e>
              </m:d>
            </m:oMath>
            <w:r>
              <w:t xml:space="preserve"> telle que :</w:t>
            </w:r>
          </w:p>
          <w:p w:rsidR="00E435D6" w:rsidRPr="00E435D6" w:rsidRDefault="00E435D6" w:rsidP="00E435D6">
            <w:pPr>
              <w:pStyle w:val="Corpsdetexte"/>
              <w:rPr>
                <w:iCs w:val="0"/>
                <w:color w:val="000000" w:themeColor="text1"/>
                <w:kern w:val="24"/>
                <w:sz w:val="22"/>
                <w:szCs w:val="28"/>
              </w:rPr>
            </w:pPr>
            <m:oMathPara>
              <m:oMath>
                <m:r>
                  <w:rPr>
                    <w:rFonts w:ascii="Cambria Math" w:hAnsi="Cambria Math"/>
                  </w:rPr>
                  <m:t>B</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m:t>
                        </m:r>
                        <m:ctrlPr>
                          <w:rPr>
                            <w:rFonts w:ascii="Cambria Math" w:eastAsia="Cambria Math" w:hAnsi="Cambria Math" w:cs="Cambria Math"/>
                            <w:i/>
                            <w:iCs w:val="0"/>
                          </w:rPr>
                        </m:ctrlPr>
                      </m:e>
                      <m:e>
                        <m:r>
                          <w:rPr>
                            <w:rFonts w:ascii="Cambria Math" w:eastAsia="Cambria Math" w:hAnsi="Cambria Math" w:cs="Cambria Math"/>
                          </w:rPr>
                          <m:t>1</m:t>
                        </m:r>
                      </m:e>
                    </m:eqArr>
                  </m:e>
                </m:d>
                <m:r>
                  <w:rPr>
                    <w:rFonts w:ascii="Cambria Math" w:hAnsi="Cambria Math"/>
                  </w:rPr>
                  <m:t>=</m:t>
                </m:r>
                <m:sSub>
                  <m:sSubPr>
                    <m:ctrlPr>
                      <w:rPr>
                        <w:rFonts w:ascii="Cambria Math" w:hAnsi="Cambria Math" w:cs="Arial"/>
                        <w:i/>
                        <w:iCs w:val="0"/>
                        <w:color w:val="000000" w:themeColor="text1"/>
                        <w:kern w:val="24"/>
                        <w:sz w:val="22"/>
                        <w:szCs w:val="28"/>
                      </w:rPr>
                    </m:ctrlPr>
                  </m:sSubPr>
                  <m:e>
                    <m:d>
                      <m:dPr>
                        <m:ctrlPr>
                          <w:rPr>
                            <w:rFonts w:ascii="Cambria Math" w:hAnsi="Cambria Math" w:cs="Arial"/>
                            <w:i/>
                            <w:iCs w:val="0"/>
                            <w:color w:val="000000" w:themeColor="text1"/>
                            <w:kern w:val="24"/>
                            <w:sz w:val="22"/>
                            <w:szCs w:val="28"/>
                          </w:rPr>
                        </m:ctrlPr>
                      </m:dPr>
                      <m:e>
                        <m:eqArr>
                          <m:eqArrPr>
                            <m:ctrlPr>
                              <w:rPr>
                                <w:rFonts w:ascii="Cambria Math" w:hAnsi="Cambria Math" w:cs="Arial"/>
                                <w:i/>
                                <w:iCs w:val="0"/>
                                <w:color w:val="000000" w:themeColor="text1"/>
                                <w:kern w:val="24"/>
                                <w:sz w:val="22"/>
                                <w:szCs w:val="28"/>
                              </w:rPr>
                            </m:ctrlPr>
                          </m:eqArrPr>
                          <m:e>
                            <m:r>
                              <w:rPr>
                                <w:rFonts w:ascii="Cambria Math" w:hAnsi="Cambria Math" w:cs="Arial"/>
                                <w:color w:val="000000" w:themeColor="text1"/>
                                <w:kern w:val="24"/>
                                <w:sz w:val="22"/>
                                <w:szCs w:val="28"/>
                              </w:rPr>
                              <m:t xml:space="preserve"> </m:t>
                            </m:r>
                            <m:ctrlPr>
                              <w:rPr>
                                <w:rFonts w:ascii="Cambria Math" w:hAnsi="Cambria Math" w:cs="Arial"/>
                                <w:i/>
                                <w:color w:val="000000" w:themeColor="text1"/>
                                <w:kern w:val="24"/>
                                <w:position w:val="-7"/>
                                <w:sz w:val="22"/>
                                <w:szCs w:val="28"/>
                                <w:vertAlign w:val="subscript"/>
                              </w:rPr>
                            </m:ctrlPr>
                          </m:e>
                          <m:e>
                            <m:eqArr>
                              <m:eqArrPr>
                                <m:ctrlPr>
                                  <w:rPr>
                                    <w:rFonts w:ascii="Cambria Math" w:hAnsi="Cambria Math" w:cs="Arial"/>
                                    <w:i/>
                                    <w:color w:val="000000" w:themeColor="text1"/>
                                    <w:kern w:val="24"/>
                                    <w:sz w:val="22"/>
                                    <w:szCs w:val="28"/>
                                  </w:rPr>
                                </m:ctrlPr>
                              </m:eqArrPr>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Pu238</m:t>
                                </m:r>
                                <m:ctrlPr>
                                  <w:rPr>
                                    <w:rFonts w:ascii="Cambria Math" w:hAnsi="Cambria Math" w:cs="Arial"/>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Pu239</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Pu240</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Pu241</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Pu242</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Am241</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U238</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U235</m:t>
                                </m:r>
                                <m:ctrlPr>
                                  <w:rPr>
                                    <w:rFonts w:ascii="Cambria Math" w:hAnsi="Cambria Math" w:cs="Arial"/>
                                    <w:i/>
                                    <w:color w:val="000000" w:themeColor="text1"/>
                                    <w:kern w:val="24"/>
                                    <w:position w:val="-7"/>
                                    <w:sz w:val="22"/>
                                    <w:szCs w:val="28"/>
                                    <w:vertAlign w:val="subscript"/>
                                  </w:rPr>
                                </m:ctrlPr>
                              </m:e>
                            </m:eqArr>
                            <m:ctrlPr>
                              <w:rPr>
                                <w:rFonts w:ascii="Cambria Math" w:eastAsia="Cambria Math" w:hAnsi="Cambria Math" w:cs="Cambria Math"/>
                                <w:i/>
                                <w:color w:val="000000" w:themeColor="text1"/>
                                <w:kern w:val="24"/>
                                <w:position w:val="-7"/>
                                <w:szCs w:val="28"/>
                                <w:vertAlign w:val="subscript"/>
                              </w:rPr>
                            </m:ctrlPr>
                          </m:e>
                          <m:e>
                            <m:r>
                              <w:rPr>
                                <w:rFonts w:ascii="Cambria Math" w:eastAsia="Cambria Math" w:hAnsi="Cambria Math" w:cs="Cambria Math"/>
                                <w:color w:val="000000" w:themeColor="text1"/>
                                <w:kern w:val="24"/>
                                <w:position w:val="-7"/>
                                <w:szCs w:val="28"/>
                                <w:vertAlign w:val="subscript"/>
                              </w:rPr>
                              <m:t xml:space="preserve"> </m:t>
                            </m:r>
                            <m:ctrlPr>
                              <w:rPr>
                                <w:rFonts w:ascii="Cambria Math" w:hAnsi="Cambria Math" w:cs="Arial"/>
                                <w:i/>
                                <w:color w:val="000000" w:themeColor="text1"/>
                                <w:kern w:val="24"/>
                                <w:position w:val="-7"/>
                                <w:sz w:val="22"/>
                                <w:szCs w:val="28"/>
                                <w:vertAlign w:val="subscript"/>
                              </w:rPr>
                            </m:ctrlPr>
                          </m:e>
                        </m:eqArr>
                      </m:e>
                    </m:d>
                  </m:e>
                  <m:sub>
                    <m:r>
                      <w:rPr>
                        <w:rFonts w:ascii="Cambria Math" w:hAnsi="Cambria Math" w:cs="Arial"/>
                        <w:color w:val="000000" w:themeColor="text1"/>
                        <w:kern w:val="24"/>
                        <w:sz w:val="22"/>
                        <w:szCs w:val="28"/>
                      </w:rPr>
                      <m:t>t=0</m:t>
                    </m:r>
                  </m:sub>
                </m:sSub>
              </m:oMath>
            </m:oMathPara>
          </w:p>
          <w:p w:rsidR="00E435D6" w:rsidRDefault="00E435D6" w:rsidP="00E435D6">
            <w:pPr>
              <w:pStyle w:val="Corpsdetexte"/>
            </w:pPr>
            <w:r>
              <w:t>Trivialement :</w:t>
            </w:r>
          </w:p>
          <w:p w:rsidR="008B5A9F" w:rsidRPr="00664D3D" w:rsidRDefault="008B5A9F" w:rsidP="00E435D6">
            <w:pPr>
              <w:pStyle w:val="Corpsdetexte"/>
              <w:rPr>
                <w:iCs w:val="0"/>
                <w:color w:val="000000" w:themeColor="text1"/>
                <w:kern w:val="24"/>
                <w:sz w:val="22"/>
                <w:szCs w:val="28"/>
              </w:rPr>
            </w:pPr>
            <m:oMathPara>
              <m:oMath>
                <m:d>
                  <m:dPr>
                    <m:begChr m:val="["/>
                    <m:endChr m:val="]"/>
                    <m:ctrlPr>
                      <w:rPr>
                        <w:rFonts w:ascii="Cambria Math" w:hAnsi="Cambria Math"/>
                        <w:i/>
                      </w:rPr>
                    </m:ctrlPr>
                  </m:dPr>
                  <m:e>
                    <m:eqArr>
                      <m:eqArrPr>
                        <m:ctrlPr>
                          <w:rPr>
                            <w:rFonts w:ascii="Cambria Math" w:hAnsi="Cambria Math"/>
                            <w:i/>
                          </w:rPr>
                        </m:ctrlPr>
                      </m:eqArrPr>
                      <m:e>
                        <m:sSub>
                          <m:sSubPr>
                            <m:ctrlPr>
                              <w:ins w:id="153" w:author="Unknown" w:date="2014-08-25T19:51:00Z">
                                <w:rPr>
                                  <w:rFonts w:ascii="Cambria Math" w:hAnsi="Cambria Math"/>
                                </w:rPr>
                              </w:ins>
                            </m:ctrlPr>
                          </m:sSubPr>
                          <m:e>
                            <m:r>
                              <m:rPr>
                                <m:sty m:val="p"/>
                              </m:rPr>
                              <w:rPr>
                                <w:rFonts w:ascii="Cambria Math" w:hAnsi="Cambria Math"/>
                              </w:rPr>
                              <m:t>K</m:t>
                            </m:r>
                          </m:e>
                          <m:sub>
                            <m:r>
                              <w:rPr>
                                <w:rFonts w:ascii="Cambria Math" w:hAnsi="Cambria Math"/>
                              </w:rPr>
                              <m:t>1</m:t>
                            </m:r>
                          </m:sub>
                        </m:sSub>
                      </m:e>
                      <m:e>
                        <m:r>
                          <w:rPr>
                            <w:rFonts w:ascii="Cambria Math" w:hAnsi="Cambria Math"/>
                          </w:rPr>
                          <m:t>…</m:t>
                        </m:r>
                        <m:ctrlPr>
                          <w:rPr>
                            <w:rFonts w:ascii="Cambria Math" w:eastAsia="Cambria Math" w:hAnsi="Cambria Math" w:cs="Cambria Math"/>
                            <w:i/>
                            <w:iCs w:val="0"/>
                          </w:rPr>
                        </m:ctrlPr>
                      </m:e>
                      <m:e>
                        <m:sSub>
                          <m:sSubPr>
                            <m:ctrlPr>
                              <w:ins w:id="154" w:author="Unknown" w:date="2014-08-25T19:51:00Z">
                                <w:rPr>
                                  <w:rFonts w:ascii="Cambria Math" w:hAnsi="Cambria Math"/>
                                </w:rPr>
                              </w:ins>
                            </m:ctrlPr>
                          </m:sSubPr>
                          <m:e>
                            <m:r>
                              <w:rPr>
                                <w:rFonts w:ascii="Cambria Math" w:hAnsi="Cambria Math"/>
                              </w:rPr>
                              <m:t>K</m:t>
                            </m:r>
                          </m:e>
                          <m:sub>
                            <m:r>
                              <w:rPr>
                                <w:rFonts w:ascii="Cambria Math" w:hAnsi="Cambria Math"/>
                              </w:rPr>
                              <m:t>8</m:t>
                            </m:r>
                          </m:sub>
                        </m:sSub>
                      </m:e>
                    </m:eqAr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cs="Arial"/>
                        <w:i/>
                        <w:iCs w:val="0"/>
                        <w:color w:val="000000" w:themeColor="text1"/>
                        <w:kern w:val="24"/>
                        <w:sz w:val="22"/>
                        <w:szCs w:val="28"/>
                      </w:rPr>
                    </m:ctrlPr>
                  </m:sSubPr>
                  <m:e>
                    <m:d>
                      <m:dPr>
                        <m:ctrlPr>
                          <w:rPr>
                            <w:rFonts w:ascii="Cambria Math" w:hAnsi="Cambria Math" w:cs="Arial"/>
                            <w:i/>
                            <w:iCs w:val="0"/>
                            <w:color w:val="000000" w:themeColor="text1"/>
                            <w:kern w:val="24"/>
                            <w:sz w:val="22"/>
                            <w:szCs w:val="28"/>
                          </w:rPr>
                        </m:ctrlPr>
                      </m:dPr>
                      <m:e>
                        <m:eqArr>
                          <m:eqArrPr>
                            <m:ctrlPr>
                              <w:rPr>
                                <w:rFonts w:ascii="Cambria Math" w:hAnsi="Cambria Math" w:cs="Arial"/>
                                <w:i/>
                                <w:iCs w:val="0"/>
                                <w:color w:val="000000" w:themeColor="text1"/>
                                <w:kern w:val="24"/>
                                <w:sz w:val="22"/>
                                <w:szCs w:val="28"/>
                              </w:rPr>
                            </m:ctrlPr>
                          </m:eqArrPr>
                          <m:e>
                            <m:r>
                              <w:rPr>
                                <w:rFonts w:ascii="Cambria Math" w:hAnsi="Cambria Math" w:cs="Arial"/>
                                <w:color w:val="000000" w:themeColor="text1"/>
                                <w:kern w:val="24"/>
                                <w:sz w:val="22"/>
                                <w:szCs w:val="28"/>
                              </w:rPr>
                              <m:t xml:space="preserve"> </m:t>
                            </m:r>
                            <m:ctrlPr>
                              <w:rPr>
                                <w:rFonts w:ascii="Cambria Math" w:hAnsi="Cambria Math" w:cs="Arial"/>
                                <w:i/>
                                <w:color w:val="000000" w:themeColor="text1"/>
                                <w:kern w:val="24"/>
                                <w:position w:val="-7"/>
                                <w:sz w:val="22"/>
                                <w:szCs w:val="28"/>
                                <w:vertAlign w:val="subscript"/>
                              </w:rPr>
                            </m:ctrlPr>
                          </m:e>
                          <m:e>
                            <m:eqArr>
                              <m:eqArrPr>
                                <m:ctrlPr>
                                  <w:rPr>
                                    <w:rFonts w:ascii="Cambria Math" w:hAnsi="Cambria Math" w:cs="Arial"/>
                                    <w:i/>
                                    <w:color w:val="000000" w:themeColor="text1"/>
                                    <w:kern w:val="24"/>
                                    <w:sz w:val="22"/>
                                    <w:szCs w:val="28"/>
                                  </w:rPr>
                                </m:ctrlPr>
                              </m:eqArrPr>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Pu238</m:t>
                                </m:r>
                                <m:ctrlPr>
                                  <w:rPr>
                                    <w:rFonts w:ascii="Cambria Math" w:hAnsi="Cambria Math" w:cs="Arial"/>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Pu239</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Pu240</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Pu241</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Pu242</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Am241</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U238</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U235</m:t>
                                </m:r>
                                <m:ctrlPr>
                                  <w:rPr>
                                    <w:rFonts w:ascii="Cambria Math" w:hAnsi="Cambria Math" w:cs="Arial"/>
                                    <w:i/>
                                    <w:color w:val="000000" w:themeColor="text1"/>
                                    <w:kern w:val="24"/>
                                    <w:position w:val="-7"/>
                                    <w:sz w:val="22"/>
                                    <w:szCs w:val="28"/>
                                    <w:vertAlign w:val="subscript"/>
                                  </w:rPr>
                                </m:ctrlPr>
                              </m:e>
                            </m:eqArr>
                            <m:ctrlPr>
                              <w:rPr>
                                <w:rFonts w:ascii="Cambria Math" w:eastAsia="Cambria Math" w:hAnsi="Cambria Math" w:cs="Cambria Math"/>
                                <w:i/>
                                <w:color w:val="000000" w:themeColor="text1"/>
                                <w:kern w:val="24"/>
                                <w:position w:val="-7"/>
                                <w:szCs w:val="28"/>
                                <w:vertAlign w:val="subscript"/>
                              </w:rPr>
                            </m:ctrlPr>
                          </m:e>
                          <m:e>
                            <m:r>
                              <w:rPr>
                                <w:rFonts w:ascii="Cambria Math" w:eastAsia="Cambria Math" w:hAnsi="Cambria Math" w:cs="Cambria Math"/>
                                <w:color w:val="000000" w:themeColor="text1"/>
                                <w:kern w:val="24"/>
                                <w:position w:val="-7"/>
                                <w:szCs w:val="28"/>
                                <w:vertAlign w:val="subscript"/>
                              </w:rPr>
                              <m:t xml:space="preserve"> </m:t>
                            </m:r>
                            <m:ctrlPr>
                              <w:rPr>
                                <w:rFonts w:ascii="Cambria Math" w:hAnsi="Cambria Math" w:cs="Arial"/>
                                <w:i/>
                                <w:color w:val="000000" w:themeColor="text1"/>
                                <w:kern w:val="24"/>
                                <w:position w:val="-7"/>
                                <w:sz w:val="22"/>
                                <w:szCs w:val="28"/>
                                <w:vertAlign w:val="subscript"/>
                              </w:rPr>
                            </m:ctrlPr>
                          </m:e>
                        </m:eqArr>
                      </m:e>
                    </m:d>
                  </m:e>
                  <m:sub>
                    <m:r>
                      <w:rPr>
                        <w:rFonts w:ascii="Cambria Math" w:hAnsi="Cambria Math" w:cs="Arial"/>
                        <w:color w:val="000000" w:themeColor="text1"/>
                        <w:kern w:val="24"/>
                        <w:sz w:val="22"/>
                        <w:szCs w:val="28"/>
                      </w:rPr>
                      <m:t>t=0</m:t>
                    </m:r>
                  </m:sub>
                </m:sSub>
              </m:oMath>
            </m:oMathPara>
          </w:p>
        </w:tc>
        <w:tc>
          <w:tcPr>
            <w:tcW w:w="1024" w:type="dxa"/>
          </w:tcPr>
          <w:p w:rsidR="003B5769" w:rsidRDefault="003B5769" w:rsidP="00E62118">
            <w:pPr>
              <w:pStyle w:val="Lgende"/>
              <w:ind w:firstLine="0"/>
            </w:pPr>
            <w:proofErr w:type="spellStart"/>
            <w:r>
              <w:t>Eq</w:t>
            </w:r>
            <w:proofErr w:type="spellEnd"/>
            <w:r>
              <w:t xml:space="preserve">. </w:t>
            </w:r>
            <w:fldSimple w:instr=" SEQ Eq. \* ARABIC ">
              <w:r w:rsidR="009E7A53">
                <w:rPr>
                  <w:noProof/>
                </w:rPr>
                <w:t>9</w:t>
              </w:r>
            </w:fldSimple>
          </w:p>
        </w:tc>
      </w:tr>
    </w:tbl>
    <w:p w:rsidR="006B6C9B" w:rsidRPr="006B6C9B" w:rsidRDefault="006B6C9B" w:rsidP="006B6C9B">
      <w:pPr>
        <w:pStyle w:val="Corpsdetexte"/>
      </w:pPr>
    </w:p>
    <w:p w:rsidR="008F2CEB" w:rsidRDefault="001D0656" w:rsidP="00104FA7">
      <w:pPr>
        <w:pStyle w:val="Titre2"/>
      </w:pPr>
      <w:bookmarkStart w:id="155" w:name="_Toc396794096"/>
      <w:r>
        <w:lastRenderedPageBreak/>
        <w:t>METHODE</w:t>
      </w:r>
      <w:r w:rsidR="006B6C9B">
        <w:t>S</w:t>
      </w:r>
      <w:r>
        <w:t xml:space="preserve"> ALTERNATIVES</w:t>
      </w:r>
      <w:bookmarkEnd w:id="155"/>
    </w:p>
    <w:p w:rsidR="001D0656" w:rsidRDefault="006B6C9B" w:rsidP="00EC3102">
      <w:pPr>
        <w:pStyle w:val="Titre3"/>
      </w:pPr>
      <w:bookmarkStart w:id="156" w:name="_Toc396794097"/>
      <w:r>
        <w:t xml:space="preserve">Methode EXPLICITE : </w:t>
      </w:r>
      <w:r w:rsidR="001D0656">
        <w:t>Runge kutta</w:t>
      </w:r>
      <w:bookmarkEnd w:id="156"/>
      <w:r>
        <w:t xml:space="preserve"> 1</w:t>
      </w:r>
    </w:p>
    <w:p w:rsidR="003F0AAE" w:rsidRDefault="003F0AAE" w:rsidP="003F0AAE">
      <w:pPr>
        <w:pStyle w:val="Corpsdetexte"/>
      </w:pPr>
      <w:r>
        <w:t>Usuellement l</w:t>
      </w:r>
      <w:r w:rsidR="001D0656" w:rsidRPr="0030404D">
        <w:t xml:space="preserve">a résolution de l’équation de Bateman se fait par une </w:t>
      </w:r>
      <w:r w:rsidR="001D0656">
        <w:t>méthode numérique</w:t>
      </w:r>
      <w:r w:rsidR="001D0656" w:rsidRPr="0030404D">
        <w:t xml:space="preserve"> appelée méthode Runge </w:t>
      </w:r>
      <w:proofErr w:type="spellStart"/>
      <w:r w:rsidR="001D0656" w:rsidRPr="0030404D">
        <w:t>Kutta</w:t>
      </w:r>
      <w:proofErr w:type="spellEnd"/>
      <w:r w:rsidR="001D0656" w:rsidRPr="0030404D">
        <w:t>.</w:t>
      </w:r>
      <w:r w:rsidR="001D0656">
        <w:t xml:space="preserve"> Cette méthode </w:t>
      </w:r>
      <w:r>
        <w:t>se caractérise :</w:t>
      </w:r>
    </w:p>
    <w:p w:rsidR="003F0AAE" w:rsidRDefault="003F0AAE" w:rsidP="003F0AAE">
      <w:pPr>
        <w:pStyle w:val="Listepuces"/>
      </w:pPr>
      <w:r>
        <w:t>par son</w:t>
      </w:r>
      <w:r w:rsidR="001D0656">
        <w:t xml:space="preserve"> ordre,</w:t>
      </w:r>
      <w:r>
        <w:t xml:space="preserve"> on utilise souvent</w:t>
      </w:r>
      <w:r w:rsidR="001D0656">
        <w:t xml:space="preserve"> l’ordre 1 (RK1), l’</w:t>
      </w:r>
      <w:r>
        <w:t>ordre 2 (RK2) et l’ordre 4 (RK4)</w:t>
      </w:r>
    </w:p>
    <w:p w:rsidR="003F0AAE" w:rsidRDefault="003F0AAE" w:rsidP="003F0AAE">
      <w:pPr>
        <w:pStyle w:val="Listepuces"/>
      </w:pPr>
      <w:r>
        <w:t>par son pas de temps </w:t>
      </w:r>
      <m:oMath>
        <m:r>
          <w:rPr>
            <w:rFonts w:ascii="Cambria Math" w:hAnsi="Cambria Math"/>
          </w:rPr>
          <m:t>Δt</m:t>
        </m:r>
      </m:oMath>
      <w:r>
        <w:t>: c’est une méthode explicite qui nécessite le calcul de la solution à tous les instants précédant l’instant d’intérêt</w:t>
      </w:r>
      <m:oMath>
        <m:r>
          <w:rPr>
            <w:rFonts w:ascii="Cambria Math" w:hAnsi="Cambria Math"/>
          </w:rPr>
          <m:t xml:space="preserve"> t</m:t>
        </m:r>
      </m:oMath>
      <w:r w:rsidR="001D0656">
        <w:t>.</w:t>
      </w:r>
      <w:r>
        <w:t xml:space="preserve"> Il </w:t>
      </w:r>
      <w:r w:rsidR="00E600F8">
        <w:t>est donc nécessaire de réaliser</w:t>
      </w:r>
      <w:r>
        <w:t xml:space="preserve"> </w:t>
      </w:r>
      <m:oMath>
        <m:r>
          <w:rPr>
            <w:rFonts w:ascii="Cambria Math" w:hAnsi="Cambria Math"/>
          </w:rPr>
          <m:t>N=t/Δt</m:t>
        </m:r>
      </m:oMath>
      <w:r w:rsidR="00E600F8">
        <w:t xml:space="preserve"> calculs pour connaitre les concentrations de noyaux à </w:t>
      </w:r>
      <w:proofErr w:type="gramStart"/>
      <w:r w:rsidR="00E600F8">
        <w:t xml:space="preserve">l’instant </w:t>
      </w:r>
      <w:proofErr w:type="gramEnd"/>
      <m:oMath>
        <m:r>
          <w:rPr>
            <w:rFonts w:ascii="Cambria Math" w:hAnsi="Cambria Math"/>
          </w:rPr>
          <m:t>t</m:t>
        </m:r>
      </m:oMath>
      <w:r w:rsidR="00E600F8">
        <w:t>.</w:t>
      </w:r>
    </w:p>
    <w:p w:rsidR="003F0AAE" w:rsidRDefault="003F0AAE" w:rsidP="003D1DF0">
      <w:pPr>
        <w:pStyle w:val="Corpsdetexte"/>
      </w:pPr>
      <w:r>
        <w:t>Un ordre important permet d’améliorer la précision de la solution et d’</w:t>
      </w:r>
      <w:r w:rsidR="00E600F8">
        <w:t>augmenter le pas de temps, et ainsi diminuer le nombre de calculs.</w:t>
      </w:r>
    </w:p>
    <w:p w:rsidR="001D0656" w:rsidRDefault="00E600F8" w:rsidP="003D1DF0">
      <w:pPr>
        <w:pStyle w:val="Corpsdetexte"/>
      </w:pPr>
      <w:r>
        <w:t>Privilégiant la simplicité de la méthode à la réduction du nombre de calculs, l</w:t>
      </w:r>
      <w:r w:rsidR="001D0656">
        <w:t xml:space="preserve">’application </w:t>
      </w:r>
      <w:proofErr w:type="gramStart"/>
      <w:r w:rsidR="001D0656">
        <w:t>du</w:t>
      </w:r>
      <w:proofErr w:type="gramEnd"/>
      <w:r w:rsidR="001D0656">
        <w:t xml:space="preserve"> </w:t>
      </w:r>
      <w:r>
        <w:t xml:space="preserve">méthode RK1 </w:t>
      </w:r>
      <w:r w:rsidR="001D0656">
        <w:t xml:space="preserve">est </w:t>
      </w:r>
      <w:r>
        <w:t>envisagée</w:t>
      </w:r>
      <w:r w:rsidR="001D0656">
        <w:t xml:space="preserve"> dans cette étude.</w:t>
      </w:r>
      <w:r w:rsidR="001D0656" w:rsidRPr="0030404D">
        <w:t xml:space="preserve"> </w:t>
      </w:r>
    </w:p>
    <w:p w:rsidR="003D1DF0" w:rsidRDefault="00E600F8" w:rsidP="003D1DF0">
      <w:pPr>
        <w:pStyle w:val="Corpsdetexte"/>
        <w:rPr>
          <w:color w:val="000000"/>
          <w:shd w:val="clear" w:color="auto" w:fill="FFFFFF"/>
        </w:rPr>
      </w:pPr>
      <w:r>
        <w:rPr>
          <w:color w:val="000000"/>
          <w:shd w:val="clear" w:color="auto" w:fill="FFFFFF"/>
        </w:rPr>
        <w:t>Cette méthode</w:t>
      </w:r>
      <w:r w:rsidR="001D0656" w:rsidRPr="0030404D">
        <w:rPr>
          <w:color w:val="000000"/>
          <w:shd w:val="clear" w:color="auto" w:fill="FFFFFF"/>
        </w:rPr>
        <w:t xml:space="preserve"> </w:t>
      </w:r>
      <w:r w:rsidR="003D1DF0">
        <w:rPr>
          <w:color w:val="000000"/>
          <w:shd w:val="clear" w:color="auto" w:fill="FFFFFF"/>
        </w:rPr>
        <w:t>peut s’expliquer simplement</w:t>
      </w:r>
      <w:r w:rsidR="001D0656" w:rsidRPr="0030404D">
        <w:rPr>
          <w:color w:val="000000"/>
          <w:shd w:val="clear" w:color="auto" w:fill="FFFFFF"/>
        </w:rPr>
        <w:t> : itérati</w:t>
      </w:r>
      <w:r w:rsidR="003D1DF0">
        <w:rPr>
          <w:color w:val="000000"/>
          <w:shd w:val="clear" w:color="auto" w:fill="FFFFFF"/>
        </w:rPr>
        <w:t>vement, la concentration de chaque noyau à l’instant i+1 découle de la concentration et de la dérivée temporelle de cette dernière à l’instant précédent i avec l’hypothèse que cette dérivée est constante.</w:t>
      </w:r>
    </w:p>
    <w:p w:rsidR="00FD42FB" w:rsidRDefault="00FD42FB" w:rsidP="003D1DF0">
      <w:pPr>
        <w:pStyle w:val="Corpsdetexte"/>
        <w:rPr>
          <w:color w:val="000000"/>
          <w:shd w:val="clear" w:color="auto" w:fill="FFFFFF"/>
        </w:rPr>
      </w:pPr>
      <w:r>
        <w:rPr>
          <w:color w:val="000000"/>
          <w:shd w:val="clear" w:color="auto" w:fill="FFFFFF"/>
        </w:rPr>
        <w:t xml:space="preserve">Une illustration des résultats de cette méthode est présentée par </w:t>
      </w:r>
      <w:r w:rsidRPr="00FD42FB">
        <w:rPr>
          <w:color w:val="000000"/>
          <w:highlight w:val="red"/>
          <w:shd w:val="clear" w:color="auto" w:fill="FFFFFF"/>
        </w:rPr>
        <w:t>la figure X,</w:t>
      </w:r>
      <w:r>
        <w:rPr>
          <w:color w:val="000000"/>
          <w:shd w:val="clear" w:color="auto" w:fill="FFFFFF"/>
        </w:rPr>
        <w:t xml:space="preserve"> sur la résolution du problème simple :  </w:t>
      </w:r>
      <m:oMath>
        <m:sSup>
          <m:sSupPr>
            <m:ctrlPr>
              <w:rPr>
                <w:rFonts w:ascii="Cambria Math" w:hAnsi="Cambria Math"/>
                <w:i/>
                <w:color w:val="000000"/>
                <w:shd w:val="clear" w:color="auto" w:fill="FFFFFF"/>
              </w:rPr>
            </m:ctrlPr>
          </m:sSupPr>
          <m:e>
            <m:r>
              <w:rPr>
                <w:rFonts w:ascii="Cambria Math" w:hAnsi="Cambria Math"/>
                <w:color w:val="000000"/>
                <w:shd w:val="clear" w:color="auto" w:fill="FFFFFF"/>
              </w:rPr>
              <m:t>y</m:t>
            </m:r>
          </m:e>
          <m:sup>
            <m:r>
              <w:rPr>
                <w:rFonts w:ascii="Cambria Math" w:hAnsi="Cambria Math"/>
                <w:color w:val="000000"/>
                <w:shd w:val="clear" w:color="auto" w:fill="FFFFFF"/>
              </w:rPr>
              <m:t>'</m:t>
            </m:r>
          </m:sup>
        </m:sSup>
        <m:r>
          <w:rPr>
            <w:rFonts w:ascii="Cambria Math" w:hAnsi="Cambria Math"/>
            <w:color w:val="000000"/>
            <w:shd w:val="clear" w:color="auto" w:fill="FFFFFF"/>
          </w:rPr>
          <m:t>=-y</m:t>
        </m:r>
      </m:oMath>
    </w:p>
    <w:p w:rsidR="001D0656" w:rsidRPr="0030404D" w:rsidRDefault="001D0656" w:rsidP="001D0656">
      <w:pPr>
        <w:rPr>
          <w:rFonts w:asciiTheme="minorHAnsi" w:hAnsiTheme="minorHAnsi" w:cstheme="minorHAnsi"/>
          <w:color w:val="000000"/>
          <w:sz w:val="24"/>
          <w:szCs w:val="24"/>
          <w:shd w:val="clear" w:color="auto" w:fill="FFFFFF"/>
        </w:rPr>
      </w:pPr>
      <w:r w:rsidRPr="0030404D">
        <w:rPr>
          <w:rFonts w:asciiTheme="minorHAnsi" w:hAnsiTheme="minorHAnsi" w:cstheme="minorHAnsi"/>
          <w:color w:val="000000"/>
          <w:sz w:val="24"/>
          <w:szCs w:val="24"/>
          <w:shd w:val="clear" w:color="auto" w:fill="FFFFFF"/>
        </w:rPr>
        <w:t>L’équa</w:t>
      </w:r>
      <w:r w:rsidR="000138A0">
        <w:rPr>
          <w:rFonts w:asciiTheme="minorHAnsi" w:hAnsiTheme="minorHAnsi" w:cstheme="minorHAnsi"/>
          <w:color w:val="000000"/>
          <w:sz w:val="24"/>
          <w:szCs w:val="24"/>
          <w:shd w:val="clear" w:color="auto" w:fill="FFFFFF"/>
        </w:rPr>
        <w:t>tion utilisée est la suivante :</w:t>
      </w:r>
    </w:p>
    <w:p w:rsidR="001D0656" w:rsidRPr="00084194" w:rsidRDefault="00600BE7" w:rsidP="001D0656">
      <w:pPr>
        <w:jc w:val="center"/>
        <w:rPr>
          <w:rFonts w:asciiTheme="minorHAnsi" w:hAnsiTheme="minorHAnsi" w:cstheme="minorHAnsi"/>
          <w:color w:val="000000"/>
          <w:sz w:val="24"/>
          <w:szCs w:val="24"/>
          <w:shd w:val="clear" w:color="auto" w:fill="FFFFFF"/>
        </w:rPr>
      </w:pPr>
      <m:oMathPara>
        <m:oMath>
          <m:sSub>
            <m:sSubPr>
              <m:ctrlPr>
                <w:rPr>
                  <w:rFonts w:ascii="Cambria Math" w:hAnsi="Cambria Math" w:cstheme="minorHAnsi"/>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y</m:t>
              </m:r>
            </m:e>
            <m:sub>
              <m:r>
                <w:rPr>
                  <w:rFonts w:ascii="Cambria Math" w:hAnsi="Cambria Math" w:cstheme="minorHAnsi"/>
                  <w:color w:val="000000"/>
                  <w:sz w:val="24"/>
                  <w:szCs w:val="24"/>
                  <w:shd w:val="clear" w:color="auto" w:fill="FFFFFF"/>
                </w:rPr>
                <m:t>(i+1)</m:t>
              </m:r>
            </m:sub>
          </m:sSub>
          <m:r>
            <m:rPr>
              <m:sty m:val="p"/>
            </m:rPr>
            <w:rPr>
              <w:rFonts w:ascii="Cambria Math" w:hAnsi="Cambria Math" w:cstheme="minorHAnsi"/>
              <w:color w:val="000000"/>
              <w:sz w:val="24"/>
              <w:szCs w:val="24"/>
              <w:shd w:val="clear" w:color="auto" w:fill="FFFFFF"/>
            </w:rPr>
            <m:t xml:space="preserve">= </m:t>
          </m:r>
          <m:sSub>
            <m:sSubPr>
              <m:ctrlPr>
                <w:rPr>
                  <w:rFonts w:ascii="Cambria Math" w:hAnsi="Cambria Math" w:cstheme="minorHAnsi"/>
                  <w:color w:val="000000"/>
                  <w:sz w:val="24"/>
                  <w:szCs w:val="24"/>
                  <w:shd w:val="clear" w:color="auto" w:fill="FFFFFF"/>
                </w:rPr>
              </m:ctrlPr>
            </m:sSubPr>
            <m:e>
              <m:r>
                <w:rPr>
                  <w:rFonts w:ascii="Cambria Math" w:hAnsi="Cambria Math" w:cstheme="minorHAnsi"/>
                  <w:color w:val="000000"/>
                  <w:sz w:val="24"/>
                  <w:szCs w:val="24"/>
                  <w:shd w:val="clear" w:color="auto" w:fill="FFFFFF"/>
                </w:rPr>
                <m:t>y</m:t>
              </m:r>
            </m:e>
            <m:sub>
              <m:r>
                <w:rPr>
                  <w:rFonts w:ascii="Cambria Math" w:hAnsi="Cambria Math" w:cstheme="minorHAnsi"/>
                  <w:color w:val="000000"/>
                  <w:sz w:val="24"/>
                  <w:szCs w:val="24"/>
                  <w:shd w:val="clear" w:color="auto" w:fill="FFFFFF"/>
                </w:rPr>
                <m:t>(i)</m:t>
              </m:r>
            </m:sub>
          </m:sSub>
          <m:r>
            <m:rPr>
              <m:sty m:val="p"/>
            </m:rPr>
            <w:rPr>
              <w:rFonts w:ascii="Cambria Math" w:hAnsi="Cambria Math" w:cstheme="minorHAnsi"/>
              <w:color w:val="000000"/>
              <w:sz w:val="24"/>
              <w:szCs w:val="24"/>
              <w:shd w:val="clear" w:color="auto" w:fill="FFFFFF"/>
            </w:rPr>
            <m:t xml:space="preserve"> + </m:t>
          </m:r>
          <m:r>
            <w:rPr>
              <w:rFonts w:ascii="Cambria Math" w:hAnsi="Cambria Math"/>
            </w:rPr>
            <m:t>Δt</m:t>
          </m:r>
          <m:sSub>
            <m:sSubPr>
              <m:ctrlPr>
                <w:rPr>
                  <w:rFonts w:ascii="Cambria Math" w:hAnsi="Cambria Math" w:cstheme="minorHAnsi"/>
                  <w:color w:val="000000"/>
                  <w:sz w:val="24"/>
                  <w:szCs w:val="24"/>
                  <w:shd w:val="clear" w:color="auto" w:fill="FFFFFF"/>
                </w:rPr>
              </m:ctrlPr>
            </m:sSubPr>
            <m:e>
              <m:r>
                <w:rPr>
                  <w:rFonts w:ascii="Cambria Math" w:hAnsi="Cambria Math" w:cstheme="minorHAnsi"/>
                  <w:color w:val="000000"/>
                  <w:sz w:val="24"/>
                  <w:szCs w:val="24"/>
                  <w:shd w:val="clear" w:color="auto" w:fill="FFFFFF"/>
                </w:rPr>
                <m:t>f</m:t>
              </m:r>
            </m:e>
            <m:sub>
              <m:r>
                <w:rPr>
                  <w:rFonts w:ascii="Cambria Math" w:hAnsi="Cambria Math" w:cstheme="minorHAnsi"/>
                  <w:color w:val="000000"/>
                  <w:sz w:val="24"/>
                  <w:szCs w:val="24"/>
                  <w:shd w:val="clear" w:color="auto" w:fill="FFFFFF"/>
                </w:rPr>
                <m:t>(t,</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y</m:t>
                  </m:r>
                </m:e>
                <m:sub>
                  <m:r>
                    <w:rPr>
                      <w:rFonts w:ascii="Cambria Math" w:hAnsi="Cambria Math" w:cstheme="minorHAnsi"/>
                      <w:color w:val="000000"/>
                      <w:sz w:val="24"/>
                      <w:szCs w:val="24"/>
                      <w:shd w:val="clear" w:color="auto" w:fill="FFFFFF"/>
                    </w:rPr>
                    <m:t>i</m:t>
                  </m:r>
                </m:sub>
              </m:sSub>
              <m:r>
                <w:rPr>
                  <w:rFonts w:ascii="Cambria Math" w:hAnsi="Cambria Math" w:cstheme="minorHAnsi"/>
                  <w:color w:val="000000"/>
                  <w:sz w:val="24"/>
                  <w:szCs w:val="24"/>
                  <w:shd w:val="clear" w:color="auto" w:fill="FFFFFF"/>
                </w:rPr>
                <m:t>)</m:t>
              </m:r>
            </m:sub>
          </m:sSub>
        </m:oMath>
      </m:oMathPara>
    </w:p>
    <w:p w:rsidR="001D0656" w:rsidRPr="00B20A81" w:rsidRDefault="003F0AAE" w:rsidP="001D0656">
      <w:pPr>
        <w:numPr>
          <w:ilvl w:val="0"/>
          <w:numId w:val="18"/>
        </w:numPr>
        <w:rPr>
          <w:rFonts w:asciiTheme="minorHAnsi" w:hAnsiTheme="minorHAnsi" w:cstheme="minorHAnsi"/>
          <w:color w:val="000000"/>
          <w:sz w:val="24"/>
          <w:szCs w:val="24"/>
          <w:shd w:val="clear" w:color="auto" w:fill="FFFFFF"/>
        </w:rPr>
      </w:pPr>
      <m:oMath>
        <m:r>
          <w:rPr>
            <w:rFonts w:ascii="Cambria Math" w:hAnsi="Cambria Math"/>
          </w:rPr>
          <m:t>Δt</m:t>
        </m:r>
      </m:oMath>
      <w:r w:rsidRPr="00B20A81">
        <w:rPr>
          <w:rFonts w:asciiTheme="minorHAnsi" w:hAnsiTheme="minorHAnsi" w:cstheme="minorHAnsi"/>
          <w:color w:val="000000"/>
          <w:sz w:val="24"/>
          <w:szCs w:val="24"/>
          <w:shd w:val="clear" w:color="auto" w:fill="FFFFFF"/>
        </w:rPr>
        <w:t xml:space="preserve"> </w:t>
      </w:r>
      <w:r w:rsidR="001D0656" w:rsidRPr="00B20A81">
        <w:rPr>
          <w:rFonts w:asciiTheme="minorHAnsi" w:hAnsiTheme="minorHAnsi" w:cstheme="minorHAnsi"/>
          <w:color w:val="000000"/>
          <w:sz w:val="24"/>
          <w:szCs w:val="24"/>
          <w:shd w:val="clear" w:color="auto" w:fill="FFFFFF"/>
        </w:rPr>
        <w:t xml:space="preserve">est le pas </w:t>
      </w:r>
      <w:r w:rsidR="00FD42FB">
        <w:rPr>
          <w:rFonts w:asciiTheme="minorHAnsi" w:hAnsiTheme="minorHAnsi" w:cstheme="minorHAnsi"/>
          <w:color w:val="000000"/>
          <w:sz w:val="24"/>
          <w:szCs w:val="24"/>
          <w:shd w:val="clear" w:color="auto" w:fill="FFFFFF"/>
        </w:rPr>
        <w:t>de temps, qui doit être suffisamment fin vis-à-vis de la cinétique des différents noyaux</w:t>
      </w:r>
      <w:r w:rsidR="00B64270">
        <w:rPr>
          <w:rStyle w:val="Appelnotedebasdep"/>
          <w:rFonts w:asciiTheme="minorHAnsi" w:hAnsiTheme="minorHAnsi" w:cstheme="minorHAnsi"/>
          <w:color w:val="000000"/>
          <w:sz w:val="24"/>
          <w:szCs w:val="24"/>
          <w:shd w:val="clear" w:color="auto" w:fill="FFFFFF"/>
        </w:rPr>
        <w:footnoteReference w:id="13"/>
      </w:r>
      <w:r w:rsidR="00FD42FB">
        <w:rPr>
          <w:rFonts w:asciiTheme="minorHAnsi" w:hAnsiTheme="minorHAnsi" w:cstheme="minorHAnsi"/>
          <w:color w:val="000000"/>
          <w:sz w:val="24"/>
          <w:szCs w:val="24"/>
          <w:shd w:val="clear" w:color="auto" w:fill="FFFFFF"/>
        </w:rPr>
        <w:t> ;</w:t>
      </w:r>
    </w:p>
    <w:p w:rsidR="001D0656" w:rsidRPr="00B20A81" w:rsidRDefault="00600BE7" w:rsidP="001D0656">
      <w:pPr>
        <w:numPr>
          <w:ilvl w:val="0"/>
          <w:numId w:val="18"/>
        </w:numPr>
        <w:rPr>
          <w:rFonts w:asciiTheme="minorHAnsi" w:hAnsiTheme="minorHAnsi" w:cstheme="minorHAnsi"/>
          <w:color w:val="000000"/>
          <w:sz w:val="24"/>
          <w:szCs w:val="24"/>
          <w:shd w:val="clear" w:color="auto" w:fill="FFFFFF"/>
        </w:rPr>
      </w:pPr>
      <m:oMath>
        <m:sSub>
          <m:sSubPr>
            <m:ctrlPr>
              <w:rPr>
                <w:rFonts w:ascii="Cambria Math" w:hAnsi="Cambria Math" w:cstheme="minorHAnsi"/>
                <w:iCs/>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y</m:t>
            </m:r>
          </m:e>
          <m:sub>
            <m:r>
              <m:rPr>
                <m:sty m:val="p"/>
              </m:rPr>
              <w:rPr>
                <w:rFonts w:ascii="Cambria Math" w:hAnsi="Cambria Math" w:cstheme="minorHAnsi"/>
                <w:color w:val="000000"/>
                <w:sz w:val="24"/>
                <w:szCs w:val="24"/>
                <w:shd w:val="clear" w:color="auto" w:fill="FFFFFF"/>
              </w:rPr>
              <m:t>(i)</m:t>
            </m:r>
          </m:sub>
        </m:sSub>
      </m:oMath>
      <w:r w:rsidR="001D0656" w:rsidRPr="00B20A81">
        <w:rPr>
          <w:rFonts w:asciiTheme="minorHAnsi" w:hAnsiTheme="minorHAnsi" w:cstheme="minorHAnsi"/>
          <w:color w:val="000000"/>
          <w:sz w:val="24"/>
          <w:szCs w:val="24"/>
          <w:shd w:val="clear" w:color="auto" w:fill="FFFFFF"/>
        </w:rPr>
        <w:t xml:space="preserve"> est le vecteur des concentrations de noyaux lourds à l’instant i</w:t>
      </w:r>
      <w:r w:rsidR="00FD42FB">
        <w:rPr>
          <w:rFonts w:asciiTheme="minorHAnsi" w:hAnsiTheme="minorHAnsi" w:cstheme="minorHAnsi"/>
          <w:color w:val="000000"/>
          <w:sz w:val="24"/>
          <w:szCs w:val="24"/>
          <w:shd w:val="clear" w:color="auto" w:fill="FFFFFF"/>
        </w:rPr>
        <w:t> ;</w:t>
      </w:r>
    </w:p>
    <w:p w:rsidR="001D0656" w:rsidRPr="00B20A81" w:rsidRDefault="00600BE7" w:rsidP="001D0656">
      <w:pPr>
        <w:numPr>
          <w:ilvl w:val="0"/>
          <w:numId w:val="18"/>
        </w:numPr>
        <w:rPr>
          <w:rFonts w:asciiTheme="minorHAnsi" w:hAnsiTheme="minorHAnsi" w:cstheme="minorHAnsi"/>
          <w:color w:val="000000"/>
          <w:sz w:val="24"/>
          <w:szCs w:val="24"/>
          <w:shd w:val="clear" w:color="auto" w:fill="FFFFFF"/>
        </w:rPr>
      </w:pPr>
      <m:oMath>
        <m:sSub>
          <m:sSubPr>
            <m:ctrlPr>
              <w:rPr>
                <w:rFonts w:ascii="Cambria Math" w:hAnsi="Cambria Math" w:cstheme="minorHAnsi"/>
                <w:iCs/>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f</m:t>
            </m:r>
          </m:e>
          <m:sub>
            <m:r>
              <m:rPr>
                <m:sty m:val="p"/>
              </m:rPr>
              <w:rPr>
                <w:rFonts w:ascii="Cambria Math" w:hAnsi="Cambria Math" w:cstheme="minorHAnsi"/>
                <w:color w:val="000000"/>
                <w:sz w:val="24"/>
                <w:szCs w:val="24"/>
                <w:shd w:val="clear" w:color="auto" w:fill="FFFFFF"/>
              </w:rPr>
              <m:t>(t,</m:t>
            </m:r>
            <m:sSub>
              <m:sSubPr>
                <m:ctrlPr>
                  <w:rPr>
                    <w:rFonts w:ascii="Cambria Math" w:hAnsi="Cambria Math" w:cstheme="minorHAnsi"/>
                    <w:iCs/>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y</m:t>
                </m:r>
              </m:e>
              <m:sub>
                <m:r>
                  <m:rPr>
                    <m:sty m:val="p"/>
                  </m:rPr>
                  <w:rPr>
                    <w:rFonts w:ascii="Cambria Math" w:hAnsi="Cambria Math" w:cstheme="minorHAnsi"/>
                    <w:color w:val="000000"/>
                    <w:sz w:val="24"/>
                    <w:szCs w:val="24"/>
                    <w:shd w:val="clear" w:color="auto" w:fill="FFFFFF"/>
                  </w:rPr>
                  <m:t>(i)</m:t>
                </m:r>
              </m:sub>
            </m:sSub>
            <m:r>
              <m:rPr>
                <m:sty m:val="p"/>
              </m:rPr>
              <w:rPr>
                <w:rFonts w:ascii="Cambria Math" w:hAnsi="Cambria Math" w:cstheme="minorHAnsi"/>
                <w:color w:val="000000"/>
                <w:sz w:val="24"/>
                <w:szCs w:val="24"/>
                <w:shd w:val="clear" w:color="auto" w:fill="FFFFFF"/>
              </w:rPr>
              <m:t>)</m:t>
            </m:r>
          </m:sub>
        </m:sSub>
      </m:oMath>
      <w:r w:rsidR="001D0656" w:rsidRPr="00B20A81">
        <w:rPr>
          <w:rFonts w:asciiTheme="minorHAnsi" w:hAnsiTheme="minorHAnsi" w:cstheme="minorHAnsi"/>
          <w:color w:val="000000"/>
          <w:sz w:val="24"/>
          <w:szCs w:val="24"/>
          <w:shd w:val="clear" w:color="auto" w:fill="FFFFFF"/>
        </w:rPr>
        <w:t xml:space="preserve"> la </w:t>
      </w:r>
      <w:proofErr w:type="gramStart"/>
      <w:r w:rsidR="001D0656" w:rsidRPr="00B20A81">
        <w:rPr>
          <w:rFonts w:asciiTheme="minorHAnsi" w:hAnsiTheme="minorHAnsi" w:cstheme="minorHAnsi"/>
          <w:color w:val="000000"/>
          <w:sz w:val="24"/>
          <w:szCs w:val="24"/>
          <w:shd w:val="clear" w:color="auto" w:fill="FFFFFF"/>
        </w:rPr>
        <w:t xml:space="preserve">fonction </w:t>
      </w:r>
      <w:proofErr w:type="gramEnd"/>
      <m:oMath>
        <m:f>
          <m:fPr>
            <m:ctrlPr>
              <w:rPr>
                <w:rFonts w:ascii="Cambria Math" w:hAnsi="Cambria Math" w:cstheme="minorHAnsi"/>
                <w:iCs/>
                <w:color w:val="000000"/>
                <w:sz w:val="24"/>
                <w:szCs w:val="24"/>
                <w:shd w:val="clear" w:color="auto" w:fill="FFFFFF"/>
              </w:rPr>
            </m:ctrlPr>
          </m:fPr>
          <m:num>
            <m:sSub>
              <m:sSubPr>
                <m:ctrlPr>
                  <w:rPr>
                    <w:rFonts w:ascii="Cambria Math" w:hAnsi="Cambria Math" w:cstheme="minorHAnsi"/>
                    <w:iCs/>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dy</m:t>
                </m:r>
              </m:e>
              <m:sub>
                <m:r>
                  <m:rPr>
                    <m:sty m:val="p"/>
                  </m:rPr>
                  <w:rPr>
                    <w:rFonts w:ascii="Cambria Math" w:hAnsi="Cambria Math" w:cstheme="minorHAnsi"/>
                    <w:color w:val="000000"/>
                    <w:sz w:val="24"/>
                    <w:szCs w:val="24"/>
                    <w:shd w:val="clear" w:color="auto" w:fill="FFFFFF"/>
                  </w:rPr>
                  <m:t>(i)</m:t>
                </m:r>
              </m:sub>
            </m:sSub>
          </m:num>
          <m:den>
            <m:r>
              <m:rPr>
                <m:sty m:val="p"/>
              </m:rPr>
              <w:rPr>
                <w:rFonts w:ascii="Cambria Math" w:hAnsi="Cambria Math" w:cstheme="minorHAnsi"/>
                <w:color w:val="000000"/>
                <w:sz w:val="24"/>
                <w:szCs w:val="24"/>
                <w:shd w:val="clear" w:color="auto" w:fill="FFFFFF"/>
              </w:rPr>
              <m:t>dt</m:t>
            </m:r>
          </m:den>
        </m:f>
      </m:oMath>
      <w:r w:rsidR="00FD42FB">
        <w:rPr>
          <w:rFonts w:asciiTheme="minorHAnsi" w:hAnsiTheme="minorHAnsi" w:cstheme="minorHAnsi"/>
          <w:iCs/>
          <w:color w:val="000000"/>
          <w:sz w:val="24"/>
          <w:szCs w:val="24"/>
          <w:shd w:val="clear" w:color="auto" w:fill="FFFFFF"/>
        </w:rPr>
        <w:t>.</w:t>
      </w:r>
    </w:p>
    <w:p w:rsidR="000138A0" w:rsidRDefault="000138A0" w:rsidP="001D0656">
      <w:pPr>
        <w:rPr>
          <w:rFonts w:asciiTheme="minorHAnsi" w:hAnsiTheme="minorHAnsi" w:cstheme="minorHAnsi"/>
          <w:color w:val="000000"/>
          <w:sz w:val="24"/>
          <w:szCs w:val="24"/>
          <w:shd w:val="clear" w:color="auto" w:fill="FFFFFF"/>
        </w:rPr>
      </w:pPr>
    </w:p>
    <w:p w:rsidR="001D0656" w:rsidRDefault="001D0656" w:rsidP="001D0656">
      <w:pPr>
        <w:rPr>
          <w:rFonts w:asciiTheme="minorHAnsi" w:hAnsiTheme="minorHAnsi" w:cstheme="minorHAnsi"/>
          <w:iCs/>
          <w:color w:val="000000"/>
          <w:sz w:val="24"/>
          <w:szCs w:val="24"/>
          <w:shd w:val="clear" w:color="auto" w:fill="FFFFFF"/>
        </w:rPr>
      </w:pPr>
      <w:r>
        <w:rPr>
          <w:rFonts w:asciiTheme="minorHAnsi" w:hAnsiTheme="minorHAnsi" w:cstheme="minorHAnsi"/>
          <w:color w:val="000000"/>
          <w:sz w:val="24"/>
          <w:szCs w:val="24"/>
          <w:shd w:val="clear" w:color="auto" w:fill="FFFFFF"/>
        </w:rPr>
        <w:t xml:space="preserve">Rapportée à l’étude, </w:t>
      </w:r>
      <m:oMath>
        <m:sSub>
          <m:sSubPr>
            <m:ctrlPr>
              <w:rPr>
                <w:rFonts w:ascii="Cambria Math" w:hAnsi="Cambria Math" w:cstheme="minorHAnsi"/>
                <w:i/>
                <w:iCs/>
                <w:color w:val="000000"/>
                <w:sz w:val="24"/>
                <w:szCs w:val="24"/>
                <w:shd w:val="clear" w:color="auto" w:fill="FFFFFF"/>
              </w:rPr>
            </m:ctrlPr>
          </m:sSubPr>
          <m:e>
            <m:r>
              <w:rPr>
                <w:rFonts w:ascii="Cambria Math" w:hAnsi="Cambria Math" w:cstheme="minorHAnsi"/>
                <w:color w:val="000000"/>
                <w:sz w:val="24"/>
                <w:szCs w:val="24"/>
                <w:shd w:val="clear" w:color="auto" w:fill="FFFFFF"/>
              </w:rPr>
              <m:t>y</m:t>
            </m:r>
          </m:e>
          <m:sub>
            <m:r>
              <w:rPr>
                <w:rFonts w:ascii="Cambria Math" w:hAnsi="Cambria Math" w:cstheme="minorHAnsi"/>
                <w:color w:val="000000"/>
                <w:sz w:val="24"/>
                <w:szCs w:val="24"/>
                <w:shd w:val="clear" w:color="auto" w:fill="FFFFFF"/>
              </w:rPr>
              <m:t>(i)</m:t>
            </m:r>
          </m:sub>
        </m:sSub>
      </m:oMath>
      <w:r>
        <w:rPr>
          <w:rFonts w:asciiTheme="minorHAnsi" w:hAnsiTheme="minorHAnsi" w:cstheme="minorHAnsi"/>
          <w:iCs/>
          <w:color w:val="000000"/>
          <w:sz w:val="24"/>
          <w:szCs w:val="24"/>
          <w:shd w:val="clear" w:color="auto" w:fill="FFFFFF"/>
        </w:rPr>
        <w:t xml:space="preserve"> et </w:t>
      </w:r>
      <m:oMath>
        <m:sSub>
          <m:sSubPr>
            <m:ctrlPr>
              <w:rPr>
                <w:rFonts w:ascii="Cambria Math" w:hAnsi="Cambria Math" w:cstheme="minorHAnsi"/>
                <w:iCs/>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f</m:t>
            </m:r>
          </m:e>
          <m:sub>
            <m:r>
              <m:rPr>
                <m:sty m:val="p"/>
              </m:rPr>
              <w:rPr>
                <w:rFonts w:ascii="Cambria Math" w:hAnsi="Cambria Math" w:cstheme="minorHAnsi"/>
                <w:color w:val="000000"/>
                <w:sz w:val="24"/>
                <w:szCs w:val="24"/>
                <w:shd w:val="clear" w:color="auto" w:fill="FFFFFF"/>
              </w:rPr>
              <m:t>(t,</m:t>
            </m:r>
            <m:sSub>
              <m:sSubPr>
                <m:ctrlPr>
                  <w:rPr>
                    <w:rFonts w:ascii="Cambria Math" w:hAnsi="Cambria Math" w:cstheme="minorHAnsi"/>
                    <w:iCs/>
                    <w:color w:val="000000"/>
                    <w:sz w:val="24"/>
                    <w:szCs w:val="24"/>
                    <w:shd w:val="clear" w:color="auto" w:fill="FFFFFF"/>
                  </w:rPr>
                </m:ctrlPr>
              </m:sSubPr>
              <m:e>
                <m:r>
                  <m:rPr>
                    <m:sty m:val="p"/>
                  </m:rPr>
                  <w:rPr>
                    <w:rFonts w:ascii="Cambria Math" w:hAnsi="Cambria Math" w:cstheme="minorHAnsi"/>
                    <w:color w:val="000000"/>
                    <w:sz w:val="24"/>
                    <w:szCs w:val="24"/>
                    <w:shd w:val="clear" w:color="auto" w:fill="FFFFFF"/>
                  </w:rPr>
                  <m:t>y</m:t>
                </m:r>
              </m:e>
              <m:sub>
                <m:r>
                  <m:rPr>
                    <m:sty m:val="p"/>
                  </m:rPr>
                  <w:rPr>
                    <w:rFonts w:ascii="Cambria Math" w:hAnsi="Cambria Math" w:cstheme="minorHAnsi"/>
                    <w:color w:val="000000"/>
                    <w:sz w:val="24"/>
                    <w:szCs w:val="24"/>
                    <w:shd w:val="clear" w:color="auto" w:fill="FFFFFF"/>
                  </w:rPr>
                  <m:t>(i)</m:t>
                </m:r>
              </m:sub>
            </m:sSub>
            <m:r>
              <m:rPr>
                <m:sty m:val="p"/>
              </m:rPr>
              <w:rPr>
                <w:rFonts w:ascii="Cambria Math" w:hAnsi="Cambria Math" w:cstheme="minorHAnsi"/>
                <w:color w:val="000000"/>
                <w:sz w:val="24"/>
                <w:szCs w:val="24"/>
                <w:shd w:val="clear" w:color="auto" w:fill="FFFFFF"/>
              </w:rPr>
              <m:t>)</m:t>
            </m:r>
          </m:sub>
        </m:sSub>
      </m:oMath>
      <w:r>
        <w:rPr>
          <w:rFonts w:asciiTheme="minorHAnsi" w:hAnsiTheme="minorHAnsi" w:cstheme="minorHAnsi"/>
          <w:iCs/>
          <w:color w:val="000000"/>
          <w:sz w:val="24"/>
          <w:szCs w:val="24"/>
          <w:shd w:val="clear" w:color="auto" w:fill="FFFFFF"/>
        </w:rPr>
        <w:t xml:space="preserve"> </w:t>
      </w:r>
      <w:r w:rsidR="00FD42FB">
        <w:rPr>
          <w:rFonts w:asciiTheme="minorHAnsi" w:hAnsiTheme="minorHAnsi" w:cstheme="minorHAnsi"/>
          <w:iCs/>
          <w:color w:val="000000"/>
          <w:sz w:val="24"/>
          <w:szCs w:val="24"/>
          <w:shd w:val="clear" w:color="auto" w:fill="FFFFFF"/>
        </w:rPr>
        <w:t>sont</w:t>
      </w:r>
      <w:r>
        <w:rPr>
          <w:rFonts w:asciiTheme="minorHAnsi" w:hAnsiTheme="minorHAnsi" w:cstheme="minorHAnsi"/>
          <w:iCs/>
          <w:color w:val="000000"/>
          <w:sz w:val="24"/>
          <w:szCs w:val="24"/>
          <w:shd w:val="clear" w:color="auto" w:fill="FFFFFF"/>
        </w:rPr>
        <w: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FD42FB" w:rsidTr="00FD42FB">
        <w:tc>
          <w:tcPr>
            <w:tcW w:w="4606" w:type="dxa"/>
          </w:tcPr>
          <w:p w:rsidR="00FD42FB" w:rsidRPr="003B5769" w:rsidRDefault="00FD42FB" w:rsidP="00FD42FB">
            <w:pPr>
              <w:rPr>
                <w:rFonts w:asciiTheme="minorHAnsi" w:hAnsiTheme="minorHAnsi" w:cstheme="minorHAnsi"/>
                <w:iCs/>
                <w:color w:val="000000" w:themeColor="text1"/>
                <w:kern w:val="24"/>
                <w:szCs w:val="28"/>
              </w:rPr>
            </w:pPr>
            <m:oMathPara>
              <m:oMath>
                <m:r>
                  <w:rPr>
                    <w:rFonts w:ascii="Cambria Math" w:hAnsi="Cambria Math" w:cs="Arial"/>
                    <w:color w:val="000000" w:themeColor="text1"/>
                    <w:kern w:val="24"/>
                    <w:position w:val="-7"/>
                    <w:szCs w:val="28"/>
                    <w:vertAlign w:val="subscript"/>
                  </w:rPr>
                  <m:t>y</m:t>
                </m:r>
                <m:d>
                  <m:dPr>
                    <m:ctrlPr>
                      <w:rPr>
                        <w:rFonts w:ascii="Cambria Math" w:hAnsi="Cambria Math" w:cs="Arial"/>
                        <w:i/>
                        <w:iCs/>
                        <w:color w:val="000000" w:themeColor="text1"/>
                        <w:kern w:val="24"/>
                        <w:position w:val="-7"/>
                        <w:szCs w:val="28"/>
                        <w:vertAlign w:val="subscript"/>
                      </w:rPr>
                    </m:ctrlPr>
                  </m:dPr>
                  <m:e>
                    <m:r>
                      <w:rPr>
                        <w:rFonts w:ascii="Cambria Math" w:hAnsi="Cambria Math" w:cs="Arial"/>
                        <w:color w:val="000000" w:themeColor="text1"/>
                        <w:kern w:val="24"/>
                        <w:szCs w:val="28"/>
                      </w:rPr>
                      <m:t>i</m:t>
                    </m:r>
                  </m:e>
                </m:d>
                <m:r>
                  <w:rPr>
                    <w:rFonts w:ascii="Cambria Math" w:hAnsi="Cambria Math" w:cs="Arial"/>
                    <w:color w:val="000000" w:themeColor="text1"/>
                    <w:kern w:val="24"/>
                    <w:szCs w:val="28"/>
                  </w:rPr>
                  <m:t>=</m:t>
                </m:r>
                <m:sSub>
                  <m:sSubPr>
                    <m:ctrlPr>
                      <w:rPr>
                        <w:rFonts w:ascii="Cambria Math" w:hAnsi="Cambria Math" w:cs="Arial"/>
                        <w:i/>
                        <w:color w:val="000000" w:themeColor="text1"/>
                        <w:kern w:val="24"/>
                        <w:sz w:val="22"/>
                        <w:szCs w:val="28"/>
                        <w:lang w:eastAsia="fr-FR"/>
                      </w:rPr>
                    </m:ctrlPr>
                  </m:sSubPr>
                  <m:e>
                    <m:d>
                      <m:dPr>
                        <m:ctrlPr>
                          <w:rPr>
                            <w:rFonts w:ascii="Cambria Math" w:hAnsi="Cambria Math" w:cs="Arial"/>
                            <w:i/>
                            <w:iCs/>
                            <w:color w:val="000000" w:themeColor="text1"/>
                            <w:kern w:val="24"/>
                            <w:sz w:val="22"/>
                            <w:szCs w:val="28"/>
                          </w:rPr>
                        </m:ctrlPr>
                      </m:dPr>
                      <m:e>
                        <m:eqArr>
                          <m:eqArrPr>
                            <m:ctrlPr>
                              <w:rPr>
                                <w:rFonts w:ascii="Cambria Math" w:hAnsi="Cambria Math" w:cs="Arial"/>
                                <w:i/>
                                <w:iCs/>
                                <w:color w:val="000000" w:themeColor="text1"/>
                                <w:kern w:val="24"/>
                                <w:sz w:val="22"/>
                                <w:szCs w:val="28"/>
                              </w:rPr>
                            </m:ctrlPr>
                          </m:eqArrPr>
                          <m:e>
                            <m:r>
                              <w:rPr>
                                <w:rFonts w:ascii="Cambria Math" w:hAnsi="Cambria Math" w:cs="Arial"/>
                                <w:color w:val="000000" w:themeColor="text1"/>
                                <w:kern w:val="24"/>
                                <w:sz w:val="22"/>
                                <w:szCs w:val="28"/>
                              </w:rPr>
                              <m:t xml:space="preserve"> </m:t>
                            </m:r>
                            <m:ctrlPr>
                              <w:rPr>
                                <w:rFonts w:ascii="Cambria Math" w:hAnsi="Cambria Math" w:cs="Arial"/>
                                <w:i/>
                                <w:color w:val="000000" w:themeColor="text1"/>
                                <w:kern w:val="24"/>
                                <w:position w:val="-7"/>
                                <w:sz w:val="22"/>
                                <w:szCs w:val="28"/>
                                <w:vertAlign w:val="subscript"/>
                              </w:rPr>
                            </m:ctrlPr>
                          </m:e>
                          <m:e>
                            <m:eqArr>
                              <m:eqArrPr>
                                <m:ctrlPr>
                                  <w:rPr>
                                    <w:rFonts w:ascii="Cambria Math" w:hAnsi="Cambria Math" w:cs="Arial"/>
                                    <w:i/>
                                    <w:color w:val="000000" w:themeColor="text1"/>
                                    <w:kern w:val="24"/>
                                    <w:sz w:val="22"/>
                                    <w:szCs w:val="28"/>
                                  </w:rPr>
                                </m:ctrlPr>
                              </m:eqArrPr>
                              <m:e>
                                <m:ctrlPr>
                                  <w:rPr>
                                    <w:rFonts w:ascii="Cambria Math" w:hAnsi="Cambria Math" w:cs="Arial"/>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Pu238</m:t>
                                </m:r>
                                <m:ctrlPr>
                                  <w:rPr>
                                    <w:rFonts w:ascii="Cambria Math" w:eastAsia="Cambria Math" w:hAnsi="Cambria Math" w:cs="Cambria Math"/>
                                    <w:i/>
                                    <w:color w:val="000000" w:themeColor="text1"/>
                                    <w:kern w:val="24"/>
                                    <w:szCs w:val="28"/>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Pu239</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Pu240</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Pu241</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Pu242</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Am241</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U238</m:t>
                                </m:r>
                                <m:ctrlPr>
                                  <w:rPr>
                                    <w:rFonts w:ascii="Cambria Math" w:eastAsia="Cambria Math" w:hAnsi="Cambria Math" w:cs="Cambria Math"/>
                                    <w:i/>
                                    <w:color w:val="000000" w:themeColor="text1"/>
                                    <w:kern w:val="24"/>
                                    <w:position w:val="-7"/>
                                    <w:sz w:val="22"/>
                                    <w:szCs w:val="28"/>
                                    <w:vertAlign w:val="subscript"/>
                                  </w:rPr>
                                </m:ctrlPr>
                              </m:e>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U235</m:t>
                                </m:r>
                                <m:ctrlPr>
                                  <w:rPr>
                                    <w:rFonts w:ascii="Cambria Math" w:eastAsia="Cambria Math" w:hAnsi="Cambria Math" w:cs="Cambria Math"/>
                                    <w:i/>
                                    <w:color w:val="000000" w:themeColor="text1"/>
                                    <w:kern w:val="24"/>
                                    <w:position w:val="-7"/>
                                    <w:szCs w:val="28"/>
                                    <w:vertAlign w:val="subscript"/>
                                  </w:rPr>
                                </m:ctrlPr>
                              </m:e>
                              <m:e>
                                <m:ctrlPr>
                                  <w:rPr>
                                    <w:rFonts w:ascii="Cambria Math" w:hAnsi="Cambria Math" w:cs="Arial"/>
                                    <w:i/>
                                    <w:color w:val="000000" w:themeColor="text1"/>
                                    <w:kern w:val="24"/>
                                    <w:position w:val="-7"/>
                                    <w:sz w:val="22"/>
                                    <w:szCs w:val="28"/>
                                    <w:vertAlign w:val="subscript"/>
                                  </w:rPr>
                                </m:ctrlPr>
                              </m:e>
                            </m:eqArr>
                            <m:ctrlPr>
                              <w:rPr>
                                <w:rFonts w:ascii="Cambria Math" w:eastAsia="Cambria Math" w:hAnsi="Cambria Math" w:cs="Cambria Math"/>
                                <w:i/>
                                <w:color w:val="000000" w:themeColor="text1"/>
                                <w:kern w:val="24"/>
                                <w:position w:val="-7"/>
                                <w:szCs w:val="28"/>
                                <w:vertAlign w:val="subscript"/>
                              </w:rPr>
                            </m:ctrlPr>
                          </m:e>
                          <m:e>
                            <m:r>
                              <w:rPr>
                                <w:rFonts w:ascii="Cambria Math" w:eastAsia="Cambria Math" w:hAnsi="Cambria Math" w:cs="Cambria Math"/>
                                <w:color w:val="000000" w:themeColor="text1"/>
                                <w:kern w:val="24"/>
                                <w:position w:val="-7"/>
                                <w:szCs w:val="28"/>
                                <w:vertAlign w:val="subscript"/>
                              </w:rPr>
                              <m:t xml:space="preserve"> </m:t>
                            </m:r>
                            <m:ctrlPr>
                              <w:rPr>
                                <w:rFonts w:ascii="Cambria Math" w:hAnsi="Cambria Math" w:cs="Arial"/>
                                <w:i/>
                                <w:color w:val="000000" w:themeColor="text1"/>
                                <w:kern w:val="24"/>
                                <w:position w:val="-7"/>
                                <w:sz w:val="22"/>
                                <w:szCs w:val="28"/>
                                <w:vertAlign w:val="subscript"/>
                              </w:rPr>
                            </m:ctrlPr>
                          </m:e>
                        </m:eqArr>
                      </m:e>
                    </m:d>
                  </m:e>
                  <m:sub>
                    <m:r>
                      <w:rPr>
                        <w:rFonts w:ascii="Cambria Math" w:hAnsi="Cambria Math" w:cs="Arial"/>
                        <w:color w:val="000000" w:themeColor="text1"/>
                        <w:kern w:val="24"/>
                        <w:sz w:val="22"/>
                        <w:szCs w:val="28"/>
                      </w:rPr>
                      <m:t>t=</m:t>
                    </m:r>
                    <m:sSub>
                      <m:sSubPr>
                        <m:ctrlPr>
                          <w:rPr>
                            <w:rFonts w:ascii="Cambria Math" w:hAnsi="Cambria Math" w:cs="Arial"/>
                            <w:i/>
                            <w:iCs/>
                            <w:color w:val="000000" w:themeColor="text1"/>
                            <w:kern w:val="24"/>
                            <w:sz w:val="22"/>
                            <w:szCs w:val="28"/>
                          </w:rPr>
                        </m:ctrlPr>
                      </m:sSubPr>
                      <m:e>
                        <m:r>
                          <w:rPr>
                            <w:rFonts w:ascii="Cambria Math" w:hAnsi="Cambria Math" w:cs="Arial"/>
                            <w:color w:val="000000" w:themeColor="text1"/>
                            <w:kern w:val="24"/>
                            <w:sz w:val="22"/>
                            <w:szCs w:val="28"/>
                          </w:rPr>
                          <m:t>t</m:t>
                        </m:r>
                      </m:e>
                      <m:sub>
                        <m:r>
                          <w:rPr>
                            <w:rFonts w:ascii="Cambria Math" w:hAnsi="Cambria Math" w:cs="Arial"/>
                            <w:color w:val="000000" w:themeColor="text1"/>
                            <w:kern w:val="24"/>
                            <w:sz w:val="22"/>
                            <w:szCs w:val="28"/>
                          </w:rPr>
                          <m:t>i</m:t>
                        </m:r>
                      </m:sub>
                    </m:sSub>
                  </m:sub>
                </m:sSub>
              </m:oMath>
            </m:oMathPara>
          </w:p>
          <w:p w:rsidR="00FD42FB" w:rsidRDefault="00FD42FB" w:rsidP="001D0656">
            <w:pPr>
              <w:rPr>
                <w:rFonts w:asciiTheme="minorHAnsi" w:hAnsiTheme="minorHAnsi" w:cstheme="minorHAnsi"/>
                <w:color w:val="000000"/>
                <w:sz w:val="24"/>
                <w:szCs w:val="24"/>
                <w:shd w:val="clear" w:color="auto" w:fill="FFFFFF"/>
              </w:rPr>
            </w:pPr>
          </w:p>
        </w:tc>
        <w:tc>
          <w:tcPr>
            <w:tcW w:w="4606" w:type="dxa"/>
          </w:tcPr>
          <w:p w:rsidR="00FD42FB" w:rsidRDefault="00FD42FB" w:rsidP="001D0656">
            <w:pPr>
              <w:rPr>
                <w:rFonts w:asciiTheme="minorHAnsi" w:hAnsiTheme="minorHAnsi" w:cstheme="minorHAnsi"/>
                <w:color w:val="000000"/>
                <w:sz w:val="24"/>
                <w:szCs w:val="24"/>
                <w:shd w:val="clear" w:color="auto" w:fill="FFFFFF"/>
              </w:rPr>
            </w:pPr>
            <m:oMathPara>
              <m:oMath>
                <m:r>
                  <w:rPr>
                    <w:rFonts w:ascii="Cambria Math" w:hAnsi="Cambria Math" w:cs="Arial"/>
                    <w:color w:val="000000" w:themeColor="text1"/>
                    <w:kern w:val="24"/>
                  </w:rPr>
                  <m:t>f</m:t>
                </m:r>
                <m:d>
                  <m:dPr>
                    <m:ctrlPr>
                      <w:rPr>
                        <w:rFonts w:ascii="Cambria Math" w:hAnsi="Cambria Math" w:cs="Arial"/>
                        <w:i/>
                        <w:iCs/>
                        <w:color w:val="000000" w:themeColor="text1"/>
                        <w:kern w:val="24"/>
                      </w:rPr>
                    </m:ctrlPr>
                  </m:dPr>
                  <m:e>
                    <m:r>
                      <w:rPr>
                        <w:rFonts w:ascii="Cambria Math" w:hAnsi="Cambria Math" w:cs="Arial"/>
                        <w:color w:val="000000" w:themeColor="text1"/>
                        <w:kern w:val="24"/>
                      </w:rPr>
                      <m:t>t,y(i)</m:t>
                    </m:r>
                  </m:e>
                </m:d>
                <m:r>
                  <w:rPr>
                    <w:rFonts w:ascii="Cambria Math" w:hAnsi="Cambria Math" w:cs="Arial"/>
                    <w:color w:val="000000" w:themeColor="text1"/>
                    <w:kern w:val="24"/>
                  </w:rPr>
                  <m:t>=</m:t>
                </m:r>
                <m:sSub>
                  <m:sSubPr>
                    <m:ctrlPr>
                      <w:rPr>
                        <w:rFonts w:ascii="Cambria Math" w:hAnsi="Cambria Math" w:cs="Arial"/>
                        <w:i/>
                        <w:iCs/>
                        <w:color w:val="000000" w:themeColor="text1"/>
                        <w:kern w:val="24"/>
                      </w:rPr>
                    </m:ctrlPr>
                  </m:sSubPr>
                  <m:e>
                    <m:d>
                      <m:dPr>
                        <m:ctrlPr>
                          <w:rPr>
                            <w:rFonts w:ascii="Cambria Math" w:hAnsi="Cambria Math" w:cs="Arial"/>
                            <w:i/>
                            <w:iCs/>
                            <w:color w:val="000000" w:themeColor="text1"/>
                            <w:kern w:val="24"/>
                          </w:rPr>
                        </m:ctrlPr>
                      </m:dPr>
                      <m:e>
                        <m:eqArr>
                          <m:eqArrPr>
                            <m:ctrlPr>
                              <w:rPr>
                                <w:rFonts w:ascii="Cambria Math" w:hAnsi="Cambria Math" w:cs="Arial"/>
                                <w:i/>
                                <w:iCs/>
                                <w:color w:val="000000" w:themeColor="text1"/>
                                <w:kern w:val="24"/>
                              </w:rPr>
                            </m:ctrlPr>
                          </m:eqArrPr>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Pu238</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Pu239</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Pu240</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Pu241</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Pu242</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Am241</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U238</m:t>
                                    </m:r>
                                  </m:sub>
                                </m:sSub>
                              </m:num>
                              <m:den>
                                <m:r>
                                  <w:rPr>
                                    <w:rFonts w:ascii="Cambria Math" w:hAnsi="Cambria Math" w:cs="Arial"/>
                                    <w:color w:val="000000" w:themeColor="text1"/>
                                    <w:kern w:val="24"/>
                                  </w:rPr>
                                  <m:t>dt</m:t>
                                </m:r>
                              </m:den>
                            </m:f>
                          </m:e>
                          <m:e>
                            <m:f>
                              <m:fPr>
                                <m:ctrlPr>
                                  <w:rPr>
                                    <w:rFonts w:ascii="Cambria Math" w:hAnsi="Cambria Math" w:cs="Arial"/>
                                    <w:i/>
                                    <w:iCs/>
                                    <w:color w:val="000000" w:themeColor="text1"/>
                                    <w:kern w:val="24"/>
                                  </w:rPr>
                                </m:ctrlPr>
                              </m:fPr>
                              <m:num>
                                <m:r>
                                  <w:rPr>
                                    <w:rFonts w:ascii="Cambria Math" w:hAnsi="Cambria Math" w:cs="Arial"/>
                                    <w:color w:val="000000" w:themeColor="text1"/>
                                    <w:kern w:val="24"/>
                                  </w:rPr>
                                  <m:t>d</m:t>
                                </m:r>
                                <m:sSub>
                                  <m:sSubPr>
                                    <m:ctrlPr>
                                      <w:rPr>
                                        <w:rFonts w:ascii="Cambria Math" w:hAnsi="Cambria Math" w:cs="Arial"/>
                                        <w:i/>
                                        <w:iCs/>
                                        <w:color w:val="000000" w:themeColor="text1"/>
                                        <w:kern w:val="24"/>
                                      </w:rPr>
                                    </m:ctrlPr>
                                  </m:sSubPr>
                                  <m:e>
                                    <m:r>
                                      <w:rPr>
                                        <w:rFonts w:ascii="Cambria Math" w:hAnsi="Cambria Math" w:cs="Arial"/>
                                        <w:color w:val="000000" w:themeColor="text1"/>
                                        <w:kern w:val="24"/>
                                      </w:rPr>
                                      <m:t>N</m:t>
                                    </m:r>
                                  </m:e>
                                  <m:sub>
                                    <m:r>
                                      <w:rPr>
                                        <w:rFonts w:ascii="Cambria Math" w:hAnsi="Cambria Math" w:cs="Arial"/>
                                        <w:color w:val="000000" w:themeColor="text1"/>
                                        <w:kern w:val="24"/>
                                      </w:rPr>
                                      <m:t>U235</m:t>
                                    </m:r>
                                  </m:sub>
                                </m:sSub>
                              </m:num>
                              <m:den>
                                <m:r>
                                  <w:rPr>
                                    <w:rFonts w:ascii="Cambria Math" w:hAnsi="Cambria Math" w:cs="Arial"/>
                                    <w:color w:val="000000" w:themeColor="text1"/>
                                    <w:kern w:val="24"/>
                                  </w:rPr>
                                  <m:t>dt</m:t>
                                </m:r>
                              </m:den>
                            </m:f>
                          </m:e>
                        </m:eqArr>
                      </m:e>
                    </m:d>
                  </m:e>
                  <m:sub>
                    <m:r>
                      <w:rPr>
                        <w:rFonts w:ascii="Cambria Math" w:hAnsi="Cambria Math" w:cs="Arial"/>
                        <w:color w:val="000000" w:themeColor="text1"/>
                        <w:kern w:val="24"/>
                      </w:rPr>
                      <m:t>t=ti</m:t>
                    </m:r>
                  </m:sub>
                </m:sSub>
              </m:oMath>
            </m:oMathPara>
          </w:p>
        </w:tc>
      </w:tr>
    </w:tbl>
    <w:p w:rsidR="001D0656" w:rsidRDefault="00B64270" w:rsidP="001D0656">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lastRenderedPageBreak/>
        <w:t>A titre d’exemple, la méthode RK1  appliquée</w:t>
      </w:r>
      <w:r w:rsidR="001D0656">
        <w:rPr>
          <w:rFonts w:asciiTheme="minorHAnsi" w:hAnsiTheme="minorHAnsi" w:cstheme="minorHAnsi"/>
          <w:color w:val="000000"/>
          <w:sz w:val="24"/>
          <w:szCs w:val="24"/>
          <w:shd w:val="clear" w:color="auto" w:fill="FFFFFF"/>
        </w:rPr>
        <w:t xml:space="preserve"> </w:t>
      </w:r>
      <w:r w:rsidR="00843069">
        <w:rPr>
          <w:rFonts w:asciiTheme="minorHAnsi" w:hAnsiTheme="minorHAnsi" w:cstheme="minorHAnsi"/>
          <w:color w:val="000000"/>
          <w:sz w:val="24"/>
          <w:szCs w:val="24"/>
          <w:shd w:val="clear" w:color="auto" w:fill="FFFFFF"/>
        </w:rPr>
        <w:t>à</w:t>
      </w:r>
      <w:r>
        <w:rPr>
          <w:rFonts w:asciiTheme="minorHAnsi" w:hAnsiTheme="minorHAnsi" w:cstheme="minorHAnsi"/>
          <w:color w:val="000000"/>
          <w:sz w:val="24"/>
          <w:szCs w:val="24"/>
          <w:shd w:val="clear" w:color="auto" w:fill="FFFFFF"/>
        </w:rPr>
        <w:t xml:space="preserve"> l’épuisement sans flux de</w:t>
      </w:r>
      <w:r w:rsidR="001D0656">
        <w:rPr>
          <w:rFonts w:asciiTheme="minorHAnsi" w:hAnsiTheme="minorHAnsi" w:cstheme="minorHAnsi"/>
          <w:color w:val="000000"/>
          <w:sz w:val="24"/>
          <w:szCs w:val="24"/>
          <w:shd w:val="clear" w:color="auto" w:fill="FFFFFF"/>
        </w:rPr>
        <w:t xml:space="preserve"> l’isotope Pu239 </w:t>
      </w:r>
      <w:r w:rsidR="00843069">
        <w:rPr>
          <w:rFonts w:asciiTheme="minorHAnsi" w:hAnsiTheme="minorHAnsi" w:cstheme="minorHAnsi"/>
          <w:color w:val="000000"/>
          <w:sz w:val="24"/>
          <w:szCs w:val="24"/>
          <w:shd w:val="clear" w:color="auto" w:fill="FFFFFF"/>
        </w:rPr>
        <w:t>conduit à</w:t>
      </w:r>
      <w:r w:rsidR="001D0656">
        <w:rPr>
          <w:rFonts w:asciiTheme="minorHAnsi" w:hAnsiTheme="minorHAnsi" w:cstheme="minorHAnsi"/>
          <w:color w:val="000000"/>
          <w:sz w:val="24"/>
          <w:szCs w:val="24"/>
          <w:shd w:val="clear" w:color="auto" w:fill="FFFFFF"/>
        </w:rPr>
        <w:t>:</w:t>
      </w:r>
    </w:p>
    <w:p w:rsidR="001D0656" w:rsidRPr="00084194" w:rsidRDefault="00600BE7" w:rsidP="001D0656">
      <w:pPr>
        <w:rPr>
          <w:rFonts w:asciiTheme="minorHAnsi" w:hAnsiTheme="minorHAnsi" w:cstheme="minorHAnsi"/>
          <w:iCs/>
          <w:color w:val="000000"/>
          <w:sz w:val="24"/>
          <w:szCs w:val="24"/>
          <w:shd w:val="clear" w:color="auto" w:fill="FFFFFF"/>
        </w:rPr>
      </w:pPr>
      <m:oMathPara>
        <m:oMath>
          <m:sSub>
            <m:sSubPr>
              <m:ctrlPr>
                <w:rPr>
                  <w:rFonts w:ascii="Cambria Math" w:hAnsi="Cambria Math" w:cstheme="minorHAnsi"/>
                  <w:i/>
                  <w:iCs/>
                  <w:color w:val="000000"/>
                  <w:sz w:val="24"/>
                  <w:szCs w:val="24"/>
                  <w:shd w:val="clear" w:color="auto" w:fill="FFFFFF"/>
                </w:rPr>
              </m:ctrlPr>
            </m:sSubPr>
            <m:e>
              <m:r>
                <w:rPr>
                  <w:rFonts w:ascii="Cambria Math" w:hAnsi="Cambria Math" w:cstheme="minorHAnsi"/>
                  <w:color w:val="000000"/>
                  <w:sz w:val="24"/>
                  <w:szCs w:val="24"/>
                  <w:shd w:val="clear" w:color="auto" w:fill="FFFFFF"/>
                </w:rPr>
                <m:t>f</m:t>
              </m:r>
            </m:e>
            <m:sub>
              <m:r>
                <w:rPr>
                  <w:rFonts w:ascii="Cambria Math" w:hAnsi="Cambria Math" w:cstheme="minorHAnsi"/>
                  <w:color w:val="000000"/>
                  <w:sz w:val="24"/>
                  <w:szCs w:val="24"/>
                  <w:shd w:val="clear" w:color="auto" w:fill="FFFFFF"/>
                </w:rPr>
                <m:t>(t,</m:t>
              </m:r>
              <m:sSub>
                <m:sSubPr>
                  <m:ctrlPr>
                    <w:rPr>
                      <w:rFonts w:ascii="Cambria Math" w:hAnsi="Cambria Math" w:cstheme="minorHAnsi"/>
                      <w:i/>
                      <w:iCs/>
                      <w:color w:val="000000"/>
                      <w:sz w:val="24"/>
                      <w:szCs w:val="24"/>
                      <w:shd w:val="clear" w:color="auto" w:fill="FFFFFF"/>
                    </w:rPr>
                  </m:ctrlPr>
                </m:sSubPr>
                <m:e>
                  <m:r>
                    <w:rPr>
                      <w:rFonts w:ascii="Cambria Math" w:hAnsi="Cambria Math" w:cstheme="minorHAnsi"/>
                      <w:color w:val="000000"/>
                      <w:sz w:val="24"/>
                      <w:szCs w:val="24"/>
                      <w:shd w:val="clear" w:color="auto" w:fill="FFFFFF"/>
                    </w:rPr>
                    <m:t>y</m:t>
                  </m:r>
                </m:e>
                <m:sub>
                  <m:r>
                    <w:rPr>
                      <w:rFonts w:ascii="Cambria Math" w:hAnsi="Cambria Math" w:cstheme="minorHAnsi"/>
                      <w:color w:val="000000"/>
                      <w:sz w:val="24"/>
                      <w:szCs w:val="24"/>
                      <w:shd w:val="clear" w:color="auto" w:fill="FFFFFF"/>
                    </w:rPr>
                    <m:t>(i)</m:t>
                  </m:r>
                </m:sub>
              </m:sSub>
              <m:r>
                <w:rPr>
                  <w:rFonts w:ascii="Cambria Math" w:hAnsi="Cambria Math" w:cstheme="minorHAnsi"/>
                  <w:color w:val="000000"/>
                  <w:sz w:val="24"/>
                  <w:szCs w:val="24"/>
                  <w:shd w:val="clear" w:color="auto" w:fill="FFFFFF"/>
                </w:rPr>
                <m:t>)</m:t>
              </m:r>
            </m:sub>
          </m:sSub>
          <m:r>
            <w:rPr>
              <w:rFonts w:ascii="Cambria Math" w:hAnsi="Cambria Math" w:cstheme="minorHAnsi"/>
              <w:color w:val="000000"/>
              <w:sz w:val="24"/>
              <w:szCs w:val="24"/>
              <w:shd w:val="clear" w:color="auto" w:fill="FFFFFF"/>
            </w:rPr>
            <m:t>=-</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λ</m:t>
              </m:r>
            </m:e>
            <m:sub>
              <m:r>
                <w:rPr>
                  <w:rFonts w:ascii="Cambria Math" w:hAnsi="Cambria Math" w:cstheme="minorHAnsi"/>
                  <w:color w:val="000000"/>
                  <w:sz w:val="24"/>
                  <w:szCs w:val="24"/>
                  <w:shd w:val="clear" w:color="auto" w:fill="FFFFFF"/>
                </w:rPr>
                <m:t>Pu239</m:t>
              </m:r>
            </m:sub>
          </m:sSub>
          <m:r>
            <w:rPr>
              <w:rFonts w:ascii="Cambria Math" w:hAnsi="Cambria Math" w:cstheme="minorHAnsi"/>
              <w:color w:val="000000"/>
              <w:sz w:val="24"/>
              <w:szCs w:val="24"/>
              <w:shd w:val="clear" w:color="auto" w:fill="FFFFFF"/>
            </w:rPr>
            <m:t>[Pu239]</m:t>
          </m:r>
        </m:oMath>
      </m:oMathPara>
    </w:p>
    <w:p w:rsidR="001D0656" w:rsidRPr="00084194" w:rsidRDefault="00600BE7" w:rsidP="001D0656">
      <w:pPr>
        <w:rPr>
          <w:rFonts w:asciiTheme="minorHAnsi" w:hAnsiTheme="minorHAnsi" w:cstheme="minorHAnsi"/>
          <w:color w:val="000000"/>
          <w:sz w:val="24"/>
          <w:szCs w:val="24"/>
          <w:shd w:val="clear" w:color="auto" w:fill="FFFFFF"/>
        </w:rPr>
      </w:pPr>
      <m:oMathPara>
        <m:oMath>
          <m:sSub>
            <m:sSubPr>
              <m:ctrlPr>
                <w:rPr>
                  <w:rFonts w:ascii="Cambria Math" w:hAnsi="Cambria Math" w:cstheme="minorHAnsi"/>
                  <w:i/>
                  <w:color w:val="000000"/>
                  <w:sz w:val="24"/>
                  <w:szCs w:val="24"/>
                  <w:shd w:val="clear" w:color="auto" w:fill="FFFFFF"/>
                </w:rPr>
              </m:ctrlPr>
            </m:sSubPr>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Pu239</m:t>
              </m:r>
            </m:e>
            <m:sub>
              <m:r>
                <w:rPr>
                  <w:rFonts w:ascii="Cambria Math" w:hAnsi="Cambria Math" w:cstheme="minorHAnsi"/>
                  <w:color w:val="000000"/>
                  <w:sz w:val="24"/>
                  <w:szCs w:val="24"/>
                  <w:shd w:val="clear" w:color="auto" w:fill="FFFFFF"/>
                </w:rPr>
                <m:t>i+1</m:t>
              </m:r>
            </m:sub>
          </m:sSub>
          <m:r>
            <w:rPr>
              <w:rFonts w:ascii="Cambria Math" w:hAnsi="Cambria Math" w:cstheme="minorHAnsi"/>
              <w:color w:val="000000"/>
              <w:sz w:val="24"/>
              <w:szCs w:val="24"/>
              <w:shd w:val="clear" w:color="auto" w:fill="FFFFFF"/>
            </w:rPr>
            <m:t>=</m:t>
          </m:r>
          <m:sSub>
            <m:sSubPr>
              <m:ctrlPr>
                <w:rPr>
                  <w:rFonts w:ascii="Cambria Math" w:hAnsi="Cambria Math" w:cstheme="minorHAnsi"/>
                  <w:i/>
                  <w:color w:val="000000"/>
                  <w:sz w:val="24"/>
                  <w:szCs w:val="24"/>
                  <w:shd w:val="clear" w:color="auto" w:fill="FFFFFF"/>
                </w:rPr>
              </m:ctrlPr>
            </m:sSubPr>
            <m:e>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Pu239</m:t>
              </m:r>
            </m:e>
            <m:sub>
              <m:r>
                <w:rPr>
                  <w:rFonts w:ascii="Cambria Math" w:hAnsi="Cambria Math" w:cstheme="minorHAnsi"/>
                  <w:color w:val="000000"/>
                  <w:sz w:val="24"/>
                  <w:szCs w:val="24"/>
                  <w:shd w:val="clear" w:color="auto" w:fill="FFFFFF"/>
                </w:rPr>
                <m:t>i</m:t>
              </m:r>
            </m:sub>
          </m:sSub>
          <m:r>
            <w:rPr>
              <w:rFonts w:ascii="Cambria Math" w:hAnsi="Cambria Math" w:cstheme="minorHAnsi"/>
              <w:color w:val="000000"/>
              <w:sz w:val="24"/>
              <w:szCs w:val="24"/>
              <w:shd w:val="clear" w:color="auto" w:fill="FFFFFF"/>
            </w:rPr>
            <m:t>+</m:t>
          </m:r>
          <m:r>
            <w:rPr>
              <w:rFonts w:ascii="Cambria Math" w:hAnsi="Cambria Math"/>
            </w:rPr>
            <m:t>Δt</m:t>
          </m:r>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m:t>
              </m:r>
              <m:r>
                <w:rPr>
                  <w:rFonts w:ascii="Cambria Math" w:hAnsi="Cambria Math" w:cs="Arial"/>
                  <w:color w:val="000000" w:themeColor="text1"/>
                  <w:kern w:val="24"/>
                  <w:sz w:val="22"/>
                  <w:szCs w:val="28"/>
                </w:rPr>
                <m:t>N</m:t>
              </m:r>
              <m:r>
                <w:rPr>
                  <w:rFonts w:ascii="Cambria Math" w:hAnsi="Cambria Math" w:cs="Arial"/>
                  <w:color w:val="000000" w:themeColor="text1"/>
                  <w:kern w:val="24"/>
                  <w:position w:val="-7"/>
                  <w:sz w:val="22"/>
                  <w:szCs w:val="28"/>
                  <w:vertAlign w:val="subscript"/>
                </w:rPr>
                <m:t>Pu239</m:t>
              </m:r>
            </m:e>
            <m:sub>
              <m:r>
                <w:rPr>
                  <w:rFonts w:ascii="Cambria Math" w:hAnsi="Cambria Math" w:cstheme="minorHAnsi"/>
                  <w:color w:val="000000"/>
                  <w:sz w:val="24"/>
                  <w:szCs w:val="24"/>
                  <w:shd w:val="clear" w:color="auto" w:fill="FFFFFF"/>
                </w:rPr>
                <m:t>i</m:t>
              </m:r>
            </m:sub>
          </m:sSub>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λ</m:t>
              </m:r>
            </m:e>
            <m:sub>
              <m:r>
                <w:rPr>
                  <w:rFonts w:ascii="Cambria Math" w:hAnsi="Cambria Math" w:cstheme="minorHAnsi"/>
                  <w:color w:val="000000"/>
                  <w:sz w:val="24"/>
                  <w:szCs w:val="24"/>
                  <w:shd w:val="clear" w:color="auto" w:fill="FFFFFF"/>
                </w:rPr>
                <m:t>Pu239</m:t>
              </m:r>
            </m:sub>
          </m:sSub>
          <m:r>
            <w:rPr>
              <w:rFonts w:ascii="Cambria Math" w:hAnsi="Cambria Math" w:cstheme="minorHAnsi"/>
              <w:color w:val="000000"/>
              <w:sz w:val="24"/>
              <w:szCs w:val="24"/>
              <w:shd w:val="clear" w:color="auto" w:fill="FFFFFF"/>
            </w:rPr>
            <m:t>)</m:t>
          </m:r>
        </m:oMath>
      </m:oMathPara>
    </w:p>
    <w:p w:rsidR="001D0656" w:rsidRDefault="005E48E3" w:rsidP="001D0656">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U</w:t>
      </w:r>
      <w:r w:rsidR="001D0656">
        <w:rPr>
          <w:rFonts w:asciiTheme="minorHAnsi" w:hAnsiTheme="minorHAnsi" w:cstheme="minorHAnsi"/>
          <w:color w:val="000000"/>
          <w:sz w:val="24"/>
          <w:szCs w:val="24"/>
          <w:shd w:val="clear" w:color="auto" w:fill="FFFFFF"/>
        </w:rPr>
        <w:t xml:space="preserve">n exemple d’équation </w:t>
      </w:r>
      <w:r w:rsidR="00843069">
        <w:rPr>
          <w:rFonts w:asciiTheme="minorHAnsi" w:hAnsiTheme="minorHAnsi" w:cstheme="minorHAnsi"/>
          <w:color w:val="000000"/>
          <w:sz w:val="24"/>
          <w:szCs w:val="24"/>
          <w:shd w:val="clear" w:color="auto" w:fill="FFFFFF"/>
        </w:rPr>
        <w:t xml:space="preserve">d’épuisement sans flux  pour un noyau présentant un terme d’apparition, l’Am241,  </w:t>
      </w:r>
      <w:r>
        <w:rPr>
          <w:rFonts w:asciiTheme="minorHAnsi" w:hAnsiTheme="minorHAnsi" w:cstheme="minorHAnsi"/>
          <w:color w:val="000000"/>
          <w:sz w:val="24"/>
          <w:szCs w:val="24"/>
          <w:shd w:val="clear" w:color="auto" w:fill="FFFFFF"/>
        </w:rPr>
        <w:t>est</w:t>
      </w:r>
      <w:r w:rsidR="001D0656">
        <w:rPr>
          <w:rFonts w:asciiTheme="minorHAnsi" w:hAnsiTheme="minorHAnsi" w:cstheme="minorHAnsi"/>
          <w:color w:val="000000"/>
          <w:sz w:val="24"/>
          <w:szCs w:val="24"/>
          <w:shd w:val="clear" w:color="auto" w:fill="FFFFFF"/>
        </w:rPr>
        <w:t>:</w:t>
      </w:r>
    </w:p>
    <w:p w:rsidR="001D0656" w:rsidRPr="00084194" w:rsidRDefault="00600BE7" w:rsidP="001D0656">
      <w:pPr>
        <w:rPr>
          <w:rFonts w:asciiTheme="minorHAnsi" w:hAnsiTheme="minorHAnsi" w:cstheme="minorHAnsi"/>
          <w:color w:val="000000"/>
          <w:sz w:val="24"/>
          <w:szCs w:val="24"/>
          <w:shd w:val="clear" w:color="auto" w:fill="FFFFFF"/>
        </w:rPr>
      </w:pPr>
      <m:oMathPara>
        <m:oMath>
          <m:sSub>
            <m:sSubPr>
              <m:ctrlPr>
                <w:rPr>
                  <w:rFonts w:ascii="Cambria Math" w:hAnsi="Cambria Math" w:cstheme="minorHAnsi"/>
                  <w:i/>
                  <w:color w:val="000000"/>
                  <w:sz w:val="24"/>
                  <w:szCs w:val="24"/>
                  <w:shd w:val="clear" w:color="auto" w:fill="FFFFFF"/>
                </w:rPr>
              </m:ctrlPr>
            </m:sSubPr>
            <m:e>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N</m:t>
                  </m:r>
                </m:e>
                <m:sub>
                  <m:r>
                    <w:rPr>
                      <w:rFonts w:ascii="Cambria Math" w:hAnsi="Cambria Math" w:cstheme="minorHAnsi"/>
                      <w:color w:val="000000"/>
                      <w:sz w:val="24"/>
                      <w:szCs w:val="24"/>
                      <w:shd w:val="clear" w:color="auto" w:fill="FFFFFF"/>
                    </w:rPr>
                    <m:t>Am241</m:t>
                  </m:r>
                </m:sub>
              </m:sSub>
            </m:e>
            <m:sub>
              <m:r>
                <w:rPr>
                  <w:rFonts w:ascii="Cambria Math" w:hAnsi="Cambria Math" w:cstheme="minorHAnsi"/>
                  <w:color w:val="000000"/>
                  <w:sz w:val="24"/>
                  <w:szCs w:val="24"/>
                  <w:shd w:val="clear" w:color="auto" w:fill="FFFFFF"/>
                </w:rPr>
                <m:t>i+1</m:t>
              </m:r>
            </m:sub>
          </m:sSub>
          <m:r>
            <w:rPr>
              <w:rFonts w:ascii="Cambria Math" w:hAnsi="Cambria Math" w:cstheme="minorHAnsi"/>
              <w:color w:val="000000"/>
              <w:sz w:val="24"/>
              <w:szCs w:val="24"/>
              <w:shd w:val="clear" w:color="auto" w:fill="FFFFFF"/>
            </w:rPr>
            <m:t>=</m:t>
          </m:r>
          <m:sSub>
            <m:sSubPr>
              <m:ctrlPr>
                <w:rPr>
                  <w:rFonts w:ascii="Cambria Math" w:hAnsi="Cambria Math" w:cstheme="minorHAnsi"/>
                  <w:i/>
                  <w:color w:val="000000"/>
                  <w:sz w:val="24"/>
                  <w:szCs w:val="24"/>
                  <w:shd w:val="clear" w:color="auto" w:fill="FFFFFF"/>
                </w:rPr>
              </m:ctrlPr>
            </m:sSubPr>
            <m:e>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N</m:t>
                  </m:r>
                </m:e>
                <m:sub>
                  <m:r>
                    <w:rPr>
                      <w:rFonts w:ascii="Cambria Math" w:hAnsi="Cambria Math" w:cstheme="minorHAnsi"/>
                      <w:color w:val="000000"/>
                      <w:sz w:val="24"/>
                      <w:szCs w:val="24"/>
                      <w:shd w:val="clear" w:color="auto" w:fill="FFFFFF"/>
                    </w:rPr>
                    <m:t>Am241</m:t>
                  </m:r>
                </m:sub>
              </m:sSub>
            </m:e>
            <m:sub>
              <m:r>
                <w:rPr>
                  <w:rFonts w:ascii="Cambria Math" w:hAnsi="Cambria Math" w:cstheme="minorHAnsi"/>
                  <w:color w:val="000000"/>
                  <w:sz w:val="24"/>
                  <w:szCs w:val="24"/>
                  <w:shd w:val="clear" w:color="auto" w:fill="FFFFFF"/>
                </w:rPr>
                <m:t>i</m:t>
              </m:r>
            </m:sub>
          </m:sSub>
          <m:r>
            <w:rPr>
              <w:rFonts w:ascii="Cambria Math" w:hAnsi="Cambria Math" w:cstheme="minorHAnsi"/>
              <w:color w:val="000000"/>
              <w:sz w:val="24"/>
              <w:szCs w:val="24"/>
              <w:shd w:val="clear" w:color="auto" w:fill="FFFFFF"/>
            </w:rPr>
            <m:t>+</m:t>
          </m:r>
          <m:r>
            <w:rPr>
              <w:rFonts w:ascii="Cambria Math" w:hAnsi="Cambria Math"/>
            </w:rPr>
            <m:t>Δt</m:t>
          </m:r>
          <m:r>
            <w:rPr>
              <w:rFonts w:ascii="Cambria Math" w:hAnsi="Cambria Math" w:cstheme="minorHAnsi"/>
              <w:color w:val="000000"/>
              <w:sz w:val="24"/>
              <w:szCs w:val="24"/>
              <w:shd w:val="clear" w:color="auto" w:fill="FFFFFF"/>
            </w:rPr>
            <m:t>(-</m:t>
          </m:r>
          <m:sSub>
            <m:sSubPr>
              <m:ctrlPr>
                <w:rPr>
                  <w:rFonts w:ascii="Cambria Math" w:hAnsi="Cambria Math" w:cstheme="minorHAnsi"/>
                  <w:i/>
                  <w:color w:val="000000"/>
                  <w:sz w:val="24"/>
                  <w:szCs w:val="24"/>
                  <w:shd w:val="clear" w:color="auto" w:fill="FFFFFF"/>
                </w:rPr>
              </m:ctrlPr>
            </m:sSubPr>
            <m:e>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N</m:t>
                  </m:r>
                </m:e>
                <m:sub>
                  <m:r>
                    <w:rPr>
                      <w:rFonts w:ascii="Cambria Math" w:hAnsi="Cambria Math" w:cstheme="minorHAnsi"/>
                      <w:color w:val="000000"/>
                      <w:sz w:val="24"/>
                      <w:szCs w:val="24"/>
                      <w:shd w:val="clear" w:color="auto" w:fill="FFFFFF"/>
                    </w:rPr>
                    <m:t>Am241</m:t>
                  </m:r>
                </m:sub>
              </m:sSub>
            </m:e>
            <m:sub>
              <m:r>
                <w:rPr>
                  <w:rFonts w:ascii="Cambria Math" w:hAnsi="Cambria Math" w:cstheme="minorHAnsi"/>
                  <w:color w:val="000000"/>
                  <w:sz w:val="24"/>
                  <w:szCs w:val="24"/>
                  <w:shd w:val="clear" w:color="auto" w:fill="FFFFFF"/>
                </w:rPr>
                <m:t>i</m:t>
              </m:r>
            </m:sub>
          </m:sSub>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λ</m:t>
              </m:r>
            </m:e>
            <m:sub>
              <m:r>
                <w:rPr>
                  <w:rFonts w:ascii="Cambria Math" w:hAnsi="Cambria Math" w:cstheme="minorHAnsi"/>
                  <w:color w:val="000000"/>
                  <w:sz w:val="24"/>
                  <w:szCs w:val="24"/>
                  <w:shd w:val="clear" w:color="auto" w:fill="FFFFFF"/>
                </w:rPr>
                <m:t>Am241</m:t>
              </m:r>
            </m:sub>
          </m:sSub>
          <m:r>
            <w:rPr>
              <w:rFonts w:ascii="Cambria Math" w:hAnsi="Cambria Math" w:cstheme="minorHAnsi"/>
              <w:color w:val="000000"/>
              <w:sz w:val="24"/>
              <w:szCs w:val="24"/>
              <w:shd w:val="clear" w:color="auto" w:fill="FFFFFF"/>
            </w:rPr>
            <m:t>)</m:t>
          </m:r>
          <m:r>
            <w:rPr>
              <w:rFonts w:ascii="Cambria Math" w:hAnsi="Cambria Math" w:cstheme="minorHAnsi"/>
              <w:color w:val="000000"/>
              <w:sz w:val="24"/>
              <w:szCs w:val="24"/>
              <w:shd w:val="clear" w:color="auto" w:fill="FFFFFF"/>
            </w:rPr>
            <m:t>+</m:t>
          </m:r>
          <m:r>
            <w:rPr>
              <w:rFonts w:ascii="Cambria Math" w:hAnsi="Cambria Math"/>
            </w:rPr>
            <m:t>Δt</m:t>
          </m:r>
          <m:r>
            <w:rPr>
              <w:rFonts w:ascii="Cambria Math" w:hAnsi="Cambria Math"/>
            </w:rPr>
            <m:t>(</m:t>
          </m:r>
          <m:sSub>
            <m:sSubPr>
              <m:ctrlPr>
                <w:rPr>
                  <w:rFonts w:ascii="Cambria Math" w:hAnsi="Cambria Math" w:cstheme="minorHAnsi"/>
                  <w:i/>
                  <w:color w:val="000000"/>
                  <w:sz w:val="24"/>
                  <w:szCs w:val="24"/>
                  <w:shd w:val="clear" w:color="auto" w:fill="FFFFFF"/>
                </w:rPr>
              </m:ctrlPr>
            </m:sSubPr>
            <m:e>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N</m:t>
                  </m:r>
                </m:e>
                <m:sub>
                  <m:r>
                    <w:rPr>
                      <w:rFonts w:ascii="Cambria Math" w:hAnsi="Cambria Math" w:cstheme="minorHAnsi"/>
                      <w:color w:val="000000"/>
                      <w:sz w:val="24"/>
                      <w:szCs w:val="24"/>
                      <w:shd w:val="clear" w:color="auto" w:fill="FFFFFF"/>
                    </w:rPr>
                    <m:t>Pu241</m:t>
                  </m:r>
                </m:sub>
              </m:sSub>
            </m:e>
            <m:sub>
              <m:r>
                <w:rPr>
                  <w:rFonts w:ascii="Cambria Math" w:hAnsi="Cambria Math" w:cstheme="minorHAnsi"/>
                  <w:color w:val="000000"/>
                  <w:sz w:val="24"/>
                  <w:szCs w:val="24"/>
                  <w:shd w:val="clear" w:color="auto" w:fill="FFFFFF"/>
                </w:rPr>
                <m:t>i</m:t>
              </m:r>
            </m:sub>
          </m:sSub>
          <m:sSub>
            <m:sSubPr>
              <m:ctrlPr>
                <w:rPr>
                  <w:rFonts w:ascii="Cambria Math" w:hAnsi="Cambria Math" w:cstheme="minorHAnsi"/>
                  <w:i/>
                  <w:color w:val="000000"/>
                  <w:sz w:val="24"/>
                  <w:szCs w:val="24"/>
                  <w:shd w:val="clear" w:color="auto" w:fill="FFFFFF"/>
                </w:rPr>
              </m:ctrlPr>
            </m:sSubPr>
            <m:e>
              <m:r>
                <w:rPr>
                  <w:rFonts w:ascii="Cambria Math" w:hAnsi="Cambria Math" w:cstheme="minorHAnsi"/>
                  <w:color w:val="000000"/>
                  <w:sz w:val="24"/>
                  <w:szCs w:val="24"/>
                  <w:shd w:val="clear" w:color="auto" w:fill="FFFFFF"/>
                </w:rPr>
                <m:t>λ</m:t>
              </m:r>
            </m:e>
            <m:sub>
              <m:r>
                <w:rPr>
                  <w:rFonts w:ascii="Cambria Math" w:hAnsi="Cambria Math" w:cstheme="minorHAnsi"/>
                  <w:color w:val="000000"/>
                  <w:sz w:val="24"/>
                  <w:szCs w:val="24"/>
                  <w:shd w:val="clear" w:color="auto" w:fill="FFFFFF"/>
                </w:rPr>
                <m:t>Pu2</m:t>
              </m:r>
              <m:r>
                <w:rPr>
                  <w:rFonts w:ascii="Cambria Math" w:hAnsi="Cambria Math" w:cstheme="minorHAnsi"/>
                  <w:color w:val="000000"/>
                  <w:sz w:val="24"/>
                  <w:szCs w:val="24"/>
                  <w:shd w:val="clear" w:color="auto" w:fill="FFFFFF"/>
                </w:rPr>
                <m:t>41</m:t>
              </m:r>
            </m:sub>
          </m:sSub>
          <m:r>
            <w:rPr>
              <w:rFonts w:ascii="Cambria Math" w:hAnsi="Cambria Math" w:cstheme="minorHAnsi"/>
              <w:color w:val="000000"/>
              <w:sz w:val="24"/>
              <w:szCs w:val="24"/>
              <w:shd w:val="clear" w:color="auto" w:fill="FFFFFF"/>
            </w:rPr>
            <m:t>)</m:t>
          </m:r>
        </m:oMath>
      </m:oMathPara>
    </w:p>
    <w:p w:rsidR="00843069" w:rsidRDefault="00843069" w:rsidP="00843069">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 titre d’exemple, la méthode RK1  appliquée à l’épuisement avec flux de l’isotope Pu239 conduit à:</w:t>
      </w:r>
    </w:p>
    <w:p w:rsidR="00843069" w:rsidRPr="00084194" w:rsidRDefault="00843069" w:rsidP="00843069">
      <w:pPr>
        <w:rPr>
          <w:rFonts w:asciiTheme="minorHAnsi" w:hAnsiTheme="minorHAnsi" w:cstheme="minorHAnsi"/>
          <w:color w:val="000000"/>
          <w:sz w:val="24"/>
          <w:szCs w:val="24"/>
          <w:shd w:val="clear" w:color="auto" w:fill="FFFFFF"/>
        </w:rPr>
      </w:pPr>
      <m:oMathPara>
        <m:oMath>
          <m:sSub>
            <m:sSubPr>
              <m:ctrlPr>
                <w:rPr>
                  <w:rFonts w:ascii="Cambria Math" w:hAnsi="Cambria Math" w:cstheme="minorHAnsi"/>
                  <w:i/>
                  <w:color w:val="000000"/>
                  <w:sz w:val="22"/>
                  <w:szCs w:val="24"/>
                  <w:shd w:val="clear" w:color="auto" w:fill="FFFFFF"/>
                </w:rPr>
              </m:ctrlPr>
            </m:sSubPr>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Pu239</m:t>
              </m:r>
            </m:e>
            <m:sub>
              <m:r>
                <w:rPr>
                  <w:rFonts w:ascii="Cambria Math" w:hAnsi="Cambria Math" w:cstheme="minorHAnsi"/>
                  <w:color w:val="000000"/>
                  <w:sz w:val="22"/>
                  <w:szCs w:val="24"/>
                  <w:shd w:val="clear" w:color="auto" w:fill="FFFFFF"/>
                </w:rPr>
                <m:t>i+1</m:t>
              </m:r>
            </m:sub>
          </m:sSub>
          <m:r>
            <w:rPr>
              <w:rFonts w:ascii="Cambria Math" w:hAnsi="Cambria Math" w:cstheme="minorHAnsi"/>
              <w:color w:val="000000"/>
              <w:sz w:val="22"/>
              <w:szCs w:val="24"/>
              <w:shd w:val="clear" w:color="auto" w:fill="FFFFFF"/>
            </w:rPr>
            <m:t>=</m:t>
          </m:r>
          <m:sSub>
            <m:sSubPr>
              <m:ctrlPr>
                <w:rPr>
                  <w:rFonts w:ascii="Cambria Math" w:hAnsi="Cambria Math" w:cstheme="minorHAnsi"/>
                  <w:i/>
                  <w:color w:val="000000"/>
                  <w:sz w:val="22"/>
                  <w:szCs w:val="24"/>
                  <w:shd w:val="clear" w:color="auto" w:fill="FFFFFF"/>
                </w:rPr>
              </m:ctrlPr>
            </m:sSubPr>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Pu239</m:t>
              </m:r>
            </m:e>
            <m:sub>
              <m:r>
                <w:rPr>
                  <w:rFonts w:ascii="Cambria Math" w:hAnsi="Cambria Math" w:cstheme="minorHAnsi"/>
                  <w:color w:val="000000"/>
                  <w:sz w:val="22"/>
                  <w:szCs w:val="24"/>
                  <w:shd w:val="clear" w:color="auto" w:fill="FFFFFF"/>
                </w:rPr>
                <m:t>i</m:t>
              </m:r>
            </m:sub>
          </m:sSub>
          <m:r>
            <w:rPr>
              <w:rFonts w:ascii="Cambria Math" w:hAnsi="Cambria Math" w:cstheme="minorHAnsi"/>
              <w:color w:val="000000"/>
              <w:sz w:val="22"/>
              <w:szCs w:val="24"/>
              <w:shd w:val="clear" w:color="auto" w:fill="FFFFFF"/>
            </w:rPr>
            <m:t>-</m:t>
          </m:r>
          <m:r>
            <w:rPr>
              <w:rFonts w:ascii="Cambria Math" w:hAnsi="Cambria Math"/>
              <w:sz w:val="18"/>
            </w:rPr>
            <m:t>Δt</m:t>
          </m:r>
          <m:d>
            <m:dPr>
              <m:ctrlPr>
                <w:rPr>
                  <w:rFonts w:ascii="Cambria Math" w:hAnsi="Cambria Math" w:cstheme="minorHAnsi"/>
                  <w:i/>
                  <w:color w:val="000000"/>
                  <w:sz w:val="22"/>
                  <w:szCs w:val="24"/>
                  <w:shd w:val="clear" w:color="auto" w:fill="FFFFFF"/>
                </w:rPr>
              </m:ctrlPr>
            </m:dPr>
            <m:e>
              <m:sSub>
                <m:sSubPr>
                  <m:ctrlPr>
                    <w:rPr>
                      <w:rFonts w:ascii="Cambria Math" w:hAnsi="Cambria Math" w:cstheme="minorHAnsi"/>
                      <w:i/>
                      <w:color w:val="000000"/>
                      <w:sz w:val="22"/>
                      <w:szCs w:val="24"/>
                      <w:shd w:val="clear" w:color="auto" w:fill="FFFFFF"/>
                    </w:rPr>
                  </m:ctrlPr>
                </m:sSubPr>
                <m:e>
                  <m:r>
                    <w:rPr>
                      <w:rFonts w:ascii="Cambria Math" w:hAnsi="Cambria Math" w:cstheme="minorHAnsi"/>
                      <w:color w:val="000000"/>
                      <w:sz w:val="22"/>
                      <w:szCs w:val="24"/>
                      <w:shd w:val="clear" w:color="auto" w:fill="FFFFFF"/>
                    </w:rPr>
                    <m:t>λ</m:t>
                  </m:r>
                </m:e>
                <m:sub>
                  <m:r>
                    <w:rPr>
                      <w:rFonts w:ascii="Cambria Math" w:hAnsi="Cambria Math" w:cstheme="minorHAnsi"/>
                      <w:color w:val="000000"/>
                      <w:sz w:val="22"/>
                      <w:szCs w:val="24"/>
                      <w:shd w:val="clear" w:color="auto" w:fill="FFFFFF"/>
                    </w:rPr>
                    <m:t>Pu239</m:t>
                  </m:r>
                </m:sub>
              </m:sSub>
              <m:r>
                <w:rPr>
                  <w:rFonts w:ascii="Cambria Math" w:hAnsi="Cambria Math" w:cstheme="minorHAnsi"/>
                  <w:color w:val="000000"/>
                  <w:sz w:val="22"/>
                  <w:szCs w:val="24"/>
                  <w:shd w:val="clear" w:color="auto" w:fill="FFFFFF"/>
                </w:rPr>
                <m:t>+</m:t>
              </m:r>
              <m:sSub>
                <m:sSubPr>
                  <m:ctrlPr>
                    <w:rPr>
                      <w:rFonts w:ascii="Cambria Math" w:hAnsi="Cambria Math" w:cstheme="minorHAnsi"/>
                      <w:i/>
                      <w:color w:val="000000"/>
                      <w:sz w:val="22"/>
                      <w:szCs w:val="24"/>
                      <w:shd w:val="clear" w:color="auto" w:fill="FFFFFF"/>
                    </w:rPr>
                  </m:ctrlPr>
                </m:sSubPr>
                <m:e>
                  <m:r>
                    <w:rPr>
                      <w:rFonts w:ascii="Cambria Math" w:hAnsi="Cambria Math" w:cstheme="minorHAnsi"/>
                      <w:color w:val="000000"/>
                      <w:sz w:val="22"/>
                      <w:szCs w:val="24"/>
                      <w:shd w:val="clear" w:color="auto" w:fill="FFFFFF"/>
                    </w:rPr>
                    <m:t>σ</m:t>
                  </m:r>
                </m:e>
                <m:sub>
                  <m:r>
                    <w:rPr>
                      <w:rFonts w:ascii="Cambria Math" w:hAnsi="Cambria Math" w:cstheme="minorHAnsi"/>
                      <w:color w:val="000000"/>
                      <w:sz w:val="22"/>
                      <w:szCs w:val="24"/>
                      <w:shd w:val="clear" w:color="auto" w:fill="FFFFFF"/>
                    </w:rPr>
                    <m:t>a,Pu239</m:t>
                  </m:r>
                </m:sub>
              </m:sSub>
              <m:r>
                <w:rPr>
                  <w:rFonts w:ascii="Cambria Math" w:hAnsi="Cambria Math" w:cstheme="minorHAnsi"/>
                  <w:color w:val="000000"/>
                  <w:sz w:val="22"/>
                  <w:szCs w:val="24"/>
                  <w:shd w:val="clear" w:color="auto" w:fill="FFFFFF"/>
                </w:rPr>
                <m:t>Φ</m:t>
              </m:r>
            </m:e>
          </m:d>
          <m:sSub>
            <m:sSubPr>
              <m:ctrlPr>
                <w:rPr>
                  <w:rFonts w:ascii="Cambria Math" w:hAnsi="Cambria Math" w:cstheme="minorHAnsi"/>
                  <w:i/>
                  <w:color w:val="000000"/>
                  <w:sz w:val="22"/>
                  <w:szCs w:val="24"/>
                  <w:shd w:val="clear" w:color="auto" w:fill="FFFFFF"/>
                </w:rPr>
              </m:ctrlPr>
            </m:sSubPr>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Pu239</m:t>
              </m:r>
            </m:e>
            <m:sub>
              <m:r>
                <w:rPr>
                  <w:rFonts w:ascii="Cambria Math" w:hAnsi="Cambria Math" w:cstheme="minorHAnsi"/>
                  <w:color w:val="000000"/>
                  <w:sz w:val="22"/>
                  <w:szCs w:val="24"/>
                  <w:shd w:val="clear" w:color="auto" w:fill="FFFFFF"/>
                </w:rPr>
                <m:t>i</m:t>
              </m:r>
            </m:sub>
          </m:sSub>
          <m:r>
            <w:rPr>
              <w:rFonts w:ascii="Cambria Math" w:hAnsi="Cambria Math" w:cstheme="minorHAnsi"/>
              <w:color w:val="000000"/>
              <w:sz w:val="22"/>
              <w:szCs w:val="24"/>
              <w:shd w:val="clear" w:color="auto" w:fill="FFFFFF"/>
            </w:rPr>
            <m:t>+</m:t>
          </m:r>
          <m:sSub>
            <m:sSubPr>
              <m:ctrlPr>
                <w:rPr>
                  <w:rFonts w:ascii="Cambria Math" w:hAnsi="Cambria Math" w:cstheme="minorHAnsi"/>
                  <w:i/>
                  <w:color w:val="000000"/>
                  <w:sz w:val="22"/>
                  <w:szCs w:val="24"/>
                  <w:shd w:val="clear" w:color="auto" w:fill="FFFFFF"/>
                </w:rPr>
              </m:ctrlPr>
            </m:sSubPr>
            <m:e>
              <m:r>
                <w:rPr>
                  <w:rFonts w:ascii="Cambria Math" w:hAnsi="Cambria Math" w:cstheme="minorHAnsi"/>
                  <w:color w:val="000000"/>
                  <w:sz w:val="22"/>
                  <w:szCs w:val="24"/>
                  <w:shd w:val="clear" w:color="auto" w:fill="FFFFFF"/>
                </w:rPr>
                <m:t>σ</m:t>
              </m:r>
            </m:e>
            <m:sub>
              <m:r>
                <w:rPr>
                  <w:rFonts w:ascii="Cambria Math" w:hAnsi="Cambria Math" w:cstheme="minorHAnsi"/>
                  <w:color w:val="000000"/>
                  <w:sz w:val="22"/>
                  <w:szCs w:val="24"/>
                  <w:shd w:val="clear" w:color="auto" w:fill="FFFFFF"/>
                </w:rPr>
                <m:t>c,Pu238</m:t>
              </m:r>
            </m:sub>
          </m:sSub>
          <m:r>
            <w:rPr>
              <w:rFonts w:ascii="Cambria Math" w:hAnsi="Cambria Math" w:cstheme="minorHAnsi"/>
              <w:color w:val="000000"/>
              <w:sz w:val="22"/>
              <w:szCs w:val="24"/>
              <w:shd w:val="clear" w:color="auto" w:fill="FFFFFF"/>
            </w:rPr>
            <m:t>Φ</m:t>
          </m:r>
          <m:sSub>
            <m:sSubPr>
              <m:ctrlPr>
                <w:rPr>
                  <w:rFonts w:ascii="Cambria Math" w:hAnsi="Cambria Math" w:cstheme="minorHAnsi"/>
                  <w:i/>
                  <w:color w:val="000000"/>
                  <w:sz w:val="22"/>
                  <w:szCs w:val="24"/>
                  <w:shd w:val="clear" w:color="auto" w:fill="FFFFFF"/>
                </w:rPr>
              </m:ctrlPr>
            </m:sSubPr>
            <m:e>
              <m:r>
                <w:rPr>
                  <w:rFonts w:ascii="Cambria Math" w:hAnsi="Cambria Math" w:cs="Arial"/>
                  <w:color w:val="000000" w:themeColor="text1"/>
                  <w:kern w:val="24"/>
                  <w:szCs w:val="28"/>
                </w:rPr>
                <m:t>N</m:t>
              </m:r>
              <m:r>
                <w:rPr>
                  <w:rFonts w:ascii="Cambria Math" w:hAnsi="Cambria Math" w:cs="Arial"/>
                  <w:color w:val="000000" w:themeColor="text1"/>
                  <w:kern w:val="24"/>
                  <w:position w:val="-7"/>
                  <w:szCs w:val="28"/>
                  <w:vertAlign w:val="subscript"/>
                </w:rPr>
                <m:t>Pu238</m:t>
              </m:r>
            </m:e>
            <m:sub>
              <m:r>
                <w:rPr>
                  <w:rFonts w:ascii="Cambria Math" w:hAnsi="Cambria Math" w:cstheme="minorHAnsi"/>
                  <w:color w:val="000000"/>
                  <w:sz w:val="22"/>
                  <w:szCs w:val="24"/>
                  <w:shd w:val="clear" w:color="auto" w:fill="FFFFFF"/>
                </w:rPr>
                <m:t>i</m:t>
              </m:r>
            </m:sub>
          </m:sSub>
          <m:r>
            <w:rPr>
              <w:rFonts w:ascii="Cambria Math" w:hAnsi="Cambria Math" w:cstheme="minorHAnsi"/>
              <w:color w:val="000000"/>
              <w:sz w:val="22"/>
              <w:szCs w:val="24"/>
              <w:shd w:val="clear" w:color="auto" w:fill="FFFFFF"/>
            </w:rPr>
            <m:t>+</m:t>
          </m:r>
          <m:sSub>
            <m:sSubPr>
              <m:ctrlPr>
                <w:rPr>
                  <w:rFonts w:ascii="Cambria Math" w:hAnsi="Cambria Math" w:cstheme="minorHAnsi"/>
                  <w:i/>
                  <w:color w:val="000000"/>
                  <w:sz w:val="22"/>
                  <w:szCs w:val="24"/>
                  <w:shd w:val="clear" w:color="auto" w:fill="FFFFFF"/>
                </w:rPr>
              </m:ctrlPr>
            </m:sSubPr>
            <m:e>
              <m:r>
                <w:rPr>
                  <w:rFonts w:ascii="Cambria Math" w:hAnsi="Cambria Math" w:cstheme="minorHAnsi"/>
                  <w:color w:val="000000"/>
                  <w:sz w:val="22"/>
                  <w:szCs w:val="24"/>
                  <w:shd w:val="clear" w:color="auto" w:fill="FFFFFF"/>
                </w:rPr>
                <m:t>σ</m:t>
              </m:r>
            </m:e>
            <m:sub>
              <m:r>
                <w:rPr>
                  <w:rFonts w:ascii="Cambria Math" w:hAnsi="Cambria Math" w:cstheme="minorHAnsi"/>
                  <w:color w:val="000000"/>
                  <w:sz w:val="22"/>
                  <w:szCs w:val="24"/>
                  <w:shd w:val="clear" w:color="auto" w:fill="FFFFFF"/>
                </w:rPr>
                <m:t>c,U238</m:t>
              </m:r>
            </m:sub>
          </m:sSub>
          <m:r>
            <w:rPr>
              <w:rFonts w:ascii="Cambria Math" w:hAnsi="Cambria Math" w:cstheme="minorHAnsi"/>
              <w:color w:val="000000"/>
              <w:sz w:val="22"/>
              <w:szCs w:val="24"/>
              <w:shd w:val="clear" w:color="auto" w:fill="FFFFFF"/>
            </w:rPr>
            <m:t>Φ</m:t>
          </m:r>
          <m:sSub>
            <m:sSubPr>
              <m:ctrlPr>
                <w:rPr>
                  <w:rFonts w:ascii="Cambria Math" w:hAnsi="Cambria Math" w:cstheme="minorHAnsi"/>
                  <w:i/>
                  <w:color w:val="000000"/>
                  <w:sz w:val="22"/>
                  <w:szCs w:val="24"/>
                  <w:shd w:val="clear" w:color="auto" w:fill="FFFFFF"/>
                </w:rPr>
              </m:ctrlPr>
            </m:sSubPr>
            <m:e>
              <m:r>
                <w:rPr>
                  <w:rFonts w:ascii="Cambria Math" w:hAnsi="Cambria Math" w:cs="Arial"/>
                  <w:color w:val="000000" w:themeColor="text1"/>
                  <w:kern w:val="24"/>
                  <w:szCs w:val="28"/>
                </w:rPr>
                <m:t>N</m:t>
              </m:r>
            </m:e>
            <m:sub>
              <m:r>
                <w:rPr>
                  <w:rFonts w:ascii="Cambria Math" w:hAnsi="Cambria Math" w:cs="Arial"/>
                  <w:color w:val="000000" w:themeColor="text1"/>
                  <w:kern w:val="24"/>
                  <w:szCs w:val="28"/>
                </w:rPr>
                <m:t>U</m:t>
              </m:r>
              <m:r>
                <w:rPr>
                  <w:rFonts w:ascii="Cambria Math" w:hAnsi="Cambria Math" w:cs="Arial"/>
                  <w:color w:val="000000" w:themeColor="text1"/>
                  <w:kern w:val="24"/>
                  <w:position w:val="-7"/>
                  <w:szCs w:val="28"/>
                  <w:vertAlign w:val="subscript"/>
                </w:rPr>
                <m:t>238</m:t>
              </m:r>
              <m:r>
                <w:rPr>
                  <w:rFonts w:ascii="Cambria Math" w:hAnsi="Cambria Math" w:cstheme="minorHAnsi"/>
                  <w:color w:val="000000"/>
                  <w:sz w:val="22"/>
                  <w:szCs w:val="24"/>
                  <w:shd w:val="clear" w:color="auto" w:fill="FFFFFF"/>
                </w:rPr>
                <m:t>i</m:t>
              </m:r>
            </m:sub>
          </m:sSub>
        </m:oMath>
      </m:oMathPara>
    </w:p>
    <w:p w:rsidR="00420D37" w:rsidRDefault="006B6C9B" w:rsidP="009716DE">
      <w:pPr>
        <w:pStyle w:val="Titre3"/>
        <w:spacing w:before="360"/>
      </w:pPr>
      <w:bookmarkStart w:id="157" w:name="_Toc396794098"/>
      <w:r>
        <w:t>Methode EXPLICITE</w:t>
      </w:r>
      <w:r w:rsidR="00AA2488">
        <w:t>-O5</w:t>
      </w:r>
      <w:r>
        <w:t xml:space="preserve"> : Approximation </w:t>
      </w:r>
      <w:r w:rsidR="001D0656">
        <w:t>à l’ordre 5</w:t>
      </w:r>
      <w:bookmarkEnd w:id="157"/>
    </w:p>
    <w:p w:rsidR="00263A8B" w:rsidRDefault="0067453E" w:rsidP="0067453E">
      <w:pPr>
        <w:pStyle w:val="Corpsdetexte"/>
      </w:pPr>
      <w:r>
        <w:t>Afin de disposer d’une méthode explicite simple et minimisant le nombre de calculs</w:t>
      </w:r>
      <w:r w:rsidR="00263A8B">
        <w:t xml:space="preserve">, l’évolution des concentrations </w:t>
      </w:r>
      <w:r w:rsidR="00B35B8A">
        <w:t xml:space="preserve">autour de l’instant </w:t>
      </w: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t</m:t>
            </m:r>
          </m:e>
          <m:sub>
            <m:r>
              <w:rPr>
                <w:rFonts w:ascii="Cambria Math" w:hAnsi="Cambria Math"/>
                <w:color w:val="000000"/>
                <w:shd w:val="clear" w:color="auto" w:fill="FFFFFF"/>
              </w:rPr>
              <m:t>i</m:t>
            </m:r>
          </m:sub>
        </m:sSub>
      </m:oMath>
      <w:r w:rsidR="00B35B8A">
        <w:t xml:space="preserve"> </w:t>
      </w:r>
      <w:r w:rsidR="00263A8B">
        <w:t>peut être approchée à l’ordre N</w:t>
      </w:r>
      <w:r w:rsidR="00CD3C2D">
        <w:t xml:space="preserve"> par une série de Taylor :</w:t>
      </w:r>
    </w:p>
    <w:p w:rsidR="00B63C35" w:rsidRPr="00B63C35" w:rsidRDefault="00B35B8A" w:rsidP="0067453E">
      <w:pPr>
        <w:pStyle w:val="Corpsdetexte"/>
        <w:rPr>
          <w:iCs w:val="0"/>
          <w:color w:val="000000" w:themeColor="text1"/>
          <w:kern w:val="24"/>
          <w:position w:val="-7"/>
          <w:szCs w:val="28"/>
          <w:vertAlign w:val="subscript"/>
        </w:rPr>
      </w:pPr>
      <m:oMathPara>
        <m:oMath>
          <m:r>
            <w:rPr>
              <w:rFonts w:ascii="Cambria Math" w:hAnsi="Cambria Math"/>
              <w:color w:val="000000"/>
              <w:shd w:val="clear" w:color="auto" w:fill="FFFFFF"/>
            </w:rPr>
            <m:t>y</m:t>
          </m:r>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t</m:t>
                  </m:r>
                </m:e>
                <m:sub>
                  <m:r>
                    <w:rPr>
                      <w:rFonts w:ascii="Cambria Math" w:hAnsi="Cambria Math"/>
                      <w:color w:val="000000"/>
                      <w:shd w:val="clear" w:color="auto" w:fill="FFFFFF"/>
                    </w:rPr>
                    <m:t>i</m:t>
                  </m:r>
                </m:sub>
              </m:sSub>
              <m:r>
                <w:rPr>
                  <w:rFonts w:ascii="Cambria Math" w:hAnsi="Cambria Math"/>
                  <w:color w:val="000000"/>
                  <w:shd w:val="clear" w:color="auto" w:fill="FFFFFF"/>
                </w:rPr>
                <m:t>-t</m:t>
              </m:r>
            </m:e>
          </m:d>
          <m:r>
            <w:rPr>
              <w:rFonts w:ascii="Cambria Math" w:hAnsi="Cambria Math"/>
              <w:color w:val="000000"/>
              <w:shd w:val="clear" w:color="auto" w:fill="FFFFFF"/>
            </w:rPr>
            <m:t>=</m:t>
          </m:r>
          <m:nary>
            <m:naryPr>
              <m:chr m:val="∑"/>
              <m:limLoc m:val="undOvr"/>
              <m:supHide m:val="1"/>
              <m:ctrlPr>
                <w:rPr>
                  <w:rFonts w:ascii="Cambria Math" w:hAnsi="Cambria Math"/>
                  <w:i/>
                  <w:color w:val="000000"/>
                  <w:shd w:val="clear" w:color="auto" w:fill="FFFFFF"/>
                </w:rPr>
              </m:ctrlPr>
            </m:naryPr>
            <m:sub>
              <m:r>
                <w:rPr>
                  <w:rFonts w:ascii="Cambria Math" w:hAnsi="Cambria Math"/>
                  <w:color w:val="000000"/>
                  <w:shd w:val="clear" w:color="auto" w:fill="FFFFFF"/>
                </w:rPr>
                <m:t>0≤</m:t>
              </m:r>
              <m:r>
                <w:rPr>
                  <w:rFonts w:ascii="Cambria Math" w:hAnsi="Cambria Math"/>
                  <w:color w:val="000000"/>
                  <w:shd w:val="clear" w:color="auto" w:fill="FFFFFF"/>
                </w:rPr>
                <m:t>k</m:t>
              </m:r>
              <m:r>
                <w:rPr>
                  <w:rFonts w:ascii="Cambria Math" w:hAnsi="Cambria Math"/>
                  <w:color w:val="000000"/>
                  <w:shd w:val="clear" w:color="auto" w:fill="FFFFFF"/>
                </w:rPr>
                <m:t>≤</m:t>
              </m:r>
              <m:r>
                <w:rPr>
                  <w:rFonts w:ascii="Cambria Math" w:hAnsi="Cambria Math"/>
                  <w:color w:val="000000"/>
                  <w:shd w:val="clear" w:color="auto" w:fill="FFFFFF"/>
                </w:rPr>
                <m:t>N</m:t>
              </m:r>
            </m:sub>
            <m:sup/>
            <m:e>
              <m:f>
                <m:fPr>
                  <m:ctrlPr>
                    <w:rPr>
                      <w:rFonts w:ascii="Cambria Math" w:hAnsi="Cambria Math"/>
                      <w:i/>
                      <w:color w:val="000000"/>
                      <w:shd w:val="clear" w:color="auto" w:fill="FFFFFF"/>
                    </w:rPr>
                  </m:ctrlPr>
                </m:fPr>
                <m:num>
                  <m:r>
                    <w:rPr>
                      <w:rFonts w:ascii="Cambria Math" w:hAnsi="Cambria Math"/>
                      <w:color w:val="000000"/>
                      <w:shd w:val="clear" w:color="auto" w:fill="FFFFFF"/>
                    </w:rPr>
                    <m:t>1</m:t>
                  </m:r>
                </m:num>
                <m:den>
                  <m:r>
                    <w:rPr>
                      <w:rFonts w:ascii="Cambria Math" w:hAnsi="Cambria Math"/>
                      <w:color w:val="000000"/>
                      <w:shd w:val="clear" w:color="auto" w:fill="FFFFFF"/>
                    </w:rPr>
                    <m:t>k!</m:t>
                  </m:r>
                </m:den>
              </m:f>
              <m:sSub>
                <m:sSubPr>
                  <m:ctrlPr>
                    <w:rPr>
                      <w:rFonts w:ascii="Cambria Math" w:hAnsi="Cambria Math"/>
                      <w:i/>
                      <w:color w:val="000000"/>
                      <w:shd w:val="clear" w:color="auto" w:fill="FFFFFF"/>
                    </w:rPr>
                  </m:ctrlPr>
                </m:sSubPr>
                <m:e>
                  <m:d>
                    <m:dPr>
                      <m:ctrlPr>
                        <w:rPr>
                          <w:rFonts w:ascii="Cambria Math" w:hAnsi="Cambria Math"/>
                          <w:i/>
                          <w:color w:val="000000"/>
                          <w:shd w:val="clear" w:color="auto" w:fill="FFFFFF"/>
                        </w:rPr>
                      </m:ctrlPr>
                    </m:dPr>
                    <m:e>
                      <m:f>
                        <m:fPr>
                          <m:ctrlPr>
                            <w:rPr>
                              <w:rFonts w:ascii="Cambria Math" w:hAnsi="Cambria Math"/>
                              <w:i/>
                              <w:color w:val="000000"/>
                              <w:shd w:val="clear" w:color="auto" w:fill="FFFFFF"/>
                            </w:rPr>
                          </m:ctrlPr>
                        </m:fPr>
                        <m:num>
                          <m:sSup>
                            <m:sSupPr>
                              <m:ctrlPr>
                                <w:rPr>
                                  <w:rFonts w:ascii="Cambria Math" w:hAnsi="Cambria Math"/>
                                  <w:i/>
                                  <w:color w:val="000000"/>
                                  <w:shd w:val="clear" w:color="auto" w:fill="FFFFFF"/>
                                </w:rPr>
                              </m:ctrlPr>
                            </m:sSupPr>
                            <m:e>
                              <m:r>
                                <w:rPr>
                                  <w:rFonts w:ascii="Cambria Math" w:hAnsi="Cambria Math"/>
                                  <w:color w:val="000000"/>
                                  <w:shd w:val="clear" w:color="auto" w:fill="FFFFFF"/>
                                </w:rPr>
                                <m:t>d</m:t>
                              </m:r>
                            </m:e>
                            <m:sup>
                              <m:r>
                                <w:rPr>
                                  <w:rFonts w:ascii="Cambria Math" w:hAnsi="Cambria Math"/>
                                  <w:color w:val="000000"/>
                                  <w:shd w:val="clear" w:color="auto" w:fill="FFFFFF"/>
                                </w:rPr>
                                <m:t>k</m:t>
                              </m:r>
                            </m:sup>
                          </m:sSup>
                          <m:r>
                            <w:rPr>
                              <w:rFonts w:ascii="Cambria Math" w:hAnsi="Cambria Math"/>
                              <w:color w:val="000000"/>
                              <w:shd w:val="clear" w:color="auto" w:fill="FFFFFF"/>
                            </w:rPr>
                            <m:t>y</m:t>
                          </m:r>
                        </m:num>
                        <m:den>
                          <m:r>
                            <w:rPr>
                              <w:rFonts w:ascii="Cambria Math" w:hAnsi="Cambria Math"/>
                              <w:color w:val="000000"/>
                              <w:shd w:val="clear" w:color="auto" w:fill="FFFFFF"/>
                            </w:rPr>
                            <m:t>d</m:t>
                          </m:r>
                          <m:sSup>
                            <m:sSupPr>
                              <m:ctrlPr>
                                <w:rPr>
                                  <w:rFonts w:ascii="Cambria Math" w:hAnsi="Cambria Math"/>
                                  <w:i/>
                                  <w:color w:val="000000"/>
                                  <w:shd w:val="clear" w:color="auto" w:fill="FFFFFF"/>
                                </w:rPr>
                              </m:ctrlPr>
                            </m:sSupPr>
                            <m:e>
                              <m:r>
                                <w:rPr>
                                  <w:rFonts w:ascii="Cambria Math" w:hAnsi="Cambria Math"/>
                                  <w:color w:val="000000"/>
                                  <w:shd w:val="clear" w:color="auto" w:fill="FFFFFF"/>
                                </w:rPr>
                                <m:t>t</m:t>
                              </m:r>
                            </m:e>
                            <m:sup>
                              <m:r>
                                <w:rPr>
                                  <w:rFonts w:ascii="Cambria Math" w:hAnsi="Cambria Math"/>
                                  <w:color w:val="000000"/>
                                  <w:shd w:val="clear" w:color="auto" w:fill="FFFFFF"/>
                                </w:rPr>
                                <m:t>k</m:t>
                              </m:r>
                            </m:sup>
                          </m:sSup>
                        </m:den>
                      </m:f>
                    </m:e>
                  </m:d>
                </m:e>
                <m:sub>
                  <m:sSub>
                    <m:sSubPr>
                      <m:ctrlPr>
                        <w:rPr>
                          <w:rFonts w:ascii="Cambria Math" w:hAnsi="Cambria Math"/>
                          <w:i/>
                          <w:color w:val="000000"/>
                          <w:shd w:val="clear" w:color="auto" w:fill="FFFFFF"/>
                        </w:rPr>
                      </m:ctrlPr>
                    </m:sSubPr>
                    <m:e>
                      <m:r>
                        <w:rPr>
                          <w:rFonts w:ascii="Cambria Math" w:hAnsi="Cambria Math"/>
                          <w:color w:val="000000"/>
                          <w:shd w:val="clear" w:color="auto" w:fill="FFFFFF"/>
                        </w:rPr>
                        <m:t>t</m:t>
                      </m:r>
                    </m:e>
                    <m:sub>
                      <m:r>
                        <w:rPr>
                          <w:rFonts w:ascii="Cambria Math" w:hAnsi="Cambria Math"/>
                          <w:color w:val="000000"/>
                          <w:shd w:val="clear" w:color="auto" w:fill="FFFFFF"/>
                        </w:rPr>
                        <m:t>i</m:t>
                      </m:r>
                    </m:sub>
                  </m:sSub>
                </m:sub>
              </m:sSub>
              <m:sSup>
                <m:sSupPr>
                  <m:ctrlPr>
                    <w:rPr>
                      <w:rFonts w:ascii="Cambria Math" w:hAnsi="Cambria Math"/>
                      <w:i/>
                      <w:color w:val="000000"/>
                      <w:shd w:val="clear" w:color="auto" w:fill="FFFFFF"/>
                    </w:rPr>
                  </m:ctrlPr>
                </m:sSupPr>
                <m:e>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t</m:t>
                          </m:r>
                        </m:e>
                        <m:sub>
                          <m:r>
                            <w:rPr>
                              <w:rFonts w:ascii="Cambria Math" w:hAnsi="Cambria Math"/>
                              <w:color w:val="000000"/>
                              <w:shd w:val="clear" w:color="auto" w:fill="FFFFFF"/>
                            </w:rPr>
                            <m:t>i</m:t>
                          </m:r>
                        </m:sub>
                      </m:sSub>
                      <m:r>
                        <w:rPr>
                          <w:rFonts w:ascii="Cambria Math" w:hAnsi="Cambria Math"/>
                          <w:color w:val="000000"/>
                          <w:shd w:val="clear" w:color="auto" w:fill="FFFFFF"/>
                        </w:rPr>
                        <m:t>-t</m:t>
                      </m:r>
                    </m:e>
                  </m:d>
                </m:e>
                <m:sup>
                  <m:r>
                    <w:rPr>
                      <w:rFonts w:ascii="Cambria Math" w:hAnsi="Cambria Math"/>
                      <w:color w:val="000000"/>
                      <w:shd w:val="clear" w:color="auto" w:fill="FFFFFF"/>
                    </w:rPr>
                    <m:t>k</m:t>
                  </m:r>
                </m:sup>
              </m:sSup>
            </m:e>
          </m:nary>
        </m:oMath>
      </m:oMathPara>
    </w:p>
    <w:p w:rsidR="00CD3C2D" w:rsidRDefault="00CD3C2D" w:rsidP="00263A8B">
      <w:pPr>
        <w:pStyle w:val="Corpsdetexte"/>
      </w:pPr>
      <w:r>
        <w:t>Cette méthode est particulièrement simple dans une optique de résolution numérique sous forme matricielle :</w:t>
      </w:r>
    </w:p>
    <w:p w:rsidR="00CD3C2D" w:rsidRPr="00B63C35" w:rsidRDefault="00CD3C2D" w:rsidP="00CD3C2D">
      <w:pPr>
        <w:pStyle w:val="Corpsdetexte"/>
        <w:rPr>
          <w:iCs w:val="0"/>
          <w:color w:val="000000" w:themeColor="text1"/>
          <w:kern w:val="24"/>
          <w:position w:val="-7"/>
          <w:szCs w:val="28"/>
          <w:vertAlign w:val="subscript"/>
        </w:rPr>
      </w:pPr>
      <m:oMathPara>
        <m:oMath>
          <m:r>
            <w:rPr>
              <w:rFonts w:ascii="Cambria Math" w:hAnsi="Cambria Math"/>
              <w:color w:val="000000"/>
              <w:shd w:val="clear" w:color="auto" w:fill="FFFFFF"/>
            </w:rPr>
            <m:t>Y</m:t>
          </m:r>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t</m:t>
                  </m:r>
                </m:e>
                <m:sub>
                  <m:r>
                    <w:rPr>
                      <w:rFonts w:ascii="Cambria Math" w:hAnsi="Cambria Math"/>
                      <w:color w:val="000000"/>
                      <w:shd w:val="clear" w:color="auto" w:fill="FFFFFF"/>
                    </w:rPr>
                    <m:t>i</m:t>
                  </m:r>
                </m:sub>
              </m:sSub>
              <m:r>
                <w:rPr>
                  <w:rFonts w:ascii="Cambria Math" w:hAnsi="Cambria Math"/>
                  <w:color w:val="000000"/>
                  <w:shd w:val="clear" w:color="auto" w:fill="FFFFFF"/>
                </w:rPr>
                <m:t>-t</m:t>
              </m:r>
            </m:e>
          </m:d>
          <m:r>
            <w:rPr>
              <w:rFonts w:ascii="Cambria Math" w:hAnsi="Cambria Math"/>
              <w:color w:val="000000"/>
              <w:shd w:val="clear" w:color="auto" w:fill="FFFFFF"/>
            </w:rPr>
            <m:t>=</m:t>
          </m:r>
          <m:nary>
            <m:naryPr>
              <m:chr m:val="∑"/>
              <m:limLoc m:val="undOvr"/>
              <m:supHide m:val="1"/>
              <m:ctrlPr>
                <w:rPr>
                  <w:rFonts w:ascii="Cambria Math" w:hAnsi="Cambria Math"/>
                  <w:i/>
                  <w:color w:val="000000"/>
                  <w:shd w:val="clear" w:color="auto" w:fill="FFFFFF"/>
                </w:rPr>
              </m:ctrlPr>
            </m:naryPr>
            <m:sub>
              <m:r>
                <w:rPr>
                  <w:rFonts w:ascii="Cambria Math" w:hAnsi="Cambria Math"/>
                  <w:color w:val="000000"/>
                  <w:shd w:val="clear" w:color="auto" w:fill="FFFFFF"/>
                </w:rPr>
                <m:t>0≤k≤N</m:t>
              </m:r>
            </m:sub>
            <m:sup/>
            <m:e>
              <m:f>
                <m:fPr>
                  <m:ctrlPr>
                    <w:rPr>
                      <w:rFonts w:ascii="Cambria Math" w:hAnsi="Cambria Math"/>
                      <w:i/>
                      <w:color w:val="000000"/>
                      <w:shd w:val="clear" w:color="auto" w:fill="FFFFFF"/>
                    </w:rPr>
                  </m:ctrlPr>
                </m:fPr>
                <m:num>
                  <m:r>
                    <w:rPr>
                      <w:rFonts w:ascii="Cambria Math" w:hAnsi="Cambria Math"/>
                      <w:color w:val="000000"/>
                      <w:shd w:val="clear" w:color="auto" w:fill="FFFFFF"/>
                    </w:rPr>
                    <m:t>1</m:t>
                  </m:r>
                </m:num>
                <m:den>
                  <m:r>
                    <w:rPr>
                      <w:rFonts w:ascii="Cambria Math" w:hAnsi="Cambria Math"/>
                      <w:color w:val="000000"/>
                      <w:shd w:val="clear" w:color="auto" w:fill="FFFFFF"/>
                    </w:rPr>
                    <m:t>k!</m:t>
                  </m:r>
                </m:den>
              </m:f>
              <m:sSup>
                <m:sSupPr>
                  <m:ctrlPr>
                    <w:rPr>
                      <w:rFonts w:ascii="Cambria Math" w:hAnsi="Cambria Math"/>
                      <w:i/>
                      <w:color w:val="000000"/>
                      <w:shd w:val="clear" w:color="auto" w:fill="FFFFFF"/>
                    </w:rPr>
                  </m:ctrlPr>
                </m:sSupPr>
                <m:e>
                  <m:r>
                    <w:rPr>
                      <w:rFonts w:ascii="Cambria Math" w:hAnsi="Cambria Math"/>
                      <w:color w:val="000000"/>
                      <w:shd w:val="clear" w:color="auto" w:fill="FFFFFF"/>
                    </w:rPr>
                    <m:t>M</m:t>
                  </m:r>
                </m:e>
                <m:sup>
                  <m:r>
                    <w:rPr>
                      <w:rFonts w:ascii="Cambria Math" w:hAnsi="Cambria Math"/>
                      <w:color w:val="000000"/>
                      <w:shd w:val="clear" w:color="auto" w:fill="FFFFFF"/>
                    </w:rPr>
                    <m:t>k</m:t>
                  </m:r>
                </m:sup>
              </m:sSup>
              <m:r>
                <w:rPr>
                  <w:rFonts w:ascii="Cambria Math" w:hAnsi="Cambria Math"/>
                  <w:color w:val="000000"/>
                  <w:shd w:val="clear" w:color="auto" w:fill="FFFFFF"/>
                </w:rPr>
                <m:t>Y</m:t>
              </m:r>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t</m:t>
                      </m:r>
                    </m:e>
                    <m:sub>
                      <m:r>
                        <w:rPr>
                          <w:rFonts w:ascii="Cambria Math" w:hAnsi="Cambria Math"/>
                          <w:color w:val="000000"/>
                          <w:shd w:val="clear" w:color="auto" w:fill="FFFFFF"/>
                        </w:rPr>
                        <m:t>i</m:t>
                      </m:r>
                    </m:sub>
                  </m:sSub>
                </m:e>
              </m:d>
              <m:sSup>
                <m:sSupPr>
                  <m:ctrlPr>
                    <w:rPr>
                      <w:rFonts w:ascii="Cambria Math" w:hAnsi="Cambria Math"/>
                      <w:i/>
                      <w:color w:val="000000"/>
                      <w:shd w:val="clear" w:color="auto" w:fill="FFFFFF"/>
                    </w:rPr>
                  </m:ctrlPr>
                </m:sSupPr>
                <m:e>
                  <m:r>
                    <w:rPr>
                      <w:rFonts w:ascii="Cambria Math" w:hAnsi="Cambria Math"/>
                      <w:color w:val="000000"/>
                      <w:shd w:val="clear" w:color="auto" w:fill="FFFFFF"/>
                    </w:rPr>
                    <m:t xml:space="preserve"> </m:t>
                  </m:r>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t</m:t>
                          </m:r>
                        </m:e>
                        <m:sub>
                          <m:r>
                            <w:rPr>
                              <w:rFonts w:ascii="Cambria Math" w:hAnsi="Cambria Math"/>
                              <w:color w:val="000000"/>
                              <w:shd w:val="clear" w:color="auto" w:fill="FFFFFF"/>
                            </w:rPr>
                            <m:t>i</m:t>
                          </m:r>
                        </m:sub>
                      </m:sSub>
                      <m:r>
                        <w:rPr>
                          <w:rFonts w:ascii="Cambria Math" w:hAnsi="Cambria Math"/>
                          <w:color w:val="000000"/>
                          <w:shd w:val="clear" w:color="auto" w:fill="FFFFFF"/>
                        </w:rPr>
                        <m:t>-t</m:t>
                      </m:r>
                    </m:e>
                  </m:d>
                </m:e>
                <m:sup>
                  <m:r>
                    <w:rPr>
                      <w:rFonts w:ascii="Cambria Math" w:hAnsi="Cambria Math"/>
                      <w:color w:val="000000"/>
                      <w:shd w:val="clear" w:color="auto" w:fill="FFFFFF"/>
                    </w:rPr>
                    <m:t>k</m:t>
                  </m:r>
                </m:sup>
              </m:sSup>
            </m:e>
          </m:nary>
        </m:oMath>
      </m:oMathPara>
    </w:p>
    <w:p w:rsidR="00B00F76" w:rsidRDefault="00B00F76" w:rsidP="00263A8B">
      <w:pPr>
        <w:pStyle w:val="Corpsdetexte"/>
      </w:pPr>
      <w:r>
        <w:t>Une méthode itérative explicite simple permet de connaitre l’évolution des concentrations des noyaux</w:t>
      </w:r>
      <w:r w:rsidR="00764034">
        <w:t>, moyennant le choix d’un pas de temps</w:t>
      </w:r>
      <m:oMath>
        <m:r>
          <w:rPr>
            <w:rFonts w:ascii="Cambria Math" w:hAnsi="Cambria Math"/>
          </w:rPr>
          <m:t xml:space="preserve"> </m:t>
        </m:r>
        <m:r>
          <w:rPr>
            <w:rFonts w:ascii="Cambria Math" w:hAnsi="Cambria Math"/>
          </w:rPr>
          <m:t>Δt</m:t>
        </m:r>
      </m:oMath>
      <w:r w:rsidR="00764034">
        <w:t xml:space="preserve"> </w:t>
      </w:r>
      <w:r w:rsidR="00774B63">
        <w:t>suffisamment</w:t>
      </w:r>
      <w:r w:rsidR="00764034">
        <w:t xml:space="preserve"> fin</w:t>
      </w:r>
      <w:r>
        <w:t> :</w:t>
      </w:r>
    </w:p>
    <w:p w:rsidR="00B00F76" w:rsidRPr="00764034" w:rsidRDefault="00B00F76" w:rsidP="00263A8B">
      <w:pPr>
        <w:pStyle w:val="Corpsdetexte"/>
        <w:rPr>
          <w:color w:val="000000"/>
          <w:shd w:val="clear" w:color="auto" w:fill="FFFFFF"/>
        </w:rPr>
      </w:pPr>
      <m:oMathPara>
        <m:oMath>
          <m:sSub>
            <m:sSubPr>
              <m:ctrlPr>
                <w:rPr>
                  <w:rFonts w:ascii="Cambria Math" w:hAnsi="Cambria Math"/>
                  <w:color w:val="000000"/>
                  <w:shd w:val="clear" w:color="auto" w:fill="FFFFFF"/>
                </w:rPr>
              </m:ctrlPr>
            </m:sSubPr>
            <m:e>
              <m:r>
                <m:rPr>
                  <m:sty m:val="p"/>
                </m:rPr>
                <w:rPr>
                  <w:rFonts w:ascii="Cambria Math" w:hAnsi="Cambria Math"/>
                  <w:color w:val="000000"/>
                  <w:shd w:val="clear" w:color="auto" w:fill="FFFFFF"/>
                </w:rPr>
                <m:t>Y</m:t>
              </m:r>
            </m:e>
            <m:sub>
              <m:r>
                <w:rPr>
                  <w:rFonts w:ascii="Cambria Math" w:hAnsi="Cambria Math"/>
                  <w:color w:val="000000"/>
                  <w:shd w:val="clear" w:color="auto" w:fill="FFFFFF"/>
                </w:rPr>
                <m:t>(i+1)</m:t>
              </m:r>
            </m:sub>
          </m:sSub>
          <m:r>
            <m:rPr>
              <m:sty m:val="p"/>
            </m:rPr>
            <w:rPr>
              <w:rFonts w:ascii="Cambria Math" w:hAnsi="Cambria Math"/>
              <w:color w:val="000000"/>
              <w:shd w:val="clear" w:color="auto" w:fill="FFFFFF"/>
            </w:rPr>
            <m:t xml:space="preserve">= </m:t>
          </m:r>
          <m:sSub>
            <m:sSubPr>
              <m:ctrlPr>
                <w:rPr>
                  <w:rFonts w:ascii="Cambria Math" w:hAnsi="Cambria Math"/>
                  <w:color w:val="000000"/>
                  <w:shd w:val="clear" w:color="auto" w:fill="FFFFFF"/>
                </w:rPr>
              </m:ctrlPr>
            </m:sSubPr>
            <m:e>
              <m:r>
                <w:rPr>
                  <w:rFonts w:ascii="Cambria Math" w:hAnsi="Cambria Math"/>
                  <w:color w:val="000000"/>
                  <w:shd w:val="clear" w:color="auto" w:fill="FFFFFF"/>
                </w:rPr>
                <m:t>Y</m:t>
              </m:r>
            </m:e>
            <m:sub>
              <m:r>
                <w:rPr>
                  <w:rFonts w:ascii="Cambria Math" w:hAnsi="Cambria Math"/>
                  <w:color w:val="000000"/>
                  <w:shd w:val="clear" w:color="auto" w:fill="FFFFFF"/>
                </w:rPr>
                <m:t>(i)</m:t>
              </m:r>
            </m:sub>
          </m:sSub>
          <m:r>
            <m:rPr>
              <m:sty m:val="p"/>
            </m:rPr>
            <w:rPr>
              <w:rFonts w:ascii="Cambria Math" w:hAnsi="Cambria Math"/>
              <w:color w:val="000000"/>
              <w:shd w:val="clear" w:color="auto" w:fill="FFFFFF"/>
            </w:rPr>
            <m:t xml:space="preserve"> + </m:t>
          </m:r>
          <m:nary>
            <m:naryPr>
              <m:chr m:val="∑"/>
              <m:limLoc m:val="undOvr"/>
              <m:supHide m:val="1"/>
              <m:ctrlPr>
                <w:rPr>
                  <w:rFonts w:ascii="Cambria Math" w:hAnsi="Cambria Math"/>
                  <w:i/>
                  <w:color w:val="000000"/>
                  <w:shd w:val="clear" w:color="auto" w:fill="FFFFFF"/>
                </w:rPr>
              </m:ctrlPr>
            </m:naryPr>
            <m:sub>
              <m:r>
                <w:rPr>
                  <w:rFonts w:ascii="Cambria Math" w:hAnsi="Cambria Math"/>
                  <w:color w:val="000000"/>
                  <w:shd w:val="clear" w:color="auto" w:fill="FFFFFF"/>
                </w:rPr>
                <m:t>1≤k≤N</m:t>
              </m:r>
            </m:sub>
            <m:sup/>
            <m:e>
              <m:f>
                <m:fPr>
                  <m:ctrlPr>
                    <w:rPr>
                      <w:rFonts w:ascii="Cambria Math" w:hAnsi="Cambria Math"/>
                      <w:i/>
                      <w:color w:val="000000"/>
                      <w:shd w:val="clear" w:color="auto" w:fill="FFFFFF"/>
                    </w:rPr>
                  </m:ctrlPr>
                </m:fPr>
                <m:num>
                  <m:r>
                    <w:rPr>
                      <w:rFonts w:ascii="Cambria Math" w:hAnsi="Cambria Math"/>
                      <w:color w:val="000000"/>
                      <w:shd w:val="clear" w:color="auto" w:fill="FFFFFF"/>
                    </w:rPr>
                    <m:t>1</m:t>
                  </m:r>
                </m:num>
                <m:den>
                  <m:r>
                    <w:rPr>
                      <w:rFonts w:ascii="Cambria Math" w:hAnsi="Cambria Math"/>
                      <w:color w:val="000000"/>
                      <w:shd w:val="clear" w:color="auto" w:fill="FFFFFF"/>
                    </w:rPr>
                    <m:t>k!</m:t>
                  </m:r>
                </m:den>
              </m:f>
              <m:sSup>
                <m:sSupPr>
                  <m:ctrlPr>
                    <w:rPr>
                      <w:rFonts w:ascii="Cambria Math" w:hAnsi="Cambria Math"/>
                      <w:i/>
                      <w:color w:val="000000"/>
                      <w:shd w:val="clear" w:color="auto" w:fill="FFFFFF"/>
                    </w:rPr>
                  </m:ctrlPr>
                </m:sSupPr>
                <m:e>
                  <m:r>
                    <w:rPr>
                      <w:rFonts w:ascii="Cambria Math" w:hAnsi="Cambria Math"/>
                      <w:color w:val="000000"/>
                      <w:shd w:val="clear" w:color="auto" w:fill="FFFFFF"/>
                    </w:rPr>
                    <m:t>M</m:t>
                  </m:r>
                </m:e>
                <m:sup>
                  <m:r>
                    <w:rPr>
                      <w:rFonts w:ascii="Cambria Math" w:hAnsi="Cambria Math"/>
                      <w:color w:val="000000"/>
                      <w:shd w:val="clear" w:color="auto" w:fill="FFFFFF"/>
                    </w:rPr>
                    <m:t>k</m:t>
                  </m:r>
                </m:sup>
              </m:sSup>
              <m:r>
                <w:rPr>
                  <w:rFonts w:ascii="Cambria Math" w:hAnsi="Cambria Math"/>
                  <w:color w:val="000000"/>
                  <w:shd w:val="clear" w:color="auto" w:fill="FFFFFF"/>
                </w:rPr>
                <m:t>Y</m:t>
              </m:r>
              <m:d>
                <m:dPr>
                  <m:ctrlPr>
                    <w:rPr>
                      <w:rFonts w:ascii="Cambria Math" w:hAnsi="Cambria Math"/>
                      <w:i/>
                      <w:color w:val="000000"/>
                      <w:shd w:val="clear" w:color="auto" w:fill="FFFFFF"/>
                    </w:rPr>
                  </m:ctrlPr>
                </m:dPr>
                <m:e>
                  <m:sSub>
                    <m:sSubPr>
                      <m:ctrlPr>
                        <w:rPr>
                          <w:rFonts w:ascii="Cambria Math" w:hAnsi="Cambria Math"/>
                          <w:i/>
                          <w:color w:val="000000"/>
                          <w:shd w:val="clear" w:color="auto" w:fill="FFFFFF"/>
                        </w:rPr>
                      </m:ctrlPr>
                    </m:sSubPr>
                    <m:e>
                      <m:r>
                        <w:rPr>
                          <w:rFonts w:ascii="Cambria Math" w:hAnsi="Cambria Math"/>
                          <w:color w:val="000000"/>
                          <w:shd w:val="clear" w:color="auto" w:fill="FFFFFF"/>
                        </w:rPr>
                        <m:t>t</m:t>
                      </m:r>
                    </m:e>
                    <m:sub>
                      <m:r>
                        <w:rPr>
                          <w:rFonts w:ascii="Cambria Math" w:hAnsi="Cambria Math"/>
                          <w:color w:val="000000"/>
                          <w:shd w:val="clear" w:color="auto" w:fill="FFFFFF"/>
                        </w:rPr>
                        <m:t>i</m:t>
                      </m:r>
                    </m:sub>
                  </m:sSub>
                </m:e>
              </m:d>
              <m:sSup>
                <m:sSupPr>
                  <m:ctrlPr>
                    <w:rPr>
                      <w:rFonts w:ascii="Cambria Math" w:hAnsi="Cambria Math"/>
                      <w:i/>
                      <w:color w:val="000000"/>
                      <w:shd w:val="clear" w:color="auto" w:fill="FFFFFF"/>
                    </w:rPr>
                  </m:ctrlPr>
                </m:sSupPr>
                <m:e>
                  <m:r>
                    <w:rPr>
                      <w:rFonts w:ascii="Cambria Math" w:hAnsi="Cambria Math"/>
                      <w:color w:val="000000"/>
                      <w:shd w:val="clear" w:color="auto" w:fill="FFFFFF"/>
                    </w:rPr>
                    <m:t xml:space="preserve"> </m:t>
                  </m:r>
                  <m:r>
                    <w:rPr>
                      <w:rFonts w:ascii="Cambria Math" w:hAnsi="Cambria Math"/>
                    </w:rPr>
                    <m:t>Δt</m:t>
                  </m:r>
                </m:e>
                <m:sup>
                  <m:r>
                    <w:rPr>
                      <w:rFonts w:ascii="Cambria Math" w:hAnsi="Cambria Math"/>
                      <w:color w:val="000000"/>
                      <w:shd w:val="clear" w:color="auto" w:fill="FFFFFF"/>
                    </w:rPr>
                    <m:t>k</m:t>
                  </m:r>
                </m:sup>
              </m:sSup>
            </m:e>
          </m:nary>
        </m:oMath>
      </m:oMathPara>
    </w:p>
    <w:p w:rsidR="00764034" w:rsidRDefault="00764034" w:rsidP="00263A8B">
      <w:pPr>
        <w:pStyle w:val="Corpsdetexte"/>
      </w:pPr>
      <w:r>
        <w:t xml:space="preserve">On retiendra N=5 dans le cadre de cette étude, afin de retenir un pas de temps </w:t>
      </w:r>
      <w:r w:rsidR="00AA2488">
        <w:t>de 1 an.</w:t>
      </w:r>
    </w:p>
    <w:p w:rsidR="001D0656" w:rsidRPr="00420D37" w:rsidRDefault="001D0656" w:rsidP="00EC3102">
      <w:pPr>
        <w:pStyle w:val="Titre3"/>
      </w:pPr>
      <w:bookmarkStart w:id="158" w:name="_Toc396794099"/>
      <w:r>
        <w:t xml:space="preserve">simplification du </w:t>
      </w:r>
      <w:bookmarkEnd w:id="158"/>
      <w:r w:rsidR="006B6C9B">
        <w:t xml:space="preserve">Modele </w:t>
      </w:r>
      <w:r w:rsidR="00E47ECB">
        <w:t>‘</w:t>
      </w:r>
      <w:r w:rsidR="006B6C9B">
        <w:t>exact</w:t>
      </w:r>
      <w:r w:rsidR="00E47ECB">
        <w:t>’</w:t>
      </w:r>
    </w:p>
    <w:p w:rsidR="008551DD" w:rsidRDefault="008551DD" w:rsidP="00104FA7">
      <w:pPr>
        <w:pStyle w:val="Corpsdetexte"/>
      </w:pPr>
      <w:r>
        <w:t xml:space="preserve">La méthode exacte présentée dans le chapitre </w:t>
      </w:r>
      <w:r>
        <w:fldChar w:fldCharType="begin"/>
      </w:r>
      <w:r>
        <w:instrText xml:space="preserve"> REF _Ref396819876 \r \h </w:instrText>
      </w:r>
      <w:r>
        <w:fldChar w:fldCharType="separate"/>
      </w:r>
      <w:r>
        <w:t>4.1</w:t>
      </w:r>
      <w:r>
        <w:fldChar w:fldCharType="end"/>
      </w:r>
      <w:r>
        <w:t xml:space="preserve"> souffre d’un manque de robustesse :</w:t>
      </w:r>
    </w:p>
    <w:p w:rsidR="008551DD" w:rsidRPr="00E62118" w:rsidRDefault="00AD3882" w:rsidP="00AD3882">
      <w:pPr>
        <w:pStyle w:val="Listepuces"/>
      </w:pPr>
      <w:r w:rsidRPr="00E62118">
        <w:t>Intrinsèque à</w:t>
      </w:r>
      <w:r w:rsidR="008551DD" w:rsidRPr="00E62118">
        <w:t xml:space="preserve"> </w:t>
      </w:r>
      <w:r w:rsidRPr="00E62118">
        <w:t xml:space="preserve">la méthode : M </w:t>
      </w:r>
      <w:r w:rsidR="00ED6F31" w:rsidRPr="00E62118">
        <w:t>est-elle</w:t>
      </w:r>
      <w:r w:rsidRPr="00E62118">
        <w:t xml:space="preserve"> toujours diagonalisable ?</w:t>
      </w:r>
    </w:p>
    <w:p w:rsidR="00C2316B" w:rsidRPr="00E62118" w:rsidRDefault="008551DD" w:rsidP="00CF723D">
      <w:pPr>
        <w:pStyle w:val="Listepuces"/>
      </w:pPr>
      <w:r w:rsidRPr="00E62118">
        <w:t>Des méthodes numériques nécessaire</w:t>
      </w:r>
      <w:r w:rsidR="00AD3882" w:rsidRPr="00E62118">
        <w:t>s à la résolution du problème</w:t>
      </w:r>
      <w:r w:rsidR="00774B63" w:rsidRPr="00E62118">
        <w:t> : par exemple, la bibliothèque VBA de calculs matriciel « matrix.xla »</w:t>
      </w:r>
      <w:r w:rsidR="00774B63" w:rsidRPr="00E62118">
        <w:rPr>
          <w:rStyle w:val="Appelnotedebasdep"/>
        </w:rPr>
        <w:footnoteReference w:id="14"/>
      </w:r>
      <w:r w:rsidR="00E62118" w:rsidRPr="00E62118">
        <w:t xml:space="preserve"> nécessite plusieurs ajustements pour parvenir à fonctionner sans aberration</w:t>
      </w:r>
      <w:r w:rsidR="00E62118">
        <w:t xml:space="preserve">, mais ne permet pas de résoudre le problème de la chaine restreinte présentée dans le chapitre </w:t>
      </w:r>
      <w:r w:rsidR="00E62118">
        <w:fldChar w:fldCharType="begin"/>
      </w:r>
      <w:r w:rsidR="00E62118">
        <w:instrText xml:space="preserve"> REF _Ref396825930 \r \h </w:instrText>
      </w:r>
      <w:r w:rsidR="00E62118">
        <w:fldChar w:fldCharType="separate"/>
      </w:r>
      <w:r w:rsidR="00E62118">
        <w:t>3.2.1</w:t>
      </w:r>
      <w:r w:rsidR="00E62118">
        <w:fldChar w:fldCharType="end"/>
      </w:r>
      <w:r w:rsidR="00E62118">
        <w:t>.</w:t>
      </w:r>
    </w:p>
    <w:p w:rsidR="00E62118" w:rsidRDefault="00E62118" w:rsidP="00CF723D">
      <w:pPr>
        <w:pStyle w:val="Corpsdetexte"/>
      </w:pPr>
      <w:r>
        <w:t xml:space="preserve">Afin de renforcer ce point, une solution simple est de simplifier le problème pour rendre la matrice </w:t>
      </w:r>
      <m:oMath>
        <m:r>
          <w:rPr>
            <w:rFonts w:ascii="Cambria Math" w:hAnsi="Cambria Math"/>
          </w:rPr>
          <m:t>M</m:t>
        </m:r>
      </m:oMath>
      <w:r>
        <w:t xml:space="preserve"> plus </w:t>
      </w:r>
      <w:r w:rsidR="00E47ECB">
        <w:t>creuse</w:t>
      </w:r>
      <w:r>
        <w:t>, au détriment de phénomènes physiques dont les effets peuvent être considérés comme anecdotiques. Les simplifications retenues sont les suivantes :</w:t>
      </w:r>
    </w:p>
    <w:p w:rsidR="00774B63" w:rsidRDefault="00E62118" w:rsidP="00E260A7">
      <w:pPr>
        <w:pStyle w:val="Listepuces"/>
      </w:pPr>
      <w:r>
        <w:t xml:space="preserve">Non modélisation de la production de </w:t>
      </w:r>
      <w:r w:rsidR="00E260A7">
        <w:t>Pu238 par capture sur l’Am241 ;</w:t>
      </w:r>
    </w:p>
    <w:p w:rsidR="00E62118" w:rsidRDefault="00E62118" w:rsidP="00E62118">
      <w:pPr>
        <w:pStyle w:val="Listepuces"/>
      </w:pPr>
      <w:r>
        <w:t xml:space="preserve">Non modélisation de la production </w:t>
      </w:r>
      <w:proofErr w:type="gramStart"/>
      <w:r>
        <w:t>de U235</w:t>
      </w:r>
      <w:proofErr w:type="gramEnd"/>
      <w:r>
        <w:t xml:space="preserve"> par décroissance du Pu239 ;</w:t>
      </w:r>
    </w:p>
    <w:p w:rsidR="00E62118" w:rsidRDefault="00E62118" w:rsidP="00E62118">
      <w:pPr>
        <w:pStyle w:val="Listepuces"/>
      </w:pPr>
      <w:r>
        <w:t xml:space="preserve">Non modélisation de la production </w:t>
      </w:r>
      <w:proofErr w:type="gramStart"/>
      <w:r>
        <w:t>de U238</w:t>
      </w:r>
      <w:proofErr w:type="gramEnd"/>
      <w:r>
        <w:t xml:space="preserve"> par décroissance du Pu242.</w:t>
      </w:r>
    </w:p>
    <w:p w:rsidR="00E260A7" w:rsidRDefault="00E260A7" w:rsidP="00E260A7">
      <w:pPr>
        <w:pStyle w:val="Corpsdetexte"/>
      </w:pPr>
      <w:r>
        <w:t xml:space="preserve">Le </w:t>
      </w:r>
      <w:r>
        <w:fldChar w:fldCharType="begin"/>
      </w:r>
      <w:r>
        <w:instrText xml:space="preserve"> REF _Ref396826548 \h </w:instrText>
      </w:r>
      <w:r>
        <w:fldChar w:fldCharType="separate"/>
      </w:r>
      <w:r w:rsidRPr="002C43EB">
        <w:t xml:space="preserve">Tableau </w:t>
      </w:r>
      <w:r>
        <w:rPr>
          <w:noProof/>
        </w:rPr>
        <w:t>3</w:t>
      </w:r>
      <w:r>
        <w:fldChar w:fldCharType="end"/>
      </w:r>
      <w:r>
        <w:t xml:space="preserve"> </w:t>
      </w:r>
      <w:r w:rsidRPr="00E260A7">
        <w:t xml:space="preserve">explicite les termes de la matrice </w:t>
      </w:r>
      <m:oMath>
        <m:r>
          <w:rPr>
            <w:rFonts w:ascii="Cambria Math" w:hAnsi="Cambria Math"/>
          </w:rPr>
          <m:t>M</m:t>
        </m:r>
      </m:oMath>
      <w:r>
        <w:t xml:space="preserve"> ainsi simplifiée.</w:t>
      </w:r>
    </w:p>
    <w:p w:rsidR="00B6718E" w:rsidRDefault="00B6718E" w:rsidP="00E260A7">
      <w:pPr>
        <w:pStyle w:val="Corpsdetexte"/>
      </w:pPr>
    </w:p>
    <w:p w:rsidR="00B6718E" w:rsidRPr="00E260A7" w:rsidRDefault="00B6718E" w:rsidP="00E260A7">
      <w:pPr>
        <w:pStyle w:val="Corpsdetexte"/>
      </w:pPr>
    </w:p>
    <w:p w:rsidR="00E260A7" w:rsidRPr="00E260A7" w:rsidRDefault="00E260A7" w:rsidP="00E260A7">
      <w:pPr>
        <w:pStyle w:val="Corpsdetexte"/>
      </w:pPr>
    </w:p>
    <w:tbl>
      <w:tblPr>
        <w:tblStyle w:val="Grilledutableau"/>
        <w:tblW w:w="0" w:type="auto"/>
        <w:tblLook w:val="04A0" w:firstRow="1" w:lastRow="0" w:firstColumn="1" w:lastColumn="0" w:noHBand="0" w:noVBand="1"/>
      </w:tblPr>
      <w:tblGrid>
        <w:gridCol w:w="1144"/>
        <w:gridCol w:w="1144"/>
        <w:gridCol w:w="1144"/>
        <w:gridCol w:w="1144"/>
        <w:gridCol w:w="1144"/>
        <w:gridCol w:w="1426"/>
        <w:gridCol w:w="1071"/>
        <w:gridCol w:w="1071"/>
      </w:tblGrid>
      <w:tr w:rsidR="00E260A7" w:rsidRPr="00976C0B" w:rsidTr="009A13E7">
        <w:tc>
          <w:tcPr>
            <w:tcW w:w="1144" w:type="dxa"/>
          </w:tcPr>
          <w:p w:rsidR="00E260A7" w:rsidRPr="00976C0B" w:rsidRDefault="00E260A7" w:rsidP="009A13E7">
            <w:pPr>
              <w:pStyle w:val="Corpsdetexte"/>
              <w:jc w:val="center"/>
              <w:rPr>
                <w:sz w:val="18"/>
                <w:szCs w:val="18"/>
              </w:rPr>
            </w:pPr>
            <m:oMathPara>
              <m:oMath>
                <m:r>
                  <w:rPr>
                    <w:rFonts w:ascii="Cambria Math" w:hAnsi="Cambria Math"/>
                    <w:sz w:val="18"/>
                    <w:szCs w:val="18"/>
                  </w:rPr>
                  <m:t>-</m:t>
                </m:r>
                <m:d>
                  <m:dPr>
                    <m:ctrlPr>
                      <w:rPr>
                        <w:rFonts w:ascii="Cambria Math" w:hAnsi="Cambria Math"/>
                        <w:i/>
                        <w:iCs w:val="0"/>
                        <w:sz w:val="18"/>
                        <w:szCs w:val="18"/>
                      </w:rPr>
                    </m:ctrlPr>
                  </m:dPr>
                  <m:e>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a,</m:t>
                        </m:r>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238</m:t>
                            </m:r>
                          </m:sup>
                          <m:e>
                            <m:r>
                              <w:rPr>
                                <w:rFonts w:ascii="Cambria Math" w:hAnsi="Cambria Math"/>
                                <w:sz w:val="18"/>
                                <w:szCs w:val="18"/>
                              </w:rPr>
                              <m:t>Pu</m:t>
                            </m:r>
                          </m:e>
                        </m:sPre>
                      </m:sub>
                    </m:sSub>
                    <m:r>
                      <w:rPr>
                        <w:rFonts w:ascii="Cambria Math" w:hAnsi="Cambria Math"/>
                        <w:sz w:val="18"/>
                        <w:szCs w:val="18"/>
                      </w:rPr>
                      <m:t>Φ+</m:t>
                    </m:r>
                    <m:sSub>
                      <m:sSubPr>
                        <m:ctrlPr>
                          <w:rPr>
                            <w:rFonts w:ascii="Cambria Math" w:hAnsi="Cambria Math"/>
                            <w:i/>
                            <w:iCs w:val="0"/>
                            <w:sz w:val="18"/>
                            <w:szCs w:val="18"/>
                          </w:rPr>
                        </m:ctrlPr>
                      </m:sSubPr>
                      <m:e>
                        <m:r>
                          <w:rPr>
                            <w:rFonts w:ascii="Cambria Math" w:hAnsi="Cambria Math"/>
                            <w:sz w:val="18"/>
                            <w:szCs w:val="18"/>
                          </w:rPr>
                          <m:t>λ</m:t>
                        </m:r>
                      </m:e>
                      <m:sub>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238</m:t>
                            </m:r>
                          </m:sup>
                          <m:e>
                            <m:r>
                              <w:rPr>
                                <w:rFonts w:ascii="Cambria Math" w:hAnsi="Cambria Math"/>
                                <w:sz w:val="18"/>
                                <w:szCs w:val="18"/>
                              </w:rPr>
                              <m:t>Pu</m:t>
                            </m:r>
                          </m:e>
                        </m:sPre>
                      </m:sub>
                    </m:sSub>
                  </m:e>
                </m:d>
              </m:oMath>
            </m:oMathPara>
          </w:p>
        </w:tc>
        <w:tc>
          <w:tcPr>
            <w:tcW w:w="1144" w:type="dxa"/>
          </w:tcPr>
          <w:p w:rsidR="00E260A7" w:rsidRPr="00976C0B" w:rsidRDefault="00E260A7" w:rsidP="009A13E7">
            <w:pPr>
              <w:jc w:val="center"/>
              <w:rPr>
                <w:sz w:val="18"/>
                <w:szCs w:val="18"/>
              </w:rPr>
            </w:pPr>
            <w:r w:rsidRPr="00976C0B">
              <w:rPr>
                <w:sz w:val="18"/>
                <w:szCs w:val="18"/>
              </w:rPr>
              <w:t>0</w:t>
            </w:r>
          </w:p>
        </w:tc>
        <w:tc>
          <w:tcPr>
            <w:tcW w:w="1144" w:type="dxa"/>
          </w:tcPr>
          <w:p w:rsidR="00E260A7" w:rsidRPr="00976C0B" w:rsidRDefault="00E260A7" w:rsidP="009A13E7">
            <w:pPr>
              <w:jc w:val="center"/>
              <w:rPr>
                <w:sz w:val="18"/>
                <w:szCs w:val="18"/>
              </w:rPr>
            </w:pPr>
            <w:r w:rsidRPr="00976C0B">
              <w:rPr>
                <w:sz w:val="18"/>
                <w:szCs w:val="18"/>
              </w:rPr>
              <w:t>0</w:t>
            </w:r>
          </w:p>
        </w:tc>
        <w:tc>
          <w:tcPr>
            <w:tcW w:w="1144" w:type="dxa"/>
          </w:tcPr>
          <w:p w:rsidR="00E260A7" w:rsidRPr="00976C0B" w:rsidRDefault="00E260A7" w:rsidP="009A13E7">
            <w:pPr>
              <w:jc w:val="center"/>
              <w:rPr>
                <w:sz w:val="18"/>
                <w:szCs w:val="18"/>
              </w:rPr>
            </w:pPr>
            <w:r w:rsidRPr="00976C0B">
              <w:rPr>
                <w:sz w:val="18"/>
                <w:szCs w:val="18"/>
              </w:rPr>
              <w:t>0</w:t>
            </w:r>
          </w:p>
        </w:tc>
        <w:tc>
          <w:tcPr>
            <w:tcW w:w="1144" w:type="dxa"/>
          </w:tcPr>
          <w:p w:rsidR="00E260A7" w:rsidRPr="00976C0B" w:rsidRDefault="00E260A7" w:rsidP="009A13E7">
            <w:pPr>
              <w:jc w:val="center"/>
              <w:rPr>
                <w:sz w:val="18"/>
                <w:szCs w:val="18"/>
              </w:rPr>
            </w:pPr>
            <w:r w:rsidRPr="00976C0B">
              <w:rPr>
                <w:sz w:val="18"/>
                <w:szCs w:val="18"/>
              </w:rPr>
              <w:t>0</w:t>
            </w:r>
          </w:p>
        </w:tc>
        <w:tc>
          <w:tcPr>
            <w:tcW w:w="1426" w:type="dxa"/>
          </w:tcPr>
          <w:p w:rsidR="00E260A7" w:rsidRPr="00976C0B" w:rsidRDefault="00E260A7" w:rsidP="009A13E7">
            <w:pPr>
              <w:pStyle w:val="Corpsdetexte"/>
              <w:jc w:val="center"/>
              <w:rPr>
                <w:sz w:val="18"/>
                <w:szCs w:val="18"/>
              </w:rPr>
            </w:pPr>
            <w:r>
              <w:rPr>
                <w:sz w:val="18"/>
                <w:szCs w:val="18"/>
              </w:rPr>
              <w:t>0</w:t>
            </w:r>
          </w:p>
        </w:tc>
        <w:tc>
          <w:tcPr>
            <w:tcW w:w="1071" w:type="dxa"/>
          </w:tcPr>
          <w:p w:rsidR="00E260A7" w:rsidRPr="00976C0B" w:rsidRDefault="00E260A7" w:rsidP="009A13E7">
            <w:pPr>
              <w:pStyle w:val="Corpsdetexte"/>
              <w:jc w:val="center"/>
              <w:rPr>
                <w:sz w:val="18"/>
                <w:szCs w:val="18"/>
              </w:rPr>
            </w:pPr>
            <m:oMathPara>
              <m:oMath>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c,</m:t>
                    </m:r>
                    <m:sPre>
                      <m:sPrePr>
                        <m:ctrlPr>
                          <w:rPr>
                            <w:rFonts w:ascii="Cambria Math" w:hAnsi="Cambria Math"/>
                            <w:i/>
                            <w:iCs w:val="0"/>
                            <w:sz w:val="18"/>
                            <w:szCs w:val="18"/>
                          </w:rPr>
                        </m:ctrlPr>
                      </m:sPrePr>
                      <m:sub>
                        <m:r>
                          <w:rPr>
                            <w:rFonts w:ascii="Cambria Math" w:hAnsi="Cambria Math"/>
                            <w:sz w:val="18"/>
                            <w:szCs w:val="18"/>
                          </w:rPr>
                          <m:t>92</m:t>
                        </m:r>
                      </m:sub>
                      <m:sup>
                        <m:r>
                          <w:rPr>
                            <w:rFonts w:ascii="Cambria Math" w:hAnsi="Cambria Math"/>
                            <w:sz w:val="18"/>
                            <w:szCs w:val="18"/>
                          </w:rPr>
                          <m:t>235</m:t>
                        </m:r>
                      </m:sup>
                      <m:e>
                        <m:r>
                          <w:rPr>
                            <w:rFonts w:ascii="Cambria Math" w:hAnsi="Cambria Math"/>
                            <w:sz w:val="18"/>
                            <w:szCs w:val="18"/>
                          </w:rPr>
                          <m:t>U</m:t>
                        </m:r>
                      </m:e>
                    </m:sPre>
                  </m:sub>
                </m:sSub>
                <m:r>
                  <w:rPr>
                    <w:rFonts w:ascii="Cambria Math" w:hAnsi="Cambria Math"/>
                    <w:sz w:val="18"/>
                    <w:szCs w:val="18"/>
                  </w:rPr>
                  <m:t>Φ</m:t>
                </m:r>
              </m:oMath>
            </m:oMathPara>
          </w:p>
        </w:tc>
        <w:tc>
          <w:tcPr>
            <w:tcW w:w="1071" w:type="dxa"/>
          </w:tcPr>
          <w:p w:rsidR="00E260A7" w:rsidRPr="00976C0B" w:rsidRDefault="00E260A7" w:rsidP="009A13E7">
            <w:pPr>
              <w:pStyle w:val="Corpsdetexte"/>
              <w:jc w:val="center"/>
              <w:rPr>
                <w:sz w:val="18"/>
                <w:szCs w:val="18"/>
              </w:rPr>
            </w:pPr>
            <w:r w:rsidRPr="00976C0B">
              <w:rPr>
                <w:sz w:val="18"/>
                <w:szCs w:val="18"/>
              </w:rPr>
              <w:t>0</w:t>
            </w:r>
          </w:p>
        </w:tc>
      </w:tr>
      <w:tr w:rsidR="00E260A7" w:rsidRPr="00976C0B" w:rsidTr="009A13E7">
        <w:tc>
          <w:tcPr>
            <w:tcW w:w="1144" w:type="dxa"/>
          </w:tcPr>
          <w:p w:rsidR="00E260A7" w:rsidRPr="00976C0B" w:rsidRDefault="00E260A7" w:rsidP="009A13E7">
            <w:pPr>
              <w:pStyle w:val="Corpsdetexte"/>
              <w:jc w:val="center"/>
              <w:rPr>
                <w:sz w:val="18"/>
                <w:szCs w:val="18"/>
              </w:rPr>
            </w:pPr>
            <m:oMathPara>
              <m:oMath>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c,</m:t>
                    </m:r>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238</m:t>
                        </m:r>
                      </m:sup>
                      <m:e>
                        <m:r>
                          <w:rPr>
                            <w:rFonts w:ascii="Cambria Math" w:hAnsi="Cambria Math"/>
                            <w:sz w:val="18"/>
                            <w:szCs w:val="18"/>
                          </w:rPr>
                          <m:t>Pu</m:t>
                        </m:r>
                      </m:e>
                    </m:sPre>
                  </m:sub>
                </m:sSub>
                <m:r>
                  <w:rPr>
                    <w:rFonts w:ascii="Cambria Math" w:hAnsi="Cambria Math"/>
                    <w:sz w:val="18"/>
                    <w:szCs w:val="18"/>
                  </w:rPr>
                  <m:t>Φ</m:t>
                </m:r>
              </m:oMath>
            </m:oMathPara>
          </w:p>
        </w:tc>
        <w:tc>
          <w:tcPr>
            <w:tcW w:w="1144" w:type="dxa"/>
          </w:tcPr>
          <w:p w:rsidR="00E260A7" w:rsidRPr="00976C0B" w:rsidRDefault="00E260A7" w:rsidP="009A13E7">
            <w:pPr>
              <w:pStyle w:val="Corpsdetexte"/>
              <w:jc w:val="center"/>
              <w:rPr>
                <w:sz w:val="18"/>
                <w:szCs w:val="18"/>
              </w:rPr>
            </w:pPr>
            <m:oMathPara>
              <m:oMath>
                <m:r>
                  <w:rPr>
                    <w:rFonts w:ascii="Cambria Math" w:hAnsi="Cambria Math"/>
                    <w:sz w:val="18"/>
                    <w:szCs w:val="18"/>
                  </w:rPr>
                  <m:t>-</m:t>
                </m:r>
                <m:d>
                  <m:dPr>
                    <m:ctrlPr>
                      <w:rPr>
                        <w:rFonts w:ascii="Cambria Math" w:hAnsi="Cambria Math"/>
                        <w:i/>
                        <w:iCs w:val="0"/>
                        <w:sz w:val="18"/>
                        <w:szCs w:val="18"/>
                      </w:rPr>
                    </m:ctrlPr>
                  </m:dPr>
                  <m:e>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a,</m:t>
                        </m:r>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239</m:t>
                            </m:r>
                          </m:sup>
                          <m:e>
                            <m:r>
                              <w:rPr>
                                <w:rFonts w:ascii="Cambria Math" w:hAnsi="Cambria Math"/>
                                <w:sz w:val="18"/>
                                <w:szCs w:val="18"/>
                              </w:rPr>
                              <m:t>Pu</m:t>
                            </m:r>
                          </m:e>
                        </m:sPre>
                      </m:sub>
                    </m:sSub>
                    <m:r>
                      <w:rPr>
                        <w:rFonts w:ascii="Cambria Math" w:hAnsi="Cambria Math"/>
                        <w:sz w:val="18"/>
                        <w:szCs w:val="18"/>
                      </w:rPr>
                      <m:t>Φ+</m:t>
                    </m:r>
                    <m:sSub>
                      <m:sSubPr>
                        <m:ctrlPr>
                          <w:rPr>
                            <w:rFonts w:ascii="Cambria Math" w:hAnsi="Cambria Math"/>
                            <w:i/>
                            <w:iCs w:val="0"/>
                            <w:sz w:val="18"/>
                            <w:szCs w:val="18"/>
                          </w:rPr>
                        </m:ctrlPr>
                      </m:sSubPr>
                      <m:e>
                        <m:r>
                          <w:rPr>
                            <w:rFonts w:ascii="Cambria Math" w:hAnsi="Cambria Math"/>
                            <w:sz w:val="18"/>
                            <w:szCs w:val="18"/>
                          </w:rPr>
                          <m:t>λ</m:t>
                        </m:r>
                      </m:e>
                      <m:sub>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239</m:t>
                            </m:r>
                          </m:sup>
                          <m:e>
                            <m:r>
                              <w:rPr>
                                <w:rFonts w:ascii="Cambria Math" w:hAnsi="Cambria Math"/>
                                <w:sz w:val="18"/>
                                <w:szCs w:val="18"/>
                              </w:rPr>
                              <m:t>Pu</m:t>
                            </m:r>
                          </m:e>
                        </m:sPre>
                      </m:sub>
                    </m:sSub>
                  </m:e>
                </m:d>
              </m:oMath>
            </m:oMathPara>
          </w:p>
        </w:tc>
        <w:tc>
          <w:tcPr>
            <w:tcW w:w="1144" w:type="dxa"/>
          </w:tcPr>
          <w:p w:rsidR="00E260A7" w:rsidRPr="00976C0B" w:rsidRDefault="00E260A7" w:rsidP="009A13E7">
            <w:pPr>
              <w:pStyle w:val="Corpsdetexte"/>
              <w:jc w:val="center"/>
              <w:rPr>
                <w:sz w:val="18"/>
                <w:szCs w:val="18"/>
              </w:rPr>
            </w:pPr>
            <w:r w:rsidRPr="00976C0B">
              <w:rPr>
                <w:sz w:val="18"/>
                <w:szCs w:val="18"/>
              </w:rPr>
              <w:t>0</w:t>
            </w:r>
          </w:p>
        </w:tc>
        <w:tc>
          <w:tcPr>
            <w:tcW w:w="1144" w:type="dxa"/>
          </w:tcPr>
          <w:p w:rsidR="00E260A7" w:rsidRPr="00976C0B" w:rsidRDefault="00E260A7" w:rsidP="009A13E7">
            <w:pPr>
              <w:jc w:val="center"/>
              <w:rPr>
                <w:sz w:val="18"/>
                <w:szCs w:val="18"/>
              </w:rPr>
            </w:pPr>
            <w:r w:rsidRPr="00976C0B">
              <w:rPr>
                <w:sz w:val="18"/>
                <w:szCs w:val="18"/>
              </w:rPr>
              <w:t>0</w:t>
            </w:r>
          </w:p>
        </w:tc>
        <w:tc>
          <w:tcPr>
            <w:tcW w:w="1144" w:type="dxa"/>
          </w:tcPr>
          <w:p w:rsidR="00E260A7" w:rsidRPr="00976C0B" w:rsidRDefault="00E260A7" w:rsidP="009A13E7">
            <w:pPr>
              <w:jc w:val="center"/>
              <w:rPr>
                <w:sz w:val="18"/>
                <w:szCs w:val="18"/>
              </w:rPr>
            </w:pPr>
            <w:r w:rsidRPr="00976C0B">
              <w:rPr>
                <w:sz w:val="18"/>
                <w:szCs w:val="18"/>
              </w:rPr>
              <w:t>0</w:t>
            </w:r>
          </w:p>
        </w:tc>
        <w:tc>
          <w:tcPr>
            <w:tcW w:w="1426" w:type="dxa"/>
          </w:tcPr>
          <w:p w:rsidR="00E260A7" w:rsidRPr="00976C0B" w:rsidRDefault="00E260A7" w:rsidP="009A13E7">
            <w:pPr>
              <w:jc w:val="center"/>
              <w:rPr>
                <w:sz w:val="18"/>
                <w:szCs w:val="18"/>
              </w:rPr>
            </w:pPr>
            <w:r w:rsidRPr="00976C0B">
              <w:rPr>
                <w:sz w:val="18"/>
                <w:szCs w:val="18"/>
              </w:rPr>
              <w:t>0</w:t>
            </w:r>
          </w:p>
        </w:tc>
        <w:tc>
          <w:tcPr>
            <w:tcW w:w="1071" w:type="dxa"/>
          </w:tcPr>
          <w:p w:rsidR="00E260A7" w:rsidRPr="00976C0B" w:rsidRDefault="00E260A7" w:rsidP="009A13E7">
            <w:pPr>
              <w:jc w:val="center"/>
              <w:rPr>
                <w:sz w:val="18"/>
                <w:szCs w:val="18"/>
              </w:rPr>
            </w:pPr>
            <w:r w:rsidRPr="00976C0B">
              <w:rPr>
                <w:sz w:val="18"/>
                <w:szCs w:val="18"/>
              </w:rPr>
              <w:t>0</w:t>
            </w:r>
          </w:p>
        </w:tc>
        <w:tc>
          <w:tcPr>
            <w:tcW w:w="1071" w:type="dxa"/>
          </w:tcPr>
          <w:p w:rsidR="00E260A7" w:rsidRPr="00976C0B" w:rsidRDefault="00E260A7" w:rsidP="009A13E7">
            <w:pPr>
              <w:pStyle w:val="Corpsdetexte"/>
              <w:jc w:val="center"/>
              <w:rPr>
                <w:sz w:val="18"/>
                <w:szCs w:val="18"/>
              </w:rPr>
            </w:pPr>
            <m:oMathPara>
              <m:oMath>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c,</m:t>
                    </m:r>
                    <m:sPre>
                      <m:sPrePr>
                        <m:ctrlPr>
                          <w:rPr>
                            <w:rFonts w:ascii="Cambria Math" w:hAnsi="Cambria Math"/>
                            <w:i/>
                            <w:iCs w:val="0"/>
                            <w:sz w:val="18"/>
                            <w:szCs w:val="18"/>
                          </w:rPr>
                        </m:ctrlPr>
                      </m:sPrePr>
                      <m:sub>
                        <m:r>
                          <w:rPr>
                            <w:rFonts w:ascii="Cambria Math" w:hAnsi="Cambria Math"/>
                            <w:sz w:val="18"/>
                            <w:szCs w:val="18"/>
                          </w:rPr>
                          <m:t>92</m:t>
                        </m:r>
                      </m:sub>
                      <m:sup>
                        <m:r>
                          <w:rPr>
                            <w:rFonts w:ascii="Cambria Math" w:hAnsi="Cambria Math"/>
                            <w:sz w:val="18"/>
                            <w:szCs w:val="18"/>
                          </w:rPr>
                          <m:t>238</m:t>
                        </m:r>
                      </m:sup>
                      <m:e>
                        <m:r>
                          <w:rPr>
                            <w:rFonts w:ascii="Cambria Math" w:hAnsi="Cambria Math"/>
                            <w:sz w:val="18"/>
                            <w:szCs w:val="18"/>
                          </w:rPr>
                          <m:t>U</m:t>
                        </m:r>
                      </m:e>
                    </m:sPre>
                  </m:sub>
                </m:sSub>
                <m:r>
                  <w:rPr>
                    <w:rFonts w:ascii="Cambria Math" w:hAnsi="Cambria Math"/>
                    <w:sz w:val="18"/>
                    <w:szCs w:val="18"/>
                  </w:rPr>
                  <m:t>Φ</m:t>
                </m:r>
              </m:oMath>
            </m:oMathPara>
          </w:p>
        </w:tc>
      </w:tr>
      <w:tr w:rsidR="00E260A7" w:rsidRPr="00976C0B" w:rsidTr="009A13E7">
        <w:tc>
          <w:tcPr>
            <w:tcW w:w="1144" w:type="dxa"/>
          </w:tcPr>
          <w:p w:rsidR="00E260A7" w:rsidRPr="00976C0B" w:rsidRDefault="00E260A7" w:rsidP="009A13E7">
            <w:pPr>
              <w:jc w:val="center"/>
              <w:rPr>
                <w:sz w:val="18"/>
                <w:szCs w:val="18"/>
              </w:rPr>
            </w:pPr>
            <w:r w:rsidRPr="00976C0B">
              <w:rPr>
                <w:sz w:val="18"/>
                <w:szCs w:val="18"/>
              </w:rPr>
              <w:t>0</w:t>
            </w:r>
          </w:p>
        </w:tc>
        <w:tc>
          <w:tcPr>
            <w:tcW w:w="1144" w:type="dxa"/>
          </w:tcPr>
          <w:p w:rsidR="00E260A7" w:rsidRPr="00976C0B" w:rsidRDefault="00E260A7" w:rsidP="009A13E7">
            <w:pPr>
              <w:pStyle w:val="Corpsdetexte"/>
              <w:jc w:val="center"/>
              <w:rPr>
                <w:sz w:val="18"/>
                <w:szCs w:val="18"/>
              </w:rPr>
            </w:pPr>
            <m:oMathPara>
              <m:oMath>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c,</m:t>
                    </m:r>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239</m:t>
                        </m:r>
                      </m:sup>
                      <m:e>
                        <m:r>
                          <w:rPr>
                            <w:rFonts w:ascii="Cambria Math" w:hAnsi="Cambria Math"/>
                            <w:sz w:val="18"/>
                            <w:szCs w:val="18"/>
                          </w:rPr>
                          <m:t>Pu</m:t>
                        </m:r>
                      </m:e>
                    </m:sPre>
                  </m:sub>
                </m:sSub>
                <m:r>
                  <w:rPr>
                    <w:rFonts w:ascii="Cambria Math" w:hAnsi="Cambria Math"/>
                    <w:sz w:val="18"/>
                    <w:szCs w:val="18"/>
                  </w:rPr>
                  <m:t>Φ</m:t>
                </m:r>
              </m:oMath>
            </m:oMathPara>
          </w:p>
        </w:tc>
        <w:tc>
          <w:tcPr>
            <w:tcW w:w="1144" w:type="dxa"/>
          </w:tcPr>
          <w:p w:rsidR="00E260A7" w:rsidRPr="00976C0B" w:rsidRDefault="00E260A7" w:rsidP="009A13E7">
            <w:pPr>
              <w:pStyle w:val="Corpsdetexte"/>
              <w:jc w:val="center"/>
              <w:rPr>
                <w:sz w:val="18"/>
                <w:szCs w:val="18"/>
              </w:rPr>
            </w:pPr>
            <m:oMathPara>
              <m:oMath>
                <m:r>
                  <w:rPr>
                    <w:rFonts w:ascii="Cambria Math" w:hAnsi="Cambria Math"/>
                    <w:sz w:val="18"/>
                    <w:szCs w:val="18"/>
                  </w:rPr>
                  <m:t>-</m:t>
                </m:r>
                <m:d>
                  <m:dPr>
                    <m:ctrlPr>
                      <w:rPr>
                        <w:rFonts w:ascii="Cambria Math" w:hAnsi="Cambria Math"/>
                        <w:i/>
                        <w:iCs w:val="0"/>
                        <w:sz w:val="18"/>
                        <w:szCs w:val="18"/>
                      </w:rPr>
                    </m:ctrlPr>
                  </m:dPr>
                  <m:e>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a,</m:t>
                        </m:r>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240</m:t>
                            </m:r>
                          </m:sup>
                          <m:e>
                            <m:r>
                              <w:rPr>
                                <w:rFonts w:ascii="Cambria Math" w:hAnsi="Cambria Math"/>
                                <w:sz w:val="18"/>
                                <w:szCs w:val="18"/>
                              </w:rPr>
                              <m:t>Pu</m:t>
                            </m:r>
                          </m:e>
                        </m:sPre>
                      </m:sub>
                    </m:sSub>
                    <m:r>
                      <w:rPr>
                        <w:rFonts w:ascii="Cambria Math" w:hAnsi="Cambria Math"/>
                        <w:sz w:val="18"/>
                        <w:szCs w:val="18"/>
                      </w:rPr>
                      <m:t>Φ+</m:t>
                    </m:r>
                    <m:sSub>
                      <m:sSubPr>
                        <m:ctrlPr>
                          <w:rPr>
                            <w:rFonts w:ascii="Cambria Math" w:hAnsi="Cambria Math"/>
                            <w:i/>
                            <w:iCs w:val="0"/>
                            <w:sz w:val="18"/>
                            <w:szCs w:val="18"/>
                          </w:rPr>
                        </m:ctrlPr>
                      </m:sSubPr>
                      <m:e>
                        <m:r>
                          <w:rPr>
                            <w:rFonts w:ascii="Cambria Math" w:hAnsi="Cambria Math"/>
                            <w:sz w:val="18"/>
                            <w:szCs w:val="18"/>
                          </w:rPr>
                          <m:t>λ</m:t>
                        </m:r>
                      </m:e>
                      <m:sub>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240</m:t>
                            </m:r>
                          </m:sup>
                          <m:e>
                            <m:r>
                              <w:rPr>
                                <w:rFonts w:ascii="Cambria Math" w:hAnsi="Cambria Math"/>
                                <w:sz w:val="18"/>
                                <w:szCs w:val="18"/>
                              </w:rPr>
                              <m:t>Pu</m:t>
                            </m:r>
                          </m:e>
                        </m:sPre>
                      </m:sub>
                    </m:sSub>
                  </m:e>
                </m:d>
              </m:oMath>
            </m:oMathPara>
          </w:p>
        </w:tc>
        <w:tc>
          <w:tcPr>
            <w:tcW w:w="1144" w:type="dxa"/>
          </w:tcPr>
          <w:p w:rsidR="00E260A7" w:rsidRPr="00976C0B" w:rsidRDefault="00E260A7" w:rsidP="009A13E7">
            <w:pPr>
              <w:jc w:val="center"/>
              <w:rPr>
                <w:sz w:val="18"/>
                <w:szCs w:val="18"/>
              </w:rPr>
            </w:pPr>
            <w:r w:rsidRPr="00976C0B">
              <w:rPr>
                <w:sz w:val="18"/>
                <w:szCs w:val="18"/>
              </w:rPr>
              <w:t>0</w:t>
            </w:r>
          </w:p>
        </w:tc>
        <w:tc>
          <w:tcPr>
            <w:tcW w:w="1144" w:type="dxa"/>
          </w:tcPr>
          <w:p w:rsidR="00E260A7" w:rsidRPr="00976C0B" w:rsidRDefault="00E260A7" w:rsidP="009A13E7">
            <w:pPr>
              <w:jc w:val="center"/>
              <w:rPr>
                <w:sz w:val="18"/>
                <w:szCs w:val="18"/>
              </w:rPr>
            </w:pPr>
            <w:r w:rsidRPr="00976C0B">
              <w:rPr>
                <w:sz w:val="18"/>
                <w:szCs w:val="18"/>
              </w:rPr>
              <w:t>0</w:t>
            </w:r>
          </w:p>
        </w:tc>
        <w:tc>
          <w:tcPr>
            <w:tcW w:w="1426" w:type="dxa"/>
          </w:tcPr>
          <w:p w:rsidR="00E260A7" w:rsidRPr="00976C0B" w:rsidRDefault="00E260A7" w:rsidP="009A13E7">
            <w:pPr>
              <w:jc w:val="center"/>
              <w:rPr>
                <w:sz w:val="18"/>
                <w:szCs w:val="18"/>
              </w:rPr>
            </w:pPr>
            <w:r w:rsidRPr="00976C0B">
              <w:rPr>
                <w:sz w:val="18"/>
                <w:szCs w:val="18"/>
              </w:rPr>
              <w:t>0</w:t>
            </w:r>
          </w:p>
        </w:tc>
        <w:tc>
          <w:tcPr>
            <w:tcW w:w="1071" w:type="dxa"/>
          </w:tcPr>
          <w:p w:rsidR="00E260A7" w:rsidRPr="00976C0B" w:rsidRDefault="00E260A7" w:rsidP="009A13E7">
            <w:pPr>
              <w:jc w:val="center"/>
              <w:rPr>
                <w:sz w:val="18"/>
                <w:szCs w:val="18"/>
              </w:rPr>
            </w:pPr>
            <w:r w:rsidRPr="00976C0B">
              <w:rPr>
                <w:sz w:val="18"/>
                <w:szCs w:val="18"/>
              </w:rPr>
              <w:t>0</w:t>
            </w:r>
          </w:p>
        </w:tc>
        <w:tc>
          <w:tcPr>
            <w:tcW w:w="1071" w:type="dxa"/>
          </w:tcPr>
          <w:p w:rsidR="00E260A7" w:rsidRPr="00976C0B" w:rsidRDefault="00E260A7" w:rsidP="009A13E7">
            <w:pPr>
              <w:pStyle w:val="Corpsdetexte"/>
              <w:jc w:val="center"/>
              <w:rPr>
                <w:sz w:val="18"/>
                <w:szCs w:val="18"/>
              </w:rPr>
            </w:pPr>
            <w:r w:rsidRPr="00976C0B">
              <w:rPr>
                <w:sz w:val="18"/>
                <w:szCs w:val="18"/>
              </w:rPr>
              <w:t>0</w:t>
            </w:r>
          </w:p>
        </w:tc>
      </w:tr>
      <w:tr w:rsidR="00E260A7" w:rsidRPr="00976C0B" w:rsidTr="009A13E7">
        <w:tc>
          <w:tcPr>
            <w:tcW w:w="1144" w:type="dxa"/>
          </w:tcPr>
          <w:p w:rsidR="00E260A7" w:rsidRPr="00976C0B" w:rsidRDefault="00E260A7" w:rsidP="009A13E7">
            <w:pPr>
              <w:jc w:val="center"/>
              <w:rPr>
                <w:sz w:val="18"/>
                <w:szCs w:val="18"/>
              </w:rPr>
            </w:pPr>
            <w:r w:rsidRPr="00976C0B">
              <w:rPr>
                <w:sz w:val="18"/>
                <w:szCs w:val="18"/>
              </w:rPr>
              <w:t>0</w:t>
            </w:r>
          </w:p>
        </w:tc>
        <w:tc>
          <w:tcPr>
            <w:tcW w:w="1144" w:type="dxa"/>
          </w:tcPr>
          <w:p w:rsidR="00E260A7" w:rsidRPr="00976C0B" w:rsidRDefault="00E260A7" w:rsidP="009A13E7">
            <w:pPr>
              <w:jc w:val="center"/>
              <w:rPr>
                <w:sz w:val="18"/>
                <w:szCs w:val="18"/>
              </w:rPr>
            </w:pPr>
            <w:r w:rsidRPr="00976C0B">
              <w:rPr>
                <w:sz w:val="18"/>
                <w:szCs w:val="18"/>
              </w:rPr>
              <w:t>0</w:t>
            </w:r>
          </w:p>
        </w:tc>
        <w:tc>
          <w:tcPr>
            <w:tcW w:w="1144" w:type="dxa"/>
          </w:tcPr>
          <w:p w:rsidR="00E260A7" w:rsidRPr="00976C0B" w:rsidRDefault="00E260A7" w:rsidP="009A13E7">
            <w:pPr>
              <w:pStyle w:val="Corpsdetexte"/>
              <w:jc w:val="center"/>
              <w:rPr>
                <w:sz w:val="18"/>
                <w:szCs w:val="18"/>
              </w:rPr>
            </w:pPr>
            <m:oMathPara>
              <m:oMath>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c,</m:t>
                    </m:r>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240</m:t>
                        </m:r>
                      </m:sup>
                      <m:e>
                        <m:r>
                          <w:rPr>
                            <w:rFonts w:ascii="Cambria Math" w:hAnsi="Cambria Math"/>
                            <w:sz w:val="18"/>
                            <w:szCs w:val="18"/>
                          </w:rPr>
                          <m:t>Pu</m:t>
                        </m:r>
                      </m:e>
                    </m:sPre>
                  </m:sub>
                </m:sSub>
                <m:r>
                  <w:rPr>
                    <w:rFonts w:ascii="Cambria Math" w:hAnsi="Cambria Math"/>
                    <w:sz w:val="18"/>
                    <w:szCs w:val="18"/>
                  </w:rPr>
                  <m:t>Φ</m:t>
                </m:r>
              </m:oMath>
            </m:oMathPara>
          </w:p>
        </w:tc>
        <w:tc>
          <w:tcPr>
            <w:tcW w:w="1144" w:type="dxa"/>
          </w:tcPr>
          <w:p w:rsidR="00E260A7" w:rsidRPr="00976C0B" w:rsidRDefault="00E260A7" w:rsidP="009A13E7">
            <w:pPr>
              <w:pStyle w:val="Corpsdetexte"/>
              <w:jc w:val="center"/>
              <w:rPr>
                <w:sz w:val="18"/>
                <w:szCs w:val="18"/>
              </w:rPr>
            </w:pPr>
            <m:oMathPara>
              <m:oMath>
                <m:r>
                  <w:rPr>
                    <w:rFonts w:ascii="Cambria Math" w:hAnsi="Cambria Math"/>
                    <w:sz w:val="18"/>
                    <w:szCs w:val="18"/>
                  </w:rPr>
                  <m:t>-</m:t>
                </m:r>
                <m:d>
                  <m:dPr>
                    <m:ctrlPr>
                      <w:rPr>
                        <w:rFonts w:ascii="Cambria Math" w:hAnsi="Cambria Math"/>
                        <w:i/>
                        <w:iCs w:val="0"/>
                        <w:sz w:val="18"/>
                        <w:szCs w:val="18"/>
                      </w:rPr>
                    </m:ctrlPr>
                  </m:dPr>
                  <m:e>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a,</m:t>
                        </m:r>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241</m:t>
                            </m:r>
                          </m:sup>
                          <m:e>
                            <m:r>
                              <w:rPr>
                                <w:rFonts w:ascii="Cambria Math" w:hAnsi="Cambria Math"/>
                                <w:sz w:val="18"/>
                                <w:szCs w:val="18"/>
                              </w:rPr>
                              <m:t>Pu</m:t>
                            </m:r>
                          </m:e>
                        </m:sPre>
                      </m:sub>
                    </m:sSub>
                    <m:r>
                      <w:rPr>
                        <w:rFonts w:ascii="Cambria Math" w:hAnsi="Cambria Math"/>
                        <w:sz w:val="18"/>
                        <w:szCs w:val="18"/>
                      </w:rPr>
                      <m:t>Φ+</m:t>
                    </m:r>
                    <m:sSub>
                      <m:sSubPr>
                        <m:ctrlPr>
                          <w:rPr>
                            <w:rFonts w:ascii="Cambria Math" w:hAnsi="Cambria Math"/>
                            <w:i/>
                            <w:iCs w:val="0"/>
                            <w:sz w:val="18"/>
                            <w:szCs w:val="18"/>
                          </w:rPr>
                        </m:ctrlPr>
                      </m:sSubPr>
                      <m:e>
                        <m:r>
                          <w:rPr>
                            <w:rFonts w:ascii="Cambria Math" w:hAnsi="Cambria Math"/>
                            <w:sz w:val="18"/>
                            <w:szCs w:val="18"/>
                          </w:rPr>
                          <m:t>λ</m:t>
                        </m:r>
                      </m:e>
                      <m:sub>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241</m:t>
                            </m:r>
                          </m:sup>
                          <m:e>
                            <m:r>
                              <w:rPr>
                                <w:rFonts w:ascii="Cambria Math" w:hAnsi="Cambria Math"/>
                                <w:sz w:val="18"/>
                                <w:szCs w:val="18"/>
                              </w:rPr>
                              <m:t>Pu</m:t>
                            </m:r>
                          </m:e>
                        </m:sPre>
                      </m:sub>
                    </m:sSub>
                  </m:e>
                </m:d>
              </m:oMath>
            </m:oMathPara>
          </w:p>
        </w:tc>
        <w:tc>
          <w:tcPr>
            <w:tcW w:w="1144" w:type="dxa"/>
          </w:tcPr>
          <w:p w:rsidR="00E260A7" w:rsidRPr="00976C0B" w:rsidRDefault="00E260A7" w:rsidP="009A13E7">
            <w:pPr>
              <w:jc w:val="center"/>
              <w:rPr>
                <w:sz w:val="18"/>
                <w:szCs w:val="18"/>
              </w:rPr>
            </w:pPr>
            <w:r w:rsidRPr="00976C0B">
              <w:rPr>
                <w:sz w:val="18"/>
                <w:szCs w:val="18"/>
              </w:rPr>
              <w:t>0</w:t>
            </w:r>
          </w:p>
        </w:tc>
        <w:tc>
          <w:tcPr>
            <w:tcW w:w="1426" w:type="dxa"/>
          </w:tcPr>
          <w:p w:rsidR="00E260A7" w:rsidRPr="00976C0B" w:rsidRDefault="00E260A7" w:rsidP="009A13E7">
            <w:pPr>
              <w:jc w:val="center"/>
              <w:rPr>
                <w:sz w:val="18"/>
                <w:szCs w:val="18"/>
              </w:rPr>
            </w:pPr>
            <w:r w:rsidRPr="00976C0B">
              <w:rPr>
                <w:sz w:val="18"/>
                <w:szCs w:val="18"/>
              </w:rPr>
              <w:t>0</w:t>
            </w:r>
          </w:p>
        </w:tc>
        <w:tc>
          <w:tcPr>
            <w:tcW w:w="1071" w:type="dxa"/>
          </w:tcPr>
          <w:p w:rsidR="00E260A7" w:rsidRPr="00976C0B" w:rsidRDefault="00E260A7" w:rsidP="009A13E7">
            <w:pPr>
              <w:jc w:val="center"/>
              <w:rPr>
                <w:sz w:val="18"/>
                <w:szCs w:val="18"/>
              </w:rPr>
            </w:pPr>
            <w:r w:rsidRPr="00976C0B">
              <w:rPr>
                <w:sz w:val="18"/>
                <w:szCs w:val="18"/>
              </w:rPr>
              <w:t>0</w:t>
            </w:r>
          </w:p>
        </w:tc>
        <w:tc>
          <w:tcPr>
            <w:tcW w:w="1071" w:type="dxa"/>
          </w:tcPr>
          <w:p w:rsidR="00E260A7" w:rsidRPr="00976C0B" w:rsidRDefault="00E260A7" w:rsidP="009A13E7">
            <w:pPr>
              <w:jc w:val="center"/>
              <w:rPr>
                <w:sz w:val="18"/>
                <w:szCs w:val="18"/>
              </w:rPr>
            </w:pPr>
            <w:r w:rsidRPr="00976C0B">
              <w:rPr>
                <w:sz w:val="18"/>
                <w:szCs w:val="18"/>
              </w:rPr>
              <w:t>0</w:t>
            </w:r>
          </w:p>
        </w:tc>
      </w:tr>
      <w:tr w:rsidR="00E260A7" w:rsidRPr="00976C0B" w:rsidTr="009A13E7">
        <w:tc>
          <w:tcPr>
            <w:tcW w:w="1144" w:type="dxa"/>
          </w:tcPr>
          <w:p w:rsidR="00E260A7" w:rsidRPr="00976C0B" w:rsidRDefault="00E260A7" w:rsidP="009A13E7">
            <w:pPr>
              <w:jc w:val="center"/>
              <w:rPr>
                <w:sz w:val="18"/>
                <w:szCs w:val="18"/>
              </w:rPr>
            </w:pPr>
            <w:r w:rsidRPr="00976C0B">
              <w:rPr>
                <w:sz w:val="18"/>
                <w:szCs w:val="18"/>
              </w:rPr>
              <w:t>0</w:t>
            </w:r>
          </w:p>
        </w:tc>
        <w:tc>
          <w:tcPr>
            <w:tcW w:w="1144" w:type="dxa"/>
          </w:tcPr>
          <w:p w:rsidR="00E260A7" w:rsidRPr="00976C0B" w:rsidRDefault="00E260A7" w:rsidP="009A13E7">
            <w:pPr>
              <w:jc w:val="center"/>
              <w:rPr>
                <w:sz w:val="18"/>
                <w:szCs w:val="18"/>
              </w:rPr>
            </w:pPr>
            <w:r w:rsidRPr="00976C0B">
              <w:rPr>
                <w:sz w:val="18"/>
                <w:szCs w:val="18"/>
              </w:rPr>
              <w:t>0</w:t>
            </w:r>
          </w:p>
        </w:tc>
        <w:tc>
          <w:tcPr>
            <w:tcW w:w="1144" w:type="dxa"/>
          </w:tcPr>
          <w:p w:rsidR="00E260A7" w:rsidRPr="00976C0B" w:rsidRDefault="00E260A7" w:rsidP="009A13E7">
            <w:pPr>
              <w:jc w:val="center"/>
              <w:rPr>
                <w:sz w:val="18"/>
                <w:szCs w:val="18"/>
              </w:rPr>
            </w:pPr>
            <w:r w:rsidRPr="00976C0B">
              <w:rPr>
                <w:sz w:val="18"/>
                <w:szCs w:val="18"/>
              </w:rPr>
              <w:t>0</w:t>
            </w:r>
          </w:p>
        </w:tc>
        <w:tc>
          <w:tcPr>
            <w:tcW w:w="1144" w:type="dxa"/>
          </w:tcPr>
          <w:p w:rsidR="00E260A7" w:rsidRPr="00976C0B" w:rsidRDefault="00E260A7" w:rsidP="009A13E7">
            <w:pPr>
              <w:pStyle w:val="Corpsdetexte"/>
              <w:jc w:val="center"/>
              <w:rPr>
                <w:sz w:val="18"/>
                <w:szCs w:val="18"/>
              </w:rPr>
            </w:pPr>
            <m:oMathPara>
              <m:oMath>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c,</m:t>
                    </m:r>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241</m:t>
                        </m:r>
                      </m:sup>
                      <m:e>
                        <m:r>
                          <w:rPr>
                            <w:rFonts w:ascii="Cambria Math" w:hAnsi="Cambria Math"/>
                            <w:sz w:val="18"/>
                            <w:szCs w:val="18"/>
                          </w:rPr>
                          <m:t>Pu</m:t>
                        </m:r>
                      </m:e>
                    </m:sPre>
                  </m:sub>
                </m:sSub>
                <m:r>
                  <w:rPr>
                    <w:rFonts w:ascii="Cambria Math" w:hAnsi="Cambria Math"/>
                    <w:sz w:val="18"/>
                    <w:szCs w:val="18"/>
                  </w:rPr>
                  <m:t>Φ</m:t>
                </m:r>
              </m:oMath>
            </m:oMathPara>
          </w:p>
        </w:tc>
        <w:tc>
          <w:tcPr>
            <w:tcW w:w="1144" w:type="dxa"/>
          </w:tcPr>
          <w:p w:rsidR="00E260A7" w:rsidRPr="00976C0B" w:rsidRDefault="00E260A7" w:rsidP="009A13E7">
            <w:pPr>
              <w:pStyle w:val="Corpsdetexte"/>
              <w:jc w:val="center"/>
              <w:rPr>
                <w:sz w:val="18"/>
                <w:szCs w:val="18"/>
              </w:rPr>
            </w:pPr>
            <m:oMathPara>
              <m:oMath>
                <m:r>
                  <w:rPr>
                    <w:rFonts w:ascii="Cambria Math" w:hAnsi="Cambria Math"/>
                    <w:sz w:val="18"/>
                    <w:szCs w:val="18"/>
                  </w:rPr>
                  <m:t>-</m:t>
                </m:r>
                <m:d>
                  <m:dPr>
                    <m:ctrlPr>
                      <w:rPr>
                        <w:rFonts w:ascii="Cambria Math" w:hAnsi="Cambria Math"/>
                        <w:i/>
                        <w:iCs w:val="0"/>
                        <w:sz w:val="18"/>
                        <w:szCs w:val="18"/>
                      </w:rPr>
                    </m:ctrlPr>
                  </m:dPr>
                  <m:e>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a,</m:t>
                        </m:r>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242</m:t>
                            </m:r>
                          </m:sup>
                          <m:e>
                            <m:r>
                              <w:rPr>
                                <w:rFonts w:ascii="Cambria Math" w:hAnsi="Cambria Math"/>
                                <w:sz w:val="18"/>
                                <w:szCs w:val="18"/>
                              </w:rPr>
                              <m:t>Pu</m:t>
                            </m:r>
                          </m:e>
                        </m:sPre>
                      </m:sub>
                    </m:sSub>
                    <m:r>
                      <w:rPr>
                        <w:rFonts w:ascii="Cambria Math" w:hAnsi="Cambria Math"/>
                        <w:sz w:val="18"/>
                        <w:szCs w:val="18"/>
                      </w:rPr>
                      <m:t>Φ+</m:t>
                    </m:r>
                    <m:sSub>
                      <m:sSubPr>
                        <m:ctrlPr>
                          <w:rPr>
                            <w:rFonts w:ascii="Cambria Math" w:hAnsi="Cambria Math"/>
                            <w:i/>
                            <w:iCs w:val="0"/>
                            <w:sz w:val="18"/>
                            <w:szCs w:val="18"/>
                          </w:rPr>
                        </m:ctrlPr>
                      </m:sSubPr>
                      <m:e>
                        <m:r>
                          <w:rPr>
                            <w:rFonts w:ascii="Cambria Math" w:hAnsi="Cambria Math"/>
                            <w:sz w:val="18"/>
                            <w:szCs w:val="18"/>
                          </w:rPr>
                          <m:t>λ</m:t>
                        </m:r>
                      </m:e>
                      <m:sub>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242</m:t>
                            </m:r>
                          </m:sup>
                          <m:e>
                            <m:r>
                              <w:rPr>
                                <w:rFonts w:ascii="Cambria Math" w:hAnsi="Cambria Math"/>
                                <w:sz w:val="18"/>
                                <w:szCs w:val="18"/>
                              </w:rPr>
                              <m:t>Pu</m:t>
                            </m:r>
                          </m:e>
                        </m:sPre>
                      </m:sub>
                    </m:sSub>
                  </m:e>
                </m:d>
              </m:oMath>
            </m:oMathPara>
          </w:p>
        </w:tc>
        <w:tc>
          <w:tcPr>
            <w:tcW w:w="1426" w:type="dxa"/>
          </w:tcPr>
          <w:p w:rsidR="00E260A7" w:rsidRPr="00976C0B" w:rsidRDefault="00E260A7" w:rsidP="009A13E7">
            <w:pPr>
              <w:pStyle w:val="Corpsdetexte"/>
              <w:jc w:val="center"/>
              <w:rPr>
                <w:sz w:val="18"/>
                <w:szCs w:val="18"/>
              </w:rPr>
            </w:pPr>
            <m:oMathPara>
              <m:oMath>
                <m:r>
                  <w:rPr>
                    <w:rFonts w:ascii="Cambria Math" w:hAnsi="Cambria Math"/>
                    <w:sz w:val="18"/>
                    <w:szCs w:val="18"/>
                  </w:rPr>
                  <m:t xml:space="preserve">0.136 </m:t>
                </m:r>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c,</m:t>
                    </m:r>
                    <m:sPre>
                      <m:sPrePr>
                        <m:ctrlPr>
                          <w:rPr>
                            <w:rFonts w:ascii="Cambria Math" w:hAnsi="Cambria Math"/>
                            <w:i/>
                            <w:iCs w:val="0"/>
                            <w:sz w:val="18"/>
                            <w:szCs w:val="18"/>
                          </w:rPr>
                        </m:ctrlPr>
                      </m:sPrePr>
                      <m:sub>
                        <m:r>
                          <w:rPr>
                            <w:rFonts w:ascii="Cambria Math" w:hAnsi="Cambria Math"/>
                            <w:sz w:val="18"/>
                            <w:szCs w:val="18"/>
                          </w:rPr>
                          <m:t>95</m:t>
                        </m:r>
                      </m:sub>
                      <m:sup>
                        <m:r>
                          <w:rPr>
                            <w:rFonts w:ascii="Cambria Math" w:hAnsi="Cambria Math"/>
                            <w:sz w:val="18"/>
                            <w:szCs w:val="18"/>
                          </w:rPr>
                          <m:t>241</m:t>
                        </m:r>
                      </m:sup>
                      <m:e>
                        <m:r>
                          <w:rPr>
                            <w:rFonts w:ascii="Cambria Math" w:hAnsi="Cambria Math"/>
                            <w:sz w:val="18"/>
                            <w:szCs w:val="18"/>
                          </w:rPr>
                          <m:t>Am</m:t>
                        </m:r>
                      </m:e>
                    </m:sPre>
                  </m:sub>
                </m:sSub>
                <m:r>
                  <w:rPr>
                    <w:rFonts w:ascii="Cambria Math" w:hAnsi="Cambria Math"/>
                    <w:sz w:val="18"/>
                    <w:szCs w:val="18"/>
                  </w:rPr>
                  <m:t>Φ</m:t>
                </m:r>
              </m:oMath>
            </m:oMathPara>
          </w:p>
        </w:tc>
        <w:tc>
          <w:tcPr>
            <w:tcW w:w="1071" w:type="dxa"/>
          </w:tcPr>
          <w:p w:rsidR="00E260A7" w:rsidRPr="00976C0B" w:rsidRDefault="00E260A7" w:rsidP="009A13E7">
            <w:pPr>
              <w:jc w:val="center"/>
              <w:rPr>
                <w:sz w:val="18"/>
                <w:szCs w:val="18"/>
              </w:rPr>
            </w:pPr>
            <w:r w:rsidRPr="00976C0B">
              <w:rPr>
                <w:sz w:val="18"/>
                <w:szCs w:val="18"/>
              </w:rPr>
              <w:t>0</w:t>
            </w:r>
          </w:p>
        </w:tc>
        <w:tc>
          <w:tcPr>
            <w:tcW w:w="1071" w:type="dxa"/>
          </w:tcPr>
          <w:p w:rsidR="00E260A7" w:rsidRPr="00976C0B" w:rsidRDefault="00E260A7" w:rsidP="009A13E7">
            <w:pPr>
              <w:jc w:val="center"/>
              <w:rPr>
                <w:sz w:val="18"/>
                <w:szCs w:val="18"/>
              </w:rPr>
            </w:pPr>
            <w:r w:rsidRPr="00976C0B">
              <w:rPr>
                <w:sz w:val="18"/>
                <w:szCs w:val="18"/>
              </w:rPr>
              <w:t>0</w:t>
            </w:r>
          </w:p>
        </w:tc>
      </w:tr>
      <w:tr w:rsidR="00E260A7" w:rsidRPr="00976C0B" w:rsidTr="009A13E7">
        <w:tc>
          <w:tcPr>
            <w:tcW w:w="1144" w:type="dxa"/>
          </w:tcPr>
          <w:p w:rsidR="00E260A7" w:rsidRPr="00976C0B" w:rsidRDefault="00E260A7" w:rsidP="009A13E7">
            <w:pPr>
              <w:jc w:val="center"/>
              <w:rPr>
                <w:sz w:val="18"/>
                <w:szCs w:val="18"/>
              </w:rPr>
            </w:pPr>
            <w:r w:rsidRPr="00976C0B">
              <w:rPr>
                <w:sz w:val="18"/>
                <w:szCs w:val="18"/>
              </w:rPr>
              <w:t>0</w:t>
            </w:r>
          </w:p>
        </w:tc>
        <w:tc>
          <w:tcPr>
            <w:tcW w:w="1144" w:type="dxa"/>
          </w:tcPr>
          <w:p w:rsidR="00E260A7" w:rsidRPr="00976C0B" w:rsidRDefault="00E260A7" w:rsidP="009A13E7">
            <w:pPr>
              <w:jc w:val="center"/>
              <w:rPr>
                <w:sz w:val="18"/>
                <w:szCs w:val="18"/>
              </w:rPr>
            </w:pPr>
            <w:r w:rsidRPr="00976C0B">
              <w:rPr>
                <w:sz w:val="18"/>
                <w:szCs w:val="18"/>
              </w:rPr>
              <w:t>0</w:t>
            </w:r>
          </w:p>
        </w:tc>
        <w:tc>
          <w:tcPr>
            <w:tcW w:w="1144" w:type="dxa"/>
          </w:tcPr>
          <w:p w:rsidR="00E260A7" w:rsidRPr="00976C0B" w:rsidRDefault="00E260A7" w:rsidP="009A13E7">
            <w:pPr>
              <w:jc w:val="center"/>
              <w:rPr>
                <w:sz w:val="18"/>
                <w:szCs w:val="18"/>
              </w:rPr>
            </w:pPr>
            <w:r w:rsidRPr="00976C0B">
              <w:rPr>
                <w:sz w:val="18"/>
                <w:szCs w:val="18"/>
              </w:rPr>
              <w:t>0</w:t>
            </w:r>
          </w:p>
        </w:tc>
        <w:tc>
          <w:tcPr>
            <w:tcW w:w="1144" w:type="dxa"/>
          </w:tcPr>
          <w:p w:rsidR="00E260A7" w:rsidRPr="00976C0B" w:rsidRDefault="00E260A7" w:rsidP="009A13E7">
            <w:pPr>
              <w:pStyle w:val="Corpsdetexte"/>
              <w:jc w:val="center"/>
              <w:rPr>
                <w:sz w:val="18"/>
                <w:szCs w:val="18"/>
              </w:rPr>
            </w:pPr>
            <m:oMathPara>
              <m:oMath>
                <m:sSub>
                  <m:sSubPr>
                    <m:ctrlPr>
                      <w:rPr>
                        <w:rFonts w:ascii="Cambria Math" w:eastAsiaTheme="minorHAnsi" w:hAnsi="Cambria Math" w:cstheme="minorBidi"/>
                        <w:i/>
                        <w:iCs w:val="0"/>
                        <w:sz w:val="18"/>
                        <w:szCs w:val="18"/>
                      </w:rPr>
                    </m:ctrlPr>
                  </m:sSubPr>
                  <m:e>
                    <m:r>
                      <w:rPr>
                        <w:rFonts w:ascii="Cambria Math" w:hAnsi="Cambria Math"/>
                        <w:sz w:val="18"/>
                        <w:szCs w:val="18"/>
                      </w:rPr>
                      <m:t>λ</m:t>
                    </m:r>
                  </m:e>
                  <m:sub>
                    <m:sPre>
                      <m:sPrePr>
                        <m:ctrlPr>
                          <w:rPr>
                            <w:rFonts w:ascii="Cambria Math" w:hAnsi="Cambria Math"/>
                            <w:i/>
                            <w:iCs w:val="0"/>
                            <w:sz w:val="18"/>
                            <w:szCs w:val="18"/>
                          </w:rPr>
                        </m:ctrlPr>
                      </m:sPrePr>
                      <m:sub>
                        <m:r>
                          <w:rPr>
                            <w:rFonts w:ascii="Cambria Math" w:hAnsi="Cambria Math"/>
                            <w:sz w:val="18"/>
                            <w:szCs w:val="18"/>
                          </w:rPr>
                          <m:t>94</m:t>
                        </m:r>
                      </m:sub>
                      <m:sup>
                        <m:r>
                          <w:rPr>
                            <w:rFonts w:ascii="Cambria Math" w:hAnsi="Cambria Math"/>
                            <w:sz w:val="18"/>
                            <w:szCs w:val="18"/>
                          </w:rPr>
                          <m:t>241</m:t>
                        </m:r>
                      </m:sup>
                      <m:e>
                        <m:r>
                          <w:rPr>
                            <w:rFonts w:ascii="Cambria Math" w:hAnsi="Cambria Math"/>
                            <w:sz w:val="18"/>
                            <w:szCs w:val="18"/>
                          </w:rPr>
                          <m:t>Pu</m:t>
                        </m:r>
                      </m:e>
                    </m:sPre>
                  </m:sub>
                </m:sSub>
              </m:oMath>
            </m:oMathPara>
          </w:p>
        </w:tc>
        <w:tc>
          <w:tcPr>
            <w:tcW w:w="1144" w:type="dxa"/>
          </w:tcPr>
          <w:p w:rsidR="00E260A7" w:rsidRPr="00976C0B" w:rsidRDefault="00E260A7" w:rsidP="009A13E7">
            <w:pPr>
              <w:pStyle w:val="Corpsdetexte"/>
              <w:jc w:val="center"/>
              <w:rPr>
                <w:sz w:val="18"/>
                <w:szCs w:val="18"/>
              </w:rPr>
            </w:pPr>
          </w:p>
        </w:tc>
        <w:tc>
          <w:tcPr>
            <w:tcW w:w="1426" w:type="dxa"/>
          </w:tcPr>
          <w:p w:rsidR="00E260A7" w:rsidRPr="00976C0B" w:rsidRDefault="00E260A7" w:rsidP="009A13E7">
            <w:pPr>
              <w:pStyle w:val="Corpsdetexte"/>
              <w:jc w:val="center"/>
              <w:rPr>
                <w:sz w:val="18"/>
                <w:szCs w:val="18"/>
              </w:rPr>
            </w:pPr>
            <m:oMathPara>
              <m:oMath>
                <m:r>
                  <w:rPr>
                    <w:rFonts w:ascii="Cambria Math" w:hAnsi="Cambria Math"/>
                    <w:sz w:val="18"/>
                    <w:szCs w:val="18"/>
                  </w:rPr>
                  <m:t>-</m:t>
                </m:r>
                <m:d>
                  <m:dPr>
                    <m:ctrlPr>
                      <w:rPr>
                        <w:rFonts w:ascii="Cambria Math" w:hAnsi="Cambria Math"/>
                        <w:i/>
                        <w:iCs w:val="0"/>
                        <w:sz w:val="18"/>
                        <w:szCs w:val="18"/>
                      </w:rPr>
                    </m:ctrlPr>
                  </m:dPr>
                  <m:e>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a,</m:t>
                        </m:r>
                        <m:sPre>
                          <m:sPrePr>
                            <m:ctrlPr>
                              <w:rPr>
                                <w:rFonts w:ascii="Cambria Math" w:hAnsi="Cambria Math"/>
                                <w:i/>
                                <w:iCs w:val="0"/>
                                <w:sz w:val="18"/>
                                <w:szCs w:val="18"/>
                              </w:rPr>
                            </m:ctrlPr>
                          </m:sPrePr>
                          <m:sub>
                            <m:r>
                              <w:rPr>
                                <w:rFonts w:ascii="Cambria Math" w:hAnsi="Cambria Math"/>
                                <w:sz w:val="18"/>
                                <w:szCs w:val="18"/>
                              </w:rPr>
                              <m:t>95</m:t>
                            </m:r>
                          </m:sub>
                          <m:sup>
                            <m:r>
                              <w:rPr>
                                <w:rFonts w:ascii="Cambria Math" w:hAnsi="Cambria Math"/>
                                <w:sz w:val="18"/>
                                <w:szCs w:val="18"/>
                              </w:rPr>
                              <m:t>241</m:t>
                            </m:r>
                          </m:sup>
                          <m:e>
                            <m:r>
                              <w:rPr>
                                <w:rFonts w:ascii="Cambria Math" w:hAnsi="Cambria Math"/>
                                <w:sz w:val="18"/>
                                <w:szCs w:val="18"/>
                              </w:rPr>
                              <m:t>Am</m:t>
                            </m:r>
                          </m:e>
                        </m:sPre>
                      </m:sub>
                    </m:sSub>
                    <m:r>
                      <w:rPr>
                        <w:rFonts w:ascii="Cambria Math" w:hAnsi="Cambria Math"/>
                        <w:sz w:val="18"/>
                        <w:szCs w:val="18"/>
                      </w:rPr>
                      <m:t>Φ+</m:t>
                    </m:r>
                    <m:sSub>
                      <m:sSubPr>
                        <m:ctrlPr>
                          <w:rPr>
                            <w:rFonts w:ascii="Cambria Math" w:hAnsi="Cambria Math"/>
                            <w:i/>
                            <w:iCs w:val="0"/>
                            <w:sz w:val="18"/>
                            <w:szCs w:val="18"/>
                          </w:rPr>
                        </m:ctrlPr>
                      </m:sSubPr>
                      <m:e>
                        <m:r>
                          <w:rPr>
                            <w:rFonts w:ascii="Cambria Math" w:hAnsi="Cambria Math"/>
                            <w:sz w:val="18"/>
                            <w:szCs w:val="18"/>
                          </w:rPr>
                          <m:t>λ</m:t>
                        </m:r>
                      </m:e>
                      <m:sub>
                        <m:sPre>
                          <m:sPrePr>
                            <m:ctrlPr>
                              <w:rPr>
                                <w:rFonts w:ascii="Cambria Math" w:hAnsi="Cambria Math"/>
                                <w:i/>
                                <w:iCs w:val="0"/>
                                <w:sz w:val="18"/>
                                <w:szCs w:val="18"/>
                              </w:rPr>
                            </m:ctrlPr>
                          </m:sPrePr>
                          <m:sub>
                            <m:r>
                              <w:rPr>
                                <w:rFonts w:ascii="Cambria Math" w:hAnsi="Cambria Math"/>
                                <w:sz w:val="18"/>
                                <w:szCs w:val="18"/>
                              </w:rPr>
                              <m:t>95</m:t>
                            </m:r>
                          </m:sub>
                          <m:sup>
                            <m:r>
                              <w:rPr>
                                <w:rFonts w:ascii="Cambria Math" w:hAnsi="Cambria Math"/>
                                <w:sz w:val="18"/>
                                <w:szCs w:val="18"/>
                              </w:rPr>
                              <m:t>241</m:t>
                            </m:r>
                          </m:sup>
                          <m:e>
                            <m:r>
                              <w:rPr>
                                <w:rFonts w:ascii="Cambria Math" w:hAnsi="Cambria Math"/>
                                <w:sz w:val="18"/>
                                <w:szCs w:val="18"/>
                              </w:rPr>
                              <m:t>Am</m:t>
                            </m:r>
                          </m:e>
                        </m:sPre>
                      </m:sub>
                    </m:sSub>
                  </m:e>
                </m:d>
              </m:oMath>
            </m:oMathPara>
          </w:p>
        </w:tc>
        <w:tc>
          <w:tcPr>
            <w:tcW w:w="1071" w:type="dxa"/>
          </w:tcPr>
          <w:p w:rsidR="00E260A7" w:rsidRPr="00976C0B" w:rsidRDefault="00E260A7" w:rsidP="009A13E7">
            <w:pPr>
              <w:jc w:val="center"/>
              <w:rPr>
                <w:sz w:val="18"/>
                <w:szCs w:val="18"/>
              </w:rPr>
            </w:pPr>
            <w:r w:rsidRPr="00976C0B">
              <w:rPr>
                <w:sz w:val="18"/>
                <w:szCs w:val="18"/>
              </w:rPr>
              <w:t>0</w:t>
            </w:r>
          </w:p>
        </w:tc>
        <w:tc>
          <w:tcPr>
            <w:tcW w:w="1071" w:type="dxa"/>
          </w:tcPr>
          <w:p w:rsidR="00E260A7" w:rsidRPr="00976C0B" w:rsidRDefault="00E260A7" w:rsidP="009A13E7">
            <w:pPr>
              <w:jc w:val="center"/>
              <w:rPr>
                <w:sz w:val="18"/>
                <w:szCs w:val="18"/>
              </w:rPr>
            </w:pPr>
            <w:r w:rsidRPr="00976C0B">
              <w:rPr>
                <w:sz w:val="18"/>
                <w:szCs w:val="18"/>
              </w:rPr>
              <w:t>0</w:t>
            </w:r>
          </w:p>
        </w:tc>
      </w:tr>
      <w:tr w:rsidR="00E260A7" w:rsidRPr="00976C0B" w:rsidTr="00E260A7">
        <w:trPr>
          <w:trHeight w:val="603"/>
        </w:trPr>
        <w:tc>
          <w:tcPr>
            <w:tcW w:w="1144" w:type="dxa"/>
          </w:tcPr>
          <w:p w:rsidR="00E260A7" w:rsidRPr="00976C0B" w:rsidRDefault="00E260A7" w:rsidP="009A13E7">
            <w:pPr>
              <w:jc w:val="center"/>
              <w:rPr>
                <w:sz w:val="18"/>
                <w:szCs w:val="18"/>
              </w:rPr>
            </w:pPr>
            <w:r w:rsidRPr="00976C0B">
              <w:rPr>
                <w:sz w:val="18"/>
                <w:szCs w:val="18"/>
              </w:rPr>
              <w:t>0</w:t>
            </w:r>
          </w:p>
        </w:tc>
        <w:tc>
          <w:tcPr>
            <w:tcW w:w="1144" w:type="dxa"/>
          </w:tcPr>
          <w:p w:rsidR="00E260A7" w:rsidRPr="00976C0B" w:rsidRDefault="00E260A7" w:rsidP="00E260A7">
            <w:pPr>
              <w:jc w:val="center"/>
              <w:rPr>
                <w:sz w:val="18"/>
                <w:szCs w:val="18"/>
              </w:rPr>
            </w:pPr>
            <w:r w:rsidRPr="00976C0B">
              <w:rPr>
                <w:sz w:val="18"/>
                <w:szCs w:val="18"/>
              </w:rPr>
              <w:t>0</w:t>
            </w:r>
          </w:p>
        </w:tc>
        <w:tc>
          <w:tcPr>
            <w:tcW w:w="1144" w:type="dxa"/>
          </w:tcPr>
          <w:p w:rsidR="00E260A7" w:rsidRPr="00976C0B" w:rsidRDefault="00E260A7" w:rsidP="009A13E7">
            <w:pPr>
              <w:jc w:val="center"/>
              <w:rPr>
                <w:sz w:val="18"/>
                <w:szCs w:val="18"/>
              </w:rPr>
            </w:pPr>
            <w:r w:rsidRPr="00976C0B">
              <w:rPr>
                <w:sz w:val="18"/>
                <w:szCs w:val="18"/>
              </w:rPr>
              <w:t>0</w:t>
            </w:r>
          </w:p>
        </w:tc>
        <w:tc>
          <w:tcPr>
            <w:tcW w:w="1144" w:type="dxa"/>
          </w:tcPr>
          <w:p w:rsidR="00E260A7" w:rsidRPr="00976C0B" w:rsidRDefault="00E260A7" w:rsidP="009A13E7">
            <w:pPr>
              <w:jc w:val="center"/>
              <w:rPr>
                <w:sz w:val="18"/>
                <w:szCs w:val="18"/>
              </w:rPr>
            </w:pPr>
            <w:r w:rsidRPr="00976C0B">
              <w:rPr>
                <w:sz w:val="18"/>
                <w:szCs w:val="18"/>
              </w:rPr>
              <w:t>0</w:t>
            </w:r>
          </w:p>
        </w:tc>
        <w:tc>
          <w:tcPr>
            <w:tcW w:w="1144" w:type="dxa"/>
          </w:tcPr>
          <w:p w:rsidR="00E260A7" w:rsidRPr="00976C0B" w:rsidRDefault="00E260A7" w:rsidP="009A13E7">
            <w:pPr>
              <w:jc w:val="center"/>
              <w:rPr>
                <w:sz w:val="18"/>
                <w:szCs w:val="18"/>
              </w:rPr>
            </w:pPr>
            <w:r w:rsidRPr="00976C0B">
              <w:rPr>
                <w:sz w:val="18"/>
                <w:szCs w:val="18"/>
              </w:rPr>
              <w:t>0</w:t>
            </w:r>
          </w:p>
        </w:tc>
        <w:tc>
          <w:tcPr>
            <w:tcW w:w="1426" w:type="dxa"/>
          </w:tcPr>
          <w:p w:rsidR="00E260A7" w:rsidRPr="00976C0B" w:rsidRDefault="00E260A7" w:rsidP="009A13E7">
            <w:pPr>
              <w:jc w:val="center"/>
              <w:rPr>
                <w:sz w:val="18"/>
                <w:szCs w:val="18"/>
              </w:rPr>
            </w:pPr>
            <w:r w:rsidRPr="00976C0B">
              <w:rPr>
                <w:sz w:val="18"/>
                <w:szCs w:val="18"/>
              </w:rPr>
              <w:t>0</w:t>
            </w:r>
          </w:p>
        </w:tc>
        <w:tc>
          <w:tcPr>
            <w:tcW w:w="1071" w:type="dxa"/>
          </w:tcPr>
          <w:p w:rsidR="00E260A7" w:rsidRPr="00976C0B" w:rsidRDefault="00E260A7" w:rsidP="009A13E7">
            <w:pPr>
              <w:pStyle w:val="Corpsdetexte"/>
              <w:jc w:val="center"/>
              <w:rPr>
                <w:sz w:val="18"/>
                <w:szCs w:val="18"/>
              </w:rPr>
            </w:pPr>
            <m:oMathPara>
              <m:oMath>
                <m:r>
                  <w:rPr>
                    <w:rFonts w:ascii="Cambria Math" w:hAnsi="Cambria Math"/>
                    <w:sz w:val="18"/>
                    <w:szCs w:val="18"/>
                  </w:rPr>
                  <m:t>-</m:t>
                </m:r>
                <m:d>
                  <m:dPr>
                    <m:ctrlPr>
                      <w:rPr>
                        <w:rFonts w:ascii="Cambria Math" w:hAnsi="Cambria Math"/>
                        <w:i/>
                        <w:iCs w:val="0"/>
                        <w:sz w:val="18"/>
                        <w:szCs w:val="18"/>
                      </w:rPr>
                    </m:ctrlPr>
                  </m:dPr>
                  <m:e>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a,</m:t>
                        </m:r>
                        <m:sPre>
                          <m:sPrePr>
                            <m:ctrlPr>
                              <w:rPr>
                                <w:rFonts w:ascii="Cambria Math" w:hAnsi="Cambria Math"/>
                                <w:i/>
                                <w:iCs w:val="0"/>
                                <w:sz w:val="18"/>
                                <w:szCs w:val="18"/>
                              </w:rPr>
                            </m:ctrlPr>
                          </m:sPrePr>
                          <m:sub>
                            <m:r>
                              <w:rPr>
                                <w:rFonts w:ascii="Cambria Math" w:hAnsi="Cambria Math"/>
                                <w:sz w:val="18"/>
                                <w:szCs w:val="18"/>
                              </w:rPr>
                              <m:t>92</m:t>
                            </m:r>
                          </m:sub>
                          <m:sup>
                            <m:r>
                              <w:rPr>
                                <w:rFonts w:ascii="Cambria Math" w:hAnsi="Cambria Math"/>
                                <w:sz w:val="18"/>
                                <w:szCs w:val="18"/>
                              </w:rPr>
                              <m:t>235</m:t>
                            </m:r>
                          </m:sup>
                          <m:e>
                            <m:r>
                              <w:rPr>
                                <w:rFonts w:ascii="Cambria Math" w:hAnsi="Cambria Math"/>
                                <w:sz w:val="18"/>
                                <w:szCs w:val="18"/>
                              </w:rPr>
                              <m:t>U</m:t>
                            </m:r>
                          </m:e>
                        </m:sPre>
                      </m:sub>
                    </m:sSub>
                    <m:r>
                      <w:rPr>
                        <w:rFonts w:ascii="Cambria Math" w:hAnsi="Cambria Math"/>
                        <w:sz w:val="18"/>
                        <w:szCs w:val="18"/>
                      </w:rPr>
                      <m:t>Φ+</m:t>
                    </m:r>
                    <m:sSub>
                      <m:sSubPr>
                        <m:ctrlPr>
                          <w:rPr>
                            <w:rFonts w:ascii="Cambria Math" w:hAnsi="Cambria Math"/>
                            <w:i/>
                            <w:iCs w:val="0"/>
                            <w:sz w:val="18"/>
                            <w:szCs w:val="18"/>
                          </w:rPr>
                        </m:ctrlPr>
                      </m:sSubPr>
                      <m:e>
                        <m:r>
                          <w:rPr>
                            <w:rFonts w:ascii="Cambria Math" w:hAnsi="Cambria Math"/>
                            <w:sz w:val="18"/>
                            <w:szCs w:val="18"/>
                          </w:rPr>
                          <m:t>λ</m:t>
                        </m:r>
                      </m:e>
                      <m:sub>
                        <m:sPre>
                          <m:sPrePr>
                            <m:ctrlPr>
                              <w:rPr>
                                <w:rFonts w:ascii="Cambria Math" w:hAnsi="Cambria Math"/>
                                <w:i/>
                                <w:iCs w:val="0"/>
                                <w:sz w:val="18"/>
                                <w:szCs w:val="18"/>
                              </w:rPr>
                            </m:ctrlPr>
                          </m:sPrePr>
                          <m:sub>
                            <m:r>
                              <w:rPr>
                                <w:rFonts w:ascii="Cambria Math" w:hAnsi="Cambria Math"/>
                                <w:sz w:val="18"/>
                                <w:szCs w:val="18"/>
                              </w:rPr>
                              <m:t>92</m:t>
                            </m:r>
                          </m:sub>
                          <m:sup>
                            <m:r>
                              <w:rPr>
                                <w:rFonts w:ascii="Cambria Math" w:hAnsi="Cambria Math"/>
                                <w:sz w:val="18"/>
                                <w:szCs w:val="18"/>
                              </w:rPr>
                              <m:t>235</m:t>
                            </m:r>
                          </m:sup>
                          <m:e>
                            <m:r>
                              <w:rPr>
                                <w:rFonts w:ascii="Cambria Math" w:hAnsi="Cambria Math"/>
                                <w:sz w:val="18"/>
                                <w:szCs w:val="18"/>
                              </w:rPr>
                              <m:t>U</m:t>
                            </m:r>
                          </m:e>
                        </m:sPre>
                      </m:sub>
                    </m:sSub>
                  </m:e>
                </m:d>
              </m:oMath>
            </m:oMathPara>
          </w:p>
        </w:tc>
        <w:tc>
          <w:tcPr>
            <w:tcW w:w="1071" w:type="dxa"/>
          </w:tcPr>
          <w:p w:rsidR="00E260A7" w:rsidRPr="00976C0B" w:rsidRDefault="00E260A7" w:rsidP="009A13E7">
            <w:pPr>
              <w:pStyle w:val="Corpsdetexte"/>
              <w:jc w:val="center"/>
              <w:rPr>
                <w:sz w:val="18"/>
                <w:szCs w:val="18"/>
              </w:rPr>
            </w:pPr>
            <w:r w:rsidRPr="00976C0B">
              <w:rPr>
                <w:sz w:val="18"/>
                <w:szCs w:val="18"/>
              </w:rPr>
              <w:t>0</w:t>
            </w:r>
          </w:p>
        </w:tc>
      </w:tr>
      <w:tr w:rsidR="00E260A7" w:rsidRPr="00976C0B" w:rsidTr="009A13E7">
        <w:tc>
          <w:tcPr>
            <w:tcW w:w="1144" w:type="dxa"/>
          </w:tcPr>
          <w:p w:rsidR="00E260A7" w:rsidRPr="00976C0B" w:rsidRDefault="00E260A7" w:rsidP="009A13E7">
            <w:pPr>
              <w:jc w:val="center"/>
              <w:rPr>
                <w:sz w:val="18"/>
                <w:szCs w:val="18"/>
              </w:rPr>
            </w:pPr>
            <w:r w:rsidRPr="00976C0B">
              <w:rPr>
                <w:sz w:val="18"/>
                <w:szCs w:val="18"/>
              </w:rPr>
              <w:t>0</w:t>
            </w:r>
          </w:p>
        </w:tc>
        <w:tc>
          <w:tcPr>
            <w:tcW w:w="1144" w:type="dxa"/>
          </w:tcPr>
          <w:p w:rsidR="00E260A7" w:rsidRPr="00976C0B" w:rsidRDefault="00E260A7" w:rsidP="009A13E7">
            <w:pPr>
              <w:jc w:val="center"/>
              <w:rPr>
                <w:sz w:val="18"/>
                <w:szCs w:val="18"/>
              </w:rPr>
            </w:pPr>
            <w:r w:rsidRPr="00976C0B">
              <w:rPr>
                <w:sz w:val="18"/>
                <w:szCs w:val="18"/>
              </w:rPr>
              <w:t>0</w:t>
            </w:r>
          </w:p>
        </w:tc>
        <w:tc>
          <w:tcPr>
            <w:tcW w:w="1144" w:type="dxa"/>
          </w:tcPr>
          <w:p w:rsidR="00E260A7" w:rsidRPr="00976C0B" w:rsidRDefault="00E260A7" w:rsidP="009A13E7">
            <w:pPr>
              <w:jc w:val="center"/>
              <w:rPr>
                <w:sz w:val="18"/>
                <w:szCs w:val="18"/>
              </w:rPr>
            </w:pPr>
            <w:r w:rsidRPr="00976C0B">
              <w:rPr>
                <w:sz w:val="18"/>
                <w:szCs w:val="18"/>
              </w:rPr>
              <w:t>0</w:t>
            </w:r>
          </w:p>
        </w:tc>
        <w:tc>
          <w:tcPr>
            <w:tcW w:w="1144" w:type="dxa"/>
          </w:tcPr>
          <w:p w:rsidR="00E260A7" w:rsidRPr="00976C0B" w:rsidRDefault="00E260A7" w:rsidP="009A13E7">
            <w:pPr>
              <w:jc w:val="center"/>
              <w:rPr>
                <w:sz w:val="18"/>
                <w:szCs w:val="18"/>
              </w:rPr>
            </w:pPr>
            <w:r w:rsidRPr="00976C0B">
              <w:rPr>
                <w:sz w:val="18"/>
                <w:szCs w:val="18"/>
              </w:rPr>
              <w:t>0</w:t>
            </w:r>
          </w:p>
        </w:tc>
        <w:tc>
          <w:tcPr>
            <w:tcW w:w="1144" w:type="dxa"/>
          </w:tcPr>
          <w:p w:rsidR="00E260A7" w:rsidRPr="00976C0B" w:rsidRDefault="00E260A7" w:rsidP="009A13E7">
            <w:pPr>
              <w:pStyle w:val="Corpsdetexte"/>
              <w:jc w:val="center"/>
              <w:rPr>
                <w:sz w:val="18"/>
                <w:szCs w:val="18"/>
              </w:rPr>
            </w:pPr>
            <w:r w:rsidRPr="00976C0B">
              <w:rPr>
                <w:sz w:val="18"/>
                <w:szCs w:val="18"/>
              </w:rPr>
              <w:t>0</w:t>
            </w:r>
          </w:p>
        </w:tc>
        <w:tc>
          <w:tcPr>
            <w:tcW w:w="1426" w:type="dxa"/>
          </w:tcPr>
          <w:p w:rsidR="00E260A7" w:rsidRPr="00976C0B" w:rsidRDefault="00E260A7" w:rsidP="009A13E7">
            <w:pPr>
              <w:jc w:val="center"/>
              <w:rPr>
                <w:sz w:val="18"/>
                <w:szCs w:val="18"/>
              </w:rPr>
            </w:pPr>
            <w:r w:rsidRPr="00976C0B">
              <w:rPr>
                <w:sz w:val="18"/>
                <w:szCs w:val="18"/>
              </w:rPr>
              <w:t>0</w:t>
            </w:r>
          </w:p>
        </w:tc>
        <w:tc>
          <w:tcPr>
            <w:tcW w:w="1071" w:type="dxa"/>
          </w:tcPr>
          <w:p w:rsidR="00E260A7" w:rsidRPr="00976C0B" w:rsidRDefault="00E260A7" w:rsidP="009A13E7">
            <w:pPr>
              <w:jc w:val="center"/>
              <w:rPr>
                <w:sz w:val="18"/>
                <w:szCs w:val="18"/>
              </w:rPr>
            </w:pPr>
            <w:r w:rsidRPr="00976C0B">
              <w:rPr>
                <w:sz w:val="18"/>
                <w:szCs w:val="18"/>
              </w:rPr>
              <w:t>0</w:t>
            </w:r>
          </w:p>
        </w:tc>
        <w:tc>
          <w:tcPr>
            <w:tcW w:w="1071" w:type="dxa"/>
          </w:tcPr>
          <w:p w:rsidR="00E260A7" w:rsidRPr="00976C0B" w:rsidRDefault="00E260A7" w:rsidP="009A13E7">
            <w:pPr>
              <w:pStyle w:val="Corpsdetexte"/>
              <w:jc w:val="center"/>
              <w:rPr>
                <w:sz w:val="18"/>
                <w:szCs w:val="18"/>
              </w:rPr>
            </w:pPr>
            <m:oMathPara>
              <m:oMath>
                <m:r>
                  <w:rPr>
                    <w:rFonts w:ascii="Cambria Math" w:hAnsi="Cambria Math"/>
                    <w:sz w:val="18"/>
                    <w:szCs w:val="18"/>
                  </w:rPr>
                  <m:t>-</m:t>
                </m:r>
                <m:d>
                  <m:dPr>
                    <m:ctrlPr>
                      <w:rPr>
                        <w:rFonts w:ascii="Cambria Math" w:hAnsi="Cambria Math"/>
                        <w:i/>
                        <w:iCs w:val="0"/>
                        <w:sz w:val="18"/>
                        <w:szCs w:val="18"/>
                      </w:rPr>
                    </m:ctrlPr>
                  </m:dPr>
                  <m:e>
                    <m:sSub>
                      <m:sSubPr>
                        <m:ctrlPr>
                          <w:rPr>
                            <w:rFonts w:ascii="Cambria Math" w:hAnsi="Cambria Math"/>
                            <w:i/>
                            <w:iCs w:val="0"/>
                            <w:sz w:val="18"/>
                            <w:szCs w:val="18"/>
                          </w:rPr>
                        </m:ctrlPr>
                      </m:sSubPr>
                      <m:e>
                        <m:r>
                          <w:rPr>
                            <w:rFonts w:ascii="Cambria Math" w:hAnsi="Cambria Math"/>
                            <w:sz w:val="18"/>
                            <w:szCs w:val="18"/>
                            <w:lang w:val="el-GR"/>
                          </w:rPr>
                          <m:t>σ</m:t>
                        </m:r>
                      </m:e>
                      <m:sub>
                        <m:r>
                          <w:rPr>
                            <w:rFonts w:ascii="Cambria Math" w:hAnsi="Cambria Math"/>
                            <w:sz w:val="18"/>
                            <w:szCs w:val="18"/>
                          </w:rPr>
                          <m:t>a,</m:t>
                        </m:r>
                        <m:sPre>
                          <m:sPrePr>
                            <m:ctrlPr>
                              <w:rPr>
                                <w:rFonts w:ascii="Cambria Math" w:hAnsi="Cambria Math"/>
                                <w:i/>
                                <w:iCs w:val="0"/>
                                <w:sz w:val="18"/>
                                <w:szCs w:val="18"/>
                              </w:rPr>
                            </m:ctrlPr>
                          </m:sPrePr>
                          <m:sub>
                            <m:r>
                              <w:rPr>
                                <w:rFonts w:ascii="Cambria Math" w:hAnsi="Cambria Math"/>
                                <w:sz w:val="18"/>
                                <w:szCs w:val="18"/>
                              </w:rPr>
                              <m:t>92</m:t>
                            </m:r>
                          </m:sub>
                          <m:sup>
                            <m:r>
                              <w:rPr>
                                <w:rFonts w:ascii="Cambria Math" w:hAnsi="Cambria Math"/>
                                <w:sz w:val="18"/>
                                <w:szCs w:val="18"/>
                              </w:rPr>
                              <m:t>238</m:t>
                            </m:r>
                          </m:sup>
                          <m:e>
                            <m:r>
                              <w:rPr>
                                <w:rFonts w:ascii="Cambria Math" w:hAnsi="Cambria Math"/>
                                <w:sz w:val="18"/>
                                <w:szCs w:val="18"/>
                              </w:rPr>
                              <m:t>U</m:t>
                            </m:r>
                          </m:e>
                        </m:sPre>
                      </m:sub>
                    </m:sSub>
                    <m:r>
                      <w:rPr>
                        <w:rFonts w:ascii="Cambria Math" w:hAnsi="Cambria Math"/>
                        <w:sz w:val="18"/>
                        <w:szCs w:val="18"/>
                      </w:rPr>
                      <m:t>Φ+</m:t>
                    </m:r>
                    <m:sSub>
                      <m:sSubPr>
                        <m:ctrlPr>
                          <w:rPr>
                            <w:rFonts w:ascii="Cambria Math" w:hAnsi="Cambria Math"/>
                            <w:i/>
                            <w:iCs w:val="0"/>
                            <w:sz w:val="18"/>
                            <w:szCs w:val="18"/>
                          </w:rPr>
                        </m:ctrlPr>
                      </m:sSubPr>
                      <m:e>
                        <m:r>
                          <w:rPr>
                            <w:rFonts w:ascii="Cambria Math" w:hAnsi="Cambria Math"/>
                            <w:sz w:val="18"/>
                            <w:szCs w:val="18"/>
                          </w:rPr>
                          <m:t>λ</m:t>
                        </m:r>
                      </m:e>
                      <m:sub>
                        <m:sPre>
                          <m:sPrePr>
                            <m:ctrlPr>
                              <w:rPr>
                                <w:rFonts w:ascii="Cambria Math" w:hAnsi="Cambria Math"/>
                                <w:i/>
                                <w:iCs w:val="0"/>
                                <w:sz w:val="18"/>
                                <w:szCs w:val="18"/>
                              </w:rPr>
                            </m:ctrlPr>
                          </m:sPrePr>
                          <m:sub>
                            <m:r>
                              <w:rPr>
                                <w:rFonts w:ascii="Cambria Math" w:hAnsi="Cambria Math"/>
                                <w:sz w:val="18"/>
                                <w:szCs w:val="18"/>
                              </w:rPr>
                              <m:t>92</m:t>
                            </m:r>
                          </m:sub>
                          <m:sup>
                            <m:r>
                              <w:rPr>
                                <w:rFonts w:ascii="Cambria Math" w:hAnsi="Cambria Math"/>
                                <w:sz w:val="18"/>
                                <w:szCs w:val="18"/>
                              </w:rPr>
                              <m:t>238</m:t>
                            </m:r>
                          </m:sup>
                          <m:e>
                            <m:r>
                              <w:rPr>
                                <w:rFonts w:ascii="Cambria Math" w:hAnsi="Cambria Math"/>
                                <w:sz w:val="18"/>
                                <w:szCs w:val="18"/>
                              </w:rPr>
                              <m:t>U</m:t>
                            </m:r>
                          </m:e>
                        </m:sPre>
                      </m:sub>
                    </m:sSub>
                  </m:e>
                </m:d>
              </m:oMath>
            </m:oMathPara>
          </w:p>
        </w:tc>
      </w:tr>
    </w:tbl>
    <w:p w:rsidR="00E260A7" w:rsidRDefault="00E260A7" w:rsidP="00E260A7">
      <w:pPr>
        <w:pStyle w:val="Lgende"/>
      </w:pPr>
      <w:bookmarkStart w:id="159" w:name="_Ref396826548"/>
      <w:r w:rsidRPr="002C43EB">
        <w:t xml:space="preserve">Tableau </w:t>
      </w:r>
      <w:r>
        <w:fldChar w:fldCharType="begin"/>
      </w:r>
      <w:r>
        <w:instrText xml:space="preserve"> SEQ Tableau \* ARABIC </w:instrText>
      </w:r>
      <w:r>
        <w:fldChar w:fldCharType="separate"/>
      </w:r>
      <w:r>
        <w:rPr>
          <w:noProof/>
        </w:rPr>
        <w:t>3</w:t>
      </w:r>
      <w:r>
        <w:fldChar w:fldCharType="end"/>
      </w:r>
      <w:bookmarkEnd w:id="159"/>
      <w:r w:rsidRPr="002C43EB">
        <w:t xml:space="preserve"> : </w:t>
      </w:r>
      <w:r>
        <w:t>Expression de la matrice d’évolution</w:t>
      </w:r>
      <w:r>
        <w:t xml:space="preserve"> de la chaine simplifiée</w:t>
      </w:r>
    </w:p>
    <w:p w:rsidR="00E62118" w:rsidRPr="00C2316B" w:rsidRDefault="00E260A7" w:rsidP="00E260A7">
      <w:pPr>
        <w:pStyle w:val="Corpsdetexte"/>
        <w:tabs>
          <w:tab w:val="left" w:pos="3600"/>
        </w:tabs>
      </w:pPr>
      <w:r>
        <w:tab/>
      </w:r>
    </w:p>
    <w:p w:rsidR="00D22E5B" w:rsidRPr="00D22E5B" w:rsidRDefault="001D0656" w:rsidP="00104FA7">
      <w:pPr>
        <w:pStyle w:val="Titre2"/>
      </w:pPr>
      <w:bookmarkStart w:id="160" w:name="_Toc396794100"/>
      <w:r>
        <w:t>application</w:t>
      </w:r>
      <w:bookmarkEnd w:id="160"/>
    </w:p>
    <w:p w:rsidR="007D535F" w:rsidRDefault="001D0656" w:rsidP="00EC3102">
      <w:pPr>
        <w:pStyle w:val="Titre3"/>
      </w:pPr>
      <w:bookmarkStart w:id="161" w:name="_Toc396794101"/>
      <w:r>
        <w:t>Présentation d</w:t>
      </w:r>
      <w:r w:rsidR="00B93097">
        <w:t>u cas de cellule</w:t>
      </w:r>
      <w:r>
        <w:t xml:space="preserve"> Superphénix</w:t>
      </w:r>
      <w:bookmarkEnd w:id="161"/>
    </w:p>
    <w:p w:rsidR="00414490" w:rsidRDefault="001436C8" w:rsidP="001E7737">
      <w:pPr>
        <w:pStyle w:val="Corpsdetexte"/>
      </w:pPr>
      <w:r w:rsidRPr="00C23503">
        <w:t xml:space="preserve">Le cas appliqué à cette étude est un combustible </w:t>
      </w:r>
      <w:r w:rsidR="00414490">
        <w:t>enrichi au plutonium utilisé dans le cœur fissile du</w:t>
      </w:r>
      <w:r w:rsidRPr="00C23503">
        <w:t xml:space="preserve"> réacteur à neutrons rapides Superphénix</w:t>
      </w:r>
      <w:r w:rsidR="00414490">
        <w:t>.</w:t>
      </w:r>
    </w:p>
    <w:p w:rsidR="00A46421" w:rsidRDefault="00A46421" w:rsidP="00CF723D">
      <w:pPr>
        <w:pStyle w:val="Corpsdetexte"/>
        <w:rPr>
          <w:color w:val="252525"/>
        </w:rPr>
      </w:pPr>
      <w:r>
        <w:t xml:space="preserve">Une des particularités de </w:t>
      </w:r>
      <w:proofErr w:type="spellStart"/>
      <w:r>
        <w:t>SuperPhénix</w:t>
      </w:r>
      <w:proofErr w:type="spellEnd"/>
      <w:r>
        <w:t xml:space="preserve"> est la surgénération. La surgénération </w:t>
      </w:r>
      <w:r w:rsidR="007D62A5">
        <w:t>était</w:t>
      </w:r>
      <w:r>
        <w:t xml:space="preserve"> </w:t>
      </w:r>
      <w:r w:rsidRPr="00D81C86">
        <w:t>très intéressante et recherché</w:t>
      </w:r>
      <w:r>
        <w:t>e</w:t>
      </w:r>
      <w:r w:rsidRPr="00D81C86">
        <w:t xml:space="preserve"> dans les réacteurs à neutrons rapides. </w:t>
      </w:r>
      <w:r>
        <w:t>C’</w:t>
      </w:r>
      <w:r w:rsidRPr="00D81C86">
        <w:t>est un processus qui permet de produire plus de matières fissiles que d’</w:t>
      </w:r>
      <w:r>
        <w:t xml:space="preserve">en consommer en utilisant l’uranium 238 qui est fertile. En effet, soumis à un flux neutronique rapide, l’uranium </w:t>
      </w:r>
      <w:r w:rsidR="007D62A5">
        <w:t xml:space="preserve">238 </w:t>
      </w:r>
      <w:r>
        <w:t>capture un neutron pour se transformer en plutonium 239 qui est fissile, en émettant deux particules</w:t>
      </w:r>
      <w:r w:rsidR="007D62A5">
        <w:t xml:space="preserve"> β</w:t>
      </w:r>
      <w:r>
        <w:t xml:space="preserve">. </w:t>
      </w:r>
      <w:r w:rsidRPr="00F67FF3">
        <w:rPr>
          <w:color w:val="252525"/>
        </w:rPr>
        <w:t>De plus, une enveloppe d’ur</w:t>
      </w:r>
      <w:r>
        <w:rPr>
          <w:color w:val="252525"/>
        </w:rPr>
        <w:t>anium﻿ 238 est</w:t>
      </w:r>
      <w:r w:rsidRPr="00F67FF3">
        <w:rPr>
          <w:color w:val="252525"/>
        </w:rPr>
        <w:t xml:space="preserve"> placée autour du cœur. C’est cette envelo</w:t>
      </w:r>
      <w:r>
        <w:rPr>
          <w:color w:val="252525"/>
        </w:rPr>
        <w:t>ppe d’uranium﻿ 238 qui permet</w:t>
      </w:r>
      <w:r w:rsidRPr="00F67FF3">
        <w:rPr>
          <w:color w:val="252525"/>
        </w:rPr>
        <w:t xml:space="preserve"> la surgénération.</w:t>
      </w:r>
      <w:r w:rsidR="007D62A5">
        <w:rPr>
          <w:color w:val="252525"/>
        </w:rPr>
        <w:t xml:space="preserve"> </w:t>
      </w:r>
      <w:r>
        <w:rPr>
          <w:color w:val="252525"/>
        </w:rPr>
        <w:t xml:space="preserve">Ce travail est axé </w:t>
      </w:r>
      <w:r w:rsidR="007D62A5">
        <w:rPr>
          <w:color w:val="252525"/>
        </w:rPr>
        <w:t xml:space="preserve">uniquement </w:t>
      </w:r>
      <w:r>
        <w:rPr>
          <w:color w:val="252525"/>
        </w:rPr>
        <w:t>sur l’étude du</w:t>
      </w:r>
      <w:r w:rsidR="007D62A5">
        <w:rPr>
          <w:color w:val="252525"/>
        </w:rPr>
        <w:t xml:space="preserve"> combustible du</w:t>
      </w:r>
      <w:r>
        <w:rPr>
          <w:color w:val="252525"/>
        </w:rPr>
        <w:t xml:space="preserve"> cœur</w:t>
      </w:r>
      <w:r w:rsidR="007D62A5">
        <w:rPr>
          <w:color w:val="252525"/>
        </w:rPr>
        <w:t xml:space="preserve"> fissile</w:t>
      </w:r>
      <w:r>
        <w:rPr>
          <w:color w:val="252525"/>
        </w:rPr>
        <w:t>.</w:t>
      </w:r>
    </w:p>
    <w:p w:rsidR="00B6718E" w:rsidRDefault="00B6718E">
      <w:pPr>
        <w:rPr>
          <w:rFonts w:asciiTheme="minorHAnsi" w:hAnsiTheme="minorHAnsi" w:cstheme="minorHAnsi"/>
          <w:iCs/>
          <w:color w:val="252525"/>
          <w:sz w:val="24"/>
          <w:szCs w:val="24"/>
          <w:lang w:eastAsia="fr-FR"/>
        </w:rPr>
      </w:pPr>
      <w:r>
        <w:rPr>
          <w:color w:val="252525"/>
        </w:rPr>
        <w:br w:type="page"/>
      </w:r>
    </w:p>
    <w:p w:rsidR="00A46421" w:rsidRDefault="00A46421" w:rsidP="00CF723D">
      <w:pPr>
        <w:pStyle w:val="Corpsdetexte"/>
      </w:pPr>
      <w:r>
        <w:lastRenderedPageBreak/>
        <w:t xml:space="preserve">Le réacteur </w:t>
      </w:r>
      <w:proofErr w:type="spellStart"/>
      <w:r>
        <w:t>SuperPhénix</w:t>
      </w:r>
      <w:proofErr w:type="spellEnd"/>
      <w:r>
        <w:t xml:space="preserve"> </w:t>
      </w:r>
      <w:r w:rsidR="00B6718E">
        <w:t>produit</w:t>
      </w:r>
      <w:r>
        <w:t xml:space="preserve"> une puissance thermique nominale de 3000 MW </w:t>
      </w:r>
      <w:r w:rsidR="00B6718E">
        <w:t>avec</w:t>
      </w:r>
      <w:r>
        <w:t xml:space="preserve"> une disponibilité de 75%. La puissance thermique effective du réacteur est :</w:t>
      </w:r>
    </w:p>
    <w:p w:rsidR="00A46421" w:rsidRPr="001F5494" w:rsidRDefault="00600BE7" w:rsidP="00CF723D">
      <w:pPr>
        <w:pStyle w:val="Corpsdetexte"/>
      </w:pPr>
      <m:oMathPara>
        <m:oMath>
          <m:sSub>
            <m:sSubPr>
              <m:ctrlPr>
                <w:rPr>
                  <w:rFonts w:ascii="Cambria Math" w:hAnsi="Cambria Math"/>
                </w:rPr>
              </m:ctrlPr>
            </m:sSubPr>
            <m:e>
              <m:r>
                <w:rPr>
                  <w:rFonts w:ascii="Cambria Math" w:hAnsi="Cambria Math"/>
                </w:rPr>
                <m:t>P</m:t>
              </m:r>
            </m:e>
            <m:sub>
              <m:r>
                <w:rPr>
                  <w:rFonts w:ascii="Cambria Math" w:hAnsi="Cambria Math"/>
                </w:rPr>
                <m:t>th</m:t>
              </m:r>
              <m:r>
                <m:rPr>
                  <m:sty m:val="p"/>
                </m:rPr>
                <w:rPr>
                  <w:rFonts w:ascii="Cambria Math" w:hAnsi="Cambria Math"/>
                </w:rPr>
                <m:t xml:space="preserve"> </m:t>
              </m:r>
              <m:r>
                <w:rPr>
                  <w:rFonts w:ascii="Cambria Math" w:hAnsi="Cambria Math"/>
                </w:rPr>
                <m:t>eff</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th</m:t>
              </m:r>
              <m:r>
                <m:rPr>
                  <m:sty m:val="p"/>
                </m:rPr>
                <w:rPr>
                  <w:rFonts w:ascii="Cambria Math" w:hAnsi="Cambria Math"/>
                </w:rPr>
                <m:t xml:space="preserve"> </m:t>
              </m:r>
              <m:r>
                <w:rPr>
                  <w:rFonts w:ascii="Cambria Math" w:hAnsi="Cambria Math"/>
                </w:rPr>
                <m:t>nom</m:t>
              </m:r>
            </m:sub>
          </m:sSub>
          <m:r>
            <m:rPr>
              <m:sty m:val="p"/>
            </m:rPr>
            <w:rPr>
              <w:rFonts w:ascii="Cambria Math" w:hAnsi="Cambria Math"/>
            </w:rPr>
            <m:t>×</m:t>
          </m:r>
          <m:r>
            <w:rPr>
              <w:rFonts w:ascii="Cambria Math" w:hAnsi="Cambria Math"/>
            </w:rPr>
            <m:t>Taux</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disponibilit</m:t>
          </m:r>
          <m:r>
            <m:rPr>
              <m:sty m:val="p"/>
            </m:rPr>
            <w:rPr>
              <w:rFonts w:ascii="Cambria Math" w:hAnsi="Cambria Math"/>
            </w:rPr>
            <m:t>é</m:t>
          </m:r>
        </m:oMath>
      </m:oMathPara>
    </w:p>
    <w:p w:rsidR="009476C8" w:rsidRPr="009476C8" w:rsidRDefault="009476C8" w:rsidP="009476C8">
      <w:pPr>
        <w:pStyle w:val="Corpsdetexte"/>
      </w:pPr>
      <w:r w:rsidRPr="00EA1826">
        <w:t xml:space="preserve">Le flux neutronique </w:t>
      </w:r>
      <w:r>
        <w:t xml:space="preserve">est proportionnel à cette puissance thermique effective </w:t>
      </w:r>
      <w:r w:rsidRPr="00EA1826">
        <w:t>:</w:t>
      </w:r>
    </w:p>
    <w:p w:rsidR="009476C8" w:rsidRPr="00084194" w:rsidRDefault="009476C8" w:rsidP="009476C8">
      <w:pPr>
        <w:pStyle w:val="Corpsdetexte"/>
      </w:pPr>
      <m:oMathPara>
        <m:oMath>
          <m:r>
            <w:rPr>
              <w:rFonts w:ascii="Cambria Math" w:hAnsi="Cambria Math"/>
            </w:rPr>
            <m:t>Φ</m:t>
          </m:r>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fiss</m:t>
                  </m:r>
                </m:sub>
              </m:sSub>
            </m:num>
            <m:den>
              <m:sSub>
                <m:sSubPr>
                  <m:ctrlPr>
                    <w:rPr>
                      <w:rFonts w:ascii="Cambria Math" w:hAnsi="Cambria Math"/>
                      <w:i/>
                    </w:rPr>
                  </m:ctrlPr>
                </m:sSubPr>
                <m:e>
                  <m:r>
                    <w:rPr>
                      <w:rFonts w:ascii="Cambria Math" w:hAnsi="Cambria Math"/>
                    </w:rPr>
                    <m:t>Σ</m:t>
                  </m:r>
                </m:e>
                <m:sub>
                  <m:r>
                    <w:rPr>
                      <w:rFonts w:ascii="Cambria Math" w:hAnsi="Cambria Math"/>
                    </w:rPr>
                    <m:t>fiss</m:t>
                  </m:r>
                </m:sub>
              </m:sSub>
            </m:den>
          </m:f>
          <m:r>
            <m:rPr>
              <m:sty m:val="p"/>
            </m:rPr>
            <w:rPr>
              <w:rFonts w:ascii="Cambria Math" w:hAnsi="Cambria Math"/>
            </w:rPr>
            <m:t>=</m:t>
          </m:r>
          <m:f>
            <m:fPr>
              <m:ctrlPr>
                <w:rPr>
                  <w:rFonts w:ascii="Cambria Math" w:hAnsi="Cambria Math"/>
                </w:rPr>
              </m:ctrlPr>
            </m:fPr>
            <m:num>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vol</m:t>
                      </m:r>
                    </m:sub>
                  </m:sSub>
                </m:num>
                <m:den>
                  <m:sSub>
                    <m:sSubPr>
                      <m:ctrlPr>
                        <w:rPr>
                          <w:rFonts w:ascii="Cambria Math" w:hAnsi="Cambria Math"/>
                        </w:rPr>
                      </m:ctrlPr>
                    </m:sSubPr>
                    <m:e>
                      <m:r>
                        <w:rPr>
                          <w:rFonts w:ascii="Cambria Math" w:hAnsi="Cambria Math"/>
                        </w:rPr>
                        <m:t>E</m:t>
                      </m:r>
                    </m:e>
                    <m:sub>
                      <m:r>
                        <w:rPr>
                          <w:rFonts w:ascii="Cambria Math" w:hAnsi="Cambria Math"/>
                        </w:rPr>
                        <m:t>fiss</m:t>
                      </m:r>
                    </m:sub>
                  </m:sSub>
                </m:den>
              </m:f>
            </m:num>
            <m:den>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σ</m:t>
                      </m:r>
                    </m:e>
                    <m:sub>
                      <m:r>
                        <w:rPr>
                          <w:rFonts w:ascii="Cambria Math" w:hAnsi="Cambria Math"/>
                        </w:rPr>
                        <m:t>f,i</m:t>
                      </m:r>
                    </m:sub>
                  </m:sSub>
                  <m:sSub>
                    <m:sSubPr>
                      <m:ctrlPr>
                        <w:rPr>
                          <w:rFonts w:ascii="Cambria Math" w:hAnsi="Cambria Math"/>
                        </w:rPr>
                      </m:ctrlPr>
                    </m:sSubPr>
                    <m:e>
                      <m:r>
                        <w:rPr>
                          <w:rFonts w:ascii="Cambria Math" w:hAnsi="Cambria Math"/>
                        </w:rPr>
                        <m:t>N</m:t>
                      </m:r>
                    </m:e>
                    <m:sub>
                      <m:r>
                        <w:rPr>
                          <w:rFonts w:ascii="Cambria Math" w:hAnsi="Cambria Math"/>
                        </w:rPr>
                        <m:t>i</m:t>
                      </m:r>
                    </m:sub>
                  </m:sSub>
                </m:e>
              </m:nary>
            </m:den>
          </m:f>
        </m:oMath>
      </m:oMathPara>
    </w:p>
    <w:p w:rsidR="009476C8" w:rsidRPr="00F2471D" w:rsidRDefault="009476C8" w:rsidP="00104FA7">
      <w:pPr>
        <w:pStyle w:val="Listepuces"/>
      </w:pPr>
      <m:oMath>
        <m:r>
          <w:rPr>
            <w:rFonts w:ascii="Cambria Math" w:hAnsi="Cambria Math"/>
          </w:rPr>
          <m:t>Φ</m:t>
        </m:r>
      </m:oMath>
      <w:r>
        <w:t xml:space="preserve"> : le flux </w:t>
      </w:r>
      <w:r w:rsidRPr="00F2471D">
        <w:t>en n/cm</w:t>
      </w:r>
      <w:r>
        <w:t>²</w:t>
      </w:r>
      <w:r w:rsidRPr="00F2471D">
        <w:t>/s</w:t>
      </w:r>
    </w:p>
    <w:p w:rsidR="009476C8" w:rsidRPr="00F2471D" w:rsidRDefault="00600BE7" w:rsidP="00104FA7">
      <w:pPr>
        <w:pStyle w:val="Listepuces"/>
      </w:pPr>
      <m:oMath>
        <m:sSub>
          <m:sSubPr>
            <m:ctrlPr>
              <w:rPr>
                <w:rFonts w:ascii="Cambria Math" w:eastAsia="Times New Roman" w:hAnsi="Cambria Math" w:cstheme="minorHAnsi"/>
                <w:i/>
                <w:iCs/>
              </w:rPr>
            </m:ctrlPr>
          </m:sSubPr>
          <m:e>
            <m:r>
              <w:rPr>
                <w:rFonts w:ascii="Cambria Math" w:hAnsi="Cambria Math"/>
              </w:rPr>
              <m:t>Σ</m:t>
            </m:r>
          </m:e>
          <m:sub>
            <m:r>
              <w:rPr>
                <w:rFonts w:ascii="Cambria Math" w:hAnsi="Cambria Math"/>
              </w:rPr>
              <m:t>fiss</m:t>
            </m:r>
          </m:sub>
        </m:sSub>
      </m:oMath>
      <w:r w:rsidR="009476C8">
        <w:t xml:space="preserve"> : la section macroscopique de fission du combustible </w:t>
      </w:r>
      <w:r w:rsidR="009476C8" w:rsidRPr="00F2471D">
        <w:t xml:space="preserve">en </w:t>
      </w:r>
      <m:oMath>
        <m:sSup>
          <m:sSupPr>
            <m:ctrlPr>
              <w:rPr>
                <w:rFonts w:ascii="Cambria Math" w:hAnsi="Cambria Math"/>
              </w:rPr>
            </m:ctrlPr>
          </m:sSupPr>
          <m:e>
            <m:r>
              <w:rPr>
                <w:rFonts w:ascii="Cambria Math" w:hAnsi="Cambria Math"/>
              </w:rPr>
              <m:t>cm</m:t>
            </m:r>
          </m:e>
          <m:sup>
            <m:r>
              <m:rPr>
                <m:sty m:val="p"/>
              </m:rPr>
              <w:rPr>
                <w:rFonts w:ascii="Cambria Math" w:hAnsi="Cambria Math"/>
              </w:rPr>
              <m:t>-1</m:t>
            </m:r>
          </m:sup>
        </m:sSup>
      </m:oMath>
    </w:p>
    <w:p w:rsidR="009476C8" w:rsidRDefault="00600BE7" w:rsidP="00104FA7">
      <w:pPr>
        <w:pStyle w:val="Listepuces"/>
      </w:pPr>
      <m:oMath>
        <m:sSub>
          <m:sSubPr>
            <m:ctrlPr>
              <w:rPr>
                <w:rFonts w:ascii="Cambria Math" w:eastAsia="Times New Roman" w:hAnsi="Cambria Math" w:cstheme="minorHAnsi"/>
                <w:i/>
                <w:iCs/>
              </w:rPr>
            </m:ctrlPr>
          </m:sSubPr>
          <m:e>
            <m:r>
              <w:rPr>
                <w:rFonts w:ascii="Cambria Math" w:hAnsi="Cambria Math"/>
              </w:rPr>
              <m:t>T</m:t>
            </m:r>
          </m:e>
          <m:sub>
            <m:r>
              <w:rPr>
                <w:rFonts w:ascii="Cambria Math" w:hAnsi="Cambria Math"/>
              </w:rPr>
              <m:t>fiss</m:t>
            </m:r>
          </m:sub>
        </m:sSub>
      </m:oMath>
      <w:r w:rsidR="009476C8">
        <w:t xml:space="preserve"> : le taux de fission </w:t>
      </w:r>
      <w:r w:rsidR="009476C8" w:rsidRPr="00F2471D">
        <w:t xml:space="preserve">en </w:t>
      </w:r>
      <w:r w:rsidR="009476C8">
        <w:t>fissions/</w:t>
      </w:r>
      <m:oMath>
        <m:f>
          <m:fPr>
            <m:type m:val="lin"/>
            <m:ctrlPr>
              <w:rPr>
                <w:rFonts w:ascii="Cambria Math" w:hAnsi="Cambria Math"/>
              </w:rPr>
            </m:ctrlPr>
          </m:fPr>
          <m:num>
            <m:sSup>
              <m:sSupPr>
                <m:ctrlPr>
                  <w:rPr>
                    <w:rFonts w:ascii="Cambria Math" w:hAnsi="Cambria Math"/>
                  </w:rPr>
                </m:ctrlPr>
              </m:sSupPr>
              <m:e>
                <m:r>
                  <w:rPr>
                    <w:rFonts w:ascii="Cambria Math" w:hAnsi="Cambria Math"/>
                  </w:rPr>
                  <m:t>cm</m:t>
                </m:r>
              </m:e>
              <m:sup>
                <m:r>
                  <m:rPr>
                    <m:sty m:val="p"/>
                  </m:rPr>
                  <w:rPr>
                    <w:rFonts w:ascii="Cambria Math" w:hAnsi="Cambria Math"/>
                  </w:rPr>
                  <m:t>3</m:t>
                </m:r>
              </m:sup>
            </m:sSup>
          </m:num>
          <m:den>
            <m:r>
              <w:rPr>
                <w:rFonts w:ascii="Cambria Math" w:hAnsi="Cambria Math"/>
              </w:rPr>
              <m:t>s</m:t>
            </m:r>
          </m:den>
        </m:f>
      </m:oMath>
    </w:p>
    <w:p w:rsidR="009476C8" w:rsidRPr="00952320" w:rsidRDefault="00600BE7" w:rsidP="00104FA7">
      <w:pPr>
        <w:pStyle w:val="Listepuces"/>
      </w:pPr>
      <m:oMath>
        <m:sSub>
          <m:sSubPr>
            <m:ctrlPr>
              <w:rPr>
                <w:rFonts w:ascii="Cambria Math" w:hAnsi="Cambria Math"/>
                <w:i/>
              </w:rPr>
            </m:ctrlPr>
          </m:sSubPr>
          <m:e>
            <m:r>
              <w:rPr>
                <w:rFonts w:ascii="Cambria Math" w:hAnsi="Cambria Math"/>
              </w:rPr>
              <m:t>P</m:t>
            </m:r>
          </m:e>
          <m:sub>
            <m:r>
              <w:rPr>
                <w:rFonts w:ascii="Cambria Math" w:hAnsi="Cambria Math"/>
              </w:rPr>
              <m:t>vol</m:t>
            </m:r>
          </m:sub>
        </m:sSub>
      </m:oMath>
      <w:r w:rsidR="009476C8">
        <w:t xml:space="preserve"> : </w:t>
      </w:r>
      <w:r w:rsidR="009476C8" w:rsidRPr="00952320">
        <w:t xml:space="preserve">la puissance thermique </w:t>
      </w:r>
      <w:r w:rsidR="009476C8">
        <w:t xml:space="preserve">volumique, dans le cas de notre modélisation de </w:t>
      </w:r>
      <w:proofErr w:type="spellStart"/>
      <w:r w:rsidR="009476C8">
        <w:t>SuperPhénix</w:t>
      </w:r>
      <w:proofErr w:type="spellEnd"/>
      <w:r w:rsidR="009476C8">
        <w:t xml:space="preserve">, elle vaut : </w:t>
      </w:r>
      <w:r w:rsidR="00394FB5">
        <w:t>360</w:t>
      </w:r>
      <w:r w:rsidR="009476C8">
        <w:t xml:space="preserve"> W/cm</w:t>
      </w:r>
      <w:r w:rsidR="009476C8" w:rsidRPr="00104FA7">
        <w:rPr>
          <w:vertAlign w:val="superscript"/>
        </w:rPr>
        <w:t>3</w:t>
      </w:r>
    </w:p>
    <w:p w:rsidR="009476C8" w:rsidRPr="00104FA7" w:rsidRDefault="00600BE7" w:rsidP="00104FA7">
      <w:pPr>
        <w:pStyle w:val="Listepuces"/>
        <w:rPr>
          <w:rFonts w:eastAsia="Times New Roman" w:cstheme="minorHAnsi"/>
        </w:rPr>
      </w:pPr>
      <m:oMath>
        <m:sSub>
          <m:sSubPr>
            <m:ctrlPr>
              <w:rPr>
                <w:rFonts w:ascii="Cambria Math" w:hAnsi="Cambria Math"/>
                <w:i/>
              </w:rPr>
            </m:ctrlPr>
          </m:sSubPr>
          <m:e>
            <m:r>
              <w:rPr>
                <w:rFonts w:ascii="Cambria Math" w:hAnsi="Cambria Math"/>
              </w:rPr>
              <m:t>E</m:t>
            </m:r>
          </m:e>
          <m:sub>
            <m:r>
              <w:rPr>
                <w:rFonts w:ascii="Cambria Math" w:hAnsi="Cambria Math"/>
              </w:rPr>
              <m:t>fiss</m:t>
            </m:r>
          </m:sub>
        </m:sSub>
      </m:oMath>
      <w:r w:rsidR="009476C8">
        <w:t xml:space="preserve"> : </w:t>
      </w:r>
      <w:r w:rsidR="009476C8" w:rsidRPr="00952320">
        <w:t xml:space="preserve">l’énergie libérée par la fission d’un noyau lourd. </w:t>
      </w:r>
      <w:r w:rsidR="009476C8">
        <w:t>Pour simplifier, on la prend égale à</w:t>
      </w:r>
      <w:r w:rsidR="009476C8" w:rsidRPr="00952320">
        <w:t xml:space="preserve"> 200 MeV.</w:t>
      </w:r>
    </w:p>
    <w:p w:rsidR="009476C8" w:rsidRPr="003E162E" w:rsidRDefault="00600BE7" w:rsidP="00104FA7">
      <w:pPr>
        <w:pStyle w:val="Listepuces"/>
      </w:pPr>
      <m:oMath>
        <m:sSub>
          <m:sSubPr>
            <m:ctrlPr>
              <w:rPr>
                <w:rFonts w:ascii="Cambria Math" w:hAnsi="Cambria Math"/>
                <w:i/>
              </w:rPr>
            </m:ctrlPr>
          </m:sSubPr>
          <m:e>
            <m:r>
              <w:rPr>
                <w:rFonts w:ascii="Cambria Math" w:hAnsi="Cambria Math"/>
              </w:rPr>
              <m:t>σ</m:t>
            </m:r>
          </m:e>
          <m:sub>
            <m:r>
              <w:rPr>
                <w:rFonts w:ascii="Cambria Math" w:hAnsi="Cambria Math"/>
              </w:rPr>
              <m:t>f,i</m:t>
            </m:r>
          </m:sub>
        </m:sSub>
      </m:oMath>
      <w:r w:rsidR="009476C8">
        <w:t xml:space="preserve"> : </w:t>
      </w:r>
      <w:r w:rsidR="009476C8" w:rsidRPr="003E162E">
        <w:t xml:space="preserve">la section efficace </w:t>
      </w:r>
      <w:r w:rsidR="009476C8">
        <w:t xml:space="preserve">microscopique </w:t>
      </w:r>
      <w:r w:rsidR="009476C8" w:rsidRPr="003E162E">
        <w:t xml:space="preserve">de fission du noyau </w:t>
      </w:r>
      <w:r w:rsidR="009476C8">
        <w:t>i, en cm</w:t>
      </w:r>
      <w:r w:rsidR="009476C8" w:rsidRPr="00104FA7">
        <w:rPr>
          <w:vertAlign w:val="superscript"/>
        </w:rPr>
        <w:t>2</w:t>
      </w:r>
    </w:p>
    <w:p w:rsidR="009476C8" w:rsidRPr="003E162E" w:rsidRDefault="00600BE7" w:rsidP="00104FA7">
      <w:pPr>
        <w:pStyle w:val="Listepuces"/>
      </w:pP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9476C8">
        <w:t xml:space="preserve"> : </w:t>
      </w:r>
      <w:r w:rsidR="009476C8" w:rsidRPr="003E162E">
        <w:t xml:space="preserve">la concentration du noyau </w:t>
      </w:r>
      <w:r w:rsidR="009476C8">
        <w:t>i en noyau/cm</w:t>
      </w:r>
      <w:r w:rsidR="009476C8" w:rsidRPr="00104FA7">
        <w:rPr>
          <w:vertAlign w:val="superscript"/>
        </w:rPr>
        <w:t>3</w:t>
      </w:r>
    </w:p>
    <w:p w:rsidR="009476C8" w:rsidRPr="00B20A81" w:rsidRDefault="009476C8" w:rsidP="009476C8">
      <w:pPr>
        <w:pStyle w:val="Corpsdetexte"/>
      </w:pPr>
    </w:p>
    <w:p w:rsidR="00A46421" w:rsidRDefault="00A46421" w:rsidP="009476C8">
      <w:pPr>
        <w:pStyle w:val="Corpsdetexte"/>
      </w:pPr>
      <w:r>
        <w:t xml:space="preserve"> </w:t>
      </w:r>
      <w:r w:rsidR="009476C8">
        <w:t xml:space="preserve">La </w:t>
      </w:r>
      <w:r>
        <w:t xml:space="preserve">cellule de combustible </w:t>
      </w:r>
      <w:proofErr w:type="spellStart"/>
      <w:r>
        <w:t>SuperPhénix</w:t>
      </w:r>
      <w:proofErr w:type="spellEnd"/>
      <w:r>
        <w:t> </w:t>
      </w:r>
      <w:r w:rsidR="009476C8">
        <w:t xml:space="preserve">est illustrée dans la </w:t>
      </w:r>
      <w:r w:rsidR="009476C8">
        <w:fldChar w:fldCharType="begin"/>
      </w:r>
      <w:r w:rsidR="009476C8">
        <w:instrText xml:space="preserve"> REF _Ref396760350 \h </w:instrText>
      </w:r>
      <w:r w:rsidR="009476C8">
        <w:fldChar w:fldCharType="separate"/>
      </w:r>
      <w:r w:rsidR="0023742C" w:rsidRPr="000B4797">
        <w:t xml:space="preserve">Figure </w:t>
      </w:r>
      <w:r w:rsidR="0023742C">
        <w:rPr>
          <w:noProof/>
        </w:rPr>
        <w:t>4</w:t>
      </w:r>
      <w:r w:rsidR="009476C8">
        <w:fldChar w:fldCharType="end"/>
      </w:r>
      <w:r w:rsidR="00B6718E">
        <w:t>.</w:t>
      </w:r>
    </w:p>
    <w:p w:rsidR="009476C8" w:rsidRDefault="009476C8" w:rsidP="00104FA7">
      <w:pPr>
        <w:pStyle w:val="Corpsdetexte"/>
        <w:jc w:val="center"/>
      </w:pPr>
      <w:r w:rsidRPr="009476C8">
        <w:rPr>
          <w:noProof/>
        </w:rPr>
        <w:drawing>
          <wp:inline distT="0" distB="0" distL="0" distR="0" wp14:anchorId="4C1111C4" wp14:editId="45E36897">
            <wp:extent cx="3997842" cy="2157668"/>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006794" cy="2162500"/>
                    </a:xfrm>
                    <a:prstGeom prst="rect">
                      <a:avLst/>
                    </a:prstGeom>
                    <a:noFill/>
                    <a:ln>
                      <a:noFill/>
                    </a:ln>
                  </pic:spPr>
                </pic:pic>
              </a:graphicData>
            </a:graphic>
          </wp:inline>
        </w:drawing>
      </w:r>
    </w:p>
    <w:p w:rsidR="00A46421" w:rsidRPr="000B4797" w:rsidRDefault="00A46421" w:rsidP="00104FA7">
      <w:pPr>
        <w:pStyle w:val="Lgende"/>
      </w:pPr>
      <w:bookmarkStart w:id="162" w:name="_Ref396760350"/>
      <w:bookmarkStart w:id="163" w:name="_Toc396794118"/>
      <w:r w:rsidRPr="000B4797">
        <w:t xml:space="preserve">Figure </w:t>
      </w:r>
      <w:fldSimple w:instr=" SEQ Figure \* ARABIC ">
        <w:r w:rsidR="0023742C">
          <w:rPr>
            <w:noProof/>
          </w:rPr>
          <w:t>4</w:t>
        </w:r>
      </w:fldSimple>
      <w:bookmarkEnd w:id="162"/>
      <w:r w:rsidRPr="000B4797">
        <w:t xml:space="preserve"> : </w:t>
      </w:r>
      <w:r w:rsidR="009476C8">
        <w:t>Illustration d’une cellule c</w:t>
      </w:r>
      <w:r w:rsidRPr="000B4797">
        <w:t xml:space="preserve">ombustible </w:t>
      </w:r>
      <w:proofErr w:type="spellStart"/>
      <w:r w:rsidRPr="000B4797">
        <w:t>SuperPhénix</w:t>
      </w:r>
      <w:bookmarkEnd w:id="163"/>
      <w:proofErr w:type="spellEnd"/>
    </w:p>
    <w:p w:rsidR="00A46421" w:rsidRDefault="00A46421" w:rsidP="00CF723D">
      <w:pPr>
        <w:pStyle w:val="Corpsdetexte"/>
      </w:pPr>
      <w:r>
        <w:t>La masse du combustible est un mélange de dioxyde d’uranium et de dioxyde de plutonium. Sa masse est de 36</w:t>
      </w:r>
      <w:r w:rsidR="00B6718E">
        <w:t xml:space="preserve"> tonnes </w:t>
      </w:r>
      <w:r>
        <w:t xml:space="preserve"> avec un enrichissement</w:t>
      </w:r>
      <w:r w:rsidR="00E4607B">
        <w:t xml:space="preserve"> massique</w:t>
      </w:r>
      <w:r>
        <w:t xml:space="preserve">, </w:t>
      </w:r>
      <w:proofErr w:type="spellStart"/>
      <w:r w:rsidR="00624533">
        <w:t>E</w:t>
      </w:r>
      <w:r w:rsidRPr="00104FA7">
        <w:rPr>
          <w:vertAlign w:val="subscript"/>
        </w:rPr>
        <w:t>%wt</w:t>
      </w:r>
      <w:proofErr w:type="spellEnd"/>
      <w:r>
        <w:t xml:space="preserve">, en plutonium de 15,78%. </w:t>
      </w:r>
    </w:p>
    <w:p w:rsidR="00A46421" w:rsidRDefault="00A46421" w:rsidP="00CF723D">
      <w:pPr>
        <w:pStyle w:val="Corpsdetexte"/>
      </w:pPr>
      <w:r>
        <w:t xml:space="preserve">On en déduit donc la masse en </w:t>
      </w:r>
      <w:r w:rsidRPr="00593D87">
        <w:t>Pu</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t xml:space="preserve"> et en U</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00B6718E">
        <w:t xml:space="preserve"> qui vaut : </w:t>
      </w:r>
    </w:p>
    <w:p w:rsidR="00A46421" w:rsidRDefault="00600BE7" w:rsidP="00615CD3">
      <w:pPr>
        <w:pStyle w:val="Corpsdetexte"/>
        <w:jc w:val="center"/>
      </w:pPr>
      <m:oMath>
        <m:sSub>
          <m:sSubPr>
            <m:ctrlPr>
              <w:rPr>
                <w:rFonts w:ascii="Cambria Math" w:hAnsi="Cambria Math"/>
              </w:rPr>
            </m:ctrlPr>
          </m:sSubPr>
          <m:e>
            <m:r>
              <w:rPr>
                <w:rFonts w:ascii="Cambria Math" w:hAnsi="Cambria Math"/>
              </w:rPr>
              <m:t>m</m:t>
            </m:r>
          </m:e>
          <m:sub>
            <m:r>
              <w:rPr>
                <w:rFonts w:ascii="Cambria Math" w:hAnsi="Cambria Math"/>
              </w:rPr>
              <m:t>Pu</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comb</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m:t>
            </m:r>
            <m:r>
              <w:rPr>
                <w:rFonts w:ascii="Cambria Math" w:hAnsi="Cambria Math"/>
              </w:rPr>
              <m:t>wt</m:t>
            </m:r>
          </m:sub>
        </m:sSub>
      </m:oMath>
      <w:r w:rsidR="00615CD3">
        <w:t xml:space="preserve">  </w:t>
      </w:r>
      <w:proofErr w:type="gramStart"/>
      <w:r w:rsidR="00615CD3">
        <w:t>et</w:t>
      </w:r>
      <w:proofErr w:type="gramEnd"/>
      <w:r w:rsidR="00615CD3">
        <w:t xml:space="preserve">  </w:t>
      </w:r>
      <m:oMath>
        <m:sSub>
          <m:sSubPr>
            <m:ctrlPr>
              <w:rPr>
                <w:rFonts w:ascii="Cambria Math" w:hAnsi="Cambria Math"/>
              </w:rPr>
            </m:ctrlPr>
          </m:sSubPr>
          <m:e>
            <m:r>
              <w:rPr>
                <w:rFonts w:ascii="Cambria Math" w:hAnsi="Cambria Math"/>
              </w:rPr>
              <m:t>m</m:t>
            </m:r>
          </m:e>
          <m:sub>
            <m:r>
              <w:rPr>
                <w:rFonts w:ascii="Cambria Math" w:hAnsi="Cambria Math"/>
              </w:rPr>
              <m:t>U</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sub>
        </m:sSub>
        <m:r>
          <m:rPr>
            <m:sty m:val="p"/>
          </m:rPr>
          <w:rPr>
            <w:rFonts w:ascii="Cambria Math" w:hAnsi="Cambria Math"/>
          </w:rPr>
          <m:t>=</m:t>
        </m:r>
        <m:d>
          <m:dPr>
            <m:ctrlPr>
              <w:rPr>
                <w:rFonts w:ascii="Cambria Math" w:hAnsi="Cambria Math"/>
              </w:rPr>
            </m:ctrlPr>
          </m:dPr>
          <m:e>
            <m:r>
              <m:rPr>
                <m:sty m:val="p"/>
              </m:rPr>
              <w:rPr>
                <w:rFonts w:ascii="Cambria Math" w:hAnsi="Cambria Math"/>
              </w:rPr>
              <m:t>100-%</m:t>
            </m:r>
            <m:r>
              <w:rPr>
                <w:rFonts w:ascii="Cambria Math" w:hAnsi="Cambria Math"/>
              </w:rPr>
              <m:t>wt</m:t>
            </m:r>
          </m:e>
        </m:d>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comb</m:t>
            </m:r>
          </m:sub>
        </m:sSub>
      </m:oMath>
    </w:p>
    <w:p w:rsidR="00B6718E" w:rsidRDefault="00B6718E" w:rsidP="00B6718E">
      <w:pPr>
        <w:pStyle w:val="Corpsdetexte"/>
      </w:pPr>
      <w:r w:rsidRPr="00F05038">
        <w:t>Cependant</w:t>
      </w:r>
      <w:r>
        <w:t>, le dioxygène n’est pas pris en compte dans les prochains calculs car il n’intervient pas dans les réactions nucléaires. Il est nécessaire de recalculer les masses de plutonium et d’uranium pur à l’aide de cette formule :</w:t>
      </w:r>
    </w:p>
    <w:p w:rsidR="00B6718E" w:rsidRPr="001F1445" w:rsidRDefault="00B6718E" w:rsidP="00615CD3">
      <w:pPr>
        <w:pStyle w:val="Corpsdetexte"/>
        <w:ind w:left="142"/>
        <w:jc w:val="left"/>
      </w:pPr>
      <m:oMath>
        <m:sSub>
          <m:sSubPr>
            <m:ctrlPr>
              <w:rPr>
                <w:rFonts w:ascii="Cambria Math" w:hAnsi="Cambria Math"/>
              </w:rPr>
            </m:ctrlPr>
          </m:sSubPr>
          <m:e>
            <m:r>
              <w:rPr>
                <w:rFonts w:ascii="Cambria Math" w:hAnsi="Cambria Math"/>
              </w:rPr>
              <m:t>m</m:t>
            </m:r>
          </m:e>
          <m:sub>
            <m:r>
              <w:rPr>
                <w:rFonts w:ascii="Cambria Math" w:hAnsi="Cambria Math"/>
              </w:rPr>
              <m:t>Pu</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Pu</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sub>
                </m:sSub>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m:rPr>
                            <m:sty m:val="p"/>
                          </m:rPr>
                          <w:rPr>
                            <w:rFonts w:ascii="Cambria Math" w:hAnsi="Cambria Math"/>
                          </w:rPr>
                          <m:t>(%</m:t>
                        </m:r>
                        <m:r>
                          <w:rPr>
                            <w:rFonts w:ascii="Cambria Math" w:hAnsi="Cambria Math"/>
                          </w:rPr>
                          <m:t>wt</m:t>
                        </m:r>
                      </m:e>
                      <m:sub>
                        <m:r>
                          <w:rPr>
                            <w:rFonts w:ascii="Cambria Math" w:hAnsi="Cambria Math"/>
                          </w:rPr>
                          <m:t>i</m:t>
                        </m:r>
                      </m:sub>
                    </m:sSub>
                    <m:sSub>
                      <m:sSubPr>
                        <m:ctrlPr>
                          <w:rPr>
                            <w:rFonts w:ascii="Cambria Math" w:hAnsi="Cambria Math"/>
                          </w:rPr>
                        </m:ctrlPr>
                      </m:sSubPr>
                      <m:e>
                        <m:r>
                          <w:rPr>
                            <w:rFonts w:ascii="Cambria Math" w:hAnsi="Cambria Math"/>
                          </w:rPr>
                          <m:t>M</m:t>
                        </m:r>
                        <m:r>
                          <m:rPr>
                            <m:sty m:val="p"/>
                          </m:rPr>
                          <w:rPr>
                            <w:rFonts w:ascii="Cambria Math" w:hAnsi="Cambria Math"/>
                          </w:rPr>
                          <m:t>)</m:t>
                        </m:r>
                      </m:e>
                      <m:sub>
                        <m:r>
                          <w:rPr>
                            <w:rFonts w:ascii="Cambria Math" w:hAnsi="Cambria Math"/>
                          </w:rPr>
                          <m:t>i</m:t>
                        </m:r>
                      </m:sub>
                    </m:sSub>
                  </m:e>
                </m:nary>
              </m:num>
              <m:den>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m:rPr>
                            <m:sty m:val="p"/>
                          </m:rPr>
                          <w:rPr>
                            <w:rFonts w:ascii="Cambria Math" w:hAnsi="Cambria Math"/>
                          </w:rPr>
                          <m:t>(%</m:t>
                        </m:r>
                        <m:r>
                          <w:rPr>
                            <w:rFonts w:ascii="Cambria Math" w:hAnsi="Cambria Math"/>
                          </w:rPr>
                          <m:t>wt</m:t>
                        </m:r>
                      </m:e>
                      <m:sub>
                        <m:r>
                          <w:rPr>
                            <w:rFonts w:ascii="Cambria Math" w:hAnsi="Cambria Math"/>
                          </w:rPr>
                          <m:t>i</m:t>
                        </m:r>
                      </m:sub>
                    </m:sSub>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e>
                </m:nary>
                <m:r>
                  <m:rPr>
                    <m:sty m:val="p"/>
                  </m:rPr>
                  <w:rPr>
                    <w:rFonts w:ascii="Cambria Math" w:hAnsi="Cambria Math"/>
                  </w:rPr>
                  <m:t>+</m:t>
                </m:r>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O</m:t>
                        </m:r>
                      </m:e>
                      <m:sub>
                        <m:r>
                          <m:rPr>
                            <m:sty m:val="p"/>
                          </m:rPr>
                          <w:rPr>
                            <w:rFonts w:ascii="Cambria Math" w:hAnsi="Cambria Math"/>
                          </w:rPr>
                          <m:t>2</m:t>
                        </m:r>
                      </m:sub>
                    </m:sSub>
                  </m:sub>
                </m:sSub>
              </m:den>
            </m:f>
          </m:e>
        </m:d>
      </m:oMath>
      <w:r>
        <w:t xml:space="preserve"> , où la somme ne porte que sur les isotopes du vecteur Pu</w:t>
      </w:r>
    </w:p>
    <w:p w:rsidR="00B6718E" w:rsidRDefault="00B6718E" w:rsidP="00615CD3">
      <w:pPr>
        <w:pStyle w:val="Corpsdetexte"/>
        <w:ind w:left="142"/>
        <w:jc w:val="left"/>
      </w:pPr>
      <m:oMath>
        <m:sSub>
          <m:sSubPr>
            <m:ctrlPr>
              <w:rPr>
                <w:rFonts w:ascii="Cambria Math" w:hAnsi="Cambria Math"/>
              </w:rPr>
            </m:ctrlPr>
          </m:sSubPr>
          <m:e>
            <m:r>
              <w:rPr>
                <w:rFonts w:ascii="Cambria Math" w:hAnsi="Cambria Math"/>
              </w:rPr>
              <m:t>m</m:t>
            </m:r>
          </m:e>
          <m:sub>
            <m:r>
              <w:rPr>
                <w:rFonts w:ascii="Cambria Math" w:hAnsi="Cambria Math"/>
              </w:rPr>
              <m:t>U</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U</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sub>
                </m:sSub>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m:rPr>
                            <m:sty m:val="p"/>
                          </m:rPr>
                          <w:rPr>
                            <w:rFonts w:ascii="Cambria Math" w:hAnsi="Cambria Math"/>
                          </w:rPr>
                          <m:t>%</m:t>
                        </m:r>
                        <m:r>
                          <w:rPr>
                            <w:rFonts w:ascii="Cambria Math" w:hAnsi="Cambria Math"/>
                          </w:rPr>
                          <m:t>wt</m:t>
                        </m:r>
                      </m:e>
                      <m:sub>
                        <m:r>
                          <w:rPr>
                            <w:rFonts w:ascii="Cambria Math" w:hAnsi="Cambria Math"/>
                          </w:rPr>
                          <m:t>i</m:t>
                        </m:r>
                      </m:sub>
                    </m:sSub>
                    <m:sSub>
                      <m:sSubPr>
                        <m:ctrlPr>
                          <w:rPr>
                            <w:rFonts w:ascii="Cambria Math" w:hAnsi="Cambria Math"/>
                          </w:rPr>
                        </m:ctrlPr>
                      </m:sSubPr>
                      <m:e>
                        <m:r>
                          <w:rPr>
                            <w:rFonts w:ascii="Cambria Math" w:hAnsi="Cambria Math"/>
                          </w:rPr>
                          <m:t>M</m:t>
                        </m:r>
                      </m:e>
                      <m:sub>
                        <m:r>
                          <w:rPr>
                            <w:rFonts w:ascii="Cambria Math" w:hAnsi="Cambria Math"/>
                          </w:rPr>
                          <m:t>i</m:t>
                        </m:r>
                      </m:sub>
                    </m:sSub>
                  </m:e>
                </m:nary>
              </m:num>
              <m:den>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m:rPr>
                            <m:sty m:val="p"/>
                          </m:rPr>
                          <w:rPr>
                            <w:rFonts w:ascii="Cambria Math" w:hAnsi="Cambria Math"/>
                          </w:rPr>
                          <m:t>(%</m:t>
                        </m:r>
                        <m:r>
                          <w:rPr>
                            <w:rFonts w:ascii="Cambria Math" w:hAnsi="Cambria Math"/>
                          </w:rPr>
                          <m:t>wt</m:t>
                        </m:r>
                      </m:e>
                      <m:sub>
                        <m:r>
                          <w:rPr>
                            <w:rFonts w:ascii="Cambria Math" w:hAnsi="Cambria Math"/>
                          </w:rPr>
                          <m:t>i</m:t>
                        </m:r>
                      </m:sub>
                    </m:sSub>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e>
                </m:nary>
                <m:r>
                  <m:rPr>
                    <m:sty m:val="p"/>
                  </m:rPr>
                  <w:rPr>
                    <w:rFonts w:ascii="Cambria Math" w:hAnsi="Cambria Math"/>
                  </w:rPr>
                  <m:t>+</m:t>
                </m:r>
                <m:sSub>
                  <m:sSubPr>
                    <m:ctrlPr>
                      <w:rPr>
                        <w:rFonts w:ascii="Cambria Math" w:hAnsi="Cambria Math"/>
                      </w:rPr>
                    </m:ctrlPr>
                  </m:sSubPr>
                  <m:e>
                    <m:r>
                      <w:rPr>
                        <w:rFonts w:ascii="Cambria Math" w:hAnsi="Cambria Math"/>
                      </w:rPr>
                      <m:t>M</m:t>
                    </m:r>
                  </m:e>
                  <m:sub>
                    <m:sSub>
                      <m:sSubPr>
                        <m:ctrlPr>
                          <w:rPr>
                            <w:rFonts w:ascii="Cambria Math" w:hAnsi="Cambria Math"/>
                          </w:rPr>
                        </m:ctrlPr>
                      </m:sSubPr>
                      <m:e>
                        <m:r>
                          <w:rPr>
                            <w:rFonts w:ascii="Cambria Math" w:hAnsi="Cambria Math"/>
                          </w:rPr>
                          <m:t>O</m:t>
                        </m:r>
                      </m:e>
                      <m:sub>
                        <m:r>
                          <m:rPr>
                            <m:sty m:val="p"/>
                          </m:rPr>
                          <w:rPr>
                            <w:rFonts w:ascii="Cambria Math" w:hAnsi="Cambria Math"/>
                          </w:rPr>
                          <m:t>2</m:t>
                        </m:r>
                      </m:sub>
                    </m:sSub>
                  </m:sub>
                </m:sSub>
              </m:den>
            </m:f>
          </m:e>
        </m:d>
      </m:oMath>
      <w:r>
        <w:t xml:space="preserve">, où la somme ne porte que sur les isotopes </w:t>
      </w:r>
      <w:r>
        <w:t>d’uranium</w:t>
      </w:r>
    </w:p>
    <w:p w:rsidR="00615CD3" w:rsidRDefault="00615CD3" w:rsidP="00615CD3">
      <w:pPr>
        <w:pStyle w:val="Corpsdetexte"/>
        <w:ind w:left="142"/>
        <w:jc w:val="left"/>
      </w:pPr>
      <w:r>
        <w:t>Où l</w:t>
      </w:r>
      <w:r w:rsidRPr="00C23503">
        <w:t xml:space="preserve">a </w:t>
      </w:r>
      <w:r>
        <w:t xml:space="preserve">distribution isotopique des noyaux lourds du combustible est présentée en </w:t>
      </w:r>
      <w:r>
        <w:fldChar w:fldCharType="begin"/>
      </w:r>
      <w:r>
        <w:instrText xml:space="preserve"> REF _Ref396832571 \h </w:instrText>
      </w:r>
      <w:r>
        <w:instrText xml:space="preserve"> \* MERGEFORMAT </w:instrText>
      </w:r>
      <w:r>
        <w:fldChar w:fldCharType="separate"/>
      </w:r>
      <w:r w:rsidRPr="00EA1826">
        <w:t xml:space="preserve">Tableau </w:t>
      </w:r>
      <w:r>
        <w:rPr>
          <w:noProof/>
        </w:rPr>
        <w:t>4</w:t>
      </w:r>
      <w:r>
        <w:fldChar w:fldCharType="end"/>
      </w:r>
      <w:r>
        <w:t>.</w:t>
      </w:r>
    </w:p>
    <w:p w:rsidR="00615CD3" w:rsidRDefault="00615CD3" w:rsidP="00615CD3">
      <w:pPr>
        <w:pStyle w:val="Corpsdetexte"/>
      </w:pPr>
      <w:r>
        <w:lastRenderedPageBreak/>
        <w:t>I</w:t>
      </w:r>
      <w:r w:rsidRPr="00C23503">
        <w:t xml:space="preserve">l y avait </w:t>
      </w:r>
      <w:r>
        <w:t xml:space="preserve">donc </w:t>
      </w:r>
      <w:r w:rsidRPr="00C23503">
        <w:t xml:space="preserve">environ 5 tonnes de plutonium﻿﻿ dans le cœur </w:t>
      </w:r>
      <w:r>
        <w:t xml:space="preserve">fissile </w:t>
      </w:r>
      <w:r w:rsidRPr="00C23503">
        <w:t xml:space="preserve">de </w:t>
      </w:r>
      <w:proofErr w:type="spellStart"/>
      <w:r w:rsidRPr="00C23503">
        <w:t>SuperPhénix</w:t>
      </w:r>
      <w:proofErr w:type="spellEnd"/>
      <w:r w:rsidRPr="00C23503">
        <w:t>.</w:t>
      </w:r>
    </w:p>
    <w:p w:rsidR="00615CD3" w:rsidRPr="00C23503" w:rsidRDefault="00615CD3" w:rsidP="00615CD3">
      <w:pPr>
        <w:pStyle w:val="Corpsdetexte"/>
      </w:pPr>
    </w:p>
    <w:tbl>
      <w:tblPr>
        <w:tblStyle w:val="Tramemoyenne1-Accent1"/>
        <w:tblW w:w="0" w:type="auto"/>
        <w:jc w:val="center"/>
        <w:tblLook w:val="04A0" w:firstRow="1" w:lastRow="0" w:firstColumn="1" w:lastColumn="0" w:noHBand="0" w:noVBand="1"/>
      </w:tblPr>
      <w:tblGrid>
        <w:gridCol w:w="2302"/>
        <w:gridCol w:w="2302"/>
        <w:gridCol w:w="2302"/>
      </w:tblGrid>
      <w:tr w:rsidR="00615CD3" w:rsidTr="009A13E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04" w:type="dxa"/>
            <w:gridSpan w:val="2"/>
            <w:tcBorders>
              <w:top w:val="single" w:sz="4" w:space="0" w:color="auto"/>
              <w:left w:val="single" w:sz="4" w:space="0" w:color="auto"/>
              <w:bottom w:val="single" w:sz="4" w:space="0" w:color="auto"/>
              <w:right w:val="single" w:sz="4" w:space="0" w:color="auto"/>
            </w:tcBorders>
          </w:tcPr>
          <w:p w:rsidR="00615CD3" w:rsidRPr="000B4797" w:rsidRDefault="00615CD3" w:rsidP="009A13E7">
            <w:pPr>
              <w:pStyle w:val="Corpsdetexte"/>
              <w:spacing w:before="0" w:after="0"/>
              <w:jc w:val="center"/>
            </w:pPr>
            <w:r w:rsidRPr="000B4797">
              <w:t>Noyaux</w:t>
            </w:r>
          </w:p>
        </w:tc>
        <w:tc>
          <w:tcPr>
            <w:tcW w:w="2302" w:type="dxa"/>
            <w:tcBorders>
              <w:top w:val="single" w:sz="4" w:space="0" w:color="auto"/>
              <w:left w:val="single" w:sz="4" w:space="0" w:color="auto"/>
              <w:bottom w:val="single" w:sz="4" w:space="0" w:color="auto"/>
              <w:right w:val="single" w:sz="4" w:space="0" w:color="auto"/>
            </w:tcBorders>
          </w:tcPr>
          <w:p w:rsidR="00615CD3" w:rsidRPr="000B4797" w:rsidRDefault="00615CD3" w:rsidP="009A13E7">
            <w:pPr>
              <w:pStyle w:val="Corpsdetexte"/>
              <w:spacing w:before="0" w:after="0"/>
              <w:jc w:val="center"/>
              <w:cnfStyle w:val="100000000000" w:firstRow="1" w:lastRow="0" w:firstColumn="0" w:lastColumn="0" w:oddVBand="0" w:evenVBand="0" w:oddHBand="0" w:evenHBand="0" w:firstRowFirstColumn="0" w:firstRowLastColumn="0" w:lastRowFirstColumn="0" w:lastRowLastColumn="0"/>
            </w:pPr>
            <w:r w:rsidRPr="000B4797">
              <w:t>%</w:t>
            </w:r>
            <w:proofErr w:type="spellStart"/>
            <w:r w:rsidRPr="000B4797">
              <w:t>wt</w:t>
            </w:r>
            <w:r>
              <w:t>i</w:t>
            </w:r>
            <w:proofErr w:type="spellEnd"/>
          </w:p>
        </w:tc>
      </w:tr>
      <w:tr w:rsidR="00615CD3" w:rsidTr="009A13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vMerge w:val="restart"/>
            <w:tcBorders>
              <w:top w:val="single" w:sz="4" w:space="0" w:color="auto"/>
              <w:left w:val="single" w:sz="4" w:space="0" w:color="auto"/>
              <w:right w:val="single" w:sz="4" w:space="0" w:color="auto"/>
            </w:tcBorders>
            <w:vAlign w:val="center"/>
          </w:tcPr>
          <w:p w:rsidR="00615CD3" w:rsidRPr="000B4797" w:rsidRDefault="00615CD3" w:rsidP="009A13E7">
            <w:pPr>
              <w:pStyle w:val="Corpsdetexte"/>
              <w:spacing w:before="0" w:after="0"/>
              <w:jc w:val="center"/>
            </w:pPr>
            <w:r>
              <w:t>Vecteur Pu</w:t>
            </w:r>
          </w:p>
        </w:tc>
        <w:tc>
          <w:tcPr>
            <w:tcW w:w="2302" w:type="dxa"/>
            <w:tcBorders>
              <w:top w:val="single" w:sz="4" w:space="0" w:color="auto"/>
              <w:left w:val="single" w:sz="4" w:space="0" w:color="auto"/>
              <w:bottom w:val="single" w:sz="4" w:space="0" w:color="auto"/>
              <w:right w:val="single" w:sz="4" w:space="0" w:color="auto"/>
            </w:tcBorders>
            <w:vAlign w:val="center"/>
          </w:tcPr>
          <w:p w:rsidR="00615CD3" w:rsidRPr="000B4797" w:rsidRDefault="00615CD3" w:rsidP="009A13E7">
            <w:pPr>
              <w:pStyle w:val="Corpsdetexte"/>
              <w:spacing w:before="0" w:after="0"/>
              <w:jc w:val="center"/>
              <w:cnfStyle w:val="000000100000" w:firstRow="0" w:lastRow="0" w:firstColumn="0" w:lastColumn="0" w:oddVBand="0" w:evenVBand="0" w:oddHBand="1" w:evenHBand="0" w:firstRowFirstColumn="0" w:firstRowLastColumn="0" w:lastRowFirstColumn="0" w:lastRowLastColumn="0"/>
            </w:pPr>
            <w:r w:rsidRPr="000B4797">
              <w:t>Pu238</w:t>
            </w:r>
          </w:p>
        </w:tc>
        <w:tc>
          <w:tcPr>
            <w:tcW w:w="2302" w:type="dxa"/>
            <w:tcBorders>
              <w:top w:val="single" w:sz="4" w:space="0" w:color="auto"/>
              <w:left w:val="single" w:sz="4" w:space="0" w:color="auto"/>
              <w:bottom w:val="single" w:sz="4" w:space="0" w:color="auto"/>
              <w:right w:val="single" w:sz="4" w:space="0" w:color="auto"/>
            </w:tcBorders>
            <w:vAlign w:val="center"/>
          </w:tcPr>
          <w:p w:rsidR="00615CD3" w:rsidRPr="000B4797" w:rsidRDefault="00615CD3" w:rsidP="009A13E7">
            <w:pPr>
              <w:pStyle w:val="Corpsdetexte"/>
              <w:spacing w:before="0" w:after="0"/>
              <w:jc w:val="center"/>
              <w:cnfStyle w:val="000000100000" w:firstRow="0" w:lastRow="0" w:firstColumn="0" w:lastColumn="0" w:oddVBand="0" w:evenVBand="0" w:oddHBand="1" w:evenHBand="0" w:firstRowFirstColumn="0" w:firstRowLastColumn="0" w:lastRowFirstColumn="0" w:lastRowLastColumn="0"/>
            </w:pPr>
            <w:r w:rsidRPr="000B4797">
              <w:t>0,38</w:t>
            </w:r>
          </w:p>
        </w:tc>
      </w:tr>
      <w:tr w:rsidR="00615CD3" w:rsidTr="009A13E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vMerge/>
            <w:tcBorders>
              <w:left w:val="single" w:sz="4" w:space="0" w:color="auto"/>
              <w:right w:val="single" w:sz="4" w:space="0" w:color="auto"/>
            </w:tcBorders>
            <w:vAlign w:val="center"/>
          </w:tcPr>
          <w:p w:rsidR="00615CD3" w:rsidRPr="000B4797" w:rsidRDefault="00615CD3" w:rsidP="009A13E7">
            <w:pPr>
              <w:pStyle w:val="Corpsdetexte"/>
              <w:spacing w:before="0" w:after="0"/>
              <w:jc w:val="center"/>
            </w:pPr>
          </w:p>
        </w:tc>
        <w:tc>
          <w:tcPr>
            <w:tcW w:w="2302" w:type="dxa"/>
            <w:tcBorders>
              <w:top w:val="single" w:sz="4" w:space="0" w:color="auto"/>
              <w:left w:val="single" w:sz="4" w:space="0" w:color="auto"/>
              <w:bottom w:val="single" w:sz="4" w:space="0" w:color="auto"/>
              <w:right w:val="single" w:sz="4" w:space="0" w:color="auto"/>
            </w:tcBorders>
            <w:vAlign w:val="center"/>
          </w:tcPr>
          <w:p w:rsidR="00615CD3" w:rsidRPr="000B4797" w:rsidRDefault="00615CD3" w:rsidP="009A13E7">
            <w:pPr>
              <w:pStyle w:val="Corpsdetexte"/>
              <w:spacing w:before="0" w:after="0"/>
              <w:jc w:val="center"/>
              <w:cnfStyle w:val="000000010000" w:firstRow="0" w:lastRow="0" w:firstColumn="0" w:lastColumn="0" w:oddVBand="0" w:evenVBand="0" w:oddHBand="0" w:evenHBand="1" w:firstRowFirstColumn="0" w:firstRowLastColumn="0" w:lastRowFirstColumn="0" w:lastRowLastColumn="0"/>
            </w:pPr>
            <w:r w:rsidRPr="000B4797">
              <w:t>Pu239</w:t>
            </w:r>
          </w:p>
        </w:tc>
        <w:tc>
          <w:tcPr>
            <w:tcW w:w="2302" w:type="dxa"/>
            <w:tcBorders>
              <w:top w:val="single" w:sz="4" w:space="0" w:color="auto"/>
              <w:left w:val="single" w:sz="4" w:space="0" w:color="auto"/>
              <w:bottom w:val="single" w:sz="4" w:space="0" w:color="auto"/>
              <w:right w:val="single" w:sz="4" w:space="0" w:color="auto"/>
            </w:tcBorders>
            <w:vAlign w:val="center"/>
          </w:tcPr>
          <w:p w:rsidR="00615CD3" w:rsidRPr="000B4797" w:rsidRDefault="00615CD3" w:rsidP="009A13E7">
            <w:pPr>
              <w:pStyle w:val="Corpsdetexte"/>
              <w:spacing w:before="0" w:after="0"/>
              <w:jc w:val="center"/>
              <w:cnfStyle w:val="000000010000" w:firstRow="0" w:lastRow="0" w:firstColumn="0" w:lastColumn="0" w:oddVBand="0" w:evenVBand="0" w:oddHBand="0" w:evenHBand="1" w:firstRowFirstColumn="0" w:firstRowLastColumn="0" w:lastRowFirstColumn="0" w:lastRowLastColumn="0"/>
            </w:pPr>
            <w:r w:rsidRPr="000B4797">
              <w:t>69,08</w:t>
            </w:r>
          </w:p>
        </w:tc>
      </w:tr>
      <w:tr w:rsidR="00615CD3" w:rsidTr="009A13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vMerge/>
            <w:tcBorders>
              <w:left w:val="single" w:sz="4" w:space="0" w:color="auto"/>
              <w:right w:val="single" w:sz="4" w:space="0" w:color="auto"/>
            </w:tcBorders>
            <w:vAlign w:val="center"/>
          </w:tcPr>
          <w:p w:rsidR="00615CD3" w:rsidRPr="000B4797" w:rsidRDefault="00615CD3" w:rsidP="009A13E7">
            <w:pPr>
              <w:pStyle w:val="Corpsdetexte"/>
              <w:spacing w:before="0" w:after="0"/>
              <w:jc w:val="center"/>
            </w:pPr>
          </w:p>
        </w:tc>
        <w:tc>
          <w:tcPr>
            <w:tcW w:w="2302" w:type="dxa"/>
            <w:tcBorders>
              <w:top w:val="single" w:sz="4" w:space="0" w:color="auto"/>
              <w:left w:val="single" w:sz="4" w:space="0" w:color="auto"/>
              <w:bottom w:val="single" w:sz="4" w:space="0" w:color="auto"/>
              <w:right w:val="single" w:sz="4" w:space="0" w:color="auto"/>
            </w:tcBorders>
            <w:vAlign w:val="center"/>
          </w:tcPr>
          <w:p w:rsidR="00615CD3" w:rsidRPr="000B4797" w:rsidRDefault="00615CD3" w:rsidP="009A13E7">
            <w:pPr>
              <w:pStyle w:val="Corpsdetexte"/>
              <w:spacing w:before="0" w:after="0"/>
              <w:jc w:val="center"/>
              <w:cnfStyle w:val="000000100000" w:firstRow="0" w:lastRow="0" w:firstColumn="0" w:lastColumn="0" w:oddVBand="0" w:evenVBand="0" w:oddHBand="1" w:evenHBand="0" w:firstRowFirstColumn="0" w:firstRowLastColumn="0" w:lastRowFirstColumn="0" w:lastRowLastColumn="0"/>
            </w:pPr>
            <w:r w:rsidRPr="000B4797">
              <w:t>Pu240</w:t>
            </w:r>
          </w:p>
        </w:tc>
        <w:tc>
          <w:tcPr>
            <w:tcW w:w="2302" w:type="dxa"/>
            <w:tcBorders>
              <w:top w:val="single" w:sz="4" w:space="0" w:color="auto"/>
              <w:left w:val="single" w:sz="4" w:space="0" w:color="auto"/>
              <w:bottom w:val="single" w:sz="4" w:space="0" w:color="auto"/>
              <w:right w:val="single" w:sz="4" w:space="0" w:color="auto"/>
            </w:tcBorders>
            <w:vAlign w:val="center"/>
          </w:tcPr>
          <w:p w:rsidR="00615CD3" w:rsidRPr="000B4797" w:rsidRDefault="00615CD3" w:rsidP="009A13E7">
            <w:pPr>
              <w:pStyle w:val="Corpsdetexte"/>
              <w:spacing w:before="0" w:after="0"/>
              <w:jc w:val="center"/>
              <w:cnfStyle w:val="000000100000" w:firstRow="0" w:lastRow="0" w:firstColumn="0" w:lastColumn="0" w:oddVBand="0" w:evenVBand="0" w:oddHBand="1" w:evenHBand="0" w:firstRowFirstColumn="0" w:firstRowLastColumn="0" w:lastRowFirstColumn="0" w:lastRowLastColumn="0"/>
            </w:pPr>
            <w:r w:rsidRPr="000B4797">
              <w:t>23,04</w:t>
            </w:r>
          </w:p>
        </w:tc>
      </w:tr>
      <w:tr w:rsidR="00615CD3" w:rsidTr="009A13E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vMerge/>
            <w:tcBorders>
              <w:left w:val="single" w:sz="4" w:space="0" w:color="auto"/>
              <w:right w:val="single" w:sz="4" w:space="0" w:color="auto"/>
            </w:tcBorders>
            <w:vAlign w:val="center"/>
          </w:tcPr>
          <w:p w:rsidR="00615CD3" w:rsidRPr="000B4797" w:rsidRDefault="00615CD3" w:rsidP="009A13E7">
            <w:pPr>
              <w:pStyle w:val="Corpsdetexte"/>
              <w:spacing w:before="0" w:after="0"/>
              <w:jc w:val="center"/>
            </w:pPr>
          </w:p>
        </w:tc>
        <w:tc>
          <w:tcPr>
            <w:tcW w:w="2302" w:type="dxa"/>
            <w:tcBorders>
              <w:top w:val="single" w:sz="4" w:space="0" w:color="auto"/>
              <w:left w:val="single" w:sz="4" w:space="0" w:color="auto"/>
              <w:bottom w:val="single" w:sz="4" w:space="0" w:color="auto"/>
              <w:right w:val="single" w:sz="4" w:space="0" w:color="auto"/>
            </w:tcBorders>
            <w:vAlign w:val="center"/>
          </w:tcPr>
          <w:p w:rsidR="00615CD3" w:rsidRPr="000B4797" w:rsidRDefault="00615CD3" w:rsidP="009A13E7">
            <w:pPr>
              <w:pStyle w:val="Corpsdetexte"/>
              <w:spacing w:before="0" w:after="0"/>
              <w:jc w:val="center"/>
              <w:cnfStyle w:val="000000010000" w:firstRow="0" w:lastRow="0" w:firstColumn="0" w:lastColumn="0" w:oddVBand="0" w:evenVBand="0" w:oddHBand="0" w:evenHBand="1" w:firstRowFirstColumn="0" w:firstRowLastColumn="0" w:lastRowFirstColumn="0" w:lastRowLastColumn="0"/>
            </w:pPr>
            <w:r w:rsidRPr="000B4797">
              <w:t>Pu241</w:t>
            </w:r>
          </w:p>
        </w:tc>
        <w:tc>
          <w:tcPr>
            <w:tcW w:w="2302" w:type="dxa"/>
            <w:tcBorders>
              <w:top w:val="single" w:sz="4" w:space="0" w:color="auto"/>
              <w:left w:val="single" w:sz="4" w:space="0" w:color="auto"/>
              <w:bottom w:val="single" w:sz="4" w:space="0" w:color="auto"/>
              <w:right w:val="single" w:sz="4" w:space="0" w:color="auto"/>
            </w:tcBorders>
            <w:vAlign w:val="center"/>
          </w:tcPr>
          <w:p w:rsidR="00615CD3" w:rsidRPr="000B4797" w:rsidRDefault="00615CD3" w:rsidP="009A13E7">
            <w:pPr>
              <w:pStyle w:val="Corpsdetexte"/>
              <w:spacing w:before="0" w:after="0"/>
              <w:jc w:val="center"/>
              <w:cnfStyle w:val="000000010000" w:firstRow="0" w:lastRow="0" w:firstColumn="0" w:lastColumn="0" w:oddVBand="0" w:evenVBand="0" w:oddHBand="0" w:evenHBand="1" w:firstRowFirstColumn="0" w:firstRowLastColumn="0" w:lastRowFirstColumn="0" w:lastRowLastColumn="0"/>
            </w:pPr>
            <w:r w:rsidRPr="000B4797">
              <w:t>4,82</w:t>
            </w:r>
          </w:p>
        </w:tc>
      </w:tr>
      <w:tr w:rsidR="00615CD3" w:rsidTr="009A13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vMerge/>
            <w:tcBorders>
              <w:left w:val="single" w:sz="4" w:space="0" w:color="auto"/>
              <w:right w:val="single" w:sz="4" w:space="0" w:color="auto"/>
            </w:tcBorders>
            <w:vAlign w:val="center"/>
          </w:tcPr>
          <w:p w:rsidR="00615CD3" w:rsidRPr="000B4797" w:rsidRDefault="00615CD3" w:rsidP="009A13E7">
            <w:pPr>
              <w:pStyle w:val="Corpsdetexte"/>
              <w:spacing w:before="0" w:after="0"/>
              <w:jc w:val="center"/>
            </w:pPr>
          </w:p>
        </w:tc>
        <w:tc>
          <w:tcPr>
            <w:tcW w:w="2302" w:type="dxa"/>
            <w:tcBorders>
              <w:top w:val="single" w:sz="4" w:space="0" w:color="auto"/>
              <w:left w:val="single" w:sz="4" w:space="0" w:color="auto"/>
              <w:bottom w:val="single" w:sz="4" w:space="0" w:color="auto"/>
              <w:right w:val="single" w:sz="4" w:space="0" w:color="auto"/>
            </w:tcBorders>
            <w:vAlign w:val="center"/>
          </w:tcPr>
          <w:p w:rsidR="00615CD3" w:rsidRPr="000B4797" w:rsidRDefault="00615CD3" w:rsidP="009A13E7">
            <w:pPr>
              <w:pStyle w:val="Corpsdetexte"/>
              <w:spacing w:before="0" w:after="0"/>
              <w:jc w:val="center"/>
              <w:cnfStyle w:val="000000100000" w:firstRow="0" w:lastRow="0" w:firstColumn="0" w:lastColumn="0" w:oddVBand="0" w:evenVBand="0" w:oddHBand="1" w:evenHBand="0" w:firstRowFirstColumn="0" w:firstRowLastColumn="0" w:lastRowFirstColumn="0" w:lastRowLastColumn="0"/>
            </w:pPr>
            <w:r w:rsidRPr="000B4797">
              <w:t>Pu242</w:t>
            </w:r>
          </w:p>
        </w:tc>
        <w:tc>
          <w:tcPr>
            <w:tcW w:w="2302" w:type="dxa"/>
            <w:tcBorders>
              <w:top w:val="single" w:sz="4" w:space="0" w:color="auto"/>
              <w:left w:val="single" w:sz="4" w:space="0" w:color="auto"/>
              <w:bottom w:val="single" w:sz="4" w:space="0" w:color="auto"/>
              <w:right w:val="single" w:sz="4" w:space="0" w:color="auto"/>
            </w:tcBorders>
            <w:vAlign w:val="center"/>
          </w:tcPr>
          <w:p w:rsidR="00615CD3" w:rsidRPr="000B4797" w:rsidRDefault="00615CD3" w:rsidP="009A13E7">
            <w:pPr>
              <w:pStyle w:val="Corpsdetexte"/>
              <w:spacing w:before="0" w:after="0"/>
              <w:jc w:val="center"/>
              <w:cnfStyle w:val="000000100000" w:firstRow="0" w:lastRow="0" w:firstColumn="0" w:lastColumn="0" w:oddVBand="0" w:evenVBand="0" w:oddHBand="1" w:evenHBand="0" w:firstRowFirstColumn="0" w:firstRowLastColumn="0" w:lastRowFirstColumn="0" w:lastRowLastColumn="0"/>
            </w:pPr>
            <w:r w:rsidRPr="000B4797">
              <w:t>1,64</w:t>
            </w:r>
          </w:p>
        </w:tc>
      </w:tr>
      <w:tr w:rsidR="00615CD3" w:rsidTr="009A13E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vMerge/>
            <w:tcBorders>
              <w:left w:val="single" w:sz="4" w:space="0" w:color="auto"/>
              <w:bottom w:val="single" w:sz="4" w:space="0" w:color="auto"/>
              <w:right w:val="single" w:sz="4" w:space="0" w:color="auto"/>
            </w:tcBorders>
            <w:vAlign w:val="center"/>
          </w:tcPr>
          <w:p w:rsidR="00615CD3" w:rsidRPr="000B4797" w:rsidRDefault="00615CD3" w:rsidP="009A13E7">
            <w:pPr>
              <w:pStyle w:val="Corpsdetexte"/>
              <w:spacing w:before="0" w:after="0"/>
              <w:jc w:val="center"/>
            </w:pPr>
          </w:p>
        </w:tc>
        <w:tc>
          <w:tcPr>
            <w:tcW w:w="2302" w:type="dxa"/>
            <w:tcBorders>
              <w:top w:val="single" w:sz="4" w:space="0" w:color="auto"/>
              <w:left w:val="single" w:sz="4" w:space="0" w:color="auto"/>
              <w:bottom w:val="single" w:sz="4" w:space="0" w:color="auto"/>
              <w:right w:val="single" w:sz="4" w:space="0" w:color="auto"/>
            </w:tcBorders>
            <w:vAlign w:val="center"/>
          </w:tcPr>
          <w:p w:rsidR="00615CD3" w:rsidRPr="000B4797" w:rsidRDefault="00615CD3" w:rsidP="009A13E7">
            <w:pPr>
              <w:pStyle w:val="Corpsdetexte"/>
              <w:spacing w:before="0" w:after="0"/>
              <w:jc w:val="center"/>
              <w:cnfStyle w:val="000000010000" w:firstRow="0" w:lastRow="0" w:firstColumn="0" w:lastColumn="0" w:oddVBand="0" w:evenVBand="0" w:oddHBand="0" w:evenHBand="1" w:firstRowFirstColumn="0" w:firstRowLastColumn="0" w:lastRowFirstColumn="0" w:lastRowLastColumn="0"/>
            </w:pPr>
            <w:r w:rsidRPr="000B4797">
              <w:t>Am241</w:t>
            </w:r>
          </w:p>
        </w:tc>
        <w:tc>
          <w:tcPr>
            <w:tcW w:w="2302" w:type="dxa"/>
            <w:tcBorders>
              <w:top w:val="single" w:sz="4" w:space="0" w:color="auto"/>
              <w:left w:val="single" w:sz="4" w:space="0" w:color="auto"/>
              <w:bottom w:val="single" w:sz="4" w:space="0" w:color="auto"/>
              <w:right w:val="single" w:sz="4" w:space="0" w:color="auto"/>
            </w:tcBorders>
            <w:vAlign w:val="center"/>
          </w:tcPr>
          <w:p w:rsidR="00615CD3" w:rsidRPr="000B4797" w:rsidRDefault="00615CD3" w:rsidP="009A13E7">
            <w:pPr>
              <w:pStyle w:val="Corpsdetexte"/>
              <w:spacing w:before="0" w:after="0"/>
              <w:jc w:val="center"/>
              <w:cnfStyle w:val="000000010000" w:firstRow="0" w:lastRow="0" w:firstColumn="0" w:lastColumn="0" w:oddVBand="0" w:evenVBand="0" w:oddHBand="0" w:evenHBand="1" w:firstRowFirstColumn="0" w:firstRowLastColumn="0" w:lastRowFirstColumn="0" w:lastRowLastColumn="0"/>
            </w:pPr>
            <w:r w:rsidRPr="000B4797">
              <w:t>1,04</w:t>
            </w:r>
          </w:p>
        </w:tc>
      </w:tr>
      <w:tr w:rsidR="00615CD3" w:rsidTr="009A13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vMerge w:val="restart"/>
            <w:tcBorders>
              <w:top w:val="single" w:sz="4" w:space="0" w:color="auto"/>
              <w:left w:val="single" w:sz="4" w:space="0" w:color="auto"/>
              <w:right w:val="single" w:sz="4" w:space="0" w:color="auto"/>
            </w:tcBorders>
            <w:vAlign w:val="center"/>
          </w:tcPr>
          <w:p w:rsidR="00615CD3" w:rsidRPr="000B4797" w:rsidRDefault="00615CD3" w:rsidP="009A13E7">
            <w:pPr>
              <w:pStyle w:val="Corpsdetexte"/>
              <w:spacing w:before="0" w:after="0"/>
              <w:jc w:val="center"/>
              <w:rPr>
                <w:b w:val="0"/>
                <w:bCs w:val="0"/>
              </w:rPr>
            </w:pPr>
            <w:r>
              <w:t>Uranium</w:t>
            </w:r>
          </w:p>
          <w:p w:rsidR="00615CD3" w:rsidRPr="000B4797" w:rsidRDefault="00615CD3" w:rsidP="009A13E7">
            <w:pPr>
              <w:pStyle w:val="Corpsdetexte"/>
              <w:spacing w:before="0" w:after="0"/>
              <w:jc w:val="center"/>
            </w:pPr>
          </w:p>
        </w:tc>
        <w:tc>
          <w:tcPr>
            <w:tcW w:w="2302" w:type="dxa"/>
            <w:tcBorders>
              <w:top w:val="single" w:sz="4" w:space="0" w:color="auto"/>
              <w:left w:val="single" w:sz="4" w:space="0" w:color="auto"/>
              <w:bottom w:val="single" w:sz="4" w:space="0" w:color="auto"/>
              <w:right w:val="single" w:sz="4" w:space="0" w:color="auto"/>
            </w:tcBorders>
            <w:vAlign w:val="center"/>
          </w:tcPr>
          <w:p w:rsidR="00615CD3" w:rsidRPr="000B4797" w:rsidRDefault="00615CD3" w:rsidP="009A13E7">
            <w:pPr>
              <w:pStyle w:val="Corpsdetexte"/>
              <w:spacing w:before="0" w:after="0"/>
              <w:jc w:val="center"/>
              <w:cnfStyle w:val="000000100000" w:firstRow="0" w:lastRow="0" w:firstColumn="0" w:lastColumn="0" w:oddVBand="0" w:evenVBand="0" w:oddHBand="1" w:evenHBand="0" w:firstRowFirstColumn="0" w:firstRowLastColumn="0" w:lastRowFirstColumn="0" w:lastRowLastColumn="0"/>
            </w:pPr>
            <w:r w:rsidRPr="000B4797">
              <w:t>U238</w:t>
            </w:r>
          </w:p>
        </w:tc>
        <w:tc>
          <w:tcPr>
            <w:tcW w:w="2302" w:type="dxa"/>
            <w:tcBorders>
              <w:top w:val="single" w:sz="4" w:space="0" w:color="auto"/>
              <w:left w:val="single" w:sz="4" w:space="0" w:color="auto"/>
              <w:bottom w:val="single" w:sz="4" w:space="0" w:color="auto"/>
              <w:right w:val="single" w:sz="4" w:space="0" w:color="auto"/>
            </w:tcBorders>
            <w:vAlign w:val="center"/>
          </w:tcPr>
          <w:p w:rsidR="00615CD3" w:rsidRPr="000B4797" w:rsidRDefault="00615CD3" w:rsidP="009A13E7">
            <w:pPr>
              <w:pStyle w:val="Corpsdetexte"/>
              <w:spacing w:before="0" w:after="0"/>
              <w:jc w:val="center"/>
              <w:cnfStyle w:val="000000100000" w:firstRow="0" w:lastRow="0" w:firstColumn="0" w:lastColumn="0" w:oddVBand="0" w:evenVBand="0" w:oddHBand="1" w:evenHBand="0" w:firstRowFirstColumn="0" w:firstRowLastColumn="0" w:lastRowFirstColumn="0" w:lastRowLastColumn="0"/>
            </w:pPr>
            <w:r w:rsidRPr="000B4797">
              <w:t>99,48</w:t>
            </w:r>
          </w:p>
        </w:tc>
      </w:tr>
      <w:tr w:rsidR="00615CD3" w:rsidTr="009A13E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2" w:type="dxa"/>
            <w:vMerge/>
            <w:tcBorders>
              <w:left w:val="single" w:sz="4" w:space="0" w:color="auto"/>
              <w:bottom w:val="single" w:sz="4" w:space="0" w:color="auto"/>
              <w:right w:val="single" w:sz="4" w:space="0" w:color="auto"/>
            </w:tcBorders>
            <w:vAlign w:val="center"/>
          </w:tcPr>
          <w:p w:rsidR="00615CD3" w:rsidRPr="000B4797" w:rsidRDefault="00615CD3" w:rsidP="009A13E7">
            <w:pPr>
              <w:pStyle w:val="Corpsdetexte"/>
              <w:spacing w:before="0" w:after="0"/>
              <w:jc w:val="center"/>
            </w:pPr>
          </w:p>
        </w:tc>
        <w:tc>
          <w:tcPr>
            <w:tcW w:w="2302" w:type="dxa"/>
            <w:tcBorders>
              <w:top w:val="single" w:sz="4" w:space="0" w:color="auto"/>
              <w:left w:val="single" w:sz="4" w:space="0" w:color="auto"/>
              <w:bottom w:val="single" w:sz="4" w:space="0" w:color="auto"/>
              <w:right w:val="single" w:sz="4" w:space="0" w:color="auto"/>
            </w:tcBorders>
            <w:vAlign w:val="center"/>
          </w:tcPr>
          <w:p w:rsidR="00615CD3" w:rsidRPr="000B4797" w:rsidRDefault="00615CD3" w:rsidP="009A13E7">
            <w:pPr>
              <w:pStyle w:val="Corpsdetexte"/>
              <w:spacing w:before="0" w:after="0"/>
              <w:jc w:val="center"/>
              <w:cnfStyle w:val="000000010000" w:firstRow="0" w:lastRow="0" w:firstColumn="0" w:lastColumn="0" w:oddVBand="0" w:evenVBand="0" w:oddHBand="0" w:evenHBand="1" w:firstRowFirstColumn="0" w:firstRowLastColumn="0" w:lastRowFirstColumn="0" w:lastRowLastColumn="0"/>
            </w:pPr>
            <w:r w:rsidRPr="000B4797">
              <w:t>U235</w:t>
            </w:r>
          </w:p>
        </w:tc>
        <w:tc>
          <w:tcPr>
            <w:tcW w:w="2302" w:type="dxa"/>
            <w:tcBorders>
              <w:top w:val="single" w:sz="4" w:space="0" w:color="auto"/>
              <w:left w:val="single" w:sz="4" w:space="0" w:color="auto"/>
              <w:bottom w:val="single" w:sz="4" w:space="0" w:color="auto"/>
              <w:right w:val="single" w:sz="4" w:space="0" w:color="auto"/>
            </w:tcBorders>
            <w:vAlign w:val="center"/>
          </w:tcPr>
          <w:p w:rsidR="00615CD3" w:rsidRPr="000B4797" w:rsidRDefault="00615CD3" w:rsidP="009A13E7">
            <w:pPr>
              <w:pStyle w:val="Corpsdetexte"/>
              <w:spacing w:before="0" w:after="0"/>
              <w:jc w:val="center"/>
              <w:cnfStyle w:val="000000010000" w:firstRow="0" w:lastRow="0" w:firstColumn="0" w:lastColumn="0" w:oddVBand="0" w:evenVBand="0" w:oddHBand="0" w:evenHBand="1" w:firstRowFirstColumn="0" w:firstRowLastColumn="0" w:lastRowFirstColumn="0" w:lastRowLastColumn="0"/>
            </w:pPr>
            <w:r w:rsidRPr="000B4797">
              <w:t>0,52</w:t>
            </w:r>
          </w:p>
        </w:tc>
      </w:tr>
    </w:tbl>
    <w:p w:rsidR="00615CD3" w:rsidRPr="00EA1826" w:rsidRDefault="00615CD3" w:rsidP="00615CD3">
      <w:pPr>
        <w:pStyle w:val="Lgende"/>
      </w:pPr>
      <w:r w:rsidRPr="00EA1826">
        <w:t xml:space="preserve"> </w:t>
      </w:r>
      <w:bookmarkStart w:id="164" w:name="_Toc396794114"/>
      <w:bookmarkStart w:id="165" w:name="_Ref396832571"/>
      <w:r w:rsidRPr="00EA1826">
        <w:t xml:space="preserve">Tableau </w:t>
      </w:r>
      <w:r>
        <w:fldChar w:fldCharType="begin"/>
      </w:r>
      <w:r>
        <w:instrText xml:space="preserve"> SEQ Tableau \* ARABIC </w:instrText>
      </w:r>
      <w:r>
        <w:fldChar w:fldCharType="separate"/>
      </w:r>
      <w:r>
        <w:rPr>
          <w:noProof/>
        </w:rPr>
        <w:t>4</w:t>
      </w:r>
      <w:r>
        <w:fldChar w:fldCharType="end"/>
      </w:r>
      <w:bookmarkEnd w:id="165"/>
      <w:r w:rsidRPr="00EA1826">
        <w:t xml:space="preserve"> : Composition </w:t>
      </w:r>
      <w:bookmarkEnd w:id="164"/>
      <w:r>
        <w:t xml:space="preserve">isotopique des noyaux lourds de </w:t>
      </w:r>
      <w:proofErr w:type="spellStart"/>
      <w:r>
        <w:t>SuperPhénix</w:t>
      </w:r>
      <w:proofErr w:type="spellEnd"/>
    </w:p>
    <w:p w:rsidR="00B6718E" w:rsidRDefault="00B6718E" w:rsidP="00B6718E">
      <w:pPr>
        <w:pStyle w:val="Corpsdetexte"/>
      </w:pPr>
      <w:r w:rsidRPr="00C23503">
        <w:t> </w:t>
      </w:r>
    </w:p>
    <w:p w:rsidR="00A46421" w:rsidRDefault="00A46421" w:rsidP="00CF723D">
      <w:pPr>
        <w:pStyle w:val="Corpsdetexte"/>
      </w:pPr>
      <w:r w:rsidRPr="00FC005D">
        <w:t>La densité en U</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t xml:space="preserve"> et en </w:t>
      </w:r>
      <w:r w:rsidRPr="00FC005D">
        <w:t>Pu</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t xml:space="preserve"> est respectivement 10,97 g/</w:t>
      </w:r>
      <m:oMath>
        <m:sSup>
          <m:sSupPr>
            <m:ctrlPr>
              <w:rPr>
                <w:rFonts w:ascii="Cambria Math" w:hAnsi="Cambria Math"/>
                <w:i/>
              </w:rPr>
            </m:ctrlPr>
          </m:sSupPr>
          <m:e>
            <m:r>
              <w:rPr>
                <w:rFonts w:ascii="Cambria Math" w:hAnsi="Cambria Math"/>
              </w:rPr>
              <m:t>cm</m:t>
            </m:r>
          </m:e>
          <m:sup>
            <m:r>
              <w:rPr>
                <w:rFonts w:ascii="Cambria Math" w:hAnsi="Cambria Math"/>
              </w:rPr>
              <m:t>3</m:t>
            </m:r>
          </m:sup>
        </m:sSup>
      </m:oMath>
      <w:r>
        <w:t xml:space="preserve"> et 11,50 g/</w:t>
      </w:r>
      <m:oMath>
        <m:sSup>
          <m:sSupPr>
            <m:ctrlPr>
              <w:rPr>
                <w:rFonts w:ascii="Cambria Math" w:hAnsi="Cambria Math"/>
                <w:i/>
              </w:rPr>
            </m:ctrlPr>
          </m:sSupPr>
          <m:e>
            <m:r>
              <w:rPr>
                <w:rFonts w:ascii="Cambria Math" w:hAnsi="Cambria Math"/>
              </w:rPr>
              <m:t>cm</m:t>
            </m:r>
          </m:e>
          <m:sup>
            <m:r>
              <w:rPr>
                <w:rFonts w:ascii="Cambria Math" w:hAnsi="Cambria Math"/>
              </w:rPr>
              <m:t>3</m:t>
            </m:r>
          </m:sup>
        </m:sSup>
      </m:oMath>
      <w:r>
        <w:t>. La densité en U/Pu</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t xml:space="preserve"> est :</w:t>
      </w:r>
    </w:p>
    <w:p w:rsidR="00A46421" w:rsidRDefault="00600BE7" w:rsidP="00CF723D">
      <w:pPr>
        <w:pStyle w:val="Corpsdetexte"/>
      </w:pPr>
      <m:oMathPara>
        <m:oMath>
          <m:sSub>
            <m:sSubPr>
              <m:ctrlPr>
                <w:rPr>
                  <w:rFonts w:ascii="Cambria Math" w:hAnsi="Cambria Math"/>
                </w:rPr>
              </m:ctrlPr>
            </m:sSubPr>
            <m:e>
              <m:r>
                <w:rPr>
                  <w:rFonts w:ascii="Cambria Math" w:hAnsi="Cambria Math"/>
                </w:rPr>
                <m:t>d</m:t>
              </m:r>
            </m:e>
            <m:sub>
              <m:r>
                <m:rPr>
                  <m:sty m:val="p"/>
                </m:rPr>
                <w:rPr>
                  <w:rFonts w:ascii="Cambria Math" w:hAnsi="Cambria Math"/>
                </w:rPr>
                <m:t>U/Pu</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U</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sub>
          </m:sSub>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15,78</m:t>
                  </m:r>
                </m:num>
                <m:den>
                  <m:r>
                    <m:rPr>
                      <m:sty m:val="p"/>
                    </m:rPr>
                    <w:rPr>
                      <w:rFonts w:ascii="Cambria Math" w:hAnsi="Cambria Math"/>
                    </w:rPr>
                    <m:t>100</m:t>
                  </m:r>
                </m:den>
              </m:f>
            </m:e>
          </m:d>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Pu</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sub>
          </m:sSub>
          <m:d>
            <m:dPr>
              <m:ctrlPr>
                <w:rPr>
                  <w:rFonts w:ascii="Cambria Math" w:hAnsi="Cambria Math"/>
                </w:rPr>
              </m:ctrlPr>
            </m:dPr>
            <m:e>
              <m:f>
                <m:fPr>
                  <m:ctrlPr>
                    <w:rPr>
                      <w:rFonts w:ascii="Cambria Math" w:hAnsi="Cambria Math"/>
                    </w:rPr>
                  </m:ctrlPr>
                </m:fPr>
                <m:num>
                  <m:r>
                    <m:rPr>
                      <m:sty m:val="p"/>
                    </m:rPr>
                    <w:rPr>
                      <w:rFonts w:ascii="Cambria Math" w:hAnsi="Cambria Math"/>
                    </w:rPr>
                    <m:t>15,78</m:t>
                  </m:r>
                </m:num>
                <m:den>
                  <m:r>
                    <m:rPr>
                      <m:sty m:val="p"/>
                    </m:rPr>
                    <w:rPr>
                      <w:rFonts w:ascii="Cambria Math" w:hAnsi="Cambria Math"/>
                    </w:rPr>
                    <m:t>100</m:t>
                  </m:r>
                </m:den>
              </m:f>
            </m:e>
          </m:d>
        </m:oMath>
      </m:oMathPara>
    </w:p>
    <w:p w:rsidR="00A46421" w:rsidRDefault="00B6718E" w:rsidP="00CF723D">
      <w:pPr>
        <w:pStyle w:val="Corpsdetexte"/>
      </w:pPr>
      <w:r>
        <w:t xml:space="preserve">Afin de calculer les concentrations de noyaux lourds dans la cellule, il faut « diluer » la pastille de combustible dans le volume hexagonal de la cellule. </w:t>
      </w:r>
      <w:r w:rsidR="00A46421">
        <w:t>La fraction</w:t>
      </w:r>
      <w:r>
        <w:t xml:space="preserve"> volumique</w:t>
      </w:r>
      <w:r w:rsidR="00A46421">
        <w:t xml:space="preserve"> de combustible </w:t>
      </w:r>
      <w:r>
        <w:t xml:space="preserve">dans la cellule est de </w:t>
      </w:r>
      <w:r w:rsidR="00394FB5">
        <w:t>52,36</w:t>
      </w:r>
      <w:r>
        <w:t>%</w:t>
      </w:r>
      <w:r w:rsidR="00A46421">
        <w:t>. La densité du combustible est donc :</w:t>
      </w:r>
    </w:p>
    <w:p w:rsidR="00B6718E" w:rsidRDefault="00600BE7" w:rsidP="00CF723D">
      <w:pPr>
        <w:pStyle w:val="Corpsdetexte"/>
      </w:pPr>
      <m:oMathPara>
        <m:oMath>
          <m:sSub>
            <m:sSubPr>
              <m:ctrlPr>
                <w:rPr>
                  <w:rFonts w:ascii="Cambria Math" w:hAnsi="Cambria Math"/>
                </w:rPr>
              </m:ctrlPr>
            </m:sSubPr>
            <m:e>
              <m:r>
                <w:rPr>
                  <w:rFonts w:ascii="Cambria Math" w:hAnsi="Cambria Math"/>
                </w:rPr>
                <m:t>d</m:t>
              </m:r>
            </m:e>
            <m:sub>
              <m:r>
                <w:rPr>
                  <w:rFonts w:ascii="Cambria Math" w:hAnsi="Cambria Math"/>
                </w:rPr>
                <m:t>comb</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U/Pu</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sub>
          </m:sSub>
          <m:r>
            <m:rPr>
              <m:sty m:val="p"/>
            </m:rPr>
            <w:rPr>
              <w:rFonts w:ascii="Cambria Math" w:hAnsi="Cambria Math"/>
            </w:rPr>
            <m:t>×</m:t>
          </m:r>
          <m:r>
            <w:rPr>
              <w:rFonts w:ascii="Cambria Math" w:hAnsi="Cambria Math"/>
            </w:rPr>
            <m:t>fraction</m:t>
          </m:r>
          <m:r>
            <m:rPr>
              <m:sty m:val="p"/>
            </m:rPr>
            <w:rPr>
              <w:rFonts w:ascii="Cambria Math" w:hAnsi="Cambria Math"/>
            </w:rPr>
            <m:t xml:space="preserve"> </m:t>
          </m:r>
          <m:r>
            <w:rPr>
              <w:rFonts w:ascii="Cambria Math" w:hAnsi="Cambria Math"/>
            </w:rPr>
            <m:t>comb</m:t>
          </m:r>
        </m:oMath>
      </m:oMathPara>
    </w:p>
    <w:p w:rsidR="00A46421" w:rsidRDefault="00A46421" w:rsidP="00CF723D">
      <w:pPr>
        <w:pStyle w:val="Corpsdetexte"/>
      </w:pPr>
      <w:r>
        <w:t>Le volume du combustible peut être calculé à l’aide de cette formule :</w:t>
      </w:r>
    </w:p>
    <w:p w:rsidR="00A46421" w:rsidRPr="009C1D73" w:rsidRDefault="00600BE7" w:rsidP="00CF723D">
      <w:pPr>
        <w:pStyle w:val="Corpsdetexte"/>
      </w:pPr>
      <m:oMathPara>
        <m:oMath>
          <m:sSub>
            <m:sSubPr>
              <m:ctrlPr>
                <w:rPr>
                  <w:rFonts w:ascii="Cambria Math" w:hAnsi="Cambria Math"/>
                </w:rPr>
              </m:ctrlPr>
            </m:sSubPr>
            <m:e>
              <m:r>
                <w:rPr>
                  <w:rFonts w:ascii="Cambria Math" w:hAnsi="Cambria Math"/>
                </w:rPr>
                <m:t>V</m:t>
              </m:r>
            </m:e>
            <m:sub>
              <m:r>
                <w:rPr>
                  <w:rFonts w:ascii="Cambria Math" w:hAnsi="Cambria Math"/>
                </w:rPr>
                <m:t>comb</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comb</m:t>
                  </m:r>
                </m:sub>
              </m:sSub>
            </m:num>
            <m:den>
              <m:sSub>
                <m:sSubPr>
                  <m:ctrlPr>
                    <w:rPr>
                      <w:rFonts w:ascii="Cambria Math" w:hAnsi="Cambria Math"/>
                    </w:rPr>
                  </m:ctrlPr>
                </m:sSubPr>
                <m:e>
                  <m:r>
                    <w:rPr>
                      <w:rFonts w:ascii="Cambria Math" w:hAnsi="Cambria Math"/>
                    </w:rPr>
                    <m:t>d</m:t>
                  </m:r>
                </m:e>
                <m:sub>
                  <m:r>
                    <w:rPr>
                      <w:rFonts w:ascii="Cambria Math" w:hAnsi="Cambria Math"/>
                    </w:rPr>
                    <m:t>comb</m:t>
                  </m:r>
                </m:sub>
              </m:sSub>
            </m:den>
          </m:f>
        </m:oMath>
      </m:oMathPara>
    </w:p>
    <w:p w:rsidR="00A46421" w:rsidRDefault="00A46421" w:rsidP="00CF723D">
      <w:pPr>
        <w:pStyle w:val="Corpsdetexte"/>
      </w:pPr>
      <w:r>
        <w:t>Le volume permet ensuite de calculer la concentration en atomes par centimètre</w:t>
      </w:r>
      <w:r w:rsidR="00615CD3">
        <w:t xml:space="preserve"> cube à l’aide de la relation :</w:t>
      </w:r>
    </w:p>
    <w:p w:rsidR="00A46421" w:rsidRPr="00615CD3" w:rsidRDefault="00600BE7" w:rsidP="00CF723D">
      <w:pPr>
        <w:pStyle w:val="Corpsdetexte"/>
      </w:pPr>
      <m:oMathPara>
        <m:oMath>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f>
                    <m:fPr>
                      <m:type m:val="skw"/>
                      <m:ctrlPr>
                        <w:rPr>
                          <w:rFonts w:ascii="Cambria Math" w:hAnsi="Cambria Math"/>
                        </w:rPr>
                      </m:ctrlPr>
                    </m:fPr>
                    <m:num>
                      <m:sSub>
                        <m:sSubPr>
                          <m:ctrlPr>
                            <w:rPr>
                              <w:rFonts w:ascii="Cambria Math" w:hAnsi="Cambria Math"/>
                              <w:i/>
                            </w:rPr>
                          </m:ctrlPr>
                        </m:sSubPr>
                        <m:e>
                          <m:r>
                            <w:rPr>
                              <w:rFonts w:ascii="Cambria Math" w:hAnsi="Cambria Math"/>
                            </w:rPr>
                            <m:t>m</m:t>
                          </m:r>
                        </m:e>
                        <m:sub>
                          <m:r>
                            <w:rPr>
                              <w:rFonts w:ascii="Cambria Math" w:hAnsi="Cambria Math"/>
                            </w:rPr>
                            <m:t>i</m:t>
                          </m:r>
                        </m:sub>
                      </m:sSub>
                    </m:num>
                    <m:den>
                      <m:sSub>
                        <m:sSubPr>
                          <m:ctrlPr>
                            <w:rPr>
                              <w:rFonts w:ascii="Cambria Math" w:hAnsi="Cambria Math"/>
                              <w:i/>
                            </w:rPr>
                          </m:ctrlPr>
                        </m:sSubPr>
                        <m:e>
                          <m:r>
                            <w:rPr>
                              <w:rFonts w:ascii="Cambria Math" w:hAnsi="Cambria Math"/>
                            </w:rPr>
                            <m:t>M</m:t>
                          </m:r>
                        </m:e>
                        <m:sub>
                          <m:r>
                            <w:rPr>
                              <w:rFonts w:ascii="Cambria Math" w:hAnsi="Cambria Math"/>
                            </w:rPr>
                            <m:t>i</m:t>
                          </m:r>
                        </m:sub>
                      </m:sSub>
                    </m:den>
                  </m:f>
                </m:e>
              </m:d>
              <m:r>
                <w:rPr>
                  <w:rFonts w:ascii="Cambria Math" w:hAnsi="Cambria Math"/>
                </w:rPr>
                <m:t>Na</m:t>
              </m:r>
            </m:num>
            <m:den>
              <m:sSub>
                <m:sSubPr>
                  <m:ctrlPr>
                    <w:rPr>
                      <w:rFonts w:ascii="Cambria Math" w:hAnsi="Cambria Math"/>
                    </w:rPr>
                  </m:ctrlPr>
                </m:sSubPr>
                <m:e>
                  <m:r>
                    <w:rPr>
                      <w:rFonts w:ascii="Cambria Math" w:hAnsi="Cambria Math"/>
                    </w:rPr>
                    <m:t>V</m:t>
                  </m:r>
                </m:e>
                <m:sub>
                  <m:r>
                    <w:rPr>
                      <w:rFonts w:ascii="Cambria Math" w:hAnsi="Cambria Math"/>
                    </w:rPr>
                    <m:t>comb</m:t>
                  </m:r>
                </m:sub>
              </m:sSub>
            </m:den>
          </m:f>
        </m:oMath>
      </m:oMathPara>
    </w:p>
    <w:p w:rsidR="00615CD3" w:rsidRPr="00A15741" w:rsidRDefault="00615CD3" w:rsidP="00CF723D">
      <w:pPr>
        <w:pStyle w:val="Corpsdetexte"/>
      </w:pPr>
      <w:r>
        <w:t>Avec :</w:t>
      </w:r>
    </w:p>
    <w:p w:rsidR="00A46421" w:rsidRPr="00A15741" w:rsidRDefault="00802A27" w:rsidP="001E7737">
      <w:pPr>
        <w:pStyle w:val="Corpsdetexte"/>
        <w:numPr>
          <w:ilvl w:val="0"/>
          <w:numId w:val="21"/>
        </w:numPr>
      </w:pP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6167C4">
        <w:t xml:space="preserve"> </w:t>
      </w:r>
      <w:r w:rsidR="00615CD3">
        <w:t xml:space="preserve">: </w:t>
      </w:r>
      <w:r w:rsidR="00A46421" w:rsidRPr="00A15741">
        <w:t xml:space="preserve">la masse </w:t>
      </w:r>
      <w:r w:rsidR="00615CD3">
        <w:t>totale de</w:t>
      </w:r>
      <w:r w:rsidR="00A46421" w:rsidRPr="00A15741">
        <w:t xml:space="preserve"> noyau</w:t>
      </w:r>
      <w:r w:rsidR="00615CD3">
        <w:t xml:space="preserve"> i</w:t>
      </w:r>
      <w:r w:rsidR="00A46421" w:rsidRPr="00A15741">
        <w:t xml:space="preserve"> </w:t>
      </w:r>
    </w:p>
    <w:p w:rsidR="00A46421" w:rsidRPr="00A15741" w:rsidRDefault="00802A27" w:rsidP="001E7737">
      <w:pPr>
        <w:pStyle w:val="Corpsdetexte"/>
        <w:numPr>
          <w:ilvl w:val="0"/>
          <w:numId w:val="21"/>
        </w:numPr>
      </w:pP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615CD3">
        <w:t> : l</w:t>
      </w:r>
      <w:r w:rsidR="00A46421" w:rsidRPr="00A15741">
        <w:t xml:space="preserve">a masse molaire du noyau </w:t>
      </w:r>
      <w:r w:rsidR="00615CD3">
        <w:t>i</w:t>
      </w:r>
    </w:p>
    <w:p w:rsidR="00A46421" w:rsidRPr="00A15741" w:rsidRDefault="00A46421" w:rsidP="00CF723D">
      <w:pPr>
        <w:pStyle w:val="Corpsdetexte"/>
        <w:numPr>
          <w:ilvl w:val="0"/>
          <w:numId w:val="21"/>
        </w:numPr>
      </w:pPr>
      <w:r w:rsidRPr="00A15741">
        <w:t>Na</w:t>
      </w:r>
      <w:r w:rsidR="00615CD3">
        <w:t xml:space="preserve"> : </w:t>
      </w:r>
      <w:r w:rsidRPr="00A15741">
        <w:t>le nombre d’Avogadro</w:t>
      </w:r>
    </w:p>
    <w:p w:rsidR="00A46421" w:rsidRDefault="00600BE7" w:rsidP="00CF723D">
      <w:pPr>
        <w:pStyle w:val="Corpsdetexte"/>
        <w:numPr>
          <w:ilvl w:val="0"/>
          <w:numId w:val="21"/>
        </w:numPr>
      </w:pP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comb</m:t>
            </m:r>
          </m:sub>
        </m:sSub>
      </m:oMath>
      <w:r w:rsidR="00615CD3">
        <w:t xml:space="preserve"> : </w:t>
      </w:r>
      <w:r w:rsidR="00A46421" w:rsidRPr="00A15741">
        <w:t>le volume</w:t>
      </w:r>
      <w:r w:rsidR="00A46421">
        <w:t xml:space="preserve"> du combustible</w:t>
      </w:r>
    </w:p>
    <w:p w:rsidR="00D91E2D" w:rsidRDefault="00D91E2D" w:rsidP="00B86C3A">
      <w:pPr>
        <w:pStyle w:val="Titre3"/>
      </w:pPr>
      <w:bookmarkStart w:id="166" w:name="_Toc396794102"/>
      <w:r>
        <w:t>Résultats des différents modèles</w:t>
      </w:r>
      <w:bookmarkEnd w:id="166"/>
    </w:p>
    <w:p w:rsidR="00B86C3A" w:rsidRPr="00982B51" w:rsidRDefault="00982B51" w:rsidP="001E7737">
      <w:pPr>
        <w:pStyle w:val="Corpsdetexte"/>
        <w:rPr>
          <w:highlight w:val="red"/>
        </w:rPr>
      </w:pPr>
      <w:r w:rsidRPr="00982B51">
        <w:rPr>
          <w:highlight w:val="red"/>
        </w:rPr>
        <w:t>Disponibles dans les annexes.</w:t>
      </w:r>
    </w:p>
    <w:p w:rsidR="00982B51" w:rsidRPr="006F4F23" w:rsidRDefault="00982B51" w:rsidP="001E7737">
      <w:pPr>
        <w:pStyle w:val="Corpsdetexte"/>
      </w:pPr>
      <w:r w:rsidRPr="00982B51">
        <w:rPr>
          <w:highlight w:val="red"/>
        </w:rPr>
        <w:t>Conclusions.</w:t>
      </w:r>
    </w:p>
    <w:p w:rsidR="007D535F" w:rsidRPr="004E3BD2" w:rsidRDefault="00A46421" w:rsidP="00EC3102">
      <w:pPr>
        <w:pStyle w:val="Titre3"/>
      </w:pPr>
      <w:bookmarkStart w:id="167" w:name="_Toc396794103"/>
      <w:r>
        <w:rPr>
          <w:rStyle w:val="Titre3Car"/>
        </w:rPr>
        <w:t>PERFORMANCES DES MODELES</w:t>
      </w:r>
      <w:bookmarkEnd w:id="167"/>
    </w:p>
    <w:p w:rsidR="007D535F" w:rsidRDefault="00B86C3A" w:rsidP="00B86C3A">
      <w:pPr>
        <w:pStyle w:val="Corpsdetexte"/>
      </w:pPr>
      <w:r>
        <w:t>Les différents modèles diffèrent par leur performances, que l’on peut mesurer par :</w:t>
      </w:r>
    </w:p>
    <w:p w:rsidR="00B86C3A" w:rsidRDefault="00B86C3A" w:rsidP="00B86C3A">
      <w:pPr>
        <w:pStyle w:val="Listepuces"/>
      </w:pPr>
      <w:r>
        <w:t>La quantité de calculs nécessaires à la résolution des équations de Bateman ;</w:t>
      </w:r>
    </w:p>
    <w:p w:rsidR="00B86C3A" w:rsidRDefault="00B86C3A" w:rsidP="00B86C3A">
      <w:pPr>
        <w:pStyle w:val="Listepuces"/>
      </w:pPr>
      <w:r>
        <w:t>La robustesse des méthodes employées ;</w:t>
      </w:r>
    </w:p>
    <w:p w:rsidR="00B86C3A" w:rsidRDefault="00B86C3A" w:rsidP="00B86C3A">
      <w:pPr>
        <w:pStyle w:val="Listepuces"/>
      </w:pPr>
      <w:r>
        <w:lastRenderedPageBreak/>
        <w:t>La simplicité de mise en œuvre dans un environnement de développement C++ ;</w:t>
      </w:r>
    </w:p>
    <w:p w:rsidR="00B86C3A" w:rsidRDefault="00B86C3A" w:rsidP="00B86C3A">
      <w:pPr>
        <w:pStyle w:val="Listepuces"/>
      </w:pPr>
      <w:r>
        <w:t>La précision obtenue.</w:t>
      </w:r>
    </w:p>
    <w:tbl>
      <w:tblPr>
        <w:tblStyle w:val="Grilledutableau"/>
        <w:tblW w:w="9322" w:type="dxa"/>
        <w:tblLook w:val="04A0" w:firstRow="1" w:lastRow="0" w:firstColumn="1" w:lastColumn="0" w:noHBand="0" w:noVBand="1"/>
      </w:tblPr>
      <w:tblGrid>
        <w:gridCol w:w="2093"/>
        <w:gridCol w:w="2409"/>
        <w:gridCol w:w="1559"/>
        <w:gridCol w:w="1560"/>
        <w:gridCol w:w="1701"/>
      </w:tblGrid>
      <w:tr w:rsidR="00A35354" w:rsidTr="00A35354">
        <w:tc>
          <w:tcPr>
            <w:tcW w:w="2093" w:type="dxa"/>
            <w:shd w:val="clear" w:color="auto" w:fill="A6A6A6" w:themeFill="background1" w:themeFillShade="A6"/>
          </w:tcPr>
          <w:p w:rsidR="00A35354" w:rsidRPr="00A35354" w:rsidRDefault="00A35354" w:rsidP="00B86C3A">
            <w:pPr>
              <w:pStyle w:val="Corpsdetexte"/>
              <w:rPr>
                <w:b/>
              </w:rPr>
            </w:pPr>
          </w:p>
        </w:tc>
        <w:tc>
          <w:tcPr>
            <w:tcW w:w="2409" w:type="dxa"/>
            <w:shd w:val="clear" w:color="auto" w:fill="A6A6A6" w:themeFill="background1" w:themeFillShade="A6"/>
          </w:tcPr>
          <w:p w:rsidR="00A35354" w:rsidRPr="00A35354" w:rsidRDefault="00A35354" w:rsidP="00B86C3A">
            <w:pPr>
              <w:pStyle w:val="Corpsdetexte"/>
              <w:rPr>
                <w:b/>
              </w:rPr>
            </w:pPr>
            <w:r w:rsidRPr="00A35354">
              <w:rPr>
                <w:b/>
              </w:rPr>
              <w:t>Appréciation</w:t>
            </w:r>
          </w:p>
        </w:tc>
        <w:tc>
          <w:tcPr>
            <w:tcW w:w="1559" w:type="dxa"/>
            <w:shd w:val="clear" w:color="auto" w:fill="A6A6A6" w:themeFill="background1" w:themeFillShade="A6"/>
          </w:tcPr>
          <w:p w:rsidR="00A35354" w:rsidRPr="00A35354" w:rsidRDefault="00A35354" w:rsidP="009A13E7">
            <w:pPr>
              <w:pStyle w:val="Corpsdetexte"/>
              <w:rPr>
                <w:b/>
              </w:rPr>
            </w:pPr>
            <w:r w:rsidRPr="00A35354">
              <w:rPr>
                <w:b/>
              </w:rPr>
              <w:t>Explicite-</w:t>
            </w:r>
            <w:r w:rsidRPr="00A35354">
              <w:rPr>
                <w:b/>
              </w:rPr>
              <w:t>RK1</w:t>
            </w:r>
          </w:p>
        </w:tc>
        <w:tc>
          <w:tcPr>
            <w:tcW w:w="1560" w:type="dxa"/>
            <w:shd w:val="clear" w:color="auto" w:fill="A6A6A6" w:themeFill="background1" w:themeFillShade="A6"/>
          </w:tcPr>
          <w:p w:rsidR="00A35354" w:rsidRPr="00A35354" w:rsidRDefault="00A35354" w:rsidP="009A13E7">
            <w:pPr>
              <w:pStyle w:val="Corpsdetexte"/>
              <w:rPr>
                <w:b/>
              </w:rPr>
            </w:pPr>
            <w:r w:rsidRPr="00A35354">
              <w:rPr>
                <w:b/>
              </w:rPr>
              <w:t>Explicite-05</w:t>
            </w:r>
          </w:p>
        </w:tc>
        <w:tc>
          <w:tcPr>
            <w:tcW w:w="1701" w:type="dxa"/>
            <w:shd w:val="clear" w:color="auto" w:fill="A6A6A6" w:themeFill="background1" w:themeFillShade="A6"/>
          </w:tcPr>
          <w:p w:rsidR="00A35354" w:rsidRPr="00A35354" w:rsidRDefault="00A35354" w:rsidP="00B86C3A">
            <w:pPr>
              <w:pStyle w:val="Corpsdetexte"/>
              <w:rPr>
                <w:b/>
              </w:rPr>
            </w:pPr>
            <w:r w:rsidRPr="00A35354">
              <w:rPr>
                <w:b/>
              </w:rPr>
              <w:t>Exact Simplifié</w:t>
            </w:r>
          </w:p>
        </w:tc>
      </w:tr>
      <w:tr w:rsidR="00A35354" w:rsidTr="00A35354">
        <w:trPr>
          <w:trHeight w:val="737"/>
        </w:trPr>
        <w:tc>
          <w:tcPr>
            <w:tcW w:w="2093" w:type="dxa"/>
            <w:shd w:val="clear" w:color="auto" w:fill="A6A6A6" w:themeFill="background1" w:themeFillShade="A6"/>
          </w:tcPr>
          <w:p w:rsidR="00A35354" w:rsidRPr="00A35354" w:rsidRDefault="00A35354" w:rsidP="00A35354">
            <w:pPr>
              <w:pStyle w:val="Corpsdetexte"/>
              <w:jc w:val="left"/>
              <w:rPr>
                <w:b/>
              </w:rPr>
            </w:pPr>
            <w:r w:rsidRPr="00A35354">
              <w:rPr>
                <w:b/>
              </w:rPr>
              <w:t>Quantité de calculs</w:t>
            </w:r>
          </w:p>
        </w:tc>
        <w:tc>
          <w:tcPr>
            <w:tcW w:w="2409" w:type="dxa"/>
          </w:tcPr>
          <w:p w:rsidR="00A35354" w:rsidRDefault="00A35354" w:rsidP="00A35354">
            <w:pPr>
              <w:pStyle w:val="Corpsdetexte"/>
              <w:jc w:val="left"/>
            </w:pPr>
            <w:r>
              <w:t>Dénombrement des opérations*</w:t>
            </w:r>
          </w:p>
        </w:tc>
        <w:tc>
          <w:tcPr>
            <w:tcW w:w="1559" w:type="dxa"/>
          </w:tcPr>
          <w:p w:rsidR="00A35354" w:rsidRPr="00A35354" w:rsidRDefault="00A35354" w:rsidP="00A35354">
            <w:pPr>
              <w:pStyle w:val="Corpsdetexte"/>
              <w:jc w:val="center"/>
              <w:rPr>
                <w:highlight w:val="red"/>
              </w:rPr>
            </w:pPr>
            <w:r w:rsidRPr="00A35354">
              <w:rPr>
                <w:highlight w:val="red"/>
              </w:rPr>
              <w:t>++</w:t>
            </w:r>
          </w:p>
        </w:tc>
        <w:tc>
          <w:tcPr>
            <w:tcW w:w="1560" w:type="dxa"/>
          </w:tcPr>
          <w:p w:rsidR="00A35354" w:rsidRPr="00A35354" w:rsidRDefault="00A35354" w:rsidP="00A35354">
            <w:pPr>
              <w:pStyle w:val="Corpsdetexte"/>
              <w:jc w:val="center"/>
              <w:rPr>
                <w:highlight w:val="red"/>
              </w:rPr>
            </w:pPr>
            <w:r w:rsidRPr="00A35354">
              <w:rPr>
                <w:highlight w:val="red"/>
              </w:rPr>
              <w:t>++</w:t>
            </w:r>
          </w:p>
        </w:tc>
        <w:tc>
          <w:tcPr>
            <w:tcW w:w="1701" w:type="dxa"/>
          </w:tcPr>
          <w:p w:rsidR="00A35354" w:rsidRPr="00A35354" w:rsidRDefault="00A35354" w:rsidP="00A35354">
            <w:pPr>
              <w:pStyle w:val="Corpsdetexte"/>
              <w:jc w:val="center"/>
              <w:rPr>
                <w:highlight w:val="red"/>
              </w:rPr>
            </w:pPr>
            <w:r w:rsidRPr="00A35354">
              <w:rPr>
                <w:highlight w:val="red"/>
              </w:rPr>
              <w:t>++</w:t>
            </w:r>
          </w:p>
        </w:tc>
      </w:tr>
      <w:tr w:rsidR="00A35354" w:rsidTr="00A35354">
        <w:trPr>
          <w:trHeight w:val="737"/>
        </w:trPr>
        <w:tc>
          <w:tcPr>
            <w:tcW w:w="2093" w:type="dxa"/>
            <w:shd w:val="clear" w:color="auto" w:fill="A6A6A6" w:themeFill="background1" w:themeFillShade="A6"/>
          </w:tcPr>
          <w:p w:rsidR="00A35354" w:rsidRPr="00A35354" w:rsidRDefault="00A35354" w:rsidP="00A35354">
            <w:pPr>
              <w:pStyle w:val="Corpsdetexte"/>
              <w:jc w:val="left"/>
              <w:rPr>
                <w:b/>
              </w:rPr>
            </w:pPr>
            <w:r w:rsidRPr="00A35354">
              <w:rPr>
                <w:b/>
              </w:rPr>
              <w:t>R</w:t>
            </w:r>
            <w:r w:rsidRPr="00A35354">
              <w:rPr>
                <w:b/>
              </w:rPr>
              <w:t>obustesse</w:t>
            </w:r>
          </w:p>
        </w:tc>
        <w:tc>
          <w:tcPr>
            <w:tcW w:w="2409" w:type="dxa"/>
          </w:tcPr>
          <w:p w:rsidR="00A35354" w:rsidRDefault="00A35354" w:rsidP="00A35354">
            <w:pPr>
              <w:pStyle w:val="Corpsdetexte"/>
              <w:jc w:val="left"/>
            </w:pPr>
            <w:r>
              <w:t>Qualitative</w:t>
            </w:r>
          </w:p>
        </w:tc>
        <w:tc>
          <w:tcPr>
            <w:tcW w:w="1559" w:type="dxa"/>
          </w:tcPr>
          <w:p w:rsidR="00A35354" w:rsidRPr="00A35354" w:rsidRDefault="00A35354" w:rsidP="00A35354">
            <w:pPr>
              <w:pStyle w:val="Corpsdetexte"/>
              <w:jc w:val="center"/>
              <w:rPr>
                <w:highlight w:val="red"/>
              </w:rPr>
            </w:pPr>
            <w:r w:rsidRPr="00A35354">
              <w:rPr>
                <w:highlight w:val="red"/>
              </w:rPr>
              <w:t>++</w:t>
            </w:r>
          </w:p>
        </w:tc>
        <w:tc>
          <w:tcPr>
            <w:tcW w:w="1560" w:type="dxa"/>
          </w:tcPr>
          <w:p w:rsidR="00A35354" w:rsidRPr="00A35354" w:rsidRDefault="00A35354" w:rsidP="00A35354">
            <w:pPr>
              <w:pStyle w:val="Corpsdetexte"/>
              <w:jc w:val="center"/>
              <w:rPr>
                <w:highlight w:val="red"/>
              </w:rPr>
            </w:pPr>
            <w:r w:rsidRPr="00A35354">
              <w:rPr>
                <w:highlight w:val="red"/>
              </w:rPr>
              <w:t>++</w:t>
            </w:r>
          </w:p>
        </w:tc>
        <w:tc>
          <w:tcPr>
            <w:tcW w:w="1701" w:type="dxa"/>
          </w:tcPr>
          <w:p w:rsidR="00A35354" w:rsidRPr="00A35354" w:rsidRDefault="00A35354" w:rsidP="00A35354">
            <w:pPr>
              <w:pStyle w:val="Corpsdetexte"/>
              <w:jc w:val="center"/>
              <w:rPr>
                <w:highlight w:val="red"/>
              </w:rPr>
            </w:pPr>
            <w:r w:rsidRPr="00A35354">
              <w:rPr>
                <w:highlight w:val="red"/>
              </w:rPr>
              <w:t>++</w:t>
            </w:r>
          </w:p>
        </w:tc>
      </w:tr>
      <w:tr w:rsidR="00A35354" w:rsidTr="00A35354">
        <w:trPr>
          <w:trHeight w:val="737"/>
        </w:trPr>
        <w:tc>
          <w:tcPr>
            <w:tcW w:w="2093" w:type="dxa"/>
            <w:shd w:val="clear" w:color="auto" w:fill="A6A6A6" w:themeFill="background1" w:themeFillShade="A6"/>
          </w:tcPr>
          <w:p w:rsidR="00A35354" w:rsidRPr="00A35354" w:rsidRDefault="00A35354" w:rsidP="00A35354">
            <w:pPr>
              <w:pStyle w:val="Corpsdetexte"/>
              <w:jc w:val="left"/>
              <w:rPr>
                <w:b/>
              </w:rPr>
            </w:pPr>
            <w:r w:rsidRPr="00A35354">
              <w:rPr>
                <w:b/>
              </w:rPr>
              <w:t>S</w:t>
            </w:r>
            <w:r w:rsidRPr="00A35354">
              <w:rPr>
                <w:b/>
              </w:rPr>
              <w:t>implicité</w:t>
            </w:r>
            <w:r w:rsidRPr="00A35354">
              <w:rPr>
                <w:b/>
              </w:rPr>
              <w:t xml:space="preserve"> de mise en œuvre </w:t>
            </w:r>
          </w:p>
        </w:tc>
        <w:tc>
          <w:tcPr>
            <w:tcW w:w="2409" w:type="dxa"/>
          </w:tcPr>
          <w:p w:rsidR="00A35354" w:rsidRDefault="00A35354" w:rsidP="00A35354">
            <w:pPr>
              <w:pStyle w:val="Corpsdetexte"/>
              <w:jc w:val="left"/>
            </w:pPr>
            <w:r>
              <w:t>Qualitative</w:t>
            </w:r>
          </w:p>
        </w:tc>
        <w:tc>
          <w:tcPr>
            <w:tcW w:w="1559" w:type="dxa"/>
          </w:tcPr>
          <w:p w:rsidR="00A35354" w:rsidRPr="00A35354" w:rsidRDefault="00A35354" w:rsidP="00A35354">
            <w:pPr>
              <w:pStyle w:val="Corpsdetexte"/>
              <w:jc w:val="center"/>
              <w:rPr>
                <w:highlight w:val="red"/>
              </w:rPr>
            </w:pPr>
            <w:r w:rsidRPr="00A35354">
              <w:rPr>
                <w:highlight w:val="red"/>
              </w:rPr>
              <w:t>++</w:t>
            </w:r>
          </w:p>
        </w:tc>
        <w:tc>
          <w:tcPr>
            <w:tcW w:w="1560" w:type="dxa"/>
          </w:tcPr>
          <w:p w:rsidR="00A35354" w:rsidRPr="00A35354" w:rsidRDefault="00A35354" w:rsidP="00A35354">
            <w:pPr>
              <w:pStyle w:val="Corpsdetexte"/>
              <w:jc w:val="center"/>
              <w:rPr>
                <w:highlight w:val="red"/>
              </w:rPr>
            </w:pPr>
            <w:r w:rsidRPr="00A35354">
              <w:rPr>
                <w:highlight w:val="red"/>
              </w:rPr>
              <w:t>++</w:t>
            </w:r>
          </w:p>
        </w:tc>
        <w:tc>
          <w:tcPr>
            <w:tcW w:w="1701" w:type="dxa"/>
          </w:tcPr>
          <w:p w:rsidR="00A35354" w:rsidRPr="00A35354" w:rsidRDefault="00A35354" w:rsidP="00A35354">
            <w:pPr>
              <w:pStyle w:val="Corpsdetexte"/>
              <w:jc w:val="center"/>
              <w:rPr>
                <w:highlight w:val="red"/>
              </w:rPr>
            </w:pPr>
            <w:r w:rsidRPr="00A35354">
              <w:rPr>
                <w:highlight w:val="red"/>
              </w:rPr>
              <w:t>++</w:t>
            </w:r>
          </w:p>
        </w:tc>
      </w:tr>
      <w:tr w:rsidR="00A35354" w:rsidTr="00A35354">
        <w:trPr>
          <w:trHeight w:val="737"/>
        </w:trPr>
        <w:tc>
          <w:tcPr>
            <w:tcW w:w="2093" w:type="dxa"/>
            <w:shd w:val="clear" w:color="auto" w:fill="A6A6A6" w:themeFill="background1" w:themeFillShade="A6"/>
          </w:tcPr>
          <w:p w:rsidR="00A35354" w:rsidRPr="00A35354" w:rsidRDefault="00A35354" w:rsidP="00A35354">
            <w:pPr>
              <w:pStyle w:val="Corpsdetexte"/>
              <w:jc w:val="left"/>
              <w:rPr>
                <w:b/>
              </w:rPr>
            </w:pPr>
            <w:r w:rsidRPr="00A35354">
              <w:rPr>
                <w:b/>
              </w:rPr>
              <w:t>Précision</w:t>
            </w:r>
          </w:p>
        </w:tc>
        <w:tc>
          <w:tcPr>
            <w:tcW w:w="2409" w:type="dxa"/>
          </w:tcPr>
          <w:p w:rsidR="00A35354" w:rsidRDefault="00A35354" w:rsidP="00A35354">
            <w:pPr>
              <w:pStyle w:val="Corpsdetexte"/>
              <w:jc w:val="left"/>
            </w:pPr>
            <w:r>
              <w:t>Qualitative</w:t>
            </w:r>
          </w:p>
        </w:tc>
        <w:tc>
          <w:tcPr>
            <w:tcW w:w="1559" w:type="dxa"/>
          </w:tcPr>
          <w:p w:rsidR="00A35354" w:rsidRPr="00A35354" w:rsidRDefault="00A35354" w:rsidP="00A35354">
            <w:pPr>
              <w:pStyle w:val="Corpsdetexte"/>
              <w:jc w:val="center"/>
              <w:rPr>
                <w:highlight w:val="red"/>
              </w:rPr>
            </w:pPr>
            <w:r w:rsidRPr="00A35354">
              <w:rPr>
                <w:highlight w:val="red"/>
              </w:rPr>
              <w:t>++</w:t>
            </w:r>
          </w:p>
        </w:tc>
        <w:tc>
          <w:tcPr>
            <w:tcW w:w="1560" w:type="dxa"/>
          </w:tcPr>
          <w:p w:rsidR="00A35354" w:rsidRPr="00A35354" w:rsidRDefault="00A35354" w:rsidP="00A35354">
            <w:pPr>
              <w:pStyle w:val="Corpsdetexte"/>
              <w:jc w:val="center"/>
              <w:rPr>
                <w:highlight w:val="red"/>
              </w:rPr>
            </w:pPr>
            <w:r w:rsidRPr="00A35354">
              <w:rPr>
                <w:highlight w:val="red"/>
              </w:rPr>
              <w:t>++</w:t>
            </w:r>
          </w:p>
        </w:tc>
        <w:tc>
          <w:tcPr>
            <w:tcW w:w="1701" w:type="dxa"/>
          </w:tcPr>
          <w:p w:rsidR="00A35354" w:rsidRPr="00A35354" w:rsidRDefault="00982B51" w:rsidP="00A35354">
            <w:pPr>
              <w:pStyle w:val="Corpsdetexte"/>
              <w:jc w:val="center"/>
              <w:rPr>
                <w:highlight w:val="red"/>
              </w:rPr>
            </w:pPr>
            <w:r>
              <w:rPr>
                <w:highlight w:val="red"/>
              </w:rPr>
              <w:t>-</w:t>
            </w:r>
          </w:p>
        </w:tc>
      </w:tr>
    </w:tbl>
    <w:p w:rsidR="00B86C3A" w:rsidRDefault="00A35354" w:rsidP="00A35354">
      <w:pPr>
        <w:pStyle w:val="Corpsdetexte"/>
      </w:pPr>
      <w:r>
        <w:t xml:space="preserve">(*) : </w:t>
      </w:r>
      <w:r>
        <w:t>Dénombrement des opérations</w:t>
      </w:r>
      <w:r>
        <w:t xml:space="preserve"> </w:t>
      </w:r>
      <w:r>
        <w:t>simples (arithmétiques), complexe</w:t>
      </w:r>
      <w:r w:rsidR="00113D7B">
        <w:t>s</w:t>
      </w:r>
      <w:r>
        <w:t xml:space="preserve"> (produit de matrices, </w:t>
      </w:r>
      <w:proofErr w:type="spellStart"/>
      <w:r>
        <w:t>etc</w:t>
      </w:r>
      <w:proofErr w:type="spellEnd"/>
      <w:r>
        <w:t>), couteuse</w:t>
      </w:r>
      <w:r w:rsidR="00113D7B">
        <w:t>s</w:t>
      </w:r>
      <w:r>
        <w:t xml:space="preserve"> (inversion de matrice, </w:t>
      </w:r>
      <w:proofErr w:type="spellStart"/>
      <w:r>
        <w:t>etc</w:t>
      </w:r>
      <w:proofErr w:type="spellEnd"/>
      <w:r>
        <w:t>).</w:t>
      </w:r>
    </w:p>
    <w:p w:rsidR="00A35354" w:rsidRDefault="00A35354" w:rsidP="00A35354">
      <w:pPr>
        <w:pStyle w:val="Corpsdetexte"/>
      </w:pPr>
      <w:r w:rsidRPr="00A35354">
        <w:rPr>
          <w:highlight w:val="red"/>
        </w:rPr>
        <w:t>Conclusion sur les performances.</w:t>
      </w:r>
    </w:p>
    <w:p w:rsidR="007D535F" w:rsidRPr="00A448B8" w:rsidRDefault="007D535F" w:rsidP="001E7737">
      <w:pPr>
        <w:pStyle w:val="Titre1"/>
      </w:pPr>
      <w:bookmarkStart w:id="168" w:name="_Toc396794104"/>
      <w:r w:rsidRPr="00A448B8">
        <w:t xml:space="preserve">EXPLOITATION </w:t>
      </w:r>
      <w:r w:rsidR="00113D7B">
        <w:t>du m</w:t>
      </w:r>
      <w:bookmarkStart w:id="169" w:name="_GoBack"/>
      <w:bookmarkEnd w:id="169"/>
      <w:r w:rsidR="00113D7B">
        <w:t>odele</w:t>
      </w:r>
      <w:r w:rsidR="00A46421">
        <w:t xml:space="preserve"> rk1</w:t>
      </w:r>
      <w:bookmarkEnd w:id="168"/>
    </w:p>
    <w:p w:rsidR="007D535F" w:rsidRDefault="007D535F" w:rsidP="00104FA7">
      <w:pPr>
        <w:pStyle w:val="Titre2"/>
      </w:pPr>
      <w:bookmarkStart w:id="170" w:name="_Toc396794105"/>
      <w:r w:rsidRPr="00A448B8">
        <w:t>Création de tâches</w:t>
      </w:r>
      <w:bookmarkEnd w:id="170"/>
      <w:r w:rsidRPr="00A448B8">
        <w:t> </w:t>
      </w:r>
    </w:p>
    <w:p w:rsidR="007D535F" w:rsidRDefault="007D535F" w:rsidP="007D535F">
      <w:proofErr w:type="gramStart"/>
      <w:r>
        <w:t>analyse</w:t>
      </w:r>
      <w:proofErr w:type="gramEnd"/>
      <w:r>
        <w:t>,</w:t>
      </w:r>
      <w:r w:rsidRPr="00A448B8">
        <w:t xml:space="preserve"> </w:t>
      </w:r>
      <w:r>
        <w:t>interprétation des tâches</w:t>
      </w:r>
    </w:p>
    <w:p w:rsidR="007D535F" w:rsidRPr="00A448B8" w:rsidRDefault="007D535F" w:rsidP="00CF723D">
      <w:pPr>
        <w:pStyle w:val="Titre2"/>
      </w:pPr>
      <w:bookmarkStart w:id="171" w:name="_Toc396794106"/>
      <w:r>
        <w:t>Analyse physique</w:t>
      </w:r>
      <w:bookmarkEnd w:id="171"/>
    </w:p>
    <w:p w:rsidR="007D535F" w:rsidRDefault="007D535F" w:rsidP="00CF723D">
      <w:pPr>
        <w:pStyle w:val="Titre2"/>
      </w:pPr>
      <w:bookmarkStart w:id="172" w:name="_Toc396794107"/>
      <w:r w:rsidRPr="00A448B8">
        <w:t>Conclusion de l’exploitation</w:t>
      </w:r>
      <w:bookmarkEnd w:id="172"/>
      <w:r w:rsidRPr="00A448B8">
        <w:t> </w:t>
      </w:r>
    </w:p>
    <w:p w:rsidR="007D535F" w:rsidRDefault="007D535F" w:rsidP="007D535F">
      <w:proofErr w:type="gramStart"/>
      <w:r>
        <w:t>conclure</w:t>
      </w:r>
      <w:proofErr w:type="gramEnd"/>
      <w:r>
        <w:t xml:space="preserve"> avec esprit critique, ça marche bien ou pas, pourquoi</w:t>
      </w:r>
    </w:p>
    <w:p w:rsidR="007D535F" w:rsidRPr="00A448B8" w:rsidRDefault="007D535F" w:rsidP="001E7737">
      <w:pPr>
        <w:pStyle w:val="Titre1"/>
      </w:pPr>
      <w:bookmarkStart w:id="173" w:name="_Toc396794108"/>
      <w:r w:rsidRPr="00A448B8">
        <w:t>CONCLUSION GENERALE</w:t>
      </w:r>
      <w:bookmarkEnd w:id="173"/>
    </w:p>
    <w:p w:rsidR="007D535F" w:rsidRDefault="007D535F" w:rsidP="00104FA7">
      <w:pPr>
        <w:pStyle w:val="Titre2"/>
      </w:pPr>
      <w:bookmarkStart w:id="174" w:name="_Toc396794109"/>
      <w:r w:rsidRPr="00A448B8">
        <w:t>Perspective de l’étude</w:t>
      </w:r>
      <w:bookmarkEnd w:id="174"/>
      <w:r w:rsidRPr="00A448B8">
        <w:t> </w:t>
      </w:r>
    </w:p>
    <w:p w:rsidR="007D535F" w:rsidRPr="00A448B8" w:rsidRDefault="007D535F" w:rsidP="007D535F">
      <w:proofErr w:type="gramStart"/>
      <w:r>
        <w:t>étendre</w:t>
      </w:r>
      <w:proofErr w:type="gramEnd"/>
      <w:r>
        <w:t xml:space="preserve"> de l’étude </w:t>
      </w:r>
      <w:proofErr w:type="spellStart"/>
      <w:r>
        <w:t>à</w:t>
      </w:r>
      <w:proofErr w:type="spellEnd"/>
      <w:r>
        <w:t xml:space="preserve"> d’autre vecteur, d’autre réacteur</w:t>
      </w:r>
    </w:p>
    <w:p w:rsidR="007D535F" w:rsidRDefault="007D535F" w:rsidP="001E7737">
      <w:pPr>
        <w:pStyle w:val="Titre2"/>
      </w:pPr>
      <w:bookmarkStart w:id="175" w:name="_Toc396794110"/>
      <w:r w:rsidRPr="00A448B8">
        <w:t>Bilan</w:t>
      </w:r>
      <w:bookmarkEnd w:id="175"/>
      <w:r w:rsidRPr="00A448B8">
        <w:t> </w:t>
      </w:r>
    </w:p>
    <w:p w:rsidR="007D535F" w:rsidRPr="00A448B8" w:rsidRDefault="000305EA" w:rsidP="007D535F">
      <w:r>
        <w:t>Bilan</w:t>
      </w:r>
      <w:r w:rsidR="007D535F">
        <w:t xml:space="preserve"> de la première année, observations, ressenti, impressions</w:t>
      </w:r>
    </w:p>
    <w:p w:rsidR="005D4B46" w:rsidRPr="005D4B46" w:rsidRDefault="005D4B46" w:rsidP="00104FA7">
      <w:pPr>
        <w:pStyle w:val="Corpsdetexte"/>
        <w:rPr>
          <w:rFonts w:eastAsiaTheme="minorHAnsi"/>
        </w:rPr>
      </w:pPr>
    </w:p>
    <w:p w:rsidR="00BA6CFF" w:rsidRDefault="00A5620D">
      <w:pPr>
        <w:rPr>
          <w:rFonts w:ascii="Times New Roman" w:eastAsiaTheme="minorHAnsi" w:hAnsi="Times New Roman"/>
          <w:spacing w:val="-5"/>
          <w:kern w:val="20"/>
          <w:sz w:val="24"/>
          <w:szCs w:val="24"/>
        </w:rPr>
      </w:pPr>
      <w:r>
        <w:rPr>
          <w:rFonts w:ascii="Times New Roman" w:eastAsiaTheme="minorHAnsi" w:hAnsi="Times New Roman"/>
          <w:spacing w:val="-5"/>
          <w:kern w:val="20"/>
          <w:sz w:val="24"/>
          <w:szCs w:val="24"/>
        </w:rPr>
        <w:br w:type="page"/>
      </w:r>
    </w:p>
    <w:p w:rsidR="009424A0" w:rsidRDefault="009424A0">
      <w:pPr>
        <w:rPr>
          <w:rFonts w:ascii="Times New Roman" w:eastAsiaTheme="minorHAnsi" w:hAnsi="Times New Roman"/>
          <w:spacing w:val="-5"/>
          <w:kern w:val="20"/>
          <w:sz w:val="24"/>
          <w:szCs w:val="24"/>
        </w:rPr>
      </w:pPr>
    </w:p>
    <w:p w:rsidR="00F6063D" w:rsidRPr="00104FA7" w:rsidRDefault="009424A0" w:rsidP="00104FA7">
      <w:pPr>
        <w:jc w:val="center"/>
        <w:rPr>
          <w:rFonts w:asciiTheme="minorHAnsi" w:eastAsiaTheme="minorHAnsi" w:hAnsiTheme="minorHAnsi" w:cstheme="minorHAnsi"/>
          <w:spacing w:val="-5"/>
          <w:kern w:val="20"/>
          <w:sz w:val="48"/>
          <w:szCs w:val="40"/>
        </w:rPr>
      </w:pPr>
      <w:r w:rsidRPr="00BE003C">
        <w:rPr>
          <w:rFonts w:asciiTheme="minorHAnsi" w:eastAsiaTheme="minorHAnsi" w:hAnsiTheme="minorHAnsi" w:cstheme="minorHAnsi"/>
          <w:spacing w:val="-5"/>
          <w:kern w:val="20"/>
          <w:sz w:val="48"/>
          <w:szCs w:val="40"/>
        </w:rPr>
        <w:t>ANNEXE</w:t>
      </w:r>
      <w:r w:rsidR="00F6063D">
        <w:rPr>
          <w:rFonts w:asciiTheme="minorHAnsi" w:eastAsiaTheme="minorHAnsi" w:hAnsiTheme="minorHAnsi" w:cstheme="minorHAnsi"/>
          <w:spacing w:val="-5"/>
          <w:kern w:val="20"/>
          <w:sz w:val="48"/>
          <w:szCs w:val="40"/>
        </w:rPr>
        <w:t xml:space="preserve"> - </w:t>
      </w:r>
      <w:r w:rsidR="00F6063D" w:rsidRPr="00104FA7">
        <w:rPr>
          <w:rFonts w:asciiTheme="minorHAnsi" w:eastAsiaTheme="minorHAnsi" w:hAnsiTheme="minorHAnsi" w:cstheme="minorHAnsi"/>
          <w:spacing w:val="-5"/>
          <w:kern w:val="20"/>
          <w:sz w:val="48"/>
          <w:szCs w:val="40"/>
        </w:rPr>
        <w:t>EPUISEMENT AVEC FLUX</w:t>
      </w:r>
    </w:p>
    <w:p w:rsidR="009424A0" w:rsidRDefault="009424A0" w:rsidP="009424A0">
      <w:pPr>
        <w:rPr>
          <w:rFonts w:ascii="Times New Roman" w:eastAsiaTheme="minorHAnsi" w:hAnsi="Times New Roman"/>
          <w:spacing w:val="-5"/>
          <w:kern w:val="20"/>
          <w:sz w:val="24"/>
          <w:szCs w:val="24"/>
        </w:rPr>
      </w:pPr>
    </w:p>
    <w:p w:rsidR="00BE003C" w:rsidRDefault="009424A0" w:rsidP="00BE003C">
      <w:pPr>
        <w:keepNext/>
      </w:pPr>
      <w:r w:rsidRPr="009424A0">
        <w:rPr>
          <w:rFonts w:ascii="Times New Roman" w:eastAsiaTheme="minorHAnsi" w:hAnsi="Times New Roman"/>
          <w:noProof/>
          <w:spacing w:val="-5"/>
          <w:kern w:val="20"/>
          <w:sz w:val="24"/>
          <w:szCs w:val="24"/>
          <w:lang w:eastAsia="fr-FR"/>
        </w:rPr>
        <w:drawing>
          <wp:inline distT="0" distB="0" distL="0" distR="0" wp14:anchorId="40304145" wp14:editId="1644DACC">
            <wp:extent cx="5759450" cy="3375089"/>
            <wp:effectExtent l="0" t="0" r="12700" b="15875"/>
            <wp:docPr id="27" name="Graphique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9424A0" w:rsidRDefault="00BE003C" w:rsidP="001E7737">
      <w:pPr>
        <w:pStyle w:val="Lgende"/>
        <w:rPr>
          <w:rFonts w:ascii="Times New Roman" w:eastAsiaTheme="minorHAnsi" w:hAnsi="Times New Roman"/>
          <w:spacing w:val="-5"/>
          <w:kern w:val="20"/>
        </w:rPr>
      </w:pPr>
      <w:bookmarkStart w:id="176" w:name="_Toc396794119"/>
      <w:r>
        <w:t xml:space="preserve">Figure </w:t>
      </w:r>
      <w:fldSimple w:instr=" SEQ Figure \* ARABIC ">
        <w:r w:rsidR="0023742C">
          <w:rPr>
            <w:noProof/>
          </w:rPr>
          <w:t>5</w:t>
        </w:r>
      </w:fldSimple>
      <w:r>
        <w:t> : Evolution de la quantité d’U235 soumis à un flux neutronique</w:t>
      </w:r>
      <w:bookmarkEnd w:id="176"/>
    </w:p>
    <w:p w:rsidR="009424A0" w:rsidRDefault="009424A0" w:rsidP="009424A0">
      <w:pPr>
        <w:rPr>
          <w:rFonts w:ascii="Times New Roman" w:eastAsiaTheme="minorHAnsi" w:hAnsi="Times New Roman"/>
          <w:spacing w:val="-5"/>
          <w:kern w:val="20"/>
          <w:sz w:val="24"/>
          <w:szCs w:val="24"/>
        </w:rPr>
      </w:pPr>
    </w:p>
    <w:p w:rsid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Soumis à un flux de neutrons rapides, l’U235 va diminuer au cours du temps. En effet, ayant une grande section</w:t>
      </w:r>
      <w:r>
        <w:rPr>
          <w:rFonts w:asciiTheme="minorHAnsi" w:eastAsiaTheme="minorHAnsi" w:hAnsiTheme="minorHAnsi" w:cstheme="minorHAnsi"/>
          <w:spacing w:val="-5"/>
          <w:kern w:val="20"/>
          <w:sz w:val="24"/>
          <w:szCs w:val="24"/>
        </w:rPr>
        <w:t xml:space="preserve"> e</w:t>
      </w:r>
      <w:r w:rsidRPr="00B75263">
        <w:rPr>
          <w:rFonts w:asciiTheme="minorHAnsi" w:eastAsiaTheme="minorHAnsi" w:hAnsiTheme="minorHAnsi" w:cstheme="minorHAnsi"/>
          <w:spacing w:val="-5"/>
          <w:kern w:val="20"/>
          <w:sz w:val="24"/>
          <w:szCs w:val="24"/>
        </w:rPr>
        <w:t>fficace de fission et une section efficace de capture non négligeable, l’U235 va avoir tendance à absorber un</w:t>
      </w:r>
      <w:r>
        <w:rPr>
          <w:rFonts w:asciiTheme="minorHAnsi" w:eastAsiaTheme="minorHAnsi" w:hAnsiTheme="minorHAnsi" w:cstheme="minorHAnsi"/>
          <w:spacing w:val="-5"/>
          <w:kern w:val="20"/>
          <w:sz w:val="24"/>
          <w:szCs w:val="24"/>
        </w:rPr>
        <w:t xml:space="preserve"> n</w:t>
      </w:r>
      <w:r w:rsidRPr="00B75263">
        <w:rPr>
          <w:rFonts w:asciiTheme="minorHAnsi" w:eastAsiaTheme="minorHAnsi" w:hAnsiTheme="minorHAnsi" w:cstheme="minorHAnsi"/>
          <w:spacing w:val="-5"/>
          <w:kern w:val="20"/>
          <w:sz w:val="24"/>
          <w:szCs w:val="24"/>
        </w:rPr>
        <w:t>eutron pour engendrer soit une réaction de fission ou de capture selon les réaction</w:t>
      </w:r>
      <w:r>
        <w:rPr>
          <w:rFonts w:asciiTheme="minorHAnsi" w:eastAsiaTheme="minorHAnsi" w:hAnsiTheme="minorHAnsi" w:cstheme="minorHAnsi"/>
          <w:spacing w:val="-5"/>
          <w:kern w:val="20"/>
          <w:sz w:val="24"/>
          <w:szCs w:val="24"/>
        </w:rPr>
        <w:t>s</w:t>
      </w:r>
      <w:r w:rsidRPr="00B75263">
        <w:rPr>
          <w:rFonts w:asciiTheme="minorHAnsi" w:eastAsiaTheme="minorHAnsi" w:hAnsiTheme="minorHAnsi" w:cstheme="minorHAnsi"/>
          <w:spacing w:val="-5"/>
          <w:kern w:val="20"/>
          <w:sz w:val="24"/>
          <w:szCs w:val="24"/>
        </w:rPr>
        <w:t xml:space="preserve"> respectives:</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600BE7"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235</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r>
          <m:rPr>
            <m:sty m:val="p"/>
          </m:rPr>
          <w:rPr>
            <w:rFonts w:ascii="Cambria Math" w:eastAsiaTheme="minorHAnsi" w:hAnsi="Cambria Math" w:cstheme="minorHAnsi"/>
            <w:spacing w:val="-5"/>
            <w:kern w:val="20"/>
            <w:sz w:val="28"/>
            <w:szCs w:val="24"/>
          </w:rPr>
          <m:t>X+</m:t>
        </m:r>
        <m:r>
          <w:rPr>
            <w:rFonts w:ascii="Cambria Math" w:eastAsiaTheme="minorHAnsi" w:hAnsi="Cambria Math" w:cstheme="minorHAnsi"/>
            <w:spacing w:val="-5"/>
            <w:kern w:val="20"/>
            <w:sz w:val="28"/>
            <w:szCs w:val="24"/>
          </w:rPr>
          <m:t>Y+k</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600BE7"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235</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236</m:t>
            </m:r>
          </m:sup>
          <m:e>
            <m:r>
              <w:rPr>
                <w:rFonts w:ascii="Cambria Math" w:eastAsiaTheme="minorHAnsi" w:hAnsi="Cambria Math" w:cstheme="minorHAnsi"/>
                <w:spacing w:val="-5"/>
                <w:kern w:val="20"/>
                <w:sz w:val="28"/>
                <w:szCs w:val="24"/>
              </w:rPr>
              <m:t>U</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De plus, l’U235 disparaît également par décroissance naturelle en émettant une particule alpha selon la réaction:</w:t>
      </w:r>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600BE7"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235</m:t>
            </m:r>
          </m:sup>
          <m:e>
            <m:r>
              <w:rPr>
                <w:rFonts w:ascii="Cambria Math" w:eastAsiaTheme="minorHAnsi" w:hAnsi="Cambria Math" w:cstheme="minorHAnsi"/>
                <w:spacing w:val="-5"/>
                <w:kern w:val="20"/>
                <w:sz w:val="28"/>
                <w:szCs w:val="24"/>
              </w:rPr>
              <m:t>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90</m:t>
            </m:r>
          </m:sub>
          <m:sup>
            <m:r>
              <w:rPr>
                <w:rFonts w:ascii="Cambria Math" w:eastAsiaTheme="minorHAnsi" w:hAnsi="Cambria Math" w:cstheme="minorHAnsi"/>
                <w:spacing w:val="-5"/>
                <w:kern w:val="20"/>
                <w:sz w:val="28"/>
                <w:szCs w:val="24"/>
              </w:rPr>
              <m:t>231</m:t>
            </m:r>
          </m:sup>
          <m:e>
            <m:r>
              <w:rPr>
                <w:rFonts w:ascii="Cambria Math" w:eastAsiaTheme="minorHAnsi" w:hAnsi="Cambria Math" w:cstheme="minorHAnsi"/>
                <w:spacing w:val="-5"/>
                <w:kern w:val="20"/>
                <w:sz w:val="28"/>
                <w:szCs w:val="24"/>
              </w:rPr>
              <m:t>Th</m:t>
            </m:r>
          </m:e>
        </m:sPre>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2</m:t>
            </m:r>
          </m:sub>
          <m:sup>
            <m:r>
              <w:rPr>
                <w:rFonts w:ascii="Cambria Math" w:eastAsiaTheme="minorHAnsi" w:hAnsi="Cambria Math" w:cstheme="minorHAnsi"/>
                <w:spacing w:val="-5"/>
                <w:kern w:val="20"/>
                <w:sz w:val="28"/>
                <w:szCs w:val="24"/>
              </w:rPr>
              <m:t>4</m:t>
            </m:r>
          </m:sup>
          <m:e>
            <m:r>
              <w:rPr>
                <w:rFonts w:ascii="Cambria Math" w:eastAsiaTheme="minorHAnsi" w:hAnsi="Cambria Math" w:cstheme="minorHAnsi"/>
                <w:spacing w:val="-5"/>
                <w:kern w:val="20"/>
                <w:sz w:val="28"/>
                <w:szCs w:val="24"/>
              </w:rPr>
              <m:t>He</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Cependant, la désintégration naturelle du Pu239 par émission d’une particule alpha engendre la formation</w:t>
      </w:r>
      <w:r>
        <w:rPr>
          <w:rFonts w:asciiTheme="minorHAnsi" w:eastAsiaTheme="minorHAnsi" w:hAnsiTheme="minorHAnsi" w:cstheme="minorHAnsi"/>
          <w:spacing w:val="-5"/>
          <w:kern w:val="20"/>
          <w:sz w:val="24"/>
          <w:szCs w:val="24"/>
        </w:rPr>
        <w:t xml:space="preserve"> d</w:t>
      </w:r>
      <w:r w:rsidRPr="00B75263">
        <w:rPr>
          <w:rFonts w:asciiTheme="minorHAnsi" w:eastAsiaTheme="minorHAnsi" w:hAnsiTheme="minorHAnsi" w:cstheme="minorHAnsi"/>
          <w:spacing w:val="-5"/>
          <w:kern w:val="20"/>
          <w:sz w:val="24"/>
          <w:szCs w:val="24"/>
        </w:rPr>
        <w:t>e l’U235, qui reste toutefois faible par rapport à l’exposition d’un flux neutronique, selon la réaction:</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600BE7" w:rsidP="00B75263">
      <w:pPr>
        <w:rPr>
          <w:rFonts w:asciiTheme="minorHAnsi" w:eastAsiaTheme="minorHAnsi" w:hAnsiTheme="minorHAnsi" w:cstheme="minorHAnsi"/>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235</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2</m:t>
            </m:r>
          </m:sub>
          <m:sup>
            <m:r>
              <w:rPr>
                <w:rFonts w:ascii="Cambria Math" w:eastAsiaTheme="minorHAnsi" w:hAnsi="Cambria Math" w:cstheme="minorHAnsi"/>
                <w:spacing w:val="-5"/>
                <w:kern w:val="20"/>
                <w:sz w:val="28"/>
                <w:szCs w:val="24"/>
              </w:rPr>
              <m:t>4</m:t>
            </m:r>
          </m:sup>
          <m:e>
            <m:r>
              <w:rPr>
                <w:rFonts w:ascii="Cambria Math" w:eastAsiaTheme="minorHAnsi" w:hAnsi="Cambria Math" w:cstheme="minorHAnsi"/>
                <w:spacing w:val="-5"/>
                <w:kern w:val="20"/>
                <w:sz w:val="28"/>
                <w:szCs w:val="24"/>
              </w:rPr>
              <m:t>He</m:t>
            </m:r>
          </m:e>
        </m:sPre>
      </m:oMath>
    </w:p>
    <w:p w:rsidR="00B75263" w:rsidRDefault="00B75263" w:rsidP="009424A0">
      <w:pPr>
        <w:rPr>
          <w:rFonts w:ascii="Times New Roman" w:eastAsiaTheme="minorHAnsi" w:hAnsi="Times New Roman"/>
          <w:spacing w:val="-5"/>
          <w:kern w:val="20"/>
          <w:sz w:val="24"/>
          <w:szCs w:val="24"/>
        </w:rPr>
      </w:pPr>
    </w:p>
    <w:p w:rsidR="00B75263" w:rsidRDefault="00B75263" w:rsidP="009424A0">
      <w:pPr>
        <w:rPr>
          <w:rFonts w:ascii="Times New Roman" w:eastAsiaTheme="minorHAnsi" w:hAnsi="Times New Roman"/>
          <w:spacing w:val="-5"/>
          <w:kern w:val="20"/>
          <w:sz w:val="24"/>
          <w:szCs w:val="24"/>
        </w:rPr>
      </w:pPr>
    </w:p>
    <w:p w:rsidR="00BE003C" w:rsidRDefault="009424A0" w:rsidP="00BE003C">
      <w:pPr>
        <w:keepNext/>
      </w:pPr>
      <w:r w:rsidRPr="009424A0">
        <w:rPr>
          <w:rFonts w:ascii="Times New Roman" w:eastAsiaTheme="minorHAnsi" w:hAnsi="Times New Roman"/>
          <w:noProof/>
          <w:spacing w:val="-5"/>
          <w:kern w:val="20"/>
          <w:sz w:val="24"/>
          <w:szCs w:val="24"/>
          <w:lang w:eastAsia="fr-FR"/>
        </w:rPr>
        <w:lastRenderedPageBreak/>
        <w:drawing>
          <wp:inline distT="0" distB="0" distL="0" distR="0" wp14:anchorId="6A8A78B5" wp14:editId="5D45A539">
            <wp:extent cx="5709684" cy="2977116"/>
            <wp:effectExtent l="0" t="0" r="24765" b="13970"/>
            <wp:docPr id="28" name="Graphique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9424A0" w:rsidRDefault="00BE003C" w:rsidP="001E7737">
      <w:pPr>
        <w:pStyle w:val="Lgende"/>
        <w:rPr>
          <w:rFonts w:ascii="Times New Roman" w:eastAsiaTheme="minorHAnsi" w:hAnsi="Times New Roman"/>
          <w:spacing w:val="-5"/>
          <w:kern w:val="20"/>
        </w:rPr>
      </w:pPr>
      <w:bookmarkStart w:id="177" w:name="_Toc396794120"/>
      <w:r>
        <w:t xml:space="preserve">Figure </w:t>
      </w:r>
      <w:fldSimple w:instr=" SEQ Figure \* ARABIC ">
        <w:r w:rsidR="0023742C">
          <w:rPr>
            <w:noProof/>
          </w:rPr>
          <w:t>6</w:t>
        </w:r>
      </w:fldSimple>
      <w:r>
        <w:t> : Evolution de la quantité d’U238 soumis à un flux neutronique</w:t>
      </w:r>
      <w:bookmarkEnd w:id="177"/>
    </w:p>
    <w:p w:rsidR="009424A0" w:rsidRDefault="009424A0" w:rsidP="009424A0">
      <w:pPr>
        <w:rPr>
          <w:rFonts w:ascii="Times New Roman" w:eastAsiaTheme="minorHAnsi" w:hAnsi="Times New Roman"/>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Soumis à un flux de neutrons rapide, la quantité d’U238 diminue pendant la phase d’irradiation. En effet, l’U238  va avoir tendance à absorber un neutron pour engendrer une réaction de capture mais possède une faible probabilité de générer une réaction de fission selon les réactions respectives:</w:t>
      </w:r>
    </w:p>
    <w:p w:rsidR="00B75263" w:rsidRPr="00B75263" w:rsidRDefault="00B75263" w:rsidP="00B75263">
      <w:pPr>
        <w:rPr>
          <w:rFonts w:asciiTheme="minorHAnsi" w:eastAsiaTheme="minorHAnsi" w:hAnsiTheme="minorHAnsi" w:cstheme="minorHAnsi"/>
          <w:spacing w:val="-5"/>
          <w:kern w:val="20"/>
          <w:sz w:val="28"/>
          <w:szCs w:val="24"/>
        </w:rPr>
      </w:pPr>
      <w:r w:rsidRPr="00B75263">
        <w:rPr>
          <w:rFonts w:asciiTheme="minorHAnsi" w:eastAsiaTheme="minorHAnsi" w:hAnsiTheme="minorHAnsi" w:cstheme="minorHAnsi"/>
          <w:spacing w:val="-5"/>
          <w:kern w:val="20"/>
          <w:sz w:val="28"/>
          <w:szCs w:val="24"/>
        </w:rPr>
        <w:t xml:space="preserve"> </w:t>
      </w:r>
    </w:p>
    <w:p w:rsidR="00B75263" w:rsidRPr="00B75263" w:rsidRDefault="00600BE7" w:rsidP="00B75263">
      <w:pPr>
        <w:rPr>
          <w:rFonts w:asciiTheme="minorHAnsi" w:eastAsiaTheme="minorEastAsia" w:hAnsiTheme="minorHAnsi" w:cstheme="minorHAnsi"/>
          <w:iCs/>
          <w:spacing w:val="-5"/>
          <w:kern w:val="20"/>
          <w:sz w:val="28"/>
          <w:szCs w:val="24"/>
        </w:rPr>
      </w:pPr>
      <m:oMathPara>
        <m:oMathParaPr>
          <m:jc m:val="left"/>
        </m:oMathPara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238</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U</m:t>
              </m:r>
            </m:e>
          </m:sPre>
        </m:oMath>
      </m:oMathPara>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600BE7"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238</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r>
          <m:rPr>
            <m:sty m:val="p"/>
          </m:rPr>
          <w:rPr>
            <w:rFonts w:ascii="Cambria Math" w:eastAsiaTheme="minorHAnsi" w:hAnsi="Cambria Math" w:cstheme="minorHAnsi"/>
            <w:spacing w:val="-5"/>
            <w:kern w:val="20"/>
            <w:sz w:val="28"/>
            <w:szCs w:val="24"/>
          </w:rPr>
          <m:t>X+</m:t>
        </m:r>
        <m:r>
          <w:rPr>
            <w:rFonts w:ascii="Cambria Math" w:eastAsiaTheme="minorHAnsi" w:hAnsi="Cambria Math" w:cstheme="minorHAnsi"/>
            <w:spacing w:val="-5"/>
            <w:kern w:val="20"/>
            <w:sz w:val="28"/>
            <w:szCs w:val="24"/>
          </w:rPr>
          <m:t>Y+k</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Cependant, on va négliger la production de l’U239 par la réaction de capture. En effet, sa demi-vie étant de 23 minutes, on va considérer qu’il n’a pas d’impact sur notre modèle d’épuisement qui est d’une durée de 15 ans. L’U239 va donc décroître rapidement vers le Np239 en émettant une particule beta selon la réaction:</w:t>
      </w:r>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600BE7" w:rsidP="00B75263">
      <w:pPr>
        <w:rPr>
          <w:rFonts w:asciiTheme="minorHAnsi" w:eastAsiaTheme="minorEastAsia" w:hAnsiTheme="minorHAnsi" w:cstheme="minorHAnsi"/>
          <w:iCs/>
          <w:spacing w:val="-5"/>
          <w:kern w:val="20"/>
          <w:sz w:val="28"/>
          <w:szCs w:val="24"/>
        </w:rPr>
      </w:pPr>
      <m:oMathPara>
        <m:oMathParaPr>
          <m:jc m:val="left"/>
        </m:oMathPara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93</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Np</m:t>
              </m:r>
            </m:e>
          </m:sPre>
          <m:r>
            <w:rPr>
              <w:rFonts w:ascii="Cambria Math" w:eastAsiaTheme="minorHAnsi" w:hAnsi="Cambria Math" w:cstheme="minorHAnsi"/>
              <w:spacing w:val="-5"/>
              <w:kern w:val="20"/>
              <w:sz w:val="28"/>
              <w:szCs w:val="24"/>
            </w:rPr>
            <m:t>+</m:t>
          </m:r>
          <m:sSup>
            <m:sSupPr>
              <m:ctrlPr>
                <w:rPr>
                  <w:rFonts w:ascii="Cambria Math" w:eastAsiaTheme="minorHAnsi" w:hAnsi="Cambria Math" w:cstheme="minorHAnsi"/>
                  <w:i/>
                  <w:iCs/>
                  <w:spacing w:val="-5"/>
                  <w:kern w:val="20"/>
                  <w:sz w:val="28"/>
                  <w:szCs w:val="24"/>
                </w:rPr>
              </m:ctrlPr>
            </m:sSupPr>
            <m:e>
              <m:r>
                <w:rPr>
                  <w:rFonts w:ascii="Cambria Math" w:eastAsiaTheme="minorHAnsi" w:hAnsi="Cambria Math" w:cstheme="minorHAnsi"/>
                  <w:spacing w:val="-5"/>
                  <w:kern w:val="20"/>
                  <w:sz w:val="28"/>
                  <w:szCs w:val="24"/>
                </w:rPr>
                <m:t>e</m:t>
              </m:r>
            </m:e>
            <m:sup>
              <m:r>
                <w:rPr>
                  <w:rFonts w:ascii="Cambria Math" w:eastAsiaTheme="minorHAnsi" w:hAnsi="Cambria Math" w:cstheme="minorHAnsi"/>
                  <w:spacing w:val="-5"/>
                  <w:kern w:val="20"/>
                  <w:sz w:val="28"/>
                  <w:szCs w:val="24"/>
                </w:rPr>
                <m:t>-</m:t>
              </m:r>
            </m:sup>
          </m:sSup>
          <m:r>
            <w:rPr>
              <w:rFonts w:ascii="Cambria Math" w:eastAsiaTheme="minorHAnsi" w:hAnsi="Cambria Math" w:cstheme="minorHAnsi"/>
              <w:spacing w:val="-5"/>
              <w:kern w:val="20"/>
              <w:sz w:val="28"/>
              <w:szCs w:val="24"/>
            </w:rPr>
            <m:t>+</m:t>
          </m:r>
          <m:acc>
            <m:accPr>
              <m:chr m:val="̌"/>
              <m:ctrlPr>
                <w:rPr>
                  <w:rFonts w:ascii="Cambria Math" w:eastAsiaTheme="minorHAnsi" w:hAnsi="Cambria Math" w:cstheme="minorHAnsi"/>
                  <w:i/>
                  <w:iCs/>
                  <w:spacing w:val="-5"/>
                  <w:kern w:val="20"/>
                  <w:sz w:val="28"/>
                  <w:szCs w:val="24"/>
                </w:rPr>
              </m:ctrlPr>
            </m:accPr>
            <m:e>
              <m:r>
                <w:rPr>
                  <w:rFonts w:ascii="Cambria Math" w:eastAsiaTheme="minorHAnsi" w:hAnsi="Cambria Math" w:cstheme="minorHAnsi"/>
                  <w:spacing w:val="-5"/>
                  <w:kern w:val="20"/>
                  <w:sz w:val="28"/>
                  <w:szCs w:val="24"/>
                  <w:lang w:val="el-GR"/>
                </w:rPr>
                <m:t>ν</m:t>
              </m:r>
            </m:e>
          </m:acc>
        </m:oMath>
      </m:oMathPara>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Le Np239 a également une durée de vie très courte (2,3 jours). De ce fait, il ne va pas avoir d’impact sur le modèle d’épuisement. Il se désintègre en Pu239 en émettant une particule beta selon la réaction:</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600BE7" w:rsidP="00B75263">
      <w:pPr>
        <w:rPr>
          <w:rFonts w:asciiTheme="minorHAnsi" w:eastAsiaTheme="minorEastAsia" w:hAnsiTheme="minorHAnsi" w:cstheme="minorHAnsi"/>
          <w:iCs/>
          <w:spacing w:val="-5"/>
          <w:kern w:val="20"/>
          <w:sz w:val="28"/>
          <w:szCs w:val="24"/>
        </w:rPr>
      </w:pPr>
      <m:oMathPara>
        <m:oMathParaPr>
          <m:jc m:val="left"/>
        </m:oMathPara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93</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Np</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Pu</m:t>
              </m:r>
            </m:e>
          </m:sPre>
          <m:r>
            <w:rPr>
              <w:rFonts w:ascii="Cambria Math" w:eastAsiaTheme="minorHAnsi" w:hAnsi="Cambria Math" w:cstheme="minorHAnsi"/>
              <w:spacing w:val="-5"/>
              <w:kern w:val="20"/>
              <w:sz w:val="28"/>
              <w:szCs w:val="24"/>
            </w:rPr>
            <m:t>+</m:t>
          </m:r>
          <m:sSup>
            <m:sSupPr>
              <m:ctrlPr>
                <w:rPr>
                  <w:rFonts w:ascii="Cambria Math" w:eastAsiaTheme="minorHAnsi" w:hAnsi="Cambria Math" w:cstheme="minorHAnsi"/>
                  <w:i/>
                  <w:iCs/>
                  <w:spacing w:val="-5"/>
                  <w:kern w:val="20"/>
                  <w:sz w:val="28"/>
                  <w:szCs w:val="24"/>
                </w:rPr>
              </m:ctrlPr>
            </m:sSupPr>
            <m:e>
              <m:r>
                <w:rPr>
                  <w:rFonts w:ascii="Cambria Math" w:eastAsiaTheme="minorHAnsi" w:hAnsi="Cambria Math" w:cstheme="minorHAnsi"/>
                  <w:spacing w:val="-5"/>
                  <w:kern w:val="20"/>
                  <w:sz w:val="28"/>
                  <w:szCs w:val="24"/>
                </w:rPr>
                <m:t>e</m:t>
              </m:r>
            </m:e>
            <m:sup>
              <m:r>
                <w:rPr>
                  <w:rFonts w:ascii="Cambria Math" w:eastAsiaTheme="minorHAnsi" w:hAnsi="Cambria Math" w:cstheme="minorHAnsi"/>
                  <w:spacing w:val="-5"/>
                  <w:kern w:val="20"/>
                  <w:sz w:val="28"/>
                  <w:szCs w:val="24"/>
                </w:rPr>
                <m:t>-</m:t>
              </m:r>
            </m:sup>
          </m:sSup>
          <m:r>
            <w:rPr>
              <w:rFonts w:ascii="Cambria Math" w:eastAsiaTheme="minorHAnsi" w:hAnsi="Cambria Math" w:cstheme="minorHAnsi"/>
              <w:spacing w:val="-5"/>
              <w:kern w:val="20"/>
              <w:sz w:val="28"/>
              <w:szCs w:val="24"/>
            </w:rPr>
            <m:t>+</m:t>
          </m:r>
          <m:acc>
            <m:accPr>
              <m:chr m:val="̌"/>
              <m:ctrlPr>
                <w:rPr>
                  <w:rFonts w:ascii="Cambria Math" w:eastAsiaTheme="minorHAnsi" w:hAnsi="Cambria Math" w:cstheme="minorHAnsi"/>
                  <w:i/>
                  <w:iCs/>
                  <w:spacing w:val="-5"/>
                  <w:kern w:val="20"/>
                  <w:sz w:val="28"/>
                  <w:szCs w:val="24"/>
                </w:rPr>
              </m:ctrlPr>
            </m:accPr>
            <m:e>
              <m:r>
                <w:rPr>
                  <w:rFonts w:ascii="Cambria Math" w:eastAsiaTheme="minorHAnsi" w:hAnsi="Cambria Math" w:cstheme="minorHAnsi"/>
                  <w:spacing w:val="-5"/>
                  <w:kern w:val="20"/>
                  <w:sz w:val="28"/>
                  <w:szCs w:val="24"/>
                  <w:lang w:val="el-GR"/>
                </w:rPr>
                <m:t>ν</m:t>
              </m:r>
            </m:e>
          </m:acc>
        </m:oMath>
      </m:oMathPara>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La réaction finale de capture peut se résumer à:</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600BE7"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238</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U</m:t>
            </m:r>
          </m:e>
        </m:sPre>
      </m:oMath>
      <w:r w:rsidR="00B75263" w:rsidRPr="00B75263">
        <w:rPr>
          <w:rFonts w:asciiTheme="minorHAnsi" w:eastAsiaTheme="minorHAnsi" w:hAnsiTheme="minorHAnsi" w:cstheme="minorHAnsi"/>
          <w:spacing w:val="-5"/>
          <w:kern w:val="20"/>
          <w:sz w:val="28"/>
          <w:szCs w:val="24"/>
        </w:rPr>
        <w:t xml:space="preserve"> </w:t>
      </w:r>
      <m:oMath>
        <m:groupChr>
          <m:groupChrPr>
            <m:chr m:val="→"/>
            <m:vertJc m:val="bot"/>
            <m:ctrlPr>
              <w:rPr>
                <w:rFonts w:ascii="Cambria Math" w:eastAsiaTheme="minorHAnsi" w:hAnsi="Cambria Math" w:cstheme="minorHAnsi"/>
                <w:i/>
                <w:iCs/>
                <w:spacing w:val="-5"/>
                <w:kern w:val="20"/>
                <w:sz w:val="28"/>
                <w:szCs w:val="24"/>
              </w:rPr>
            </m:ctrlPr>
          </m:groupChrPr>
          <m:e>
            <m:r>
              <w:rPr>
                <w:rFonts w:ascii="Cambria Math" w:eastAsiaTheme="minorHAnsi" w:hAnsi="Cambria Math" w:cstheme="minorHAnsi"/>
                <w:spacing w:val="-5"/>
                <w:kern w:val="20"/>
                <w:sz w:val="28"/>
                <w:szCs w:val="24"/>
                <w:lang w:val="el-GR"/>
              </w:rPr>
              <m:t>β</m:t>
            </m:r>
          </m:e>
        </m:groupCh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93</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Np</m:t>
            </m:r>
          </m:e>
        </m:sPre>
        <m:groupChr>
          <m:groupChrPr>
            <m:chr m:val="→"/>
            <m:vertJc m:val="bot"/>
            <m:ctrlPr>
              <w:rPr>
                <w:rFonts w:ascii="Cambria Math" w:eastAsiaTheme="minorHAnsi" w:hAnsi="Cambria Math" w:cstheme="minorHAnsi"/>
                <w:i/>
                <w:iCs/>
                <w:spacing w:val="-5"/>
                <w:kern w:val="20"/>
                <w:sz w:val="28"/>
                <w:szCs w:val="24"/>
              </w:rPr>
            </m:ctrlPr>
          </m:groupChrPr>
          <m:e>
            <m:r>
              <w:rPr>
                <w:rFonts w:ascii="Cambria Math" w:eastAsiaTheme="minorHAnsi" w:hAnsi="Cambria Math" w:cstheme="minorHAnsi"/>
                <w:spacing w:val="-5"/>
                <w:kern w:val="20"/>
                <w:sz w:val="28"/>
                <w:szCs w:val="24"/>
                <w:lang w:val="el-GR"/>
              </w:rPr>
              <m:t>β</m:t>
            </m:r>
          </m:e>
        </m:groupCh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Pu</m:t>
            </m:r>
          </m:e>
        </m:sPre>
      </m:oMath>
    </w:p>
    <w:p w:rsidR="00B75263" w:rsidRPr="00B75263" w:rsidRDefault="00B75263" w:rsidP="00B75263">
      <w:pPr>
        <w:rPr>
          <w:rFonts w:asciiTheme="minorHAnsi" w:eastAsiaTheme="minorHAnsi" w:hAnsiTheme="minorHAnsi" w:cstheme="minorHAnsi"/>
          <w:spacing w:val="-5"/>
          <w:kern w:val="20"/>
          <w:sz w:val="24"/>
          <w:szCs w:val="24"/>
        </w:rPr>
      </w:pPr>
    </w:p>
    <w:p w:rsidR="009424A0"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La décroissance naturelle de l’U238 est également prise en compte dans ce modèle d’épuisement</w:t>
      </w:r>
    </w:p>
    <w:p w:rsidR="00BE003C" w:rsidRDefault="00B75263" w:rsidP="00BE003C">
      <w:pPr>
        <w:keepNext/>
      </w:pPr>
      <w:r w:rsidRPr="009424A0">
        <w:rPr>
          <w:rFonts w:ascii="Times New Roman" w:eastAsiaTheme="minorHAnsi" w:hAnsi="Times New Roman"/>
          <w:noProof/>
          <w:spacing w:val="-5"/>
          <w:kern w:val="20"/>
          <w:sz w:val="24"/>
          <w:szCs w:val="24"/>
          <w:lang w:eastAsia="fr-FR"/>
        </w:rPr>
        <w:lastRenderedPageBreak/>
        <w:drawing>
          <wp:inline distT="0" distB="0" distL="0" distR="0" wp14:anchorId="53E06402" wp14:editId="62697492">
            <wp:extent cx="5759450" cy="3273445"/>
            <wp:effectExtent l="0" t="0" r="12700" b="22225"/>
            <wp:docPr id="29" name="Graphique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9424A0" w:rsidRDefault="00BE003C" w:rsidP="001E7737">
      <w:pPr>
        <w:pStyle w:val="Lgende"/>
        <w:rPr>
          <w:rFonts w:ascii="Times New Roman" w:eastAsiaTheme="minorHAnsi" w:hAnsi="Times New Roman"/>
          <w:spacing w:val="-5"/>
          <w:kern w:val="20"/>
        </w:rPr>
      </w:pPr>
      <w:bookmarkStart w:id="178" w:name="_Toc396794121"/>
      <w:r>
        <w:t xml:space="preserve">Figure </w:t>
      </w:r>
      <w:fldSimple w:instr=" SEQ Figure \* ARABIC ">
        <w:r w:rsidR="0023742C">
          <w:rPr>
            <w:noProof/>
          </w:rPr>
          <w:t>7</w:t>
        </w:r>
      </w:fldSimple>
      <w:r>
        <w:t> : Evolution de la quantité de Pu239 soumis à un flux neutronique</w:t>
      </w:r>
      <w:bookmarkEnd w:id="178"/>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Soumis à un flux de neutrons rapides, la quantité de Pu239 diminue au cours</w:t>
      </w:r>
      <w:r>
        <w:rPr>
          <w:rFonts w:asciiTheme="minorHAnsi" w:eastAsiaTheme="minorHAnsi" w:hAnsiTheme="minorHAnsi" w:cstheme="minorHAnsi"/>
          <w:spacing w:val="-5"/>
          <w:kern w:val="20"/>
          <w:sz w:val="24"/>
          <w:szCs w:val="24"/>
        </w:rPr>
        <w:t xml:space="preserve"> </w:t>
      </w:r>
      <w:r w:rsidRPr="00B75263">
        <w:rPr>
          <w:rFonts w:asciiTheme="minorHAnsi" w:eastAsiaTheme="minorHAnsi" w:hAnsiTheme="minorHAnsi" w:cstheme="minorHAnsi"/>
          <w:spacing w:val="-5"/>
          <w:kern w:val="20"/>
          <w:sz w:val="24"/>
          <w:szCs w:val="24"/>
        </w:rPr>
        <w:t>du temps. En effet, le Pu239 va absorber un neutron pour soit engendrer une réaction de fission ou de capture donnant le Pu240 selon les réactions respectives:</w:t>
      </w:r>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600BE7"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Pu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X</w:t>
      </w:r>
      <m:oMath>
        <m:r>
          <w:rPr>
            <w:rFonts w:ascii="Cambria Math" w:eastAsiaTheme="minorHAnsi" w:hAnsi="Cambria Math" w:cstheme="minorHAnsi"/>
            <w:spacing w:val="-5"/>
            <w:kern w:val="20"/>
            <w:sz w:val="28"/>
            <w:szCs w:val="24"/>
          </w:rPr>
          <m:t>+Y+k</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600BE7"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240</m:t>
            </m:r>
          </m:sup>
          <m:e>
            <m:r>
              <w:rPr>
                <w:rFonts w:ascii="Cambria Math" w:eastAsiaTheme="minorHAnsi" w:hAnsi="Cambria Math" w:cstheme="minorHAnsi"/>
                <w:spacing w:val="-5"/>
                <w:kern w:val="20"/>
                <w:sz w:val="28"/>
                <w:szCs w:val="24"/>
              </w:rPr>
              <m:t>Pu</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De plus, le Pu239 disparaît également par décroissance naturelle en émettant une particule alpha selon la réaction:</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600BE7"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235</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2</m:t>
            </m:r>
          </m:sub>
          <m:sup>
            <m:r>
              <w:rPr>
                <w:rFonts w:ascii="Cambria Math" w:eastAsiaTheme="minorHAnsi" w:hAnsi="Cambria Math" w:cstheme="minorHAnsi"/>
                <w:spacing w:val="-5"/>
                <w:kern w:val="20"/>
                <w:sz w:val="28"/>
                <w:szCs w:val="24"/>
              </w:rPr>
              <m:t>4</m:t>
            </m:r>
          </m:sup>
          <m:e>
            <m:r>
              <w:rPr>
                <w:rFonts w:ascii="Cambria Math" w:eastAsiaTheme="minorHAnsi" w:hAnsi="Cambria Math" w:cstheme="minorHAnsi"/>
                <w:spacing w:val="-5"/>
                <w:kern w:val="20"/>
                <w:sz w:val="28"/>
                <w:szCs w:val="24"/>
              </w:rPr>
              <m:t>He</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Cependant, la réaction de capture de l’U238 conduit à la formation de Pu239 selon la réaction:</w:t>
      </w:r>
    </w:p>
    <w:p w:rsidR="00B75263" w:rsidRPr="00B75263" w:rsidRDefault="00B75263" w:rsidP="00B75263">
      <w:pPr>
        <w:rPr>
          <w:rFonts w:asciiTheme="minorHAnsi" w:eastAsiaTheme="minorHAnsi" w:hAnsiTheme="minorHAnsi" w:cstheme="minorHAnsi"/>
          <w:spacing w:val="-5"/>
          <w:kern w:val="20"/>
          <w:sz w:val="28"/>
          <w:szCs w:val="24"/>
        </w:rPr>
      </w:pPr>
    </w:p>
    <w:p w:rsidR="009424A0" w:rsidRPr="00B75263" w:rsidRDefault="00600BE7"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238</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U</m:t>
            </m:r>
          </m:e>
        </m:sPre>
      </m:oMath>
      <w:r w:rsidR="00B75263" w:rsidRPr="00B75263">
        <w:rPr>
          <w:rFonts w:asciiTheme="minorHAnsi" w:eastAsiaTheme="minorHAnsi" w:hAnsiTheme="minorHAnsi" w:cstheme="minorHAnsi"/>
          <w:spacing w:val="-5"/>
          <w:kern w:val="20"/>
          <w:sz w:val="28"/>
          <w:szCs w:val="24"/>
        </w:rPr>
        <w:t xml:space="preserve"> </w:t>
      </w:r>
      <m:oMath>
        <m:groupChr>
          <m:groupChrPr>
            <m:chr m:val="→"/>
            <m:vertJc m:val="bot"/>
            <m:ctrlPr>
              <w:rPr>
                <w:rFonts w:ascii="Cambria Math" w:eastAsiaTheme="minorHAnsi" w:hAnsi="Cambria Math" w:cstheme="minorHAnsi"/>
                <w:i/>
                <w:iCs/>
                <w:spacing w:val="-5"/>
                <w:kern w:val="20"/>
                <w:sz w:val="28"/>
                <w:szCs w:val="24"/>
              </w:rPr>
            </m:ctrlPr>
          </m:groupChrPr>
          <m:e>
            <m:r>
              <w:rPr>
                <w:rFonts w:ascii="Cambria Math" w:eastAsiaTheme="minorHAnsi" w:hAnsi="Cambria Math" w:cstheme="minorHAnsi"/>
                <w:spacing w:val="-5"/>
                <w:kern w:val="20"/>
                <w:sz w:val="28"/>
                <w:szCs w:val="24"/>
                <w:lang w:val="el-GR"/>
              </w:rPr>
              <m:t>β</m:t>
            </m:r>
          </m:e>
        </m:groupCh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93</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Np</m:t>
            </m:r>
          </m:e>
        </m:sPre>
        <m:groupChr>
          <m:groupChrPr>
            <m:chr m:val="→"/>
            <m:vertJc m:val="bot"/>
            <m:ctrlPr>
              <w:rPr>
                <w:rFonts w:ascii="Cambria Math" w:eastAsiaTheme="minorHAnsi" w:hAnsi="Cambria Math" w:cstheme="minorHAnsi"/>
                <w:i/>
                <w:iCs/>
                <w:spacing w:val="-5"/>
                <w:kern w:val="20"/>
                <w:sz w:val="28"/>
                <w:szCs w:val="24"/>
              </w:rPr>
            </m:ctrlPr>
          </m:groupChrPr>
          <m:e>
            <m:r>
              <w:rPr>
                <w:rFonts w:ascii="Cambria Math" w:eastAsiaTheme="minorHAnsi" w:hAnsi="Cambria Math" w:cstheme="minorHAnsi"/>
                <w:spacing w:val="-5"/>
                <w:kern w:val="20"/>
                <w:sz w:val="28"/>
                <w:szCs w:val="24"/>
                <w:lang w:val="el-GR"/>
              </w:rPr>
              <m:t>β</m:t>
            </m:r>
          </m:e>
        </m:groupCh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Pu</m:t>
            </m:r>
          </m:e>
        </m:sPre>
      </m:oMath>
    </w:p>
    <w:p w:rsidR="00B75263" w:rsidRDefault="00B75263" w:rsidP="00B75263">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BE003C" w:rsidRDefault="00D614F7" w:rsidP="00BE003C">
      <w:pPr>
        <w:keepNext/>
      </w:pPr>
      <w:r w:rsidRPr="009424A0">
        <w:rPr>
          <w:rFonts w:ascii="Times New Roman" w:eastAsiaTheme="minorHAnsi" w:hAnsi="Times New Roman"/>
          <w:noProof/>
          <w:spacing w:val="-5"/>
          <w:kern w:val="20"/>
          <w:sz w:val="24"/>
          <w:szCs w:val="24"/>
          <w:lang w:eastAsia="fr-FR"/>
        </w:rPr>
        <w:lastRenderedPageBreak/>
        <w:drawing>
          <wp:inline distT="0" distB="0" distL="0" distR="0" wp14:anchorId="02A9E8B3" wp14:editId="4B50BE78">
            <wp:extent cx="5759450" cy="3424687"/>
            <wp:effectExtent l="0" t="0" r="12700" b="23495"/>
            <wp:docPr id="30" name="Graphique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9424A0" w:rsidRDefault="00BE003C" w:rsidP="001E7737">
      <w:pPr>
        <w:pStyle w:val="Lgende"/>
        <w:rPr>
          <w:rFonts w:ascii="Times New Roman" w:eastAsiaTheme="minorHAnsi" w:hAnsi="Times New Roman"/>
          <w:spacing w:val="-5"/>
          <w:kern w:val="20"/>
        </w:rPr>
      </w:pPr>
      <w:bookmarkStart w:id="179" w:name="_Toc396794122"/>
      <w:r>
        <w:t xml:space="preserve">Figure </w:t>
      </w:r>
      <w:fldSimple w:instr=" SEQ Figure \* ARABIC ">
        <w:r w:rsidR="0023742C">
          <w:rPr>
            <w:noProof/>
          </w:rPr>
          <w:t>8</w:t>
        </w:r>
      </w:fldSimple>
      <w:r>
        <w:t> : Evolution de la quantité de Pu240 soumis à un flux neutronique</w:t>
      </w:r>
      <w:bookmarkEnd w:id="179"/>
    </w:p>
    <w:p w:rsidR="009424A0" w:rsidRDefault="009424A0" w:rsidP="009424A0">
      <w:pPr>
        <w:rPr>
          <w:rFonts w:ascii="Times New Roman" w:eastAsiaTheme="minorHAnsi" w:hAnsi="Times New Roman"/>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Soumis à un flux de neutrons rapides, la quantité de Pu240 augmente puis finit par se stabiliser. En effet, il est produit par réaction de capture du Pu239 selon la réaction suivante:</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600BE7"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240</m:t>
            </m:r>
          </m:sup>
          <m:e>
            <m:r>
              <w:rPr>
                <w:rFonts w:ascii="Cambria Math" w:eastAsiaTheme="minorHAnsi" w:hAnsi="Cambria Math" w:cstheme="minorHAnsi"/>
                <w:spacing w:val="-5"/>
                <w:kern w:val="20"/>
                <w:sz w:val="28"/>
                <w:szCs w:val="24"/>
              </w:rPr>
              <m:t>Pu</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Cependant, le Pu240  peut engendrer une réaction de capture et de fission selon les réactions respectives:</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600BE7"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240</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Pu</m:t>
            </m:r>
          </m:e>
        </m:sPre>
      </m:oMath>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600BE7"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240</m:t>
            </m:r>
          </m:sup>
          <m:e>
            <m:r>
              <w:rPr>
                <w:rFonts w:ascii="Cambria Math" w:eastAsiaTheme="minorHAnsi" w:hAnsi="Cambria Math" w:cstheme="minorHAnsi"/>
                <w:spacing w:val="-5"/>
                <w:kern w:val="20"/>
                <w:sz w:val="28"/>
                <w:szCs w:val="24"/>
              </w:rPr>
              <m:t>Pu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X</w:t>
      </w:r>
      <m:oMath>
        <m:r>
          <w:rPr>
            <w:rFonts w:ascii="Cambria Math" w:eastAsiaTheme="minorHAnsi" w:hAnsi="Cambria Math" w:cstheme="minorHAnsi"/>
            <w:spacing w:val="-5"/>
            <w:kern w:val="20"/>
            <w:sz w:val="28"/>
            <w:szCs w:val="24"/>
          </w:rPr>
          <m:t>+Y+k</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De plus, le Pu240 se désintègre en U236 par décroissance naturelle en émettant une particule alpha selon la réaction:</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600BE7"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240</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236</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2</m:t>
            </m:r>
          </m:sub>
          <m:sup>
            <m:r>
              <w:rPr>
                <w:rFonts w:ascii="Cambria Math" w:eastAsiaTheme="minorHAnsi" w:hAnsi="Cambria Math" w:cstheme="minorHAnsi"/>
                <w:spacing w:val="-5"/>
                <w:kern w:val="20"/>
                <w:sz w:val="28"/>
                <w:szCs w:val="24"/>
              </w:rPr>
              <m:t>4</m:t>
            </m:r>
          </m:sup>
          <m:e>
            <m:r>
              <w:rPr>
                <w:rFonts w:ascii="Cambria Math" w:eastAsiaTheme="minorHAnsi" w:hAnsi="Cambria Math" w:cstheme="minorHAnsi"/>
                <w:spacing w:val="-5"/>
                <w:kern w:val="20"/>
                <w:sz w:val="28"/>
                <w:szCs w:val="24"/>
              </w:rPr>
              <m:t>He</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Ces trois dernières réactions participent à la stabilisation de la quantité de Pu240.</w:t>
      </w: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BE003C" w:rsidRDefault="009424A0" w:rsidP="00BE003C">
      <w:pPr>
        <w:keepNext/>
      </w:pPr>
      <w:r w:rsidRPr="009424A0">
        <w:rPr>
          <w:rFonts w:ascii="Times New Roman" w:eastAsiaTheme="minorHAnsi" w:hAnsi="Times New Roman"/>
          <w:noProof/>
          <w:spacing w:val="-5"/>
          <w:kern w:val="20"/>
          <w:sz w:val="24"/>
          <w:szCs w:val="24"/>
          <w:lang w:eastAsia="fr-FR"/>
        </w:rPr>
        <w:lastRenderedPageBreak/>
        <w:drawing>
          <wp:inline distT="0" distB="0" distL="0" distR="0" wp14:anchorId="73A7D836" wp14:editId="091E7F90">
            <wp:extent cx="5759450" cy="3455915"/>
            <wp:effectExtent l="0" t="0" r="12700" b="11430"/>
            <wp:docPr id="31" name="Graphique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9424A0" w:rsidRDefault="00BE003C" w:rsidP="001E7737">
      <w:pPr>
        <w:pStyle w:val="Lgende"/>
        <w:rPr>
          <w:rFonts w:ascii="Times New Roman" w:eastAsiaTheme="minorHAnsi" w:hAnsi="Times New Roman"/>
          <w:spacing w:val="-5"/>
          <w:kern w:val="20"/>
        </w:rPr>
      </w:pPr>
      <w:bookmarkStart w:id="180" w:name="_Toc396794123"/>
      <w:r>
        <w:t xml:space="preserve">Figure </w:t>
      </w:r>
      <w:fldSimple w:instr=" SEQ Figure \* ARABIC ">
        <w:r w:rsidR="0023742C">
          <w:rPr>
            <w:noProof/>
          </w:rPr>
          <w:t>9</w:t>
        </w:r>
      </w:fldSimple>
      <w:r>
        <w:t> : Evolution de la quantité de Pu241 soumis à un flux neutronique</w:t>
      </w:r>
      <w:bookmarkEnd w:id="180"/>
    </w:p>
    <w:p w:rsidR="009424A0" w:rsidRDefault="009424A0" w:rsidP="009424A0">
      <w:pPr>
        <w:rPr>
          <w:rFonts w:ascii="Times New Roman" w:eastAsiaTheme="minorHAnsi" w:hAnsi="Times New Roman"/>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Soumis à un flux de neutrons rapides, la quantité de Pu241 diminue puis stagne au cours du temps. En effet, ayant une grande section efficace de fission, une section de capture non négligeable et une courte demi-</w:t>
      </w:r>
      <w:r w:rsidR="002248D4" w:rsidRPr="00B75263">
        <w:rPr>
          <w:rFonts w:asciiTheme="minorHAnsi" w:eastAsiaTheme="minorHAnsi" w:hAnsiTheme="minorHAnsi" w:cstheme="minorHAnsi"/>
          <w:spacing w:val="-5"/>
          <w:kern w:val="20"/>
          <w:sz w:val="24"/>
          <w:szCs w:val="24"/>
        </w:rPr>
        <w:t>vie (</w:t>
      </w:r>
      <w:r w:rsidRPr="00B75263">
        <w:rPr>
          <w:rFonts w:asciiTheme="minorHAnsi" w:eastAsiaTheme="minorHAnsi" w:hAnsiTheme="minorHAnsi" w:cstheme="minorHAnsi"/>
          <w:spacing w:val="-5"/>
          <w:kern w:val="20"/>
          <w:sz w:val="24"/>
          <w:szCs w:val="24"/>
        </w:rPr>
        <w:t>14ans), le Pu241 va disparaître rapidement en émettant une particule beta selon les réactions respectives:</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600BE7"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Pu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r>
          <m:rPr>
            <m:sty m:val="p"/>
          </m:rPr>
          <w:rPr>
            <w:rFonts w:ascii="Cambria Math" w:eastAsiaTheme="minorHAnsi" w:hAnsi="Cambria Math" w:cstheme="minorHAnsi"/>
            <w:spacing w:val="-5"/>
            <w:kern w:val="20"/>
            <w:sz w:val="28"/>
            <w:szCs w:val="24"/>
          </w:rPr>
          <m:t>X</m:t>
        </m:r>
        <m:r>
          <w:rPr>
            <w:rFonts w:ascii="Cambria Math" w:eastAsiaTheme="minorHAnsi" w:hAnsi="Cambria Math" w:cstheme="minorHAnsi"/>
            <w:spacing w:val="-5"/>
            <w:kern w:val="20"/>
            <w:sz w:val="28"/>
            <w:szCs w:val="24"/>
          </w:rPr>
          <m:t>+Y+k</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600BE7"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Pu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r>
          <w:rPr>
            <w:rFonts w:ascii="Cambria Math" w:eastAsiaTheme="minorHAnsi" w:hAnsi="Cambria Math" w:cstheme="minorHAnsi"/>
            <w:spacing w:val="-5"/>
            <w:kern w:val="20"/>
            <w:sz w:val="28"/>
            <w:szCs w:val="24"/>
          </w:rPr>
          <m:t>  →</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242</m:t>
            </m:r>
          </m:sup>
          <m:e>
            <m:r>
              <w:rPr>
                <w:rFonts w:ascii="Cambria Math" w:eastAsiaTheme="minorHAnsi" w:hAnsi="Cambria Math" w:cstheme="minorHAnsi"/>
                <w:spacing w:val="-5"/>
                <w:kern w:val="20"/>
                <w:sz w:val="28"/>
                <w:szCs w:val="24"/>
              </w:rPr>
              <m:t>Pu</m:t>
            </m:r>
          </m:e>
        </m:sPre>
      </m:oMath>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600BE7"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95</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Am</m:t>
            </m:r>
          </m:e>
        </m:sPre>
        <m:r>
          <w:rPr>
            <w:rFonts w:ascii="Cambria Math" w:eastAsiaTheme="minorHAnsi" w:hAnsi="Cambria Math" w:cstheme="minorHAnsi"/>
            <w:spacing w:val="-5"/>
            <w:kern w:val="20"/>
            <w:sz w:val="28"/>
            <w:szCs w:val="24"/>
          </w:rPr>
          <m:t>+</m:t>
        </m:r>
        <m:sSup>
          <m:sSupPr>
            <m:ctrlPr>
              <w:rPr>
                <w:rFonts w:ascii="Cambria Math" w:eastAsiaTheme="minorHAnsi" w:hAnsi="Cambria Math" w:cstheme="minorHAnsi"/>
                <w:i/>
                <w:iCs/>
                <w:spacing w:val="-5"/>
                <w:kern w:val="20"/>
                <w:sz w:val="28"/>
                <w:szCs w:val="24"/>
              </w:rPr>
            </m:ctrlPr>
          </m:sSupPr>
          <m:e>
            <m:r>
              <w:rPr>
                <w:rFonts w:ascii="Cambria Math" w:eastAsiaTheme="minorHAnsi" w:hAnsi="Cambria Math" w:cstheme="minorHAnsi"/>
                <w:spacing w:val="-5"/>
                <w:kern w:val="20"/>
                <w:sz w:val="28"/>
                <w:szCs w:val="24"/>
              </w:rPr>
              <m:t>e</m:t>
            </m:r>
          </m:e>
          <m:sup>
            <m:r>
              <w:rPr>
                <w:rFonts w:ascii="Cambria Math" w:eastAsiaTheme="minorHAnsi" w:hAnsi="Cambria Math" w:cstheme="minorHAnsi"/>
                <w:spacing w:val="-5"/>
                <w:kern w:val="20"/>
                <w:sz w:val="28"/>
                <w:szCs w:val="24"/>
              </w:rPr>
              <m:t>-</m:t>
            </m:r>
          </m:sup>
        </m:sSup>
        <m:r>
          <w:rPr>
            <w:rFonts w:ascii="Cambria Math" w:eastAsiaTheme="minorHAnsi" w:hAnsi="Cambria Math" w:cstheme="minorHAnsi"/>
            <w:spacing w:val="-5"/>
            <w:kern w:val="20"/>
            <w:sz w:val="28"/>
            <w:szCs w:val="24"/>
          </w:rPr>
          <m:t>+</m:t>
        </m:r>
        <m:acc>
          <m:accPr>
            <m:chr m:val="̌"/>
            <m:ctrlPr>
              <w:rPr>
                <w:rFonts w:ascii="Cambria Math" w:eastAsiaTheme="minorHAnsi" w:hAnsi="Cambria Math" w:cstheme="minorHAnsi"/>
                <w:i/>
                <w:iCs/>
                <w:spacing w:val="-5"/>
                <w:kern w:val="20"/>
                <w:sz w:val="28"/>
                <w:szCs w:val="24"/>
              </w:rPr>
            </m:ctrlPr>
          </m:accPr>
          <m:e>
            <m:r>
              <w:rPr>
                <w:rFonts w:ascii="Cambria Math" w:eastAsiaTheme="minorHAnsi" w:hAnsi="Cambria Math" w:cstheme="minorHAnsi"/>
                <w:spacing w:val="-5"/>
                <w:kern w:val="20"/>
                <w:sz w:val="28"/>
                <w:szCs w:val="24"/>
                <w:lang w:val="el-GR"/>
              </w:rPr>
              <m:t>ν</m:t>
            </m:r>
          </m:e>
        </m:acc>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Toutefois, il y a une production du Pu241 dû à la capture du Pu240  qui va contrebalancer la diminution de Pu241 selon la réaction suivante:</w:t>
      </w:r>
    </w:p>
    <w:p w:rsidR="00B75263" w:rsidRPr="00B75263" w:rsidRDefault="00B75263" w:rsidP="00B75263">
      <w:pPr>
        <w:rPr>
          <w:rFonts w:asciiTheme="minorHAnsi" w:eastAsiaTheme="minorHAnsi" w:hAnsiTheme="minorHAnsi" w:cstheme="minorHAnsi"/>
          <w:spacing w:val="-5"/>
          <w:kern w:val="20"/>
          <w:sz w:val="24"/>
          <w:szCs w:val="24"/>
        </w:rPr>
      </w:pPr>
    </w:p>
    <w:p w:rsidR="009424A0" w:rsidRPr="00B75263" w:rsidRDefault="00600BE7"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240</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Pu</m:t>
            </m:r>
          </m:e>
        </m:sPre>
      </m:oMath>
    </w:p>
    <w:p w:rsidR="00B75263" w:rsidRDefault="00B75263" w:rsidP="00B75263">
      <w:pPr>
        <w:rPr>
          <w:rFonts w:ascii="Times New Roman" w:eastAsiaTheme="minorHAnsi" w:hAnsi="Times New Roman"/>
          <w:spacing w:val="-5"/>
          <w:kern w:val="20"/>
          <w:sz w:val="24"/>
          <w:szCs w:val="24"/>
        </w:rPr>
      </w:pPr>
    </w:p>
    <w:p w:rsidR="00BE003C" w:rsidRDefault="009424A0" w:rsidP="00BE003C">
      <w:pPr>
        <w:keepNext/>
      </w:pPr>
      <w:r w:rsidRPr="009424A0">
        <w:rPr>
          <w:rFonts w:ascii="Times New Roman" w:eastAsiaTheme="minorHAnsi" w:hAnsi="Times New Roman"/>
          <w:noProof/>
          <w:spacing w:val="-5"/>
          <w:kern w:val="20"/>
          <w:sz w:val="24"/>
          <w:szCs w:val="24"/>
          <w:lang w:eastAsia="fr-FR"/>
        </w:rPr>
        <w:lastRenderedPageBreak/>
        <w:drawing>
          <wp:inline distT="0" distB="0" distL="0" distR="0" wp14:anchorId="72107906" wp14:editId="7CFFC07B">
            <wp:extent cx="5759450" cy="3544089"/>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59450" cy="3544089"/>
                    </a:xfrm>
                    <a:prstGeom prst="rect">
                      <a:avLst/>
                    </a:prstGeom>
                    <a:noFill/>
                    <a:ln>
                      <a:noFill/>
                    </a:ln>
                    <a:effectLst/>
                    <a:extLst/>
                  </pic:spPr>
                </pic:pic>
              </a:graphicData>
            </a:graphic>
          </wp:inline>
        </w:drawing>
      </w:r>
    </w:p>
    <w:p w:rsidR="009424A0" w:rsidRDefault="00BE003C" w:rsidP="001E7737">
      <w:pPr>
        <w:pStyle w:val="Lgende"/>
        <w:rPr>
          <w:rFonts w:ascii="Times New Roman" w:eastAsiaTheme="minorHAnsi" w:hAnsi="Times New Roman"/>
          <w:spacing w:val="-5"/>
          <w:kern w:val="20"/>
        </w:rPr>
      </w:pPr>
      <w:bookmarkStart w:id="181" w:name="_Toc396794124"/>
      <w:r>
        <w:t xml:space="preserve">Figure </w:t>
      </w:r>
      <w:fldSimple w:instr=" SEQ Figure \* ARABIC ">
        <w:r w:rsidR="0023742C">
          <w:rPr>
            <w:noProof/>
          </w:rPr>
          <w:t>10</w:t>
        </w:r>
      </w:fldSimple>
      <w:r>
        <w:t> : Evolution de la quantité d’Am241 soumis à un flux neutronique</w:t>
      </w:r>
      <w:bookmarkEnd w:id="181"/>
    </w:p>
    <w:p w:rsidR="009424A0" w:rsidRDefault="009424A0" w:rsidP="009424A0">
      <w:pPr>
        <w:rPr>
          <w:rFonts w:ascii="Times New Roman" w:eastAsiaTheme="minorHAnsi" w:hAnsi="Times New Roman"/>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 xml:space="preserve">Soumis à un flux de neutrons rapides, la quantité d’Am241 augmente puis diminue au cours du temps. En effet, il est rapidement produit par décroissance naturelle du Pu241 qui est courte </w:t>
      </w: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(14 ans) selon la réaction suivante:</w:t>
      </w:r>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600BE7"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95</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Am</m:t>
            </m:r>
          </m:e>
        </m:sPre>
        <m:r>
          <w:rPr>
            <w:rFonts w:ascii="Cambria Math" w:eastAsiaTheme="minorHAnsi" w:hAnsi="Cambria Math" w:cstheme="minorHAnsi"/>
            <w:spacing w:val="-5"/>
            <w:kern w:val="20"/>
            <w:sz w:val="28"/>
            <w:szCs w:val="24"/>
          </w:rPr>
          <m:t>+</m:t>
        </m:r>
        <m:sSup>
          <m:sSupPr>
            <m:ctrlPr>
              <w:rPr>
                <w:rFonts w:ascii="Cambria Math" w:eastAsiaTheme="minorHAnsi" w:hAnsi="Cambria Math" w:cstheme="minorHAnsi"/>
                <w:i/>
                <w:iCs/>
                <w:spacing w:val="-5"/>
                <w:kern w:val="20"/>
                <w:sz w:val="28"/>
                <w:szCs w:val="24"/>
              </w:rPr>
            </m:ctrlPr>
          </m:sSupPr>
          <m:e>
            <m:r>
              <w:rPr>
                <w:rFonts w:ascii="Cambria Math" w:eastAsiaTheme="minorHAnsi" w:hAnsi="Cambria Math" w:cstheme="minorHAnsi"/>
                <w:spacing w:val="-5"/>
                <w:kern w:val="20"/>
                <w:sz w:val="28"/>
                <w:szCs w:val="24"/>
              </w:rPr>
              <m:t>e</m:t>
            </m:r>
          </m:e>
          <m:sup>
            <m:r>
              <w:rPr>
                <w:rFonts w:ascii="Cambria Math" w:eastAsiaTheme="minorHAnsi" w:hAnsi="Cambria Math" w:cstheme="minorHAnsi"/>
                <w:spacing w:val="-5"/>
                <w:kern w:val="20"/>
                <w:sz w:val="28"/>
                <w:szCs w:val="24"/>
              </w:rPr>
              <m:t>-</m:t>
            </m:r>
          </m:sup>
        </m:sSup>
        <m:r>
          <w:rPr>
            <w:rFonts w:ascii="Cambria Math" w:eastAsiaTheme="minorHAnsi" w:hAnsi="Cambria Math" w:cstheme="minorHAnsi"/>
            <w:spacing w:val="-5"/>
            <w:kern w:val="20"/>
            <w:sz w:val="28"/>
            <w:szCs w:val="24"/>
          </w:rPr>
          <m:t>+</m:t>
        </m:r>
        <m:acc>
          <m:accPr>
            <m:chr m:val="̌"/>
            <m:ctrlPr>
              <w:rPr>
                <w:rFonts w:ascii="Cambria Math" w:eastAsiaTheme="minorHAnsi" w:hAnsi="Cambria Math" w:cstheme="minorHAnsi"/>
                <w:i/>
                <w:iCs/>
                <w:spacing w:val="-5"/>
                <w:kern w:val="20"/>
                <w:sz w:val="28"/>
                <w:szCs w:val="24"/>
              </w:rPr>
            </m:ctrlPr>
          </m:accPr>
          <m:e>
            <m:r>
              <w:rPr>
                <w:rFonts w:ascii="Cambria Math" w:eastAsiaTheme="minorHAnsi" w:hAnsi="Cambria Math" w:cstheme="minorHAnsi"/>
                <w:spacing w:val="-5"/>
                <w:kern w:val="20"/>
                <w:sz w:val="28"/>
                <w:szCs w:val="24"/>
                <w:lang w:val="el-GR"/>
              </w:rPr>
              <m:t>ν</m:t>
            </m:r>
          </m:e>
        </m:acc>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 xml:space="preserve">Cependant il aura tendance à capturer un neutron dû à sa grande section de capture pour donner de l’Am242 et de l’Am242 métastable et il aura une faible probabilité de </w:t>
      </w:r>
      <w:r w:rsidR="002248D4" w:rsidRPr="00B75263">
        <w:rPr>
          <w:rFonts w:asciiTheme="minorHAnsi" w:eastAsiaTheme="minorHAnsi" w:hAnsiTheme="minorHAnsi" w:cstheme="minorHAnsi"/>
          <w:spacing w:val="-5"/>
          <w:kern w:val="20"/>
          <w:sz w:val="24"/>
          <w:szCs w:val="24"/>
        </w:rPr>
        <w:t>fissionner</w:t>
      </w:r>
      <w:r w:rsidRPr="00B75263">
        <w:rPr>
          <w:rFonts w:asciiTheme="minorHAnsi" w:eastAsiaTheme="minorHAnsi" w:hAnsiTheme="minorHAnsi" w:cstheme="minorHAnsi"/>
          <w:spacing w:val="-5"/>
          <w:kern w:val="20"/>
          <w:sz w:val="24"/>
          <w:szCs w:val="24"/>
        </w:rPr>
        <w:t xml:space="preserve"> selon les réactions respectives:</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600BE7" w:rsidP="00B75263">
      <w:pPr>
        <w:rPr>
          <w:rFonts w:asciiTheme="minorHAnsi" w:eastAsiaTheme="minorHAnsi" w:hAnsiTheme="minorHAnsi" w:cstheme="minorHAnsi"/>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95</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Am</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r>
          <w:rPr>
            <w:rFonts w:ascii="Cambria Math" w:eastAsiaTheme="minorHAnsi" w:hAnsi="Cambria Math" w:cstheme="minorHAnsi"/>
            <w:spacing w:val="-5"/>
            <w:kern w:val="20"/>
            <w:sz w:val="28"/>
            <w:szCs w:val="24"/>
          </w:rPr>
          <m:t>  →</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95</m:t>
            </m:r>
          </m:sub>
          <m:sup>
            <m:r>
              <w:rPr>
                <w:rFonts w:ascii="Cambria Math" w:eastAsiaTheme="minorHAnsi" w:hAnsi="Cambria Math" w:cstheme="minorHAnsi"/>
                <w:spacing w:val="-5"/>
                <w:kern w:val="20"/>
                <w:sz w:val="28"/>
                <w:szCs w:val="24"/>
              </w:rPr>
              <m:t>242</m:t>
            </m:r>
          </m:sup>
          <m:e>
            <m:r>
              <w:rPr>
                <w:rFonts w:ascii="Cambria Math" w:eastAsiaTheme="minorHAnsi" w:hAnsi="Cambria Math" w:cstheme="minorHAnsi"/>
                <w:spacing w:val="-5"/>
                <w:kern w:val="20"/>
                <w:sz w:val="28"/>
                <w:szCs w:val="24"/>
              </w:rPr>
              <m:t>Am</m:t>
            </m:r>
          </m:e>
        </m:sPre>
      </m:oMath>
      <w:r w:rsidR="00B75263" w:rsidRPr="00B75263">
        <w:rPr>
          <w:rFonts w:asciiTheme="minorHAnsi" w:eastAsiaTheme="minorHAnsi" w:hAnsiTheme="minorHAnsi" w:cstheme="minorHAnsi"/>
          <w:spacing w:val="-5"/>
          <w:kern w:val="20"/>
          <w:sz w:val="28"/>
          <w:szCs w:val="24"/>
        </w:rPr>
        <w:t xml:space="preserve"> (85%) +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95</m:t>
            </m:r>
          </m:sub>
          <m:sup>
            <m:r>
              <w:rPr>
                <w:rFonts w:ascii="Cambria Math" w:eastAsiaTheme="minorHAnsi" w:hAnsi="Cambria Math" w:cstheme="minorHAnsi"/>
                <w:spacing w:val="-5"/>
                <w:kern w:val="20"/>
                <w:sz w:val="28"/>
                <w:szCs w:val="24"/>
              </w:rPr>
              <m:t>m242</m:t>
            </m:r>
          </m:sup>
          <m:e>
            <m:r>
              <w:rPr>
                <w:rFonts w:ascii="Cambria Math" w:eastAsiaTheme="minorHAnsi" w:hAnsi="Cambria Math" w:cstheme="minorHAnsi"/>
                <w:spacing w:val="-5"/>
                <w:kern w:val="20"/>
                <w:sz w:val="28"/>
                <w:szCs w:val="24"/>
              </w:rPr>
              <m:t>Am</m:t>
            </m:r>
          </m:e>
        </m:sPre>
      </m:oMath>
      <w:r w:rsidR="00B75263" w:rsidRPr="00B75263">
        <w:rPr>
          <w:rFonts w:asciiTheme="minorHAnsi" w:eastAsiaTheme="minorHAnsi" w:hAnsiTheme="minorHAnsi" w:cstheme="minorHAnsi"/>
          <w:spacing w:val="-5"/>
          <w:kern w:val="20"/>
          <w:sz w:val="28"/>
          <w:szCs w:val="24"/>
        </w:rPr>
        <w:t xml:space="preserve"> (15%)</w:t>
      </w:r>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600BE7"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95</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Am</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X</w:t>
      </w:r>
      <m:oMath>
        <m:r>
          <w:rPr>
            <w:rFonts w:ascii="Cambria Math" w:eastAsiaTheme="minorHAnsi" w:hAnsi="Cambria Math" w:cstheme="minorHAnsi"/>
            <w:spacing w:val="-5"/>
            <w:kern w:val="20"/>
            <w:sz w:val="28"/>
            <w:szCs w:val="24"/>
          </w:rPr>
          <m:t>+Y+k</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Toutefois, par décroissance naturelle, il se désintègre en Np237 en émettant un noyau d’hélium selon la réaction:</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600BE7"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95</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Am</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93</m:t>
            </m:r>
          </m:sub>
          <m:sup>
            <m:r>
              <w:rPr>
                <w:rFonts w:ascii="Cambria Math" w:eastAsiaTheme="minorHAnsi" w:hAnsi="Cambria Math" w:cstheme="minorHAnsi"/>
                <w:spacing w:val="-5"/>
                <w:kern w:val="20"/>
                <w:sz w:val="28"/>
                <w:szCs w:val="24"/>
              </w:rPr>
              <m:t>237</m:t>
            </m:r>
          </m:sup>
          <m:e>
            <m:r>
              <w:rPr>
                <w:rFonts w:ascii="Cambria Math" w:eastAsiaTheme="minorHAnsi" w:hAnsi="Cambria Math" w:cstheme="minorHAnsi"/>
                <w:spacing w:val="-5"/>
                <w:kern w:val="20"/>
                <w:sz w:val="28"/>
                <w:szCs w:val="24"/>
              </w:rPr>
              <m:t>Np</m:t>
            </m:r>
          </m:e>
        </m:sPre>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2</m:t>
            </m:r>
          </m:sub>
          <m:sup>
            <m:r>
              <w:rPr>
                <w:rFonts w:ascii="Cambria Math" w:eastAsiaTheme="minorHAnsi" w:hAnsi="Cambria Math" w:cstheme="minorHAnsi"/>
                <w:spacing w:val="-5"/>
                <w:kern w:val="20"/>
                <w:sz w:val="28"/>
                <w:szCs w:val="24"/>
              </w:rPr>
              <m:t>4</m:t>
            </m:r>
          </m:sup>
          <m:e>
            <m:r>
              <w:rPr>
                <w:rFonts w:ascii="Cambria Math" w:eastAsiaTheme="minorHAnsi" w:hAnsi="Cambria Math" w:cstheme="minorHAnsi"/>
                <w:spacing w:val="-5"/>
                <w:kern w:val="20"/>
                <w:sz w:val="28"/>
                <w:szCs w:val="24"/>
              </w:rPr>
              <m:t>He</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Ces trois dernières réactions participent à la diminution de l’Am241.</w:t>
      </w: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BE003C" w:rsidRDefault="009424A0" w:rsidP="00BE003C">
      <w:pPr>
        <w:keepNext/>
      </w:pPr>
      <w:r w:rsidRPr="009424A0">
        <w:rPr>
          <w:rFonts w:ascii="Times New Roman" w:eastAsiaTheme="minorHAnsi" w:hAnsi="Times New Roman"/>
          <w:noProof/>
          <w:spacing w:val="-5"/>
          <w:kern w:val="20"/>
          <w:sz w:val="24"/>
          <w:szCs w:val="24"/>
          <w:lang w:eastAsia="fr-FR"/>
        </w:rPr>
        <w:drawing>
          <wp:inline distT="0" distB="0" distL="0" distR="0" wp14:anchorId="7A881EB3" wp14:editId="530EA825">
            <wp:extent cx="5759450" cy="3554498"/>
            <wp:effectExtent l="0" t="0" r="12700" b="27305"/>
            <wp:docPr id="32" name="Graphique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9424A0" w:rsidRDefault="00BE003C" w:rsidP="001E7737">
      <w:pPr>
        <w:pStyle w:val="Lgende"/>
        <w:rPr>
          <w:rFonts w:ascii="Times New Roman" w:eastAsiaTheme="minorHAnsi" w:hAnsi="Times New Roman"/>
          <w:spacing w:val="-5"/>
          <w:kern w:val="20"/>
        </w:rPr>
      </w:pPr>
      <w:bookmarkStart w:id="182" w:name="_Toc396794125"/>
      <w:r>
        <w:t xml:space="preserve">Figure </w:t>
      </w:r>
      <w:fldSimple w:instr=" SEQ Figure \* ARABIC ">
        <w:r w:rsidR="0023742C">
          <w:rPr>
            <w:noProof/>
          </w:rPr>
          <w:t>11</w:t>
        </w:r>
      </w:fldSimple>
      <w:r>
        <w:t> : Evolution de la quantité de Pu242 soumis à un flux neutronique</w:t>
      </w:r>
      <w:bookmarkEnd w:id="182"/>
    </w:p>
    <w:p w:rsidR="009424A0" w:rsidRDefault="009424A0" w:rsidP="009424A0">
      <w:pPr>
        <w:rPr>
          <w:rFonts w:ascii="Times New Roman" w:eastAsiaTheme="minorHAnsi" w:hAnsi="Times New Roman"/>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Soumis à un flux de neutrons rapides, la quantité de Pu242 augmente. En effet, il est produit par la réaction de capture de Pu241 selon la réaction suivante:</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600BE7"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Pu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242</m:t>
            </m:r>
          </m:sup>
          <m:e>
            <m:r>
              <w:rPr>
                <w:rFonts w:ascii="Cambria Math" w:eastAsiaTheme="minorHAnsi" w:hAnsi="Cambria Math" w:cstheme="minorHAnsi"/>
                <w:spacing w:val="-5"/>
                <w:kern w:val="20"/>
                <w:sz w:val="28"/>
                <w:szCs w:val="24"/>
              </w:rPr>
              <m:t>Pu</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Cependant, malgré des sections de capture et de fission faible, il existe une probabilité non nulle de capturer et de fissionner un neutron selon les réactions respectives:</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600BE7" w:rsidP="00B75263">
      <w:pPr>
        <w:rPr>
          <w:rFonts w:asciiTheme="minorHAnsi" w:eastAsiaTheme="minorHAnsi" w:hAnsiTheme="minorHAnsi" w:cstheme="minorHAnsi"/>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242</m:t>
            </m:r>
          </m:sup>
          <m:e>
            <m:r>
              <w:rPr>
                <w:rFonts w:ascii="Cambria Math" w:eastAsiaTheme="minorHAnsi" w:hAnsi="Cambria Math" w:cstheme="minorHAnsi"/>
                <w:spacing w:val="-5"/>
                <w:kern w:val="20"/>
                <w:sz w:val="28"/>
                <w:szCs w:val="24"/>
              </w:rPr>
              <m:t>Pu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r>
          <w:rPr>
            <w:rFonts w:ascii="Cambria Math" w:eastAsiaTheme="minorHAnsi" w:hAnsi="Cambria Math" w:cstheme="minorHAnsi"/>
            <w:spacing w:val="-5"/>
            <w:kern w:val="20"/>
            <w:sz w:val="28"/>
            <w:szCs w:val="24"/>
          </w:rPr>
          <m:t>  →</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243</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600BE7"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242</m:t>
            </m:r>
          </m:sup>
          <m:e>
            <m:r>
              <w:rPr>
                <w:rFonts w:ascii="Cambria Math" w:eastAsiaTheme="minorHAnsi" w:hAnsi="Cambria Math" w:cstheme="minorHAnsi"/>
                <w:spacing w:val="-5"/>
                <w:kern w:val="20"/>
                <w:sz w:val="28"/>
                <w:szCs w:val="24"/>
              </w:rPr>
              <m:t>Pu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X</w:t>
      </w:r>
      <m:oMath>
        <m:r>
          <w:rPr>
            <w:rFonts w:ascii="Cambria Math" w:eastAsiaTheme="minorHAnsi" w:hAnsi="Cambria Math" w:cstheme="minorHAnsi"/>
            <w:spacing w:val="-5"/>
            <w:kern w:val="20"/>
            <w:sz w:val="28"/>
            <w:szCs w:val="24"/>
          </w:rPr>
          <m:t>+Y+k</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 xml:space="preserve">Toutefois, par décroissance naturelle, le noyau de Pu242 possède une longue durée de vie </w:t>
      </w: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(375000 ans) et se désintègre en Np237 en émettant un noyau d’hélium selon la réaction:</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600BE7"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95</m:t>
            </m:r>
          </m:sub>
          <m:sup>
            <m:r>
              <w:rPr>
                <w:rFonts w:ascii="Cambria Math" w:eastAsiaTheme="minorHAnsi" w:hAnsi="Cambria Math" w:cstheme="minorHAnsi"/>
                <w:spacing w:val="-5"/>
                <w:kern w:val="20"/>
                <w:sz w:val="28"/>
                <w:szCs w:val="24"/>
              </w:rPr>
              <m:t>241</m:t>
            </m:r>
          </m:sup>
          <m:e>
            <m:r>
              <w:rPr>
                <w:rFonts w:ascii="Cambria Math" w:eastAsiaTheme="minorHAnsi" w:hAnsi="Cambria Math" w:cstheme="minorHAnsi"/>
                <w:spacing w:val="-5"/>
                <w:kern w:val="20"/>
                <w:sz w:val="28"/>
                <w:szCs w:val="24"/>
              </w:rPr>
              <m:t>Am</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93</m:t>
            </m:r>
          </m:sub>
          <m:sup>
            <m:r>
              <w:rPr>
                <w:rFonts w:ascii="Cambria Math" w:eastAsiaTheme="minorHAnsi" w:hAnsi="Cambria Math" w:cstheme="minorHAnsi"/>
                <w:spacing w:val="-5"/>
                <w:kern w:val="20"/>
                <w:sz w:val="28"/>
                <w:szCs w:val="24"/>
              </w:rPr>
              <m:t>237</m:t>
            </m:r>
          </m:sup>
          <m:e>
            <m:r>
              <w:rPr>
                <w:rFonts w:ascii="Cambria Math" w:eastAsiaTheme="minorHAnsi" w:hAnsi="Cambria Math" w:cstheme="minorHAnsi"/>
                <w:spacing w:val="-5"/>
                <w:kern w:val="20"/>
                <w:sz w:val="28"/>
                <w:szCs w:val="24"/>
              </w:rPr>
              <m:t>Np</m:t>
            </m:r>
          </m:e>
        </m:sPre>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2</m:t>
            </m:r>
          </m:sub>
          <m:sup>
            <m:r>
              <w:rPr>
                <w:rFonts w:ascii="Cambria Math" w:eastAsiaTheme="minorHAnsi" w:hAnsi="Cambria Math" w:cstheme="minorHAnsi"/>
                <w:spacing w:val="-5"/>
                <w:kern w:val="20"/>
                <w:sz w:val="28"/>
                <w:szCs w:val="24"/>
              </w:rPr>
              <m:t>4</m:t>
            </m:r>
          </m:sup>
          <m:e>
            <m:r>
              <w:rPr>
                <w:rFonts w:ascii="Cambria Math" w:eastAsiaTheme="minorHAnsi" w:hAnsi="Cambria Math" w:cstheme="minorHAnsi"/>
                <w:spacing w:val="-5"/>
                <w:kern w:val="20"/>
                <w:sz w:val="28"/>
                <w:szCs w:val="24"/>
              </w:rPr>
              <m:t>He</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 xml:space="preserve">Ces 3 </w:t>
      </w:r>
      <w:r w:rsidR="00BE003C" w:rsidRPr="00B75263">
        <w:rPr>
          <w:rFonts w:asciiTheme="minorHAnsi" w:eastAsiaTheme="minorHAnsi" w:hAnsiTheme="minorHAnsi" w:cstheme="minorHAnsi"/>
          <w:spacing w:val="-5"/>
          <w:kern w:val="20"/>
          <w:sz w:val="24"/>
          <w:szCs w:val="24"/>
        </w:rPr>
        <w:t>dernières</w:t>
      </w:r>
      <w:r w:rsidRPr="00B75263">
        <w:rPr>
          <w:rFonts w:asciiTheme="minorHAnsi" w:eastAsiaTheme="minorHAnsi" w:hAnsiTheme="minorHAnsi" w:cstheme="minorHAnsi"/>
          <w:spacing w:val="-5"/>
          <w:kern w:val="20"/>
          <w:sz w:val="24"/>
          <w:szCs w:val="24"/>
        </w:rPr>
        <w:t xml:space="preserve"> réactions sont moins importantes que la première ce qui amène à une production de Pu242.</w:t>
      </w: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BE003C" w:rsidRDefault="00D614F7" w:rsidP="00BE003C">
      <w:pPr>
        <w:keepNext/>
      </w:pPr>
      <w:r w:rsidRPr="009424A0">
        <w:rPr>
          <w:rFonts w:ascii="Times New Roman" w:eastAsiaTheme="minorHAnsi" w:hAnsi="Times New Roman"/>
          <w:noProof/>
          <w:spacing w:val="-5"/>
          <w:kern w:val="20"/>
          <w:sz w:val="24"/>
          <w:szCs w:val="24"/>
          <w:lang w:eastAsia="fr-FR"/>
        </w:rPr>
        <w:drawing>
          <wp:inline distT="0" distB="0" distL="0" distR="0" wp14:anchorId="74557BAA" wp14:editId="0E761C00">
            <wp:extent cx="5759450" cy="3117304"/>
            <wp:effectExtent l="0" t="0" r="12700" b="26035"/>
            <wp:docPr id="33" name="Graphique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9424A0" w:rsidRDefault="00BE003C" w:rsidP="001E7737">
      <w:pPr>
        <w:pStyle w:val="Lgende"/>
        <w:rPr>
          <w:rFonts w:ascii="Times New Roman" w:eastAsiaTheme="minorHAnsi" w:hAnsi="Times New Roman"/>
          <w:spacing w:val="-5"/>
          <w:kern w:val="20"/>
        </w:rPr>
      </w:pPr>
      <w:bookmarkStart w:id="183" w:name="_Toc396794126"/>
      <w:r>
        <w:t xml:space="preserve">Figure </w:t>
      </w:r>
      <w:fldSimple w:instr=" SEQ Figure \* ARABIC ">
        <w:r w:rsidR="0023742C">
          <w:rPr>
            <w:noProof/>
          </w:rPr>
          <w:t>12</w:t>
        </w:r>
      </w:fldSimple>
      <w:r>
        <w:t> : Evolution de la quantité de Pu238 soumis à un flux neutronique</w:t>
      </w:r>
      <w:bookmarkEnd w:id="183"/>
    </w:p>
    <w:p w:rsidR="009424A0" w:rsidRDefault="009424A0" w:rsidP="009424A0">
      <w:pPr>
        <w:rPr>
          <w:rFonts w:ascii="Times New Roman" w:eastAsiaTheme="minorHAnsi" w:hAnsi="Times New Roman"/>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Soumis à un flux de neutrons rapide, La quantité de Pu238 diminue au cours du temps. En effet, il a une forte probabilité d’absorber un neutron pour soit fissionner ou le capturer pour se transformer en Pu239 selon les réactions respectives:</w:t>
      </w:r>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600BE7"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238</m:t>
            </m:r>
          </m:sup>
          <m:e>
            <m:r>
              <w:rPr>
                <w:rFonts w:ascii="Cambria Math" w:eastAsiaTheme="minorHAnsi" w:hAnsi="Cambria Math" w:cstheme="minorHAnsi"/>
                <w:spacing w:val="-5"/>
                <w:kern w:val="20"/>
                <w:sz w:val="28"/>
                <w:szCs w:val="24"/>
              </w:rPr>
              <m:t>Pu</m:t>
            </m:r>
          </m:e>
        </m:sPre>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X</w:t>
      </w:r>
      <m:oMath>
        <m:r>
          <w:rPr>
            <w:rFonts w:ascii="Cambria Math" w:eastAsiaTheme="minorHAnsi" w:hAnsi="Cambria Math" w:cstheme="minorHAnsi"/>
            <w:spacing w:val="-5"/>
            <w:kern w:val="20"/>
            <w:sz w:val="28"/>
            <w:szCs w:val="24"/>
          </w:rPr>
          <m:t>+Y+k</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p>
    <w:p w:rsidR="00B75263" w:rsidRPr="00B75263" w:rsidRDefault="00B75263" w:rsidP="00B75263">
      <w:pPr>
        <w:rPr>
          <w:rFonts w:asciiTheme="minorHAnsi" w:eastAsiaTheme="minorHAnsi" w:hAnsiTheme="minorHAnsi" w:cstheme="minorHAnsi"/>
          <w:spacing w:val="-5"/>
          <w:kern w:val="20"/>
          <w:sz w:val="28"/>
          <w:szCs w:val="24"/>
        </w:rPr>
      </w:pPr>
    </w:p>
    <w:p w:rsidR="00B75263" w:rsidRPr="00B75263" w:rsidRDefault="00600BE7"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238</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0</m:t>
            </m:r>
          </m:sub>
          <m:sup>
            <m:r>
              <w:rPr>
                <w:rFonts w:ascii="Cambria Math" w:eastAsiaTheme="minorHAnsi" w:hAnsi="Cambria Math" w:cstheme="minorHAnsi"/>
                <w:spacing w:val="-5"/>
                <w:kern w:val="20"/>
                <w:sz w:val="28"/>
                <w:szCs w:val="24"/>
              </w:rPr>
              <m:t>1</m:t>
            </m:r>
          </m:sup>
          <m:e>
            <m:r>
              <w:rPr>
                <w:rFonts w:ascii="Cambria Math" w:eastAsiaTheme="minorHAnsi" w:hAnsi="Cambria Math" w:cstheme="minorHAnsi"/>
                <w:spacing w:val="-5"/>
                <w:kern w:val="20"/>
                <w:sz w:val="28"/>
                <w:szCs w:val="24"/>
              </w:rPr>
              <m:t>n</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239</m:t>
            </m:r>
          </m:sup>
          <m:e>
            <m:r>
              <w:rPr>
                <w:rFonts w:ascii="Cambria Math" w:eastAsiaTheme="minorHAnsi" w:hAnsi="Cambria Math" w:cstheme="minorHAnsi"/>
                <w:spacing w:val="-5"/>
                <w:kern w:val="20"/>
                <w:sz w:val="28"/>
                <w:szCs w:val="24"/>
              </w:rPr>
              <m:t>Pu</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Il est également soumis à sa décroissance naturelle relativement courte (87 ans) selon la réaction:</w:t>
      </w:r>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600BE7" w:rsidP="00B75263">
      <w:pPr>
        <w:rPr>
          <w:rFonts w:asciiTheme="minorHAnsi" w:eastAsiaTheme="minorEastAsia" w:hAnsiTheme="minorHAnsi" w:cstheme="minorHAnsi"/>
          <w:iCs/>
          <w:spacing w:val="-5"/>
          <w:kern w:val="20"/>
          <w:sz w:val="28"/>
          <w:szCs w:val="24"/>
        </w:rPr>
      </w:pP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94</m:t>
            </m:r>
          </m:sub>
          <m:sup>
            <m:r>
              <w:rPr>
                <w:rFonts w:ascii="Cambria Math" w:eastAsiaTheme="minorHAnsi" w:hAnsi="Cambria Math" w:cstheme="minorHAnsi"/>
                <w:spacing w:val="-5"/>
                <w:kern w:val="20"/>
                <w:sz w:val="28"/>
                <w:szCs w:val="24"/>
              </w:rPr>
              <m:t>238</m:t>
            </m:r>
          </m:sup>
          <m:e>
            <m:r>
              <w:rPr>
                <w:rFonts w:ascii="Cambria Math" w:eastAsiaTheme="minorHAnsi" w:hAnsi="Cambria Math" w:cstheme="minorHAnsi"/>
                <w:spacing w:val="-5"/>
                <w:kern w:val="20"/>
                <w:sz w:val="28"/>
                <w:szCs w:val="24"/>
              </w:rPr>
              <m:t>Pu</m:t>
            </m:r>
          </m:e>
        </m:sPre>
      </m:oMath>
      <w:r w:rsidR="00B75263" w:rsidRPr="00B75263">
        <w:rPr>
          <w:rFonts w:asciiTheme="minorHAnsi" w:eastAsiaTheme="minorHAnsi" w:hAnsiTheme="minorHAnsi" w:cstheme="minorHAnsi"/>
          <w:spacing w:val="-5"/>
          <w:kern w:val="20"/>
          <w:sz w:val="28"/>
          <w:szCs w:val="24"/>
        </w:rPr>
        <w:t xml:space="preserve">    </w:t>
      </w:r>
      <m:oMath>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w:r w:rsidR="00B75263" w:rsidRPr="00B75263">
        <w:rPr>
          <w:rFonts w:asciiTheme="minorHAnsi" w:eastAsiaTheme="minorHAnsi" w:hAnsiTheme="minorHAnsi" w:cstheme="minorHAnsi"/>
          <w:spacing w:val="-5"/>
          <w:kern w:val="20"/>
          <w:sz w:val="28"/>
          <w:szCs w:val="24"/>
        </w:rPr>
        <w:tab/>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92</m:t>
            </m:r>
          </m:sub>
          <m:sup>
            <m:r>
              <w:rPr>
                <w:rFonts w:ascii="Cambria Math" w:eastAsiaTheme="minorHAnsi" w:hAnsi="Cambria Math" w:cstheme="minorHAnsi"/>
                <w:spacing w:val="-5"/>
                <w:kern w:val="20"/>
                <w:sz w:val="28"/>
                <w:szCs w:val="24"/>
              </w:rPr>
              <m:t>234</m:t>
            </m:r>
          </m:sup>
          <m:e>
            <m:r>
              <w:rPr>
                <w:rFonts w:ascii="Cambria Math" w:eastAsiaTheme="minorHAnsi" w:hAnsi="Cambria Math" w:cstheme="minorHAnsi"/>
                <w:spacing w:val="-5"/>
                <w:kern w:val="20"/>
                <w:sz w:val="28"/>
                <w:szCs w:val="24"/>
              </w:rPr>
              <m:t>U</m:t>
            </m:r>
          </m:e>
        </m:sPre>
        <m:r>
          <w:rPr>
            <w:rFonts w:ascii="Cambria Math" w:eastAsiaTheme="minorHAnsi" w:hAnsi="Cambria Math" w:cstheme="minorHAnsi"/>
            <w:spacing w:val="-5"/>
            <w:kern w:val="20"/>
            <w:sz w:val="28"/>
            <w:szCs w:val="24"/>
          </w:rPr>
          <m:t>+</m:t>
        </m:r>
      </m:oMath>
      <w:r w:rsidR="00B75263" w:rsidRPr="00B75263">
        <w:rPr>
          <w:rFonts w:asciiTheme="minorHAnsi" w:eastAsiaTheme="minorHAnsi" w:hAnsiTheme="minorHAnsi" w:cstheme="minorHAnsi"/>
          <w:spacing w:val="-5"/>
          <w:kern w:val="20"/>
          <w:sz w:val="28"/>
          <w:szCs w:val="24"/>
        </w:rPr>
        <w:t xml:space="preserve">  </w:t>
      </w:r>
      <m:oMath>
        <m:sPre>
          <m:sPrePr>
            <m:ctrlPr>
              <w:rPr>
                <w:rFonts w:ascii="Cambria Math" w:eastAsiaTheme="minorHAnsi" w:hAnsi="Cambria Math" w:cstheme="minorHAnsi"/>
                <w:i/>
                <w:iCs/>
                <w:spacing w:val="-5"/>
                <w:kern w:val="20"/>
                <w:sz w:val="28"/>
                <w:szCs w:val="24"/>
              </w:rPr>
            </m:ctrlPr>
          </m:sPrePr>
          <m:sub>
            <m:r>
              <w:rPr>
                <w:rFonts w:ascii="Cambria Math" w:eastAsiaTheme="minorHAnsi" w:hAnsi="Cambria Math" w:cstheme="minorHAnsi"/>
                <w:spacing w:val="-5"/>
                <w:kern w:val="20"/>
                <w:sz w:val="28"/>
                <w:szCs w:val="24"/>
              </w:rPr>
              <m:t>2</m:t>
            </m:r>
          </m:sub>
          <m:sup>
            <m:r>
              <w:rPr>
                <w:rFonts w:ascii="Cambria Math" w:eastAsiaTheme="minorHAnsi" w:hAnsi="Cambria Math" w:cstheme="minorHAnsi"/>
                <w:spacing w:val="-5"/>
                <w:kern w:val="20"/>
                <w:sz w:val="28"/>
                <w:szCs w:val="24"/>
              </w:rPr>
              <m:t>4</m:t>
            </m:r>
          </m:sup>
          <m:e>
            <m:r>
              <w:rPr>
                <w:rFonts w:ascii="Cambria Math" w:eastAsiaTheme="minorHAnsi" w:hAnsi="Cambria Math" w:cstheme="minorHAnsi"/>
                <w:spacing w:val="-5"/>
                <w:kern w:val="20"/>
                <w:sz w:val="28"/>
                <w:szCs w:val="24"/>
              </w:rPr>
              <m:t>He</m:t>
            </m:r>
          </m:e>
        </m:sPre>
      </m:oMath>
    </w:p>
    <w:p w:rsidR="00B75263" w:rsidRPr="00B75263" w:rsidRDefault="00B75263" w:rsidP="00B75263">
      <w:pPr>
        <w:rPr>
          <w:rFonts w:asciiTheme="minorHAnsi" w:eastAsiaTheme="minorHAnsi" w:hAnsiTheme="minorHAnsi" w:cstheme="minorHAnsi"/>
          <w:spacing w:val="-5"/>
          <w:kern w:val="20"/>
          <w:sz w:val="24"/>
          <w:szCs w:val="24"/>
        </w:rPr>
      </w:pPr>
    </w:p>
    <w:p w:rsidR="00B75263" w:rsidRPr="00B75263" w:rsidRDefault="00B75263" w:rsidP="00B75263">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En réalité, il y a une production du Pu238 par décroissance naturelle du Cm242 (particule beta) et du Np238 (particule alpha) ainsi qu’une probabilité que le Pu239 engendre une réaction dite « 2n »</w:t>
      </w:r>
      <w:r w:rsidR="00BE003C">
        <w:rPr>
          <w:rFonts w:asciiTheme="minorHAnsi" w:eastAsiaTheme="minorHAnsi" w:hAnsiTheme="minorHAnsi" w:cstheme="minorHAnsi"/>
          <w:spacing w:val="-5"/>
          <w:kern w:val="20"/>
          <w:sz w:val="24"/>
          <w:szCs w:val="24"/>
        </w:rPr>
        <w:t>.</w:t>
      </w:r>
    </w:p>
    <w:p w:rsidR="00B75263" w:rsidRPr="00B75263" w:rsidRDefault="00B75263" w:rsidP="00BE003C">
      <w:pPr>
        <w:rPr>
          <w:rFonts w:asciiTheme="minorHAnsi" w:eastAsiaTheme="minorHAnsi" w:hAnsiTheme="minorHAnsi" w:cstheme="minorHAnsi"/>
          <w:spacing w:val="-5"/>
          <w:kern w:val="20"/>
          <w:sz w:val="24"/>
          <w:szCs w:val="24"/>
        </w:rPr>
      </w:pPr>
      <w:r w:rsidRPr="00B75263">
        <w:rPr>
          <w:rFonts w:asciiTheme="minorHAnsi" w:eastAsiaTheme="minorHAnsi" w:hAnsiTheme="minorHAnsi" w:cstheme="minorHAnsi"/>
          <w:spacing w:val="-5"/>
          <w:kern w:val="20"/>
          <w:sz w:val="24"/>
          <w:szCs w:val="24"/>
        </w:rPr>
        <w:t xml:space="preserve">Cependant, ces réactions ne sont pas prises en compte car le modèle est simplifié et ne </w:t>
      </w:r>
      <w:r w:rsidR="00BE003C">
        <w:rPr>
          <w:rFonts w:asciiTheme="minorHAnsi" w:eastAsiaTheme="minorHAnsi" w:hAnsiTheme="minorHAnsi" w:cstheme="minorHAnsi"/>
          <w:spacing w:val="-5"/>
          <w:kern w:val="20"/>
          <w:sz w:val="24"/>
          <w:szCs w:val="24"/>
        </w:rPr>
        <w:t>considère</w:t>
      </w:r>
      <w:r w:rsidRPr="00B75263">
        <w:rPr>
          <w:rFonts w:asciiTheme="minorHAnsi" w:eastAsiaTheme="minorHAnsi" w:hAnsiTheme="minorHAnsi" w:cstheme="minorHAnsi"/>
          <w:spacing w:val="-5"/>
          <w:kern w:val="20"/>
          <w:sz w:val="24"/>
          <w:szCs w:val="24"/>
        </w:rPr>
        <w:t xml:space="preserve"> que les isotopes du vecteur Pu.</w:t>
      </w: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9424A0" w:rsidRDefault="009424A0" w:rsidP="009424A0">
      <w:pPr>
        <w:rPr>
          <w:rFonts w:ascii="Times New Roman" w:eastAsiaTheme="minorHAnsi" w:hAnsi="Times New Roman"/>
          <w:spacing w:val="-5"/>
          <w:kern w:val="20"/>
          <w:sz w:val="24"/>
          <w:szCs w:val="24"/>
        </w:rPr>
      </w:pPr>
    </w:p>
    <w:p w:rsidR="00BE003C" w:rsidRDefault="009424A0" w:rsidP="00BE003C">
      <w:pPr>
        <w:keepNext/>
      </w:pPr>
      <w:r w:rsidRPr="009424A0">
        <w:rPr>
          <w:rFonts w:ascii="Times New Roman" w:eastAsiaTheme="minorHAnsi" w:hAnsi="Times New Roman"/>
          <w:noProof/>
          <w:spacing w:val="-5"/>
          <w:kern w:val="20"/>
          <w:sz w:val="24"/>
          <w:szCs w:val="24"/>
          <w:lang w:eastAsia="fr-FR"/>
        </w:rPr>
        <w:lastRenderedPageBreak/>
        <w:drawing>
          <wp:inline distT="0" distB="0" distL="0" distR="0" wp14:anchorId="641CED69" wp14:editId="44CCC4F0">
            <wp:extent cx="5759450" cy="3225072"/>
            <wp:effectExtent l="0" t="0" r="12700" b="13970"/>
            <wp:docPr id="34" name="Graphique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9424A0" w:rsidRDefault="00BE003C" w:rsidP="001E7737">
      <w:pPr>
        <w:pStyle w:val="Lgende"/>
        <w:rPr>
          <w:rFonts w:ascii="Times New Roman" w:eastAsiaTheme="minorHAnsi" w:hAnsi="Times New Roman"/>
          <w:spacing w:val="-5"/>
          <w:kern w:val="20"/>
        </w:rPr>
      </w:pPr>
      <w:bookmarkStart w:id="184" w:name="_Toc396794127"/>
      <w:r>
        <w:t xml:space="preserve">Figure </w:t>
      </w:r>
      <w:fldSimple w:instr=" SEQ Figure \* ARABIC ">
        <w:r w:rsidR="0023742C">
          <w:rPr>
            <w:noProof/>
          </w:rPr>
          <w:t>13</w:t>
        </w:r>
      </w:fldSimple>
      <w:r>
        <w:t> : Evolution du combustible soumis à un flux neutronique</w:t>
      </w:r>
      <w:bookmarkEnd w:id="184"/>
    </w:p>
    <w:p w:rsidR="00F6063D" w:rsidRPr="00B75263" w:rsidRDefault="00F6063D" w:rsidP="00104FA7">
      <w:pPr>
        <w:pStyle w:val="Corpsdetexte"/>
        <w:rPr>
          <w:rFonts w:eastAsiaTheme="minorHAnsi"/>
        </w:rPr>
      </w:pPr>
      <w:r w:rsidRPr="00B75263">
        <w:rPr>
          <w:rFonts w:eastAsiaTheme="minorHAnsi"/>
        </w:rPr>
        <w:t xml:space="preserve">En sommant toutes les courbes, une légère baisse de la quantité </w:t>
      </w:r>
      <w:r>
        <w:rPr>
          <w:rFonts w:eastAsiaTheme="minorHAnsi"/>
        </w:rPr>
        <w:t>de plutonium</w:t>
      </w:r>
      <w:r w:rsidRPr="00B75263">
        <w:rPr>
          <w:rFonts w:eastAsiaTheme="minorHAnsi"/>
        </w:rPr>
        <w:t xml:space="preserve"> est observée au cours des 15 ans de fonctionnement</w:t>
      </w:r>
      <w:r>
        <w:rPr>
          <w:rFonts w:eastAsiaTheme="minorHAnsi"/>
        </w:rPr>
        <w:t xml:space="preserve"> </w:t>
      </w:r>
      <w:r w:rsidRPr="00B75263">
        <w:rPr>
          <w:rFonts w:eastAsiaTheme="minorHAnsi"/>
        </w:rPr>
        <w:t>en réacteur.</w:t>
      </w:r>
    </w:p>
    <w:p w:rsidR="00BE003C" w:rsidRDefault="009424A0" w:rsidP="00BE003C">
      <w:pPr>
        <w:keepNext/>
      </w:pPr>
      <w:r w:rsidRPr="009424A0">
        <w:rPr>
          <w:rFonts w:ascii="Times New Roman" w:eastAsiaTheme="minorHAnsi" w:hAnsi="Times New Roman"/>
          <w:noProof/>
          <w:spacing w:val="-5"/>
          <w:kern w:val="20"/>
          <w:sz w:val="24"/>
          <w:szCs w:val="24"/>
          <w:lang w:eastAsia="fr-FR"/>
        </w:rPr>
        <w:drawing>
          <wp:inline distT="0" distB="0" distL="0" distR="0" wp14:anchorId="7EAC0553" wp14:editId="28552EB3">
            <wp:extent cx="5759532" cy="4227616"/>
            <wp:effectExtent l="0" t="0" r="12700" b="20955"/>
            <wp:docPr id="35" name="Graphique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9424A0" w:rsidRDefault="00BE003C" w:rsidP="001E7737">
      <w:pPr>
        <w:pStyle w:val="Lgende"/>
        <w:rPr>
          <w:rFonts w:ascii="Times New Roman" w:eastAsiaTheme="minorHAnsi" w:hAnsi="Times New Roman"/>
          <w:spacing w:val="-5"/>
          <w:kern w:val="20"/>
        </w:rPr>
      </w:pPr>
      <w:bookmarkStart w:id="185" w:name="_Toc396794128"/>
      <w:r>
        <w:t xml:space="preserve">Figure </w:t>
      </w:r>
      <w:fldSimple w:instr=" SEQ Figure \* ARABIC ">
        <w:r w:rsidR="0023742C">
          <w:rPr>
            <w:noProof/>
          </w:rPr>
          <w:t>14</w:t>
        </w:r>
      </w:fldSimple>
      <w:r>
        <w:t> : Evolution des noyaux lourds du combustible soumis à un flux neutronique</w:t>
      </w:r>
      <w:bookmarkEnd w:id="185"/>
    </w:p>
    <w:p w:rsidR="00F6063D" w:rsidRDefault="00F6063D">
      <w:pPr>
        <w:rPr>
          <w:rFonts w:ascii="Times New Roman" w:eastAsiaTheme="minorHAnsi" w:hAnsi="Times New Roman"/>
          <w:spacing w:val="-5"/>
          <w:kern w:val="20"/>
          <w:sz w:val="24"/>
          <w:szCs w:val="24"/>
        </w:rPr>
      </w:pPr>
      <w:r>
        <w:rPr>
          <w:rFonts w:ascii="Times New Roman" w:eastAsiaTheme="minorHAnsi" w:hAnsi="Times New Roman"/>
          <w:spacing w:val="-5"/>
          <w:kern w:val="20"/>
          <w:sz w:val="24"/>
          <w:szCs w:val="24"/>
        </w:rPr>
        <w:br w:type="page"/>
      </w:r>
    </w:p>
    <w:p w:rsidR="007F4838" w:rsidRDefault="007F4838">
      <w:pPr>
        <w:rPr>
          <w:rFonts w:ascii="Times New Roman" w:eastAsiaTheme="minorHAnsi" w:hAnsi="Times New Roman"/>
          <w:spacing w:val="-5"/>
          <w:kern w:val="20"/>
          <w:sz w:val="24"/>
          <w:szCs w:val="24"/>
        </w:rPr>
      </w:pPr>
    </w:p>
    <w:p w:rsidR="00532ECE" w:rsidRDefault="00532ECE" w:rsidP="00943CAC">
      <w:pPr>
        <w:pStyle w:val="Titre"/>
        <w:rPr>
          <w:rFonts w:cs="Arial"/>
        </w:rPr>
      </w:pPr>
      <w:r w:rsidRPr="00104FA7">
        <w:rPr>
          <w:rFonts w:cs="Arial"/>
          <w:highlight w:val="red"/>
        </w:rPr>
        <w:t>References</w:t>
      </w:r>
    </w:p>
    <w:p w:rsidR="00FA2EB2" w:rsidRPr="00104FA7" w:rsidRDefault="00FA2EB2" w:rsidP="00104FA7">
      <w:pPr>
        <w:spacing w:after="60"/>
        <w:rPr>
          <w:highlight w:val="yellow"/>
        </w:rPr>
      </w:pPr>
      <w:bookmarkStart w:id="186" w:name="_Ref280172582"/>
    </w:p>
    <w:p w:rsidR="00CF723D" w:rsidRPr="00104FA7" w:rsidRDefault="00CF723D" w:rsidP="00104FA7">
      <w:pPr>
        <w:numPr>
          <w:ilvl w:val="0"/>
          <w:numId w:val="3"/>
        </w:numPr>
        <w:spacing w:after="120"/>
        <w:ind w:left="1077" w:hanging="510"/>
        <w:rPr>
          <w:rFonts w:cs="Arial"/>
          <w:snapToGrid w:val="0"/>
          <w:lang w:val="it-IT"/>
        </w:rPr>
      </w:pPr>
      <w:bookmarkStart w:id="187" w:name="_Ref396753419"/>
      <w:r w:rsidRPr="00104FA7">
        <w:rPr>
          <w:rFonts w:cs="Arial"/>
          <w:i/>
          <w:snapToGrid w:val="0"/>
          <w:lang w:val="it-IT"/>
        </w:rPr>
        <w:t>Status of Small and Medium Sized Reactor Designs</w:t>
      </w:r>
      <w:r w:rsidRPr="00104FA7">
        <w:rPr>
          <w:rFonts w:cs="Arial"/>
          <w:snapToGrid w:val="0"/>
          <w:lang w:val="it-IT"/>
        </w:rPr>
        <w:t>, AIEA, September 2011</w:t>
      </w:r>
      <w:r w:rsidRPr="00104FA7">
        <w:rPr>
          <w:rFonts w:cs="Arial"/>
          <w:snapToGrid w:val="0"/>
          <w:lang w:val="it-IT"/>
        </w:rPr>
        <w:br/>
        <w:t xml:space="preserve">Site web : </w:t>
      </w:r>
      <w:r w:rsidR="00600BE7">
        <w:fldChar w:fldCharType="begin"/>
      </w:r>
      <w:r w:rsidR="00600BE7" w:rsidRPr="006B6C9B">
        <w:rPr>
          <w:lang w:val="en-US"/>
        </w:rPr>
        <w:instrText xml:space="preserve"> HYPERLINK "http://www.iaea.org/NuclearPower/Downloads/Technology/files/SMR-booklet.pdf" </w:instrText>
      </w:r>
      <w:r w:rsidR="00600BE7">
        <w:fldChar w:fldCharType="separate"/>
      </w:r>
      <w:r w:rsidRPr="00104FA7">
        <w:rPr>
          <w:rStyle w:val="Lienhypertexte"/>
          <w:lang w:val="it-IT"/>
        </w:rPr>
        <w:t>http://www.iaea.org/NuclearPower/Downloads/Technology/files/SMR-booklet.pdf</w:t>
      </w:r>
      <w:r w:rsidR="00600BE7">
        <w:rPr>
          <w:rStyle w:val="Lienhypertexte"/>
          <w:lang w:val="it-IT"/>
        </w:rPr>
        <w:fldChar w:fldCharType="end"/>
      </w:r>
      <w:bookmarkEnd w:id="187"/>
      <w:r w:rsidRPr="00CF723D">
        <w:rPr>
          <w:lang w:val="it-IT"/>
        </w:rPr>
        <w:t xml:space="preserve"> </w:t>
      </w:r>
    </w:p>
    <w:p w:rsidR="00F4726D" w:rsidRPr="00104FA7" w:rsidRDefault="00F4726D" w:rsidP="00104FA7">
      <w:pPr>
        <w:numPr>
          <w:ilvl w:val="0"/>
          <w:numId w:val="3"/>
        </w:numPr>
        <w:spacing w:after="120"/>
        <w:ind w:left="1077" w:hanging="510"/>
        <w:rPr>
          <w:rFonts w:cs="Arial"/>
          <w:snapToGrid w:val="0"/>
          <w:lang w:val="it-IT"/>
        </w:rPr>
      </w:pPr>
      <w:r w:rsidRPr="00104FA7">
        <w:rPr>
          <w:highlight w:val="red"/>
          <w:lang w:val="it-IT"/>
        </w:rPr>
        <w:t xml:space="preserve">- </w:t>
      </w:r>
      <w:hyperlink r:id="rId36" w:anchor="/-2/" w:history="1">
        <w:r w:rsidRPr="00104FA7">
          <w:rPr>
            <w:rStyle w:val="Lienhypertexte"/>
            <w:lang w:val="it-IT"/>
          </w:rPr>
          <w:t>http://www.areva.com/mediatheque/liblocal/docs/activites/reacteurs-services/reacteurs/pdf-plaq-antares-va/index.html#/-2/</w:t>
        </w:r>
      </w:hyperlink>
    </w:p>
    <w:p w:rsidR="00F4726D" w:rsidRPr="00104FA7" w:rsidRDefault="00600BE7" w:rsidP="00104FA7">
      <w:pPr>
        <w:numPr>
          <w:ilvl w:val="0"/>
          <w:numId w:val="3"/>
        </w:numPr>
        <w:spacing w:after="120"/>
        <w:ind w:left="1077" w:hanging="510"/>
        <w:rPr>
          <w:rFonts w:cs="Arial"/>
          <w:snapToGrid w:val="0"/>
          <w:lang w:val="it-IT"/>
        </w:rPr>
      </w:pPr>
      <w:hyperlink r:id="rId37" w:history="1">
        <w:r w:rsidR="00F4726D" w:rsidRPr="00104FA7">
          <w:rPr>
            <w:rStyle w:val="Lienhypertexte"/>
            <w:highlight w:val="red"/>
            <w:lang w:val="it-IT"/>
          </w:rPr>
          <w:t>http://fr.dcnsgroup.com/wp-content/uploads/2012/07/0907_DCNS_1207072_FLEXBLUE_FR.pdf</w:t>
        </w:r>
      </w:hyperlink>
    </w:p>
    <w:p w:rsidR="00F4726D" w:rsidRPr="00104FA7" w:rsidRDefault="00F4726D" w:rsidP="00104FA7">
      <w:pPr>
        <w:numPr>
          <w:ilvl w:val="0"/>
          <w:numId w:val="3"/>
        </w:numPr>
        <w:spacing w:after="120"/>
        <w:ind w:left="1077" w:hanging="510"/>
        <w:rPr>
          <w:highlight w:val="red"/>
          <w:lang w:val="it-IT"/>
        </w:rPr>
      </w:pPr>
      <w:r w:rsidRPr="00104FA7">
        <w:rPr>
          <w:highlight w:val="red"/>
          <w:lang w:val="it-IT"/>
        </w:rPr>
        <w:t>http://www.world-nuclear-news.org/NN_Small_nuclear_reactors_for_power_and_icebreaking_0710112.html</w:t>
      </w:r>
    </w:p>
    <w:p w:rsidR="004076CE" w:rsidRPr="00104FA7" w:rsidRDefault="00600BE7" w:rsidP="00104FA7">
      <w:pPr>
        <w:numPr>
          <w:ilvl w:val="0"/>
          <w:numId w:val="3"/>
        </w:numPr>
        <w:spacing w:after="120"/>
        <w:ind w:left="1077" w:hanging="510"/>
        <w:rPr>
          <w:highlight w:val="red"/>
          <w:lang w:val="it-IT"/>
        </w:rPr>
      </w:pPr>
      <w:hyperlink r:id="rId38" w:history="1">
        <w:r w:rsidR="004076CE" w:rsidRPr="00104FA7">
          <w:rPr>
            <w:rStyle w:val="Lienhypertexte"/>
            <w:highlight w:val="red"/>
            <w:lang w:val="it-IT"/>
          </w:rPr>
          <w:t>http://www.cea.fr/content/download/80052/1536000/file/Proc%C3%A9d%C3%A9-PUREX.pdf</w:t>
        </w:r>
      </w:hyperlink>
    </w:p>
    <w:bookmarkEnd w:id="186"/>
    <w:p w:rsidR="00BA644C" w:rsidRPr="00104FA7" w:rsidRDefault="004076CE" w:rsidP="00104FA7">
      <w:pPr>
        <w:numPr>
          <w:ilvl w:val="0"/>
          <w:numId w:val="3"/>
        </w:numPr>
        <w:spacing w:after="120"/>
        <w:ind w:left="1077" w:hanging="510"/>
        <w:rPr>
          <w:rFonts w:cs="Arial"/>
          <w:snapToGrid w:val="0"/>
          <w:lang w:val="it-IT"/>
        </w:rPr>
      </w:pPr>
      <w:r w:rsidRPr="00104FA7">
        <w:rPr>
          <w:rFonts w:cs="Arial"/>
          <w:i/>
          <w:snapToGrid w:val="0"/>
          <w:lang w:val="it-IT"/>
        </w:rPr>
        <w:t>Advanced 4S (Super Safe, Small and Simple) LMR</w:t>
      </w:r>
      <w:r w:rsidRPr="00104FA7">
        <w:rPr>
          <w:rFonts w:cs="Arial"/>
          <w:snapToGrid w:val="0"/>
          <w:lang w:val="it-IT"/>
        </w:rPr>
        <w:t xml:space="preserve">,  A. Minato and N. Handa, </w:t>
      </w:r>
      <w:r w:rsidR="00A11485" w:rsidRPr="00104FA7">
        <w:rPr>
          <w:rFonts w:cs="Arial"/>
          <w:snapToGrid w:val="0"/>
          <w:lang w:val="it-IT"/>
        </w:rPr>
        <w:br/>
        <w:t>Ré</w:t>
      </w:r>
      <w:r w:rsidRPr="00104FA7">
        <w:rPr>
          <w:rFonts w:cs="Arial"/>
          <w:snapToGrid w:val="0"/>
          <w:lang w:val="it-IT"/>
        </w:rPr>
        <w:t>f</w:t>
      </w:r>
      <w:r w:rsidR="00C3390D" w:rsidRPr="00104FA7">
        <w:rPr>
          <w:rFonts w:cs="Arial"/>
          <w:snapToGrid w:val="0"/>
          <w:lang w:val="it-IT"/>
        </w:rPr>
        <w:t>é</w:t>
      </w:r>
      <w:r w:rsidRPr="00104FA7">
        <w:rPr>
          <w:rFonts w:cs="Arial"/>
          <w:snapToGrid w:val="0"/>
          <w:lang w:val="it-IT"/>
        </w:rPr>
        <w:t>rence interne XA0056275</w:t>
      </w:r>
    </w:p>
    <w:p w:rsidR="00BA644C" w:rsidRPr="00104FA7" w:rsidRDefault="00BA644C" w:rsidP="00104FA7">
      <w:pPr>
        <w:numPr>
          <w:ilvl w:val="0"/>
          <w:numId w:val="3"/>
        </w:numPr>
        <w:spacing w:after="120"/>
        <w:ind w:left="1077" w:hanging="510"/>
        <w:rPr>
          <w:rFonts w:cs="Arial"/>
          <w:snapToGrid w:val="0"/>
          <w:lang w:val="it-IT"/>
        </w:rPr>
      </w:pPr>
      <w:bookmarkStart w:id="188" w:name="_Ref396762427"/>
      <w:r w:rsidRPr="00104FA7">
        <w:rPr>
          <w:rFonts w:cs="Arial"/>
          <w:i/>
          <w:snapToGrid w:val="0"/>
          <w:lang w:val="it-IT"/>
        </w:rPr>
        <w:t>Méthodologie d’optimisation d’un cœur de réacteur à neutrons rapides, application à l’identification de solutions (combustible, cœur, système) permettant des performances accrues</w:t>
      </w:r>
      <w:r w:rsidRPr="00104FA7">
        <w:rPr>
          <w:rFonts w:cs="Arial"/>
          <w:snapToGrid w:val="0"/>
          <w:lang w:val="it-IT"/>
        </w:rPr>
        <w:tab/>
        <w:t>, Thèse CEA, Réf. tel-00660567, JJ.X. Ingremeau, Janvier 2012</w:t>
      </w:r>
      <w:bookmarkEnd w:id="188"/>
    </w:p>
    <w:p w:rsidR="00BA644C" w:rsidRPr="00104FA7" w:rsidRDefault="00BA644C" w:rsidP="00104FA7">
      <w:pPr>
        <w:numPr>
          <w:ilvl w:val="0"/>
          <w:numId w:val="3"/>
        </w:numPr>
        <w:spacing w:after="120"/>
        <w:ind w:left="1077" w:hanging="510"/>
        <w:rPr>
          <w:lang w:val="en-US"/>
        </w:rPr>
      </w:pPr>
      <w:r w:rsidRPr="00104FA7">
        <w:rPr>
          <w:rFonts w:cs="Arial"/>
          <w:i/>
          <w:snapToGrid w:val="0"/>
          <w:lang w:val="it-IT"/>
        </w:rPr>
        <w:t>NDA Plutonium Options</w:t>
      </w:r>
      <w:r w:rsidRPr="00104FA7">
        <w:rPr>
          <w:rFonts w:cs="Arial"/>
          <w:snapToGrid w:val="0"/>
          <w:lang w:val="it-IT"/>
        </w:rPr>
        <w:t xml:space="preserve"> - For comment: August 2008 - October 2008</w:t>
      </w:r>
      <w:r w:rsidRPr="00104FA7">
        <w:rPr>
          <w:rFonts w:cs="Arial"/>
          <w:snapToGrid w:val="0"/>
          <w:lang w:val="it-IT"/>
        </w:rPr>
        <w:tab/>
        <w:t>, NDA</w:t>
      </w:r>
    </w:p>
    <w:p w:rsidR="00BA644C" w:rsidRPr="00BA644C" w:rsidRDefault="00BA644C" w:rsidP="00104FA7">
      <w:pPr>
        <w:numPr>
          <w:ilvl w:val="0"/>
          <w:numId w:val="3"/>
        </w:numPr>
        <w:spacing w:after="120"/>
        <w:ind w:left="1077" w:hanging="510"/>
        <w:rPr>
          <w:lang w:val="en-US"/>
        </w:rPr>
      </w:pPr>
      <w:r w:rsidRPr="00BA644C">
        <w:rPr>
          <w:rFonts w:cs="Arial"/>
          <w:snapToGrid w:val="0"/>
          <w:lang w:val="it-IT"/>
        </w:rPr>
        <w:t xml:space="preserve">General solution of Bateman equations for nuclear transmutations, J.Cetnar, </w:t>
      </w:r>
      <w:proofErr w:type="spellStart"/>
      <w:r w:rsidRPr="00961AB4">
        <w:rPr>
          <w:highlight w:val="red"/>
          <w:lang w:val="en-US"/>
        </w:rPr>
        <w:t>editon</w:t>
      </w:r>
      <w:proofErr w:type="spellEnd"/>
    </w:p>
    <w:p w:rsidR="00BA644C" w:rsidRPr="003145E0" w:rsidRDefault="00600BE7" w:rsidP="00104FA7">
      <w:pPr>
        <w:numPr>
          <w:ilvl w:val="0"/>
          <w:numId w:val="3"/>
        </w:numPr>
        <w:spacing w:after="120"/>
        <w:ind w:left="1077" w:hanging="510"/>
        <w:rPr>
          <w:lang w:val="en-US"/>
        </w:rPr>
      </w:pPr>
      <w:hyperlink r:id="rId39" w:history="1">
        <w:r w:rsidR="00BA644C" w:rsidRPr="00EA0196">
          <w:rPr>
            <w:rStyle w:val="Lienhypertexte"/>
            <w:lang w:val="en-US"/>
          </w:rPr>
          <w:t>http://www.oecd-nea.org/Janis/</w:t>
        </w:r>
      </w:hyperlink>
    </w:p>
    <w:p w:rsidR="00BA644C" w:rsidRDefault="00600BE7" w:rsidP="00104FA7">
      <w:pPr>
        <w:numPr>
          <w:ilvl w:val="0"/>
          <w:numId w:val="3"/>
        </w:numPr>
        <w:spacing w:after="120"/>
        <w:ind w:left="1077" w:hanging="510"/>
        <w:rPr>
          <w:lang w:val="en-US"/>
        </w:rPr>
      </w:pPr>
      <w:hyperlink r:id="rId40" w:history="1">
        <w:r w:rsidR="00BA644C" w:rsidRPr="002F1948">
          <w:rPr>
            <w:rStyle w:val="Lienhypertexte"/>
            <w:lang w:val="en-US"/>
          </w:rPr>
          <w:t>http://www.nndc.bnl.gov/nudat2/reCenter.jsp?z=92&amp;n=145</w:t>
        </w:r>
      </w:hyperlink>
    </w:p>
    <w:p w:rsidR="00BA644C" w:rsidRPr="00104FA7" w:rsidRDefault="00BA644C" w:rsidP="00104FA7">
      <w:pPr>
        <w:pStyle w:val="Paragraphedeliste"/>
        <w:numPr>
          <w:ilvl w:val="0"/>
          <w:numId w:val="3"/>
        </w:numPr>
        <w:spacing w:after="120"/>
        <w:ind w:left="1077" w:hanging="510"/>
        <w:contextualSpacing w:val="0"/>
        <w:rPr>
          <w:rFonts w:ascii="Arial" w:hAnsi="Arial" w:cs="Arial"/>
          <w:i/>
          <w:snapToGrid w:val="0"/>
          <w:spacing w:val="0"/>
          <w:kern w:val="0"/>
          <w:sz w:val="20"/>
          <w:szCs w:val="20"/>
          <w:lang w:val="it-IT"/>
        </w:rPr>
      </w:pPr>
      <w:r w:rsidRPr="00104FA7">
        <w:rPr>
          <w:rFonts w:ascii="Arial" w:hAnsi="Arial" w:cs="Arial"/>
          <w:i/>
          <w:snapToGrid w:val="0"/>
          <w:spacing w:val="0"/>
          <w:kern w:val="0"/>
          <w:sz w:val="20"/>
          <w:szCs w:val="20"/>
          <w:lang w:val="it-IT"/>
        </w:rPr>
        <w:t xml:space="preserve">Précis de neutronique, </w:t>
      </w:r>
      <w:r w:rsidRPr="00104FA7">
        <w:rPr>
          <w:rFonts w:ascii="Arial" w:hAnsi="Arial" w:cs="Arial"/>
          <w:i/>
          <w:snapToGrid w:val="0"/>
          <w:spacing w:val="0"/>
          <w:kern w:val="0"/>
          <w:sz w:val="20"/>
          <w:szCs w:val="20"/>
          <w:lang w:val="it-IT"/>
        </w:rPr>
        <w:tab/>
      </w:r>
      <w:r w:rsidRPr="00104FA7">
        <w:rPr>
          <w:rFonts w:ascii="Arial" w:hAnsi="Arial" w:cs="Arial"/>
          <w:i/>
          <w:snapToGrid w:val="0"/>
          <w:spacing w:val="0"/>
          <w:kern w:val="0"/>
          <w:sz w:val="20"/>
          <w:szCs w:val="20"/>
          <w:lang w:val="it-IT"/>
        </w:rPr>
        <w:br/>
      </w:r>
      <w:r w:rsidRPr="00104FA7">
        <w:rPr>
          <w:rFonts w:ascii="Arial" w:hAnsi="Arial" w:cs="Arial"/>
          <w:snapToGrid w:val="0"/>
          <w:spacing w:val="0"/>
          <w:kern w:val="0"/>
          <w:sz w:val="20"/>
          <w:szCs w:val="20"/>
          <w:lang w:val="it-IT"/>
        </w:rPr>
        <w:t xml:space="preserve">P.Reuss, </w:t>
      </w:r>
      <w:r w:rsidRPr="00104FA7">
        <w:rPr>
          <w:rFonts w:ascii="Arial" w:hAnsi="Arial" w:cs="Arial"/>
          <w:snapToGrid w:val="0"/>
          <w:spacing w:val="0"/>
          <w:kern w:val="0"/>
          <w:sz w:val="20"/>
          <w:szCs w:val="20"/>
          <w:highlight w:val="red"/>
          <w:lang w:val="it-IT"/>
        </w:rPr>
        <w:t>editon</w:t>
      </w:r>
    </w:p>
    <w:p w:rsidR="00BA644C" w:rsidRDefault="00BA644C" w:rsidP="00104FA7">
      <w:pPr>
        <w:spacing w:after="60"/>
        <w:ind w:left="1077"/>
        <w:rPr>
          <w:lang w:val="it-IT"/>
        </w:rPr>
      </w:pPr>
    </w:p>
    <w:p w:rsidR="00BA644C" w:rsidRDefault="00BA644C" w:rsidP="00104FA7">
      <w:pPr>
        <w:spacing w:after="60"/>
        <w:ind w:left="1077"/>
        <w:rPr>
          <w:lang w:val="it-IT"/>
        </w:rPr>
      </w:pPr>
    </w:p>
    <w:p w:rsidR="00790EEA" w:rsidRPr="00104FA7" w:rsidRDefault="00790EEA" w:rsidP="00104FA7">
      <w:pPr>
        <w:spacing w:after="60"/>
        <w:ind w:left="1077"/>
        <w:rPr>
          <w:lang w:val="it-IT"/>
        </w:rPr>
      </w:pPr>
      <w:r w:rsidRPr="00104FA7">
        <w:rPr>
          <w:lang w:val="it-IT"/>
        </w:rPr>
        <w:br w:type="page"/>
      </w:r>
    </w:p>
    <w:p w:rsidR="00790EEA" w:rsidRPr="00790EEA" w:rsidRDefault="00790EEA" w:rsidP="00844507">
      <w:pPr>
        <w:pStyle w:val="Titre"/>
        <w:rPr>
          <w:rFonts w:cs="Arial"/>
        </w:rPr>
      </w:pPr>
      <w:r w:rsidRPr="00790EEA">
        <w:rPr>
          <w:rFonts w:cs="Arial"/>
        </w:rPr>
        <w:lastRenderedPageBreak/>
        <w:t>Résumé</w:t>
      </w:r>
    </w:p>
    <w:p w:rsidR="00790EEA" w:rsidRPr="00790EEA" w:rsidRDefault="00790EEA" w:rsidP="00844507">
      <w:pPr>
        <w:pStyle w:val="Titre"/>
        <w:rPr>
          <w:rFonts w:cs="Arial"/>
        </w:rPr>
      </w:pPr>
    </w:p>
    <w:p w:rsidR="00790EEA" w:rsidRPr="00790EEA" w:rsidRDefault="00790EEA" w:rsidP="0085762A">
      <w:pPr>
        <w:pStyle w:val="Normale2"/>
      </w:pPr>
    </w:p>
    <w:p w:rsidR="00C3390D" w:rsidRPr="00514A86" w:rsidRDefault="00C3390D" w:rsidP="00C3390D">
      <w:pPr>
        <w:pStyle w:val="Normale2"/>
        <w:jc w:val="left"/>
        <w:rPr>
          <w:rFonts w:asciiTheme="minorHAnsi" w:hAnsiTheme="minorHAnsi" w:cstheme="minorHAnsi"/>
        </w:rPr>
      </w:pPr>
      <w:r w:rsidRPr="00514A86">
        <w:rPr>
          <w:rFonts w:asciiTheme="minorHAnsi" w:hAnsiTheme="minorHAnsi" w:cstheme="minorHAnsi"/>
        </w:rPr>
        <w:t>L’activité de R&amp;D d’ALTRAN est portée sur un projet ambitieux visant à l’élaboration d’un SMR de type RNR-G.</w:t>
      </w:r>
    </w:p>
    <w:p w:rsidR="00C3390D" w:rsidRDefault="00C3390D" w:rsidP="00C3390D">
      <w:pPr>
        <w:pStyle w:val="Normale2"/>
        <w:rPr>
          <w:rFonts w:asciiTheme="minorHAnsi" w:hAnsiTheme="minorHAnsi" w:cstheme="minorHAnsi"/>
        </w:rPr>
      </w:pPr>
      <w:r w:rsidRPr="00514A86">
        <w:rPr>
          <w:rFonts w:asciiTheme="minorHAnsi" w:hAnsiTheme="minorHAnsi" w:cstheme="minorHAnsi"/>
        </w:rPr>
        <w:t xml:space="preserve">Le sujet de ce </w:t>
      </w:r>
      <w:r>
        <w:rPr>
          <w:rFonts w:asciiTheme="minorHAnsi" w:hAnsiTheme="minorHAnsi" w:cstheme="minorHAnsi"/>
        </w:rPr>
        <w:t>mémoire</w:t>
      </w:r>
      <w:r w:rsidRPr="00514A86">
        <w:rPr>
          <w:rFonts w:asciiTheme="minorHAnsi" w:hAnsiTheme="minorHAnsi" w:cstheme="minorHAnsi"/>
        </w:rPr>
        <w:t xml:space="preserve"> port</w:t>
      </w:r>
      <w:r>
        <w:rPr>
          <w:rFonts w:asciiTheme="minorHAnsi" w:hAnsiTheme="minorHAnsi" w:cstheme="minorHAnsi"/>
        </w:rPr>
        <w:t xml:space="preserve">e sur la problématique du contrôle de l’épuisement du combustible destiné aux petits </w:t>
      </w:r>
      <w:r w:rsidRPr="00514A86">
        <w:rPr>
          <w:rFonts w:asciiTheme="minorHAnsi" w:hAnsiTheme="minorHAnsi" w:cstheme="minorHAnsi"/>
        </w:rPr>
        <w:t>réacteur</w:t>
      </w:r>
      <w:r>
        <w:rPr>
          <w:rFonts w:asciiTheme="minorHAnsi" w:hAnsiTheme="minorHAnsi" w:cstheme="minorHAnsi"/>
        </w:rPr>
        <w:t>s nucléaires à neutrons rapides. Plus particulièrement i</w:t>
      </w:r>
      <w:r w:rsidRPr="00514A86">
        <w:rPr>
          <w:rFonts w:asciiTheme="minorHAnsi" w:hAnsiTheme="minorHAnsi" w:cstheme="minorHAnsi"/>
        </w:rPr>
        <w:t xml:space="preserve">l </w:t>
      </w:r>
      <w:r>
        <w:rPr>
          <w:rFonts w:asciiTheme="minorHAnsi" w:hAnsiTheme="minorHAnsi" w:cstheme="minorHAnsi"/>
        </w:rPr>
        <w:t xml:space="preserve">porte sur la modélisation de </w:t>
      </w:r>
      <w:r w:rsidRPr="00514A86">
        <w:rPr>
          <w:rFonts w:asciiTheme="minorHAnsi" w:hAnsiTheme="minorHAnsi" w:cstheme="minorHAnsi"/>
        </w:rPr>
        <w:t xml:space="preserve"> l’évolution isotopique des différents noyaux </w:t>
      </w:r>
      <w:r>
        <w:rPr>
          <w:rFonts w:asciiTheme="minorHAnsi" w:hAnsiTheme="minorHAnsi" w:cstheme="minorHAnsi"/>
        </w:rPr>
        <w:t>constituant</w:t>
      </w:r>
      <w:r w:rsidRPr="00514A86">
        <w:rPr>
          <w:rFonts w:asciiTheme="minorHAnsi" w:hAnsiTheme="minorHAnsi" w:cstheme="minorHAnsi"/>
        </w:rPr>
        <w:t xml:space="preserve"> le vecteur Pu pendant l’épuisement </w:t>
      </w:r>
      <w:r>
        <w:rPr>
          <w:rFonts w:asciiTheme="minorHAnsi" w:hAnsiTheme="minorHAnsi" w:cstheme="minorHAnsi"/>
        </w:rPr>
        <w:t>dans un</w:t>
      </w:r>
      <w:r w:rsidRPr="00514A86">
        <w:rPr>
          <w:rFonts w:asciiTheme="minorHAnsi" w:hAnsiTheme="minorHAnsi" w:cstheme="minorHAnsi"/>
        </w:rPr>
        <w:t xml:space="preserve"> cœur</w:t>
      </w:r>
      <w:r>
        <w:rPr>
          <w:rFonts w:asciiTheme="minorHAnsi" w:hAnsiTheme="minorHAnsi" w:cstheme="minorHAnsi"/>
        </w:rPr>
        <w:t xml:space="preserve"> de réacteur d’irradiation suivi</w:t>
      </w:r>
      <w:r w:rsidRPr="00514A86">
        <w:rPr>
          <w:rFonts w:asciiTheme="minorHAnsi" w:hAnsiTheme="minorHAnsi" w:cstheme="minorHAnsi"/>
        </w:rPr>
        <w:t xml:space="preserve"> </w:t>
      </w:r>
      <w:r>
        <w:rPr>
          <w:rFonts w:asciiTheme="minorHAnsi" w:hAnsiTheme="minorHAnsi" w:cstheme="minorHAnsi"/>
        </w:rPr>
        <w:t>d’une</w:t>
      </w:r>
      <w:r w:rsidRPr="00514A86">
        <w:rPr>
          <w:rFonts w:asciiTheme="minorHAnsi" w:hAnsiTheme="minorHAnsi" w:cstheme="minorHAnsi"/>
        </w:rPr>
        <w:t xml:space="preserve"> période de refroidissement.</w:t>
      </w:r>
    </w:p>
    <w:p w:rsidR="00C3390D" w:rsidRDefault="00C3390D" w:rsidP="00C3390D">
      <w:pPr>
        <w:pStyle w:val="Normale2"/>
        <w:rPr>
          <w:rFonts w:asciiTheme="minorHAnsi" w:hAnsiTheme="minorHAnsi" w:cstheme="minorHAnsi"/>
        </w:rPr>
      </w:pPr>
      <w:r>
        <w:rPr>
          <w:rFonts w:asciiTheme="minorHAnsi" w:hAnsiTheme="minorHAnsi" w:cstheme="minorHAnsi"/>
        </w:rPr>
        <w:t>Après avoir explicité l’équation de Bateman décrivant l’évolution des différents isotopes au cours du temps, ce mémoire  présente différentes modélisations et méthodes numériques permettant de résoudre la problématique explicitée. Ces différentes modélisations sont comparée à un code de calcul neutronique DRAGON afin d’estimer leurs précisions.</w:t>
      </w:r>
    </w:p>
    <w:p w:rsidR="00C3390D" w:rsidRDefault="00C3390D" w:rsidP="00C3390D">
      <w:pPr>
        <w:pStyle w:val="Normale2"/>
        <w:rPr>
          <w:rFonts w:asciiTheme="minorHAnsi" w:hAnsiTheme="minorHAnsi" w:cstheme="minorHAnsi"/>
        </w:rPr>
      </w:pPr>
      <w:r>
        <w:rPr>
          <w:rFonts w:asciiTheme="minorHAnsi" w:hAnsiTheme="minorHAnsi" w:cstheme="minorHAnsi"/>
        </w:rPr>
        <w:t>Enfin un des modèles retenu pour ses performances (précision, robustesse, et rapidité de calcul) est exploité afin de débuter la réponse à la question : « peut-on contrôler simplement la qualité d’un vecteur Pu ? »</w:t>
      </w:r>
    </w:p>
    <w:p w:rsidR="00C3390D" w:rsidRDefault="00C3390D" w:rsidP="00C3390D">
      <w:pPr>
        <w:pStyle w:val="Normale2"/>
        <w:rPr>
          <w:rFonts w:asciiTheme="minorHAnsi" w:hAnsiTheme="minorHAnsi" w:cstheme="minorHAnsi"/>
        </w:rPr>
      </w:pPr>
    </w:p>
    <w:p w:rsidR="00C3390D" w:rsidRPr="00514A86" w:rsidRDefault="00C3390D" w:rsidP="00C3390D">
      <w:pPr>
        <w:pStyle w:val="Normale2"/>
        <w:rPr>
          <w:rFonts w:asciiTheme="minorHAnsi" w:hAnsiTheme="minorHAnsi" w:cstheme="minorHAnsi"/>
        </w:rPr>
      </w:pPr>
    </w:p>
    <w:p w:rsidR="00C3390D" w:rsidRDefault="00C3390D" w:rsidP="00C3390D">
      <w:pPr>
        <w:pStyle w:val="Normale2"/>
      </w:pPr>
    </w:p>
    <w:p w:rsidR="00C3390D" w:rsidRDefault="00C3390D" w:rsidP="00C3390D">
      <w:pPr>
        <w:pStyle w:val="Normale2"/>
      </w:pPr>
    </w:p>
    <w:p w:rsidR="00C3390D" w:rsidRDefault="00C3390D" w:rsidP="00C3390D">
      <w:pPr>
        <w:pStyle w:val="Normale2"/>
      </w:pPr>
    </w:p>
    <w:p w:rsidR="00C3390D" w:rsidRDefault="00C3390D" w:rsidP="00C3390D">
      <w:pPr>
        <w:pStyle w:val="Normale2"/>
      </w:pPr>
    </w:p>
    <w:p w:rsidR="00C3390D" w:rsidRPr="00790EEA" w:rsidRDefault="00C3390D" w:rsidP="00C3390D">
      <w:pPr>
        <w:pStyle w:val="Normale2"/>
      </w:pPr>
    </w:p>
    <w:p w:rsidR="00C3390D" w:rsidRPr="00790EEA" w:rsidRDefault="00C3390D" w:rsidP="00C3390D">
      <w:pPr>
        <w:suppressAutoHyphens/>
        <w:autoSpaceDE w:val="0"/>
        <w:jc w:val="both"/>
        <w:rPr>
          <w:rFonts w:ascii="Times New Roman" w:hAnsi="Times New Roman"/>
          <w:spacing w:val="-5"/>
          <w:kern w:val="20"/>
          <w:sz w:val="24"/>
          <w:szCs w:val="24"/>
        </w:rPr>
      </w:pPr>
    </w:p>
    <w:p w:rsidR="00C3390D" w:rsidRDefault="00C3390D" w:rsidP="00C3390D">
      <w:pPr>
        <w:suppressAutoHyphens/>
        <w:autoSpaceDE w:val="0"/>
        <w:jc w:val="center"/>
        <w:rPr>
          <w:rFonts w:ascii="Times New Roman" w:hAnsi="Times New Roman"/>
          <w:spacing w:val="-5"/>
          <w:kern w:val="20"/>
          <w:sz w:val="24"/>
          <w:szCs w:val="24"/>
        </w:rPr>
      </w:pPr>
      <w:r w:rsidRPr="00790EEA">
        <w:rPr>
          <w:rFonts w:ascii="Times New Roman" w:hAnsi="Times New Roman"/>
          <w:spacing w:val="-5"/>
          <w:kern w:val="20"/>
          <w:sz w:val="24"/>
          <w:szCs w:val="24"/>
        </w:rPr>
        <w:t>Mots clés</w:t>
      </w:r>
      <w:r>
        <w:rPr>
          <w:rFonts w:ascii="Times New Roman" w:hAnsi="Times New Roman"/>
          <w:spacing w:val="-5"/>
          <w:kern w:val="20"/>
          <w:sz w:val="24"/>
          <w:szCs w:val="24"/>
        </w:rPr>
        <w:t> :</w:t>
      </w:r>
    </w:p>
    <w:p w:rsidR="00C3390D" w:rsidRPr="00790EEA" w:rsidRDefault="00C3390D" w:rsidP="00C3390D">
      <w:pPr>
        <w:suppressAutoHyphens/>
        <w:autoSpaceDE w:val="0"/>
        <w:jc w:val="center"/>
        <w:rPr>
          <w:rFonts w:ascii="Times New Roman" w:hAnsi="Times New Roman"/>
          <w:spacing w:val="-5"/>
          <w:kern w:val="20"/>
          <w:sz w:val="24"/>
          <w:szCs w:val="24"/>
        </w:rPr>
      </w:pPr>
    </w:p>
    <w:p w:rsidR="00C3390D" w:rsidRDefault="00C3390D" w:rsidP="00C3390D">
      <w:pPr>
        <w:suppressAutoHyphens/>
        <w:autoSpaceDE w:val="0"/>
        <w:jc w:val="center"/>
        <w:rPr>
          <w:rFonts w:ascii="Times New Roman" w:hAnsi="Times New Roman"/>
          <w:spacing w:val="-5"/>
          <w:kern w:val="20"/>
          <w:sz w:val="24"/>
          <w:szCs w:val="24"/>
        </w:rPr>
      </w:pPr>
      <w:r>
        <w:rPr>
          <w:rFonts w:ascii="Times New Roman" w:hAnsi="Times New Roman"/>
          <w:spacing w:val="-5"/>
          <w:kern w:val="20"/>
          <w:sz w:val="24"/>
          <w:szCs w:val="24"/>
        </w:rPr>
        <w:t>- MODELE SIMPLIFIE D’EPUISEMENT</w:t>
      </w:r>
    </w:p>
    <w:p w:rsidR="00C3390D" w:rsidRPr="00790EEA" w:rsidRDefault="00C3390D" w:rsidP="00104FA7">
      <w:pPr>
        <w:suppressAutoHyphens/>
        <w:autoSpaceDE w:val="0"/>
        <w:jc w:val="center"/>
        <w:rPr>
          <w:rFonts w:ascii="Times New Roman" w:hAnsi="Times New Roman"/>
          <w:spacing w:val="-5"/>
          <w:kern w:val="20"/>
          <w:sz w:val="24"/>
          <w:szCs w:val="24"/>
        </w:rPr>
      </w:pPr>
      <w:r>
        <w:rPr>
          <w:rFonts w:ascii="Times New Roman" w:hAnsi="Times New Roman"/>
          <w:spacing w:val="-5"/>
          <w:kern w:val="20"/>
          <w:sz w:val="24"/>
          <w:szCs w:val="24"/>
        </w:rPr>
        <w:t>- BATEMAN</w:t>
      </w:r>
    </w:p>
    <w:p w:rsidR="00C3390D" w:rsidRDefault="00C3390D" w:rsidP="00C3390D">
      <w:pPr>
        <w:suppressAutoHyphens/>
        <w:autoSpaceDE w:val="0"/>
        <w:jc w:val="center"/>
        <w:rPr>
          <w:rFonts w:ascii="Times New Roman" w:hAnsi="Times New Roman"/>
          <w:spacing w:val="-5"/>
          <w:kern w:val="20"/>
          <w:sz w:val="24"/>
          <w:szCs w:val="24"/>
        </w:rPr>
      </w:pPr>
      <w:r w:rsidRPr="00790EEA">
        <w:rPr>
          <w:rFonts w:ascii="Times New Roman" w:hAnsi="Times New Roman"/>
          <w:spacing w:val="-5"/>
          <w:kern w:val="20"/>
          <w:sz w:val="24"/>
          <w:szCs w:val="24"/>
        </w:rPr>
        <w:t xml:space="preserve">- </w:t>
      </w:r>
      <w:r>
        <w:rPr>
          <w:rFonts w:ascii="Times New Roman" w:hAnsi="Times New Roman"/>
          <w:spacing w:val="-5"/>
          <w:kern w:val="20"/>
          <w:sz w:val="24"/>
          <w:szCs w:val="24"/>
        </w:rPr>
        <w:t xml:space="preserve"> </w:t>
      </w:r>
      <w:r w:rsidRPr="00790EEA">
        <w:rPr>
          <w:rFonts w:ascii="Times New Roman" w:hAnsi="Times New Roman"/>
          <w:spacing w:val="-5"/>
          <w:kern w:val="20"/>
          <w:sz w:val="24"/>
          <w:szCs w:val="24"/>
        </w:rPr>
        <w:t>NEUTRONIQUE</w:t>
      </w:r>
    </w:p>
    <w:p w:rsidR="00C3390D" w:rsidRDefault="00C3390D" w:rsidP="00C3390D">
      <w:pPr>
        <w:suppressAutoHyphens/>
        <w:autoSpaceDE w:val="0"/>
        <w:jc w:val="center"/>
        <w:rPr>
          <w:rFonts w:ascii="Times New Roman" w:hAnsi="Times New Roman"/>
          <w:spacing w:val="-5"/>
          <w:kern w:val="20"/>
          <w:sz w:val="24"/>
          <w:szCs w:val="24"/>
        </w:rPr>
      </w:pPr>
      <w:r>
        <w:rPr>
          <w:rFonts w:ascii="Times New Roman" w:hAnsi="Times New Roman"/>
          <w:spacing w:val="-5"/>
          <w:kern w:val="20"/>
          <w:sz w:val="24"/>
          <w:szCs w:val="24"/>
        </w:rPr>
        <w:t>- REACTEURS NUCLEAIRES</w:t>
      </w:r>
    </w:p>
    <w:p w:rsidR="00C3390D" w:rsidRDefault="00C3390D" w:rsidP="00C3390D">
      <w:pPr>
        <w:suppressAutoHyphens/>
        <w:autoSpaceDE w:val="0"/>
        <w:jc w:val="center"/>
        <w:rPr>
          <w:rFonts w:ascii="Times New Roman" w:hAnsi="Times New Roman"/>
          <w:spacing w:val="-5"/>
          <w:kern w:val="20"/>
          <w:sz w:val="24"/>
          <w:szCs w:val="24"/>
        </w:rPr>
      </w:pPr>
      <w:r>
        <w:rPr>
          <w:rFonts w:ascii="Times New Roman" w:hAnsi="Times New Roman"/>
          <w:spacing w:val="-5"/>
          <w:kern w:val="20"/>
          <w:sz w:val="24"/>
          <w:szCs w:val="24"/>
        </w:rPr>
        <w:t>- SMR A NEUTRONS RAPIDES</w:t>
      </w:r>
    </w:p>
    <w:p w:rsidR="00790EEA" w:rsidRPr="009811B4" w:rsidRDefault="00844507" w:rsidP="00790EEA">
      <w:pPr>
        <w:pStyle w:val="Titre"/>
      </w:pPr>
      <w:r>
        <w:rPr>
          <w:noProof/>
          <w:lang w:eastAsia="fr-FR"/>
        </w:rPr>
        <w:drawing>
          <wp:anchor distT="0" distB="0" distL="114300" distR="114300" simplePos="0" relativeHeight="251665408" behindDoc="0" locked="0" layoutInCell="1" allowOverlap="1" wp14:anchorId="66ED51EE" wp14:editId="396D0D8C">
            <wp:simplePos x="0" y="0"/>
            <wp:positionH relativeFrom="column">
              <wp:posOffset>1952625</wp:posOffset>
            </wp:positionH>
            <wp:positionV relativeFrom="paragraph">
              <wp:posOffset>1760855</wp:posOffset>
            </wp:positionV>
            <wp:extent cx="3785870" cy="506095"/>
            <wp:effectExtent l="0" t="0" r="5080" b="8255"/>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85870" cy="50609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4384" behindDoc="0" locked="0" layoutInCell="1" allowOverlap="1" wp14:anchorId="27AD97E4" wp14:editId="49A8CC1C">
            <wp:simplePos x="0" y="0"/>
            <wp:positionH relativeFrom="column">
              <wp:posOffset>-239395</wp:posOffset>
            </wp:positionH>
            <wp:positionV relativeFrom="paragraph">
              <wp:posOffset>1271905</wp:posOffset>
            </wp:positionV>
            <wp:extent cx="737870" cy="1225550"/>
            <wp:effectExtent l="0" t="0" r="5080" b="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37870" cy="1225550"/>
                    </a:xfrm>
                    <a:prstGeom prst="rect">
                      <a:avLst/>
                    </a:prstGeom>
                    <a:noFill/>
                  </pic:spPr>
                </pic:pic>
              </a:graphicData>
            </a:graphic>
            <wp14:sizeRelH relativeFrom="page">
              <wp14:pctWidth>0</wp14:pctWidth>
            </wp14:sizeRelH>
            <wp14:sizeRelV relativeFrom="page">
              <wp14:pctHeight>0</wp14:pctHeight>
            </wp14:sizeRelV>
          </wp:anchor>
        </w:drawing>
      </w:r>
    </w:p>
    <w:sectPr w:rsidR="00790EEA" w:rsidRPr="009811B4" w:rsidSect="00104FA7">
      <w:headerReference w:type="even" r:id="rId43"/>
      <w:footerReference w:type="default" r:id="rId44"/>
      <w:headerReference w:type="first" r:id="rId45"/>
      <w:footerReference w:type="first" r:id="rId46"/>
      <w:footnotePr>
        <w:numRestart w:val="eachPage"/>
      </w:footnotePr>
      <w:type w:val="continuous"/>
      <w:pgSz w:w="11906" w:h="16838" w:code="9"/>
      <w:pgMar w:top="1417" w:right="1417" w:bottom="1417" w:left="1417"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JACQUET Philippe" w:date="2014-08-25T17:57:00Z" w:initials="JP">
    <w:p w:rsidR="00E62118" w:rsidRDefault="00E62118">
      <w:pPr>
        <w:pStyle w:val="Commentaire"/>
      </w:pPr>
      <w:r>
        <w:rPr>
          <w:rStyle w:val="Marquedecommentaire"/>
        </w:rPr>
        <w:annotationRef/>
      </w:r>
      <w:r w:rsidRPr="00CF723D">
        <w:t>http://www.world-nuclear-news.org/NN_Small_nuclear_reactors_for_power_and_icebreaking_0710112.html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0964" w:rsidRDefault="007A0964">
      <w:r>
        <w:separator/>
      </w:r>
    </w:p>
    <w:p w:rsidR="007A0964" w:rsidRDefault="007A0964"/>
    <w:p w:rsidR="007A0964" w:rsidRDefault="007A0964"/>
  </w:endnote>
  <w:endnote w:type="continuationSeparator" w:id="0">
    <w:p w:rsidR="007A0964" w:rsidRDefault="007A0964">
      <w:r>
        <w:continuationSeparator/>
      </w:r>
    </w:p>
    <w:p w:rsidR="007A0964" w:rsidRDefault="007A0964"/>
    <w:p w:rsidR="007A0964" w:rsidRDefault="007A09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0" w:usb2="00000000" w:usb3="00000000" w:csb0="0000009F" w:csb1="00000000"/>
  </w:font>
  <w:font w:name="Arial Gras">
    <w:panose1 w:val="020B070402020202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GaramondPro-BoldItalic">
    <w:altName w:val="MS Mincho"/>
    <w:panose1 w:val="00000000000000000000"/>
    <w:charset w:val="80"/>
    <w:family w:val="roman"/>
    <w:notTrueType/>
    <w:pitch w:val="default"/>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118" w:rsidRDefault="00E62118">
    <w:pPr>
      <w:framePr w:wrap="none" w:vAnchor="text" w:hAnchor="margin" w:xAlign="center" w:y="1"/>
    </w:pPr>
    <w:r>
      <w:fldChar w:fldCharType="begin"/>
    </w:r>
    <w:r>
      <w:instrText xml:space="preserve">PAGE  </w:instrText>
    </w:r>
    <w:r>
      <w:fldChar w:fldCharType="separate"/>
    </w:r>
    <w:r>
      <w:rPr>
        <w:noProof/>
      </w:rPr>
      <w:t>2</w:t>
    </w:r>
    <w:r>
      <w:fldChar w:fldCharType="end"/>
    </w:r>
  </w:p>
  <w:p w:rsidR="00E62118" w:rsidRDefault="00E62118">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vanish/>
        <w:highlight w:val="yellow"/>
      </w:rPr>
      <w:id w:val="-898058996"/>
      <w:docPartObj>
        <w:docPartGallery w:val="Page Numbers (Bottom of Page)"/>
        <w:docPartUnique/>
      </w:docPartObj>
    </w:sdtPr>
    <w:sdtEndPr>
      <w:rPr>
        <w:sz w:val="24"/>
        <w:szCs w:val="24"/>
      </w:rPr>
    </w:sdtEndPr>
    <w:sdtContent>
      <w:p w:rsidR="00E62118" w:rsidRPr="00F91546" w:rsidRDefault="00E62118">
        <w:pPr>
          <w:pStyle w:val="Pieddepage"/>
          <w:jc w:val="center"/>
          <w:rPr>
            <w:sz w:val="24"/>
            <w:szCs w:val="24"/>
          </w:rPr>
        </w:pPr>
        <w:r w:rsidRPr="00F91546">
          <w:rPr>
            <w:sz w:val="24"/>
            <w:szCs w:val="24"/>
          </w:rPr>
          <w:fldChar w:fldCharType="begin"/>
        </w:r>
        <w:r w:rsidRPr="00F91546">
          <w:rPr>
            <w:sz w:val="24"/>
            <w:szCs w:val="24"/>
          </w:rPr>
          <w:instrText>PAGE   \* MERGEFORMAT</w:instrText>
        </w:r>
        <w:r w:rsidRPr="00F91546">
          <w:rPr>
            <w:sz w:val="24"/>
            <w:szCs w:val="24"/>
          </w:rPr>
          <w:fldChar w:fldCharType="separate"/>
        </w:r>
        <w:r>
          <w:rPr>
            <w:noProof/>
            <w:sz w:val="24"/>
            <w:szCs w:val="24"/>
          </w:rPr>
          <w:t>25</w:t>
        </w:r>
        <w:r w:rsidRPr="00F91546">
          <w:rPr>
            <w:sz w:val="24"/>
            <w:szCs w:val="24"/>
          </w:rPr>
          <w:fldChar w:fldCharType="end"/>
        </w:r>
      </w:p>
    </w:sdtContent>
  </w:sdt>
  <w:p w:rsidR="00E62118" w:rsidRPr="00B13E40" w:rsidRDefault="00E62118" w:rsidP="00B13E40">
    <w:pPr>
      <w:pStyle w:val="Pieddepage"/>
      <w:ind w:right="-7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vanish/>
        <w:highlight w:val="yellow"/>
      </w:rPr>
      <w:id w:val="-843702890"/>
      <w:docPartObj>
        <w:docPartGallery w:val="Page Numbers (Bottom of Page)"/>
        <w:docPartUnique/>
      </w:docPartObj>
    </w:sdtPr>
    <w:sdtEndPr>
      <w:rPr>
        <w:sz w:val="24"/>
        <w:szCs w:val="24"/>
      </w:rPr>
    </w:sdtEndPr>
    <w:sdtContent>
      <w:p w:rsidR="00E62118" w:rsidRPr="00F91546" w:rsidRDefault="00E62118">
        <w:pPr>
          <w:pStyle w:val="Pieddepage"/>
          <w:jc w:val="center"/>
          <w:rPr>
            <w:sz w:val="24"/>
            <w:szCs w:val="24"/>
          </w:rPr>
        </w:pPr>
        <w:r w:rsidRPr="00F91546">
          <w:rPr>
            <w:sz w:val="24"/>
            <w:szCs w:val="24"/>
          </w:rPr>
          <w:fldChar w:fldCharType="begin"/>
        </w:r>
        <w:r w:rsidRPr="00F91546">
          <w:rPr>
            <w:sz w:val="24"/>
            <w:szCs w:val="24"/>
          </w:rPr>
          <w:instrText>PAGE   \* MERGEFORMAT</w:instrText>
        </w:r>
        <w:r w:rsidRPr="00F91546">
          <w:rPr>
            <w:sz w:val="24"/>
            <w:szCs w:val="24"/>
          </w:rPr>
          <w:fldChar w:fldCharType="separate"/>
        </w:r>
        <w:r w:rsidR="00113D7B">
          <w:rPr>
            <w:noProof/>
            <w:sz w:val="24"/>
            <w:szCs w:val="24"/>
          </w:rPr>
          <w:t>25</w:t>
        </w:r>
        <w:r w:rsidRPr="00F91546">
          <w:rPr>
            <w:sz w:val="24"/>
            <w:szCs w:val="24"/>
          </w:rPr>
          <w:fldChar w:fldCharType="end"/>
        </w:r>
      </w:p>
    </w:sdtContent>
  </w:sdt>
  <w:p w:rsidR="00E62118" w:rsidRPr="00B13E40" w:rsidRDefault="00E62118" w:rsidP="00B13E40">
    <w:pPr>
      <w:pStyle w:val="Pieddepage"/>
      <w:ind w:right="-71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vanish/>
        <w:sz w:val="24"/>
        <w:szCs w:val="24"/>
        <w:highlight w:val="yellow"/>
      </w:rPr>
      <w:id w:val="1085571463"/>
      <w:docPartObj>
        <w:docPartGallery w:val="Page Numbers (Bottom of Page)"/>
        <w:docPartUnique/>
      </w:docPartObj>
    </w:sdtPr>
    <w:sdtContent>
      <w:p w:rsidR="00E62118" w:rsidRPr="00F91546" w:rsidRDefault="00E62118">
        <w:pPr>
          <w:pStyle w:val="Pieddepage"/>
          <w:jc w:val="center"/>
          <w:rPr>
            <w:sz w:val="24"/>
            <w:szCs w:val="24"/>
          </w:rPr>
        </w:pPr>
        <w:r w:rsidRPr="00F91546">
          <w:rPr>
            <w:sz w:val="24"/>
            <w:szCs w:val="24"/>
          </w:rPr>
          <w:fldChar w:fldCharType="begin"/>
        </w:r>
        <w:r w:rsidRPr="00F91546">
          <w:rPr>
            <w:sz w:val="24"/>
            <w:szCs w:val="24"/>
          </w:rPr>
          <w:instrText>PAGE   \* MERGEFORMAT</w:instrText>
        </w:r>
        <w:r w:rsidRPr="00F91546">
          <w:rPr>
            <w:sz w:val="24"/>
            <w:szCs w:val="24"/>
          </w:rPr>
          <w:fldChar w:fldCharType="separate"/>
        </w:r>
        <w:r w:rsidR="00902800">
          <w:rPr>
            <w:noProof/>
            <w:sz w:val="24"/>
            <w:szCs w:val="24"/>
          </w:rPr>
          <w:t>2</w:t>
        </w:r>
        <w:r w:rsidRPr="00F91546">
          <w:rPr>
            <w:sz w:val="24"/>
            <w:szCs w:val="24"/>
          </w:rPr>
          <w:fldChar w:fldCharType="end"/>
        </w:r>
      </w:p>
    </w:sdtContent>
  </w:sdt>
  <w:p w:rsidR="00E62118" w:rsidRPr="005630AE" w:rsidRDefault="00E62118" w:rsidP="003A2002">
    <w:pPr>
      <w:pStyle w:val="Pieddepage"/>
      <w:tabs>
        <w:tab w:val="clear" w:pos="9072"/>
        <w:tab w:val="left" w:pos="7371"/>
      </w:tabs>
      <w:ind w:right="-427"/>
      <w:jc w:val="left"/>
      <w:rPr>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0964" w:rsidRDefault="007A0964">
      <w:r>
        <w:separator/>
      </w:r>
    </w:p>
  </w:footnote>
  <w:footnote w:type="continuationSeparator" w:id="0">
    <w:p w:rsidR="007A0964" w:rsidRDefault="007A0964">
      <w:r>
        <w:separator/>
      </w:r>
    </w:p>
    <w:p w:rsidR="007A0964" w:rsidRDefault="007A0964"/>
  </w:footnote>
  <w:footnote w:type="continuationNotice" w:id="1">
    <w:p w:rsidR="007A0964" w:rsidRDefault="007A0964">
      <w:pPr>
        <w:rPr>
          <w:i/>
          <w:sz w:val="18"/>
        </w:rPr>
      </w:pPr>
      <w:r>
        <w:rPr>
          <w:i/>
          <w:sz w:val="18"/>
        </w:rPr>
        <w:t>(</w:t>
      </w:r>
      <w:proofErr w:type="spellStart"/>
      <w:proofErr w:type="gramStart"/>
      <w:r>
        <w:rPr>
          <w:i/>
          <w:sz w:val="18"/>
        </w:rPr>
        <w:t>footnote</w:t>
      </w:r>
      <w:proofErr w:type="spellEnd"/>
      <w:proofErr w:type="gramEnd"/>
      <w:r>
        <w:rPr>
          <w:i/>
          <w:sz w:val="18"/>
        </w:rPr>
        <w:t xml:space="preserve"> </w:t>
      </w:r>
      <w:proofErr w:type="spellStart"/>
      <w:r>
        <w:rPr>
          <w:i/>
          <w:sz w:val="18"/>
        </w:rPr>
        <w:t>continued</w:t>
      </w:r>
      <w:proofErr w:type="spellEnd"/>
      <w:r>
        <w:rPr>
          <w:i/>
          <w:sz w:val="18"/>
        </w:rPr>
        <w:t>)</w:t>
      </w:r>
    </w:p>
  </w:footnote>
  <w:footnote w:id="2">
    <w:p w:rsidR="00E62118" w:rsidRDefault="00E62118" w:rsidP="00104FA7">
      <w:pPr>
        <w:pStyle w:val="Notedebasdepage"/>
        <w:jc w:val="both"/>
      </w:pPr>
      <w:r>
        <w:rPr>
          <w:rStyle w:val="Appelnotedebasdep"/>
        </w:rPr>
        <w:footnoteRef/>
      </w:r>
      <w:r>
        <w:t xml:space="preserve"> L’industrie française du secteur nucléaire n’a pas lancé de véritable programme autour des concepts de SMR. Le CEA a en effet estimé, compte tenu de la bonne qualité du réseau électrique Français, que les installations de grandes tailles étaient plus intéressantes que les technologies SMR. AREVA ayant abandonné son projet de SMR nommé ANTARES (voir référence </w:t>
      </w:r>
      <w:r w:rsidRPr="00104FA7">
        <w:rPr>
          <w:highlight w:val="red"/>
        </w:rPr>
        <w:t>[X]</w:t>
      </w:r>
      <w:r>
        <w:t xml:space="preserve">), seul le projet FLEXBLUE porté principalement par la DCNS demeure d’actualité dans un contexte financier toutefois difficile (voir la référence </w:t>
      </w:r>
      <w:r w:rsidRPr="00104FA7">
        <w:rPr>
          <w:highlight w:val="red"/>
        </w:rPr>
        <w:t>[X]</w:t>
      </w:r>
      <w:r>
        <w:t xml:space="preserve">). On se reportera à la </w:t>
      </w:r>
      <w:r w:rsidRPr="00506892">
        <w:t xml:space="preserve">référence </w:t>
      </w:r>
      <w:r w:rsidRPr="00104FA7">
        <w:fldChar w:fldCharType="begin"/>
      </w:r>
      <w:r w:rsidRPr="00104FA7">
        <w:instrText xml:space="preserve"> REF _Ref396753419 \r \h </w:instrText>
      </w:r>
      <w:r>
        <w:instrText xml:space="preserve"> \* MERGEFORMAT </w:instrText>
      </w:r>
      <w:r w:rsidRPr="00104FA7">
        <w:fldChar w:fldCharType="separate"/>
      </w:r>
      <w:r>
        <w:t>[1]</w:t>
      </w:r>
      <w:r w:rsidRPr="00104FA7">
        <w:fldChar w:fldCharType="end"/>
      </w:r>
      <w:r w:rsidRPr="00506892">
        <w:t xml:space="preserve"> </w:t>
      </w:r>
      <w:r>
        <w:t xml:space="preserve"> </w:t>
      </w:r>
      <w:r w:rsidRPr="00506892">
        <w:t>pour illustrer</w:t>
      </w:r>
      <w:r>
        <w:t xml:space="preserve"> le panel des projets de SMR développés à travers le monde.</w:t>
      </w:r>
    </w:p>
  </w:footnote>
  <w:footnote w:id="3">
    <w:p w:rsidR="00E62118" w:rsidRDefault="00E62118" w:rsidP="00104FA7">
      <w:pPr>
        <w:pStyle w:val="Notedebasdepage"/>
        <w:jc w:val="both"/>
      </w:pPr>
      <w:r>
        <w:rPr>
          <w:rStyle w:val="Appelnotedebasdep"/>
        </w:rPr>
        <w:footnoteRef/>
      </w:r>
      <w:r>
        <w:t xml:space="preserve"> L’hypothèse d’un système de contrôle de la réactivité capable d’absorber 10000 </w:t>
      </w:r>
      <w:proofErr w:type="spellStart"/>
      <w:r>
        <w:t>pcm</w:t>
      </w:r>
      <w:proofErr w:type="spellEnd"/>
      <w:r>
        <w:t xml:space="preserve"> est assumée. La vérification de cette hypothèse doit faire l’objet d’une étude de conception ultérieure.</w:t>
      </w:r>
    </w:p>
  </w:footnote>
  <w:footnote w:id="4">
    <w:p w:rsidR="00E62118" w:rsidRDefault="00E62118">
      <w:pPr>
        <w:pStyle w:val="Notedebasdepage"/>
      </w:pPr>
      <w:r>
        <w:rPr>
          <w:rStyle w:val="Appelnotedebasdep"/>
        </w:rPr>
        <w:footnoteRef/>
      </w:r>
      <w:r>
        <w:t xml:space="preserve">  Deux postes de pertes de réactivité dominent : l’empoisonnement par l’accumulation des produits de fissions capturant et la diminution de la quantité de noyaux fissiles.</w:t>
      </w:r>
    </w:p>
  </w:footnote>
  <w:footnote w:id="5">
    <w:p w:rsidR="00414490" w:rsidRDefault="00E62118" w:rsidP="00414490">
      <w:pPr>
        <w:pStyle w:val="Notedebasdepage"/>
      </w:pPr>
      <w:r>
        <w:rPr>
          <w:rStyle w:val="Appelnotedebasdep"/>
        </w:rPr>
        <w:footnoteRef/>
      </w:r>
      <w:r>
        <w:t xml:space="preserve"> On appelle « vecteur Pu » la répartition des isotopes produits concomitamment dans les réacteurs nucléaires, récupérés par piégeage par procédé PUREX (voir la référen</w:t>
      </w:r>
      <w:r w:rsidRPr="00104FA7">
        <w:rPr>
          <w:highlight w:val="red"/>
        </w:rPr>
        <w:t>ce [X]</w:t>
      </w:r>
      <w:r>
        <w:t>).</w:t>
      </w:r>
      <w:r w:rsidR="00414490">
        <w:t xml:space="preserve"> </w:t>
      </w:r>
      <w:r w:rsidR="00414490" w:rsidRPr="00414490">
        <w:rPr>
          <w:rFonts w:cs="Arial"/>
        </w:rPr>
        <w:t xml:space="preserve">Il </w:t>
      </w:r>
      <w:r w:rsidR="00414490" w:rsidRPr="00414490">
        <w:rPr>
          <w:rFonts w:cs="Arial"/>
          <w:iCs/>
          <w:lang w:eastAsia="fr-FR"/>
        </w:rPr>
        <w:t>décrit les</w:t>
      </w:r>
      <w:r w:rsidR="00414490" w:rsidRPr="00414490">
        <w:rPr>
          <w:rFonts w:cs="Arial"/>
        </w:rPr>
        <w:t xml:space="preserve"> différents isotopes du Plutonium </w:t>
      </w:r>
      <w:r w:rsidR="00414490" w:rsidRPr="00414490">
        <w:rPr>
          <w:rFonts w:cs="Arial"/>
        </w:rPr>
        <w:t>du</w:t>
      </w:r>
      <w:r w:rsidR="00414490" w:rsidRPr="00414490">
        <w:rPr>
          <w:rFonts w:cs="Arial"/>
        </w:rPr>
        <w:t xml:space="preserve"> Pu238 </w:t>
      </w:r>
      <w:r w:rsidR="00414490" w:rsidRPr="00414490">
        <w:rPr>
          <w:rFonts w:cs="Arial"/>
        </w:rPr>
        <w:t>au</w:t>
      </w:r>
      <w:r w:rsidR="00414490" w:rsidRPr="00414490">
        <w:rPr>
          <w:rFonts w:cs="Arial"/>
        </w:rPr>
        <w:t xml:space="preserve"> Pu242 incluant également l’Am241. L’Am241 est compris dans le combustible car </w:t>
      </w:r>
      <w:r w:rsidR="00414490" w:rsidRPr="00414490">
        <w:rPr>
          <w:rFonts w:cs="Arial"/>
        </w:rPr>
        <w:t xml:space="preserve">il est produit par </w:t>
      </w:r>
      <w:r w:rsidR="00414490" w:rsidRPr="00414490">
        <w:rPr>
          <w:rFonts w:cs="Arial"/>
        </w:rPr>
        <w:t xml:space="preserve">décroissance naturelle </w:t>
      </w:r>
      <w:r w:rsidR="00414490" w:rsidRPr="00414490">
        <w:rPr>
          <w:rFonts w:ascii="Cambria Math" w:hAnsi="Cambria Math" w:cs="Cambria Math"/>
        </w:rPr>
        <w:t>𝛽</w:t>
      </w:r>
      <w:r w:rsidR="00414490" w:rsidRPr="00414490">
        <w:rPr>
          <w:rFonts w:cs="Arial"/>
        </w:rPr>
        <w:t xml:space="preserve">- </w:t>
      </w:r>
      <w:r w:rsidR="00414490" w:rsidRPr="00414490">
        <w:rPr>
          <w:rFonts w:cs="Arial"/>
        </w:rPr>
        <w:t xml:space="preserve"> du Pu241.</w:t>
      </w:r>
    </w:p>
    <w:p w:rsidR="00414490" w:rsidRDefault="00414490">
      <w:pPr>
        <w:pStyle w:val="Notedebasdepage"/>
      </w:pPr>
    </w:p>
  </w:footnote>
  <w:footnote w:id="6">
    <w:p w:rsidR="00E62118" w:rsidRDefault="00E62118">
      <w:pPr>
        <w:pStyle w:val="Notedebasdepage"/>
      </w:pPr>
      <w:r>
        <w:rPr>
          <w:rStyle w:val="Appelnotedebasdep"/>
        </w:rPr>
        <w:footnoteRef/>
      </w:r>
      <w:r>
        <w:t xml:space="preserve"> </w:t>
      </w:r>
      <w:r w:rsidRPr="002B0636">
        <w:t>Ceci est dû à la transmutation d’un quark down en un quark up. En effet, un neutron est constitué de deux quark down (d) et d’un quark up (u) à contrario du proton qui possède deux quark up et un quark down. Il y a émission d’un électron et d’un antineutrino (antiparticule du neutrino, particule élémentaire appartenant à la famille des leptons).</w:t>
      </w:r>
    </w:p>
  </w:footnote>
  <w:footnote w:id="7">
    <w:p w:rsidR="00E62118" w:rsidRDefault="00E62118" w:rsidP="00104FA7">
      <w:pPr>
        <w:pStyle w:val="Corpsdetexte"/>
      </w:pPr>
      <w:r>
        <w:rPr>
          <w:rStyle w:val="Appelnotedebasdep"/>
        </w:rPr>
        <w:footnoteRef/>
      </w:r>
      <w:r>
        <w:t xml:space="preserve"> </w:t>
      </w:r>
      <w:r w:rsidRPr="00961AB4">
        <w:rPr>
          <w:rFonts w:ascii="Arial" w:hAnsi="Arial" w:cs="Times New Roman"/>
          <w:iCs w:val="0"/>
          <w:sz w:val="20"/>
          <w:szCs w:val="20"/>
          <w:lang w:eastAsia="en-US"/>
        </w:rPr>
        <w:t>La décroissance radioactive est le processus par lequel un noyau instable perd son énergie en émettant un rayonnement ionisant. Elle est directement liée à la période de demi-vie qui est défini comme le temps nécessaire pour que la moitié d’un échantillon de noyaux radioactifs se désintègre naturellement.</w:t>
      </w:r>
      <w:r w:rsidRPr="00756837">
        <w:t xml:space="preserve"> </w:t>
      </w:r>
    </w:p>
  </w:footnote>
  <w:footnote w:id="8">
    <w:p w:rsidR="00E62118" w:rsidRDefault="00E62118">
      <w:pPr>
        <w:pStyle w:val="Notedebasdepage"/>
      </w:pPr>
      <w:r>
        <w:rPr>
          <w:rStyle w:val="Appelnotedebasdep"/>
        </w:rPr>
        <w:footnoteRef/>
      </w:r>
      <w:r>
        <w:t xml:space="preserve"> </w:t>
      </w:r>
      <w:hyperlink r:id="rId1" w:history="1">
        <w:r w:rsidRPr="00C87FF0">
          <w:rPr>
            <w:rStyle w:val="Lienhypertexte"/>
            <w:rFonts w:cs="Arial"/>
          </w:rPr>
          <w:t>http://www.nndc.bnl.gov/nudat2/</w:t>
        </w:r>
      </w:hyperlink>
    </w:p>
  </w:footnote>
  <w:footnote w:id="9">
    <w:p w:rsidR="00E62118" w:rsidRDefault="00E62118">
      <w:pPr>
        <w:pStyle w:val="Notedebasdepage"/>
        <w:rPr>
          <w:rFonts w:asciiTheme="minorHAnsi" w:hAnsiTheme="minorHAnsi" w:cstheme="minorHAnsi"/>
        </w:rPr>
      </w:pPr>
      <w:r w:rsidRPr="00834516">
        <w:rPr>
          <w:rStyle w:val="Appelnotedebasdep"/>
          <w:rFonts w:asciiTheme="minorHAnsi" w:hAnsiTheme="minorHAnsi" w:cstheme="minorHAnsi"/>
        </w:rPr>
        <w:footnoteRef/>
      </w:r>
      <w:r w:rsidRPr="00834516">
        <w:rPr>
          <w:rFonts w:asciiTheme="minorHAnsi" w:hAnsiTheme="minorHAnsi" w:cstheme="minorHAnsi"/>
        </w:rPr>
        <w:t xml:space="preserve"> </w:t>
      </w:r>
      <w:hyperlink r:id="rId2" w:history="1">
        <w:r w:rsidRPr="00C87FF0">
          <w:rPr>
            <w:rStyle w:val="Lienhypertexte"/>
            <w:rFonts w:cs="Arial"/>
          </w:rPr>
          <w:t>http://www.oecd-nea.org/janis/</w:t>
        </w:r>
      </w:hyperlink>
      <w:r>
        <w:rPr>
          <w:rFonts w:asciiTheme="minorHAnsi" w:hAnsiTheme="minorHAnsi" w:cstheme="minorHAnsi"/>
        </w:rPr>
        <w:t xml:space="preserve"> </w:t>
      </w:r>
    </w:p>
    <w:p w:rsidR="00E62118" w:rsidRPr="00C87FF0" w:rsidRDefault="00E62118">
      <w:pPr>
        <w:pStyle w:val="Notedebasdepage"/>
        <w:rPr>
          <w:rFonts w:cs="Arial"/>
        </w:rPr>
      </w:pPr>
      <w:r w:rsidRPr="00C87FF0">
        <w:rPr>
          <w:rFonts w:cs="Arial"/>
        </w:rPr>
        <w:t>JANIS 4.0 peut afficher nativement les bases de données nucléaires évaluées distribuées sur le web, dont les plus courantes JEFF3.3  et ENDF B-VII</w:t>
      </w:r>
    </w:p>
  </w:footnote>
  <w:footnote w:id="10">
    <w:p w:rsidR="00E62118" w:rsidRDefault="00E62118">
      <w:pPr>
        <w:pStyle w:val="Notedebasdepage"/>
      </w:pPr>
      <w:r w:rsidRPr="00C87FF0">
        <w:rPr>
          <w:rStyle w:val="Appelnotedebasdep"/>
          <w:rFonts w:cs="Arial"/>
        </w:rPr>
        <w:footnoteRef/>
      </w:r>
      <w:r w:rsidRPr="00C87FF0">
        <w:rPr>
          <w:rFonts w:cs="Arial"/>
        </w:rPr>
        <w:t xml:space="preserve"> Les noyaux métastables sont remarquables car bien que dans un état excité, leur période de décroissance </w:t>
      </w:r>
      <w:r>
        <w:rPr>
          <w:rFonts w:cs="Arial"/>
        </w:rPr>
        <w:t>est sensiblement longue. C’est tout particulièrement le cas pour</w:t>
      </w:r>
      <w:r w:rsidRPr="00C87FF0">
        <w:rPr>
          <w:rFonts w:cs="Arial"/>
        </w:rPr>
        <w:t xml:space="preserve"> l’Am242</w:t>
      </w:r>
      <w:r>
        <w:rPr>
          <w:rFonts w:cs="Arial"/>
        </w:rPr>
        <w:t xml:space="preserve"> métastable dont la période de 142 ans est à comparer à celle de l’Am242 fondamental : seulement 16 heures.</w:t>
      </w:r>
    </w:p>
  </w:footnote>
  <w:footnote w:id="11">
    <w:p w:rsidR="00E62118" w:rsidRDefault="00E62118">
      <w:pPr>
        <w:pStyle w:val="Notedebasdepage"/>
      </w:pPr>
      <w:r>
        <w:rPr>
          <w:rStyle w:val="Appelnotedebasdep"/>
        </w:rPr>
        <w:footnoteRef/>
      </w:r>
      <w:r>
        <w:t xml:space="preserve"> Les conséquences d’une mauvaise modélisation du Pu238 étant faibles, la simplification de cette filiation est assez courante</w:t>
      </w:r>
    </w:p>
  </w:footnote>
  <w:footnote w:id="12">
    <w:p w:rsidR="00E62118" w:rsidRDefault="00E62118">
      <w:pPr>
        <w:pStyle w:val="Notedebasdepage"/>
      </w:pPr>
      <w:r>
        <w:rPr>
          <w:rStyle w:val="Appelnotedebasdep"/>
        </w:rPr>
        <w:footnoteRef/>
      </w:r>
      <w:r>
        <w:t xml:space="preserve"> Chaque colonne de la matrice </w:t>
      </w:r>
      <w:r w:rsidRPr="003B5769">
        <w:rPr>
          <w:i/>
        </w:rPr>
        <w:t>A</w:t>
      </w:r>
      <w:r>
        <w:t xml:space="preserve"> est un vecteur propre de </w:t>
      </w:r>
      <w:r w:rsidRPr="0017604A">
        <w:rPr>
          <w:i/>
        </w:rPr>
        <w:t>M</w:t>
      </w:r>
    </w:p>
  </w:footnote>
  <w:footnote w:id="13">
    <w:p w:rsidR="00E62118" w:rsidRDefault="00E62118" w:rsidP="00B64270">
      <w:r>
        <w:rPr>
          <w:rStyle w:val="Appelnotedebasdep"/>
        </w:rPr>
        <w:footnoteRef/>
      </w:r>
      <w:r>
        <w:t xml:space="preserve"> Pour information : </w:t>
      </w:r>
    </w:p>
    <w:p w:rsidR="00E62118" w:rsidRPr="00B64270" w:rsidRDefault="00E62118" w:rsidP="00B64270">
      <w:pPr>
        <w:pStyle w:val="Listepuces"/>
        <w:rPr>
          <w:rFonts w:ascii="Arial" w:hAnsi="Arial" w:cs="Arial"/>
          <w:sz w:val="20"/>
          <w:szCs w:val="20"/>
          <w:shd w:val="clear" w:color="auto" w:fill="FFFFFF"/>
        </w:rPr>
      </w:pPr>
      <w:r w:rsidRPr="00B64270">
        <w:rPr>
          <w:rFonts w:ascii="Arial" w:hAnsi="Arial" w:cs="Arial"/>
          <w:sz w:val="20"/>
          <w:szCs w:val="20"/>
          <w:shd w:val="clear" w:color="auto" w:fill="FFFFFF"/>
        </w:rPr>
        <w:t xml:space="preserve">Le pas de temps est d’un mois pour le modèle d’épuisement avec flux. </w:t>
      </w:r>
    </w:p>
    <w:p w:rsidR="00E62118" w:rsidRPr="00B64270" w:rsidRDefault="00E62118" w:rsidP="00B64270">
      <w:pPr>
        <w:pStyle w:val="Listepuces"/>
        <w:rPr>
          <w:rFonts w:ascii="Arial" w:hAnsi="Arial" w:cs="Arial"/>
          <w:sz w:val="20"/>
          <w:szCs w:val="20"/>
          <w:shd w:val="clear" w:color="auto" w:fill="FFFFFF"/>
        </w:rPr>
      </w:pPr>
      <w:r w:rsidRPr="00B64270">
        <w:rPr>
          <w:rFonts w:ascii="Arial" w:hAnsi="Arial" w:cs="Arial"/>
          <w:sz w:val="20"/>
          <w:szCs w:val="20"/>
          <w:shd w:val="clear" w:color="auto" w:fill="FFFFFF"/>
        </w:rPr>
        <w:t>Pour le modèle d’épuisement sans flux, le pas de temps est d’un an.</w:t>
      </w:r>
    </w:p>
    <w:p w:rsidR="00E62118" w:rsidRDefault="00E62118">
      <w:pPr>
        <w:pStyle w:val="Notedebasdepage"/>
      </w:pPr>
    </w:p>
  </w:footnote>
  <w:footnote w:id="14">
    <w:p w:rsidR="00E62118" w:rsidRDefault="00E62118">
      <w:pPr>
        <w:pStyle w:val="Notedebasdepage"/>
      </w:pPr>
      <w:r>
        <w:rPr>
          <w:rStyle w:val="Appelnotedebasdep"/>
        </w:rPr>
        <w:footnoteRef/>
      </w:r>
      <w:r>
        <w:t xml:space="preserve"> </w:t>
      </w:r>
      <w:r w:rsidRPr="00774B63">
        <w:t>https://www.msu.edu/course/fw/877/bence/matrix_1.8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118" w:rsidRDefault="00E62118">
    <w:pPr>
      <w:pStyle w:val="En-tte"/>
      <w:jc w:val="center"/>
    </w:pPr>
  </w:p>
  <w:p w:rsidR="00E62118" w:rsidRDefault="00E6211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3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8"/>
      <w:gridCol w:w="3715"/>
      <w:gridCol w:w="2348"/>
    </w:tblGrid>
    <w:tr w:rsidR="00E62118" w:rsidTr="00104FA7">
      <w:tc>
        <w:tcPr>
          <w:tcW w:w="2868" w:type="dxa"/>
          <w:vMerge w:val="restart"/>
          <w:shd w:val="clear" w:color="auto" w:fill="auto"/>
          <w:vAlign w:val="center"/>
        </w:tcPr>
        <w:p w:rsidR="00E62118" w:rsidRDefault="00E62118" w:rsidP="00D02575">
          <w:pPr>
            <w:pStyle w:val="Celluletableaucentre"/>
          </w:pPr>
          <w:r>
            <w:rPr>
              <w:noProof/>
              <w:lang w:eastAsia="fr-FR"/>
            </w:rPr>
            <w:drawing>
              <wp:inline distT="0" distB="0" distL="0" distR="0" wp14:anchorId="04136B49" wp14:editId="780783BE">
                <wp:extent cx="1213485" cy="215900"/>
                <wp:effectExtent l="0" t="0" r="5715" b="0"/>
                <wp:docPr id="45" name="Image 45" descr="logo_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_5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3485" cy="215900"/>
                        </a:xfrm>
                        <a:prstGeom prst="rect">
                          <a:avLst/>
                        </a:prstGeom>
                        <a:noFill/>
                        <a:ln>
                          <a:noFill/>
                        </a:ln>
                      </pic:spPr>
                    </pic:pic>
                  </a:graphicData>
                </a:graphic>
              </wp:inline>
            </w:drawing>
          </w:r>
        </w:p>
      </w:tc>
      <w:tc>
        <w:tcPr>
          <w:tcW w:w="3715" w:type="dxa"/>
          <w:vMerge w:val="restart"/>
          <w:shd w:val="clear" w:color="auto" w:fill="auto"/>
          <w:vAlign w:val="center"/>
        </w:tcPr>
        <w:p w:rsidR="00E62118" w:rsidRDefault="00E62118" w:rsidP="00696828">
          <w:pPr>
            <w:spacing w:before="40" w:after="40"/>
            <w:jc w:val="center"/>
          </w:pPr>
          <w:r>
            <w:rPr>
              <w:noProof/>
              <w:lang w:eastAsia="fr-FR"/>
            </w:rPr>
            <w:drawing>
              <wp:inline distT="0" distB="0" distL="0" distR="0" wp14:anchorId="53560104" wp14:editId="2571CCFF">
                <wp:extent cx="1859280" cy="792480"/>
                <wp:effectExtent l="0" t="0" r="7620" b="762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59280" cy="792480"/>
                        </a:xfrm>
                        <a:prstGeom prst="rect">
                          <a:avLst/>
                        </a:prstGeom>
                        <a:noFill/>
                      </pic:spPr>
                    </pic:pic>
                  </a:graphicData>
                </a:graphic>
              </wp:inline>
            </w:drawing>
          </w:r>
        </w:p>
      </w:tc>
      <w:tc>
        <w:tcPr>
          <w:tcW w:w="2348" w:type="dxa"/>
          <w:shd w:val="clear" w:color="auto" w:fill="auto"/>
          <w:vAlign w:val="center"/>
        </w:tcPr>
        <w:p w:rsidR="00E62118" w:rsidRPr="00696828" w:rsidRDefault="00E62118" w:rsidP="00342D4A">
          <w:pPr>
            <w:pStyle w:val="En-tte"/>
            <w:spacing w:before="40" w:after="40"/>
            <w:rPr>
              <w:b/>
              <w:color w:val="000000"/>
            </w:rPr>
          </w:pPr>
          <w:r>
            <w:rPr>
              <w:b/>
              <w:color w:val="000000"/>
            </w:rPr>
            <w:t>Mémoire STN I1</w:t>
          </w:r>
        </w:p>
      </w:tc>
    </w:tr>
    <w:tr w:rsidR="00E62118" w:rsidTr="00104FA7">
      <w:tc>
        <w:tcPr>
          <w:tcW w:w="2868" w:type="dxa"/>
          <w:vMerge/>
          <w:shd w:val="clear" w:color="auto" w:fill="auto"/>
          <w:vAlign w:val="center"/>
        </w:tcPr>
        <w:p w:rsidR="00E62118" w:rsidRDefault="00E62118" w:rsidP="00696828">
          <w:pPr>
            <w:spacing w:before="40" w:after="40"/>
          </w:pPr>
        </w:p>
      </w:tc>
      <w:tc>
        <w:tcPr>
          <w:tcW w:w="3715" w:type="dxa"/>
          <w:vMerge/>
          <w:shd w:val="clear" w:color="auto" w:fill="auto"/>
          <w:vAlign w:val="center"/>
        </w:tcPr>
        <w:p w:rsidR="00E62118" w:rsidRDefault="00E62118" w:rsidP="00696828">
          <w:pPr>
            <w:spacing w:before="40" w:after="40"/>
          </w:pPr>
        </w:p>
      </w:tc>
      <w:tc>
        <w:tcPr>
          <w:tcW w:w="2348" w:type="dxa"/>
          <w:shd w:val="clear" w:color="auto" w:fill="auto"/>
          <w:vAlign w:val="center"/>
        </w:tcPr>
        <w:p w:rsidR="00E62118" w:rsidRDefault="00E62118" w:rsidP="00696828">
          <w:pPr>
            <w:spacing w:before="40" w:after="40"/>
          </w:pPr>
          <w:r>
            <w:rPr>
              <w:color w:val="000000"/>
            </w:rPr>
            <w:t>Septembre 2014</w:t>
          </w:r>
        </w:p>
      </w:tc>
    </w:tr>
  </w:tbl>
  <w:p w:rsidR="00E62118" w:rsidRDefault="00E62118">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118" w:rsidRDefault="00E62118">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118" w:rsidRDefault="00E6211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6963D66"/>
    <w:lvl w:ilvl="0">
      <w:start w:val="1"/>
      <w:numFmt w:val="decimal"/>
      <w:pStyle w:val="Listenumros5"/>
      <w:lvlText w:val="[%1]"/>
      <w:lvlJc w:val="left"/>
      <w:pPr>
        <w:tabs>
          <w:tab w:val="num" w:pos="1249"/>
        </w:tabs>
        <w:ind w:left="1249" w:hanging="709"/>
      </w:pPr>
      <w:rPr>
        <w:rFonts w:ascii="Arial" w:hAnsi="Arial" w:hint="default"/>
        <w:b w:val="0"/>
        <w:i w:val="0"/>
        <w:sz w:val="22"/>
      </w:rPr>
    </w:lvl>
  </w:abstractNum>
  <w:abstractNum w:abstractNumId="1">
    <w:nsid w:val="037D0B60"/>
    <w:multiLevelType w:val="hybridMultilevel"/>
    <w:tmpl w:val="10780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3930D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00F33D0"/>
    <w:multiLevelType w:val="hybridMultilevel"/>
    <w:tmpl w:val="D82CC05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14373A5E"/>
    <w:multiLevelType w:val="hybridMultilevel"/>
    <w:tmpl w:val="ACC0B352"/>
    <w:lvl w:ilvl="0" w:tplc="7428AA28">
      <w:start w:val="1"/>
      <w:numFmt w:val="bullet"/>
      <w:lvlText w:val="₋"/>
      <w:lvlJc w:val="left"/>
      <w:pPr>
        <w:ind w:left="720" w:hanging="360"/>
      </w:pPr>
      <w:rPr>
        <w:rFonts w:ascii="Lucida Sans Unicode" w:hAnsi="Lucida Sans Unicod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4DC6C7A"/>
    <w:multiLevelType w:val="multilevel"/>
    <w:tmpl w:val="C734A91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9DA7444"/>
    <w:multiLevelType w:val="multilevel"/>
    <w:tmpl w:val="44606C94"/>
    <w:styleLink w:val="Refrences"/>
    <w:lvl w:ilvl="0">
      <w:start w:val="1"/>
      <w:numFmt w:val="decimal"/>
      <w:lvlText w:val="[%1]"/>
      <w:lvlJc w:val="left"/>
      <w:pPr>
        <w:tabs>
          <w:tab w:val="num" w:pos="1472"/>
        </w:tabs>
        <w:ind w:left="1080" w:hanging="360"/>
      </w:pPr>
      <w:rPr>
        <w:rFonts w:ascii="Garamond" w:hAnsi="Garamond"/>
        <w:color w:val="808080"/>
        <w:sz w:val="22"/>
      </w:rPr>
    </w:lvl>
    <w:lvl w:ilvl="1">
      <w:start w:val="1"/>
      <w:numFmt w:val="lowerLetter"/>
      <w:lvlText w:val="%2."/>
      <w:lvlJc w:val="left"/>
      <w:pPr>
        <w:tabs>
          <w:tab w:val="num" w:pos="2192"/>
        </w:tabs>
        <w:ind w:left="2192" w:hanging="360"/>
      </w:pPr>
    </w:lvl>
    <w:lvl w:ilvl="2">
      <w:start w:val="1"/>
      <w:numFmt w:val="lowerRoman"/>
      <w:lvlText w:val="%3."/>
      <w:lvlJc w:val="right"/>
      <w:pPr>
        <w:tabs>
          <w:tab w:val="num" w:pos="2912"/>
        </w:tabs>
        <w:ind w:left="2912" w:hanging="180"/>
      </w:pPr>
    </w:lvl>
    <w:lvl w:ilvl="3">
      <w:start w:val="1"/>
      <w:numFmt w:val="decimal"/>
      <w:lvlText w:val="%4."/>
      <w:lvlJc w:val="left"/>
      <w:pPr>
        <w:tabs>
          <w:tab w:val="num" w:pos="3632"/>
        </w:tabs>
        <w:ind w:left="3632" w:hanging="360"/>
      </w:pPr>
    </w:lvl>
    <w:lvl w:ilvl="4">
      <w:start w:val="1"/>
      <w:numFmt w:val="lowerLetter"/>
      <w:lvlText w:val="%5."/>
      <w:lvlJc w:val="left"/>
      <w:pPr>
        <w:tabs>
          <w:tab w:val="num" w:pos="4352"/>
        </w:tabs>
        <w:ind w:left="4352" w:hanging="360"/>
      </w:pPr>
    </w:lvl>
    <w:lvl w:ilvl="5">
      <w:start w:val="1"/>
      <w:numFmt w:val="lowerRoman"/>
      <w:lvlText w:val="%6."/>
      <w:lvlJc w:val="right"/>
      <w:pPr>
        <w:tabs>
          <w:tab w:val="num" w:pos="5072"/>
        </w:tabs>
        <w:ind w:left="5072" w:hanging="180"/>
      </w:pPr>
    </w:lvl>
    <w:lvl w:ilvl="6">
      <w:start w:val="1"/>
      <w:numFmt w:val="decimal"/>
      <w:lvlText w:val="%7."/>
      <w:lvlJc w:val="left"/>
      <w:pPr>
        <w:tabs>
          <w:tab w:val="num" w:pos="5792"/>
        </w:tabs>
        <w:ind w:left="5792" w:hanging="360"/>
      </w:pPr>
    </w:lvl>
    <w:lvl w:ilvl="7">
      <w:start w:val="1"/>
      <w:numFmt w:val="lowerLetter"/>
      <w:lvlText w:val="%8."/>
      <w:lvlJc w:val="left"/>
      <w:pPr>
        <w:tabs>
          <w:tab w:val="num" w:pos="6512"/>
        </w:tabs>
        <w:ind w:left="6512" w:hanging="360"/>
      </w:pPr>
    </w:lvl>
    <w:lvl w:ilvl="8">
      <w:start w:val="1"/>
      <w:numFmt w:val="lowerRoman"/>
      <w:lvlText w:val="%9."/>
      <w:lvlJc w:val="right"/>
      <w:pPr>
        <w:tabs>
          <w:tab w:val="num" w:pos="7232"/>
        </w:tabs>
        <w:ind w:left="7232" w:hanging="180"/>
      </w:pPr>
    </w:lvl>
  </w:abstractNum>
  <w:abstractNum w:abstractNumId="7">
    <w:nsid w:val="1FF07316"/>
    <w:multiLevelType w:val="hybridMultilevel"/>
    <w:tmpl w:val="A524D064"/>
    <w:lvl w:ilvl="0" w:tplc="7428AA28">
      <w:start w:val="1"/>
      <w:numFmt w:val="bullet"/>
      <w:lvlText w:val="₋"/>
      <w:lvlJc w:val="left"/>
      <w:pPr>
        <w:ind w:left="1440" w:hanging="360"/>
      </w:pPr>
      <w:rPr>
        <w:rFonts w:ascii="Lucida Sans Unicode" w:hAnsi="Lucida Sans Unicode"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nsid w:val="23082BC2"/>
    <w:multiLevelType w:val="hybridMultilevel"/>
    <w:tmpl w:val="ED7E92D4"/>
    <w:lvl w:ilvl="0" w:tplc="7428AA28">
      <w:start w:val="1"/>
      <w:numFmt w:val="bullet"/>
      <w:lvlText w:val="₋"/>
      <w:lvlJc w:val="left"/>
      <w:pPr>
        <w:ind w:left="720" w:hanging="360"/>
      </w:pPr>
      <w:rPr>
        <w:rFonts w:ascii="Lucida Sans Unicode" w:hAnsi="Lucida Sans Unicod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21048F8"/>
    <w:multiLevelType w:val="hybridMultilevel"/>
    <w:tmpl w:val="429EF23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nsid w:val="341F3E16"/>
    <w:multiLevelType w:val="multilevel"/>
    <w:tmpl w:val="0382D89C"/>
    <w:lvl w:ilvl="0">
      <w:start w:val="1"/>
      <w:numFmt w:val="decimal"/>
      <w:pStyle w:val="Titre1"/>
      <w:lvlText w:val="%1."/>
      <w:lvlJc w:val="left"/>
      <w:pPr>
        <w:tabs>
          <w:tab w:val="num" w:pos="502"/>
        </w:tabs>
        <w:ind w:left="502" w:hanging="360"/>
      </w:pPr>
      <w:rPr>
        <w:rFonts w:hint="default"/>
      </w:rPr>
    </w:lvl>
    <w:lvl w:ilvl="1">
      <w:start w:val="1"/>
      <w:numFmt w:val="decimal"/>
      <w:pStyle w:val="Titre2"/>
      <w:lvlText w:val="%1.%2."/>
      <w:lvlJc w:val="left"/>
      <w:pPr>
        <w:tabs>
          <w:tab w:val="num" w:pos="5536"/>
        </w:tabs>
        <w:ind w:left="5536" w:hanging="432"/>
      </w:pPr>
      <w:rPr>
        <w:rFonts w:hint="default"/>
      </w:rPr>
    </w:lvl>
    <w:lvl w:ilvl="2">
      <w:start w:val="1"/>
      <w:numFmt w:val="decimal"/>
      <w:pStyle w:val="Titre3"/>
      <w:lvlText w:val="%1.%2.%3."/>
      <w:lvlJc w:val="left"/>
      <w:pPr>
        <w:tabs>
          <w:tab w:val="num" w:pos="2348"/>
        </w:tabs>
        <w:ind w:left="2348" w:hanging="504"/>
      </w:pPr>
      <w:rPr>
        <w:rFonts w:hint="default"/>
      </w:rPr>
    </w:lvl>
    <w:lvl w:ilvl="3">
      <w:start w:val="1"/>
      <w:numFmt w:val="decimal"/>
      <w:pStyle w:val="Titre4"/>
      <w:lvlText w:val="%1.%2.%3.%4."/>
      <w:lvlJc w:val="left"/>
      <w:pPr>
        <w:tabs>
          <w:tab w:val="num" w:pos="720"/>
        </w:tabs>
        <w:ind w:left="648" w:hanging="648"/>
      </w:pPr>
      <w:rPr>
        <w:rFonts w:hint="default"/>
      </w:rPr>
    </w:lvl>
    <w:lvl w:ilvl="4">
      <w:start w:val="1"/>
      <w:numFmt w:val="decimal"/>
      <w:lvlText w:val="%1.%2.%3.%4.%5."/>
      <w:lvlJc w:val="left"/>
      <w:pPr>
        <w:tabs>
          <w:tab w:val="num" w:pos="3938"/>
        </w:tabs>
        <w:ind w:left="3650" w:hanging="792"/>
      </w:pPr>
      <w:rPr>
        <w:rFonts w:hint="default"/>
      </w:rPr>
    </w:lvl>
    <w:lvl w:ilvl="5">
      <w:start w:val="1"/>
      <w:numFmt w:val="decimal"/>
      <w:lvlText w:val="%1.%2.%3.%4.%5.%6."/>
      <w:lvlJc w:val="left"/>
      <w:pPr>
        <w:tabs>
          <w:tab w:val="num" w:pos="4298"/>
        </w:tabs>
        <w:ind w:left="4154" w:hanging="936"/>
      </w:pPr>
      <w:rPr>
        <w:rFonts w:hint="default"/>
      </w:rPr>
    </w:lvl>
    <w:lvl w:ilvl="6">
      <w:start w:val="1"/>
      <w:numFmt w:val="decimal"/>
      <w:lvlText w:val="%1.%2.%3.%4.%5.%6.%7."/>
      <w:lvlJc w:val="left"/>
      <w:pPr>
        <w:tabs>
          <w:tab w:val="num" w:pos="5018"/>
        </w:tabs>
        <w:ind w:left="4658" w:hanging="1080"/>
      </w:pPr>
      <w:rPr>
        <w:rFonts w:hint="default"/>
      </w:rPr>
    </w:lvl>
    <w:lvl w:ilvl="7">
      <w:start w:val="1"/>
      <w:numFmt w:val="decimal"/>
      <w:lvlText w:val="%1.%2.%3.%4.%5.%6.%7.%8."/>
      <w:lvlJc w:val="left"/>
      <w:pPr>
        <w:tabs>
          <w:tab w:val="num" w:pos="5378"/>
        </w:tabs>
        <w:ind w:left="5162" w:hanging="1224"/>
      </w:pPr>
      <w:rPr>
        <w:rFonts w:hint="default"/>
      </w:rPr>
    </w:lvl>
    <w:lvl w:ilvl="8">
      <w:start w:val="1"/>
      <w:numFmt w:val="decimal"/>
      <w:lvlText w:val="%1.%2.%3.%4.%5.%6.%7.%8.%9."/>
      <w:lvlJc w:val="left"/>
      <w:pPr>
        <w:tabs>
          <w:tab w:val="num" w:pos="6098"/>
        </w:tabs>
        <w:ind w:left="5738" w:hanging="1440"/>
      </w:pPr>
      <w:rPr>
        <w:rFonts w:hint="default"/>
      </w:rPr>
    </w:lvl>
  </w:abstractNum>
  <w:abstractNum w:abstractNumId="11">
    <w:nsid w:val="346E1805"/>
    <w:multiLevelType w:val="hybridMultilevel"/>
    <w:tmpl w:val="51DE2194"/>
    <w:lvl w:ilvl="0" w:tplc="E78C87FE">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6022DB7"/>
    <w:multiLevelType w:val="hybridMultilevel"/>
    <w:tmpl w:val="DBC00720"/>
    <w:lvl w:ilvl="0" w:tplc="C13822CE">
      <w:start w:val="1"/>
      <w:numFmt w:val="bullet"/>
      <w:pStyle w:val="Listepuces"/>
      <w:lvlText w:val=""/>
      <w:legacy w:legacy="1" w:legacySpace="0" w:legacyIndent="360"/>
      <w:lvlJc w:val="left"/>
      <w:pPr>
        <w:ind w:left="720" w:hanging="360"/>
      </w:pPr>
      <w:rPr>
        <w:rFonts w:ascii="Wingdings" w:hAnsi="Wingdings" w:hint="default"/>
        <w:sz w:val="12"/>
      </w:rPr>
    </w:lvl>
    <w:lvl w:ilvl="1" w:tplc="040C0003">
      <w:start w:val="1"/>
      <w:numFmt w:val="bullet"/>
      <w:lvlText w:val="o"/>
      <w:lvlJc w:val="left"/>
      <w:pPr>
        <w:tabs>
          <w:tab w:val="num" w:pos="1440"/>
        </w:tabs>
        <w:ind w:left="1440" w:hanging="360"/>
      </w:pPr>
      <w:rPr>
        <w:rFonts w:ascii="Courier New" w:hAnsi="Courier New" w:cs="Courier New" w:hint="default"/>
        <w:sz w:val="12"/>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37712447"/>
    <w:multiLevelType w:val="hybridMultilevel"/>
    <w:tmpl w:val="C930D18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BFD0FF9"/>
    <w:multiLevelType w:val="multilevel"/>
    <w:tmpl w:val="040C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3D906DD9"/>
    <w:multiLevelType w:val="hybridMultilevel"/>
    <w:tmpl w:val="D930979A"/>
    <w:lvl w:ilvl="0" w:tplc="7428AA28">
      <w:start w:val="1"/>
      <w:numFmt w:val="bullet"/>
      <w:lvlText w:val="₋"/>
      <w:lvlJc w:val="left"/>
      <w:pPr>
        <w:ind w:left="1440" w:hanging="360"/>
      </w:pPr>
      <w:rPr>
        <w:rFonts w:ascii="Lucida Sans Unicode" w:hAnsi="Lucida Sans Unicode"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nsid w:val="3F3937B4"/>
    <w:multiLevelType w:val="hybridMultilevel"/>
    <w:tmpl w:val="7474F9B2"/>
    <w:lvl w:ilvl="0" w:tplc="E78C87FE">
      <w:start w:val="1"/>
      <w:numFmt w:val="bullet"/>
      <w:lvlText w:val="•"/>
      <w:lvlJc w:val="left"/>
      <w:pPr>
        <w:ind w:left="1080" w:hanging="360"/>
      </w:pPr>
      <w:rPr>
        <w:rFonts w:ascii="Arial" w:hAnsi="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nsid w:val="3F3C31A3"/>
    <w:multiLevelType w:val="hybridMultilevel"/>
    <w:tmpl w:val="F484F7D0"/>
    <w:lvl w:ilvl="0" w:tplc="E78C87FE">
      <w:start w:val="1"/>
      <w:numFmt w:val="bullet"/>
      <w:lvlText w:val="•"/>
      <w:lvlJc w:val="left"/>
      <w:pPr>
        <w:ind w:left="1080" w:hanging="360"/>
      </w:pPr>
      <w:rPr>
        <w:rFonts w:ascii="Arial" w:hAnsi="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nsid w:val="43573298"/>
    <w:multiLevelType w:val="hybridMultilevel"/>
    <w:tmpl w:val="730CF9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47F783B"/>
    <w:multiLevelType w:val="multilevel"/>
    <w:tmpl w:val="44606C94"/>
    <w:numStyleLink w:val="Refrences"/>
  </w:abstractNum>
  <w:abstractNum w:abstractNumId="20">
    <w:nsid w:val="44941F78"/>
    <w:multiLevelType w:val="hybridMultilevel"/>
    <w:tmpl w:val="FD9CF3B8"/>
    <w:lvl w:ilvl="0" w:tplc="7428AA28">
      <w:start w:val="1"/>
      <w:numFmt w:val="bullet"/>
      <w:lvlText w:val="₋"/>
      <w:lvlJc w:val="left"/>
      <w:pPr>
        <w:ind w:left="720" w:hanging="360"/>
      </w:pPr>
      <w:rPr>
        <w:rFonts w:ascii="Lucida Sans Unicode" w:hAnsi="Lucida Sans Unicod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6781ACE"/>
    <w:multiLevelType w:val="hybridMultilevel"/>
    <w:tmpl w:val="0AB2D31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nsid w:val="4AF90299"/>
    <w:multiLevelType w:val="hybridMultilevel"/>
    <w:tmpl w:val="B7583624"/>
    <w:lvl w:ilvl="0" w:tplc="E78C87FE">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ED62577"/>
    <w:multiLevelType w:val="hybridMultilevel"/>
    <w:tmpl w:val="E65883CA"/>
    <w:lvl w:ilvl="0" w:tplc="E78C87FE">
      <w:start w:val="1"/>
      <w:numFmt w:val="bullet"/>
      <w:lvlText w:val="•"/>
      <w:lvlJc w:val="left"/>
      <w:pPr>
        <w:ind w:left="1080" w:hanging="360"/>
      </w:pPr>
      <w:rPr>
        <w:rFonts w:ascii="Arial" w:hAnsi="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nsid w:val="52F95469"/>
    <w:multiLevelType w:val="hybridMultilevel"/>
    <w:tmpl w:val="F0AA3C24"/>
    <w:lvl w:ilvl="0" w:tplc="C4382008">
      <w:start w:val="1"/>
      <w:numFmt w:val="bullet"/>
      <w:lvlText w:val="•"/>
      <w:lvlJc w:val="left"/>
      <w:pPr>
        <w:tabs>
          <w:tab w:val="num" w:pos="720"/>
        </w:tabs>
        <w:ind w:left="720" w:hanging="360"/>
      </w:pPr>
      <w:rPr>
        <w:rFonts w:ascii="Arial" w:hAnsi="Arial" w:hint="default"/>
      </w:rPr>
    </w:lvl>
    <w:lvl w:ilvl="1" w:tplc="27A4197A" w:tentative="1">
      <w:start w:val="1"/>
      <w:numFmt w:val="bullet"/>
      <w:lvlText w:val="•"/>
      <w:lvlJc w:val="left"/>
      <w:pPr>
        <w:tabs>
          <w:tab w:val="num" w:pos="1440"/>
        </w:tabs>
        <w:ind w:left="1440" w:hanging="360"/>
      </w:pPr>
      <w:rPr>
        <w:rFonts w:ascii="Arial" w:hAnsi="Arial" w:hint="default"/>
      </w:rPr>
    </w:lvl>
    <w:lvl w:ilvl="2" w:tplc="B2AC0DEA" w:tentative="1">
      <w:start w:val="1"/>
      <w:numFmt w:val="bullet"/>
      <w:lvlText w:val="•"/>
      <w:lvlJc w:val="left"/>
      <w:pPr>
        <w:tabs>
          <w:tab w:val="num" w:pos="2160"/>
        </w:tabs>
        <w:ind w:left="2160" w:hanging="360"/>
      </w:pPr>
      <w:rPr>
        <w:rFonts w:ascii="Arial" w:hAnsi="Arial" w:hint="default"/>
      </w:rPr>
    </w:lvl>
    <w:lvl w:ilvl="3" w:tplc="17AC8CCE" w:tentative="1">
      <w:start w:val="1"/>
      <w:numFmt w:val="bullet"/>
      <w:lvlText w:val="•"/>
      <w:lvlJc w:val="left"/>
      <w:pPr>
        <w:tabs>
          <w:tab w:val="num" w:pos="2880"/>
        </w:tabs>
        <w:ind w:left="2880" w:hanging="360"/>
      </w:pPr>
      <w:rPr>
        <w:rFonts w:ascii="Arial" w:hAnsi="Arial" w:hint="default"/>
      </w:rPr>
    </w:lvl>
    <w:lvl w:ilvl="4" w:tplc="1C30BC90" w:tentative="1">
      <w:start w:val="1"/>
      <w:numFmt w:val="bullet"/>
      <w:lvlText w:val="•"/>
      <w:lvlJc w:val="left"/>
      <w:pPr>
        <w:tabs>
          <w:tab w:val="num" w:pos="3600"/>
        </w:tabs>
        <w:ind w:left="3600" w:hanging="360"/>
      </w:pPr>
      <w:rPr>
        <w:rFonts w:ascii="Arial" w:hAnsi="Arial" w:hint="default"/>
      </w:rPr>
    </w:lvl>
    <w:lvl w:ilvl="5" w:tplc="694272B0" w:tentative="1">
      <w:start w:val="1"/>
      <w:numFmt w:val="bullet"/>
      <w:lvlText w:val="•"/>
      <w:lvlJc w:val="left"/>
      <w:pPr>
        <w:tabs>
          <w:tab w:val="num" w:pos="4320"/>
        </w:tabs>
        <w:ind w:left="4320" w:hanging="360"/>
      </w:pPr>
      <w:rPr>
        <w:rFonts w:ascii="Arial" w:hAnsi="Arial" w:hint="default"/>
      </w:rPr>
    </w:lvl>
    <w:lvl w:ilvl="6" w:tplc="5FBE5192" w:tentative="1">
      <w:start w:val="1"/>
      <w:numFmt w:val="bullet"/>
      <w:lvlText w:val="•"/>
      <w:lvlJc w:val="left"/>
      <w:pPr>
        <w:tabs>
          <w:tab w:val="num" w:pos="5040"/>
        </w:tabs>
        <w:ind w:left="5040" w:hanging="360"/>
      </w:pPr>
      <w:rPr>
        <w:rFonts w:ascii="Arial" w:hAnsi="Arial" w:hint="default"/>
      </w:rPr>
    </w:lvl>
    <w:lvl w:ilvl="7" w:tplc="A7A4D906" w:tentative="1">
      <w:start w:val="1"/>
      <w:numFmt w:val="bullet"/>
      <w:lvlText w:val="•"/>
      <w:lvlJc w:val="left"/>
      <w:pPr>
        <w:tabs>
          <w:tab w:val="num" w:pos="5760"/>
        </w:tabs>
        <w:ind w:left="5760" w:hanging="360"/>
      </w:pPr>
      <w:rPr>
        <w:rFonts w:ascii="Arial" w:hAnsi="Arial" w:hint="default"/>
      </w:rPr>
    </w:lvl>
    <w:lvl w:ilvl="8" w:tplc="4C04CC6E" w:tentative="1">
      <w:start w:val="1"/>
      <w:numFmt w:val="bullet"/>
      <w:lvlText w:val="•"/>
      <w:lvlJc w:val="left"/>
      <w:pPr>
        <w:tabs>
          <w:tab w:val="num" w:pos="6480"/>
        </w:tabs>
        <w:ind w:left="6480" w:hanging="360"/>
      </w:pPr>
      <w:rPr>
        <w:rFonts w:ascii="Arial" w:hAnsi="Arial" w:hint="default"/>
      </w:rPr>
    </w:lvl>
  </w:abstractNum>
  <w:abstractNum w:abstractNumId="25">
    <w:nsid w:val="593D53BE"/>
    <w:multiLevelType w:val="hybridMultilevel"/>
    <w:tmpl w:val="EA9C2AEC"/>
    <w:lvl w:ilvl="0" w:tplc="E78C87FE">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2E111B4"/>
    <w:multiLevelType w:val="hybridMultilevel"/>
    <w:tmpl w:val="C81EB5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7CC012B4"/>
    <w:multiLevelType w:val="hybridMultilevel"/>
    <w:tmpl w:val="77F8F75A"/>
    <w:lvl w:ilvl="0" w:tplc="E78C87FE">
      <w:start w:val="1"/>
      <w:numFmt w:val="bullet"/>
      <w:lvlText w:val="•"/>
      <w:lvlJc w:val="left"/>
      <w:pPr>
        <w:tabs>
          <w:tab w:val="num" w:pos="720"/>
        </w:tabs>
        <w:ind w:left="720" w:hanging="360"/>
      </w:pPr>
      <w:rPr>
        <w:rFonts w:ascii="Arial" w:hAnsi="Arial" w:hint="default"/>
      </w:rPr>
    </w:lvl>
    <w:lvl w:ilvl="1" w:tplc="8C96EA04">
      <w:start w:val="1"/>
      <w:numFmt w:val="bullet"/>
      <w:lvlText w:val="•"/>
      <w:lvlJc w:val="left"/>
      <w:pPr>
        <w:tabs>
          <w:tab w:val="num" w:pos="1440"/>
        </w:tabs>
        <w:ind w:left="1440" w:hanging="360"/>
      </w:pPr>
      <w:rPr>
        <w:rFonts w:ascii="Arial" w:hAnsi="Arial" w:hint="default"/>
      </w:rPr>
    </w:lvl>
    <w:lvl w:ilvl="2" w:tplc="536A5B94" w:tentative="1">
      <w:start w:val="1"/>
      <w:numFmt w:val="bullet"/>
      <w:lvlText w:val="•"/>
      <w:lvlJc w:val="left"/>
      <w:pPr>
        <w:tabs>
          <w:tab w:val="num" w:pos="2160"/>
        </w:tabs>
        <w:ind w:left="2160" w:hanging="360"/>
      </w:pPr>
      <w:rPr>
        <w:rFonts w:ascii="Arial" w:hAnsi="Arial" w:hint="default"/>
      </w:rPr>
    </w:lvl>
    <w:lvl w:ilvl="3" w:tplc="AB9E50FA" w:tentative="1">
      <w:start w:val="1"/>
      <w:numFmt w:val="bullet"/>
      <w:lvlText w:val="•"/>
      <w:lvlJc w:val="left"/>
      <w:pPr>
        <w:tabs>
          <w:tab w:val="num" w:pos="2880"/>
        </w:tabs>
        <w:ind w:left="2880" w:hanging="360"/>
      </w:pPr>
      <w:rPr>
        <w:rFonts w:ascii="Arial" w:hAnsi="Arial" w:hint="default"/>
      </w:rPr>
    </w:lvl>
    <w:lvl w:ilvl="4" w:tplc="EA5EBED4" w:tentative="1">
      <w:start w:val="1"/>
      <w:numFmt w:val="bullet"/>
      <w:lvlText w:val="•"/>
      <w:lvlJc w:val="left"/>
      <w:pPr>
        <w:tabs>
          <w:tab w:val="num" w:pos="3600"/>
        </w:tabs>
        <w:ind w:left="3600" w:hanging="360"/>
      </w:pPr>
      <w:rPr>
        <w:rFonts w:ascii="Arial" w:hAnsi="Arial" w:hint="default"/>
      </w:rPr>
    </w:lvl>
    <w:lvl w:ilvl="5" w:tplc="54C8D090" w:tentative="1">
      <w:start w:val="1"/>
      <w:numFmt w:val="bullet"/>
      <w:lvlText w:val="•"/>
      <w:lvlJc w:val="left"/>
      <w:pPr>
        <w:tabs>
          <w:tab w:val="num" w:pos="4320"/>
        </w:tabs>
        <w:ind w:left="4320" w:hanging="360"/>
      </w:pPr>
      <w:rPr>
        <w:rFonts w:ascii="Arial" w:hAnsi="Arial" w:hint="default"/>
      </w:rPr>
    </w:lvl>
    <w:lvl w:ilvl="6" w:tplc="A7C605E4" w:tentative="1">
      <w:start w:val="1"/>
      <w:numFmt w:val="bullet"/>
      <w:lvlText w:val="•"/>
      <w:lvlJc w:val="left"/>
      <w:pPr>
        <w:tabs>
          <w:tab w:val="num" w:pos="5040"/>
        </w:tabs>
        <w:ind w:left="5040" w:hanging="360"/>
      </w:pPr>
      <w:rPr>
        <w:rFonts w:ascii="Arial" w:hAnsi="Arial" w:hint="default"/>
      </w:rPr>
    </w:lvl>
    <w:lvl w:ilvl="7" w:tplc="5F1297BC" w:tentative="1">
      <w:start w:val="1"/>
      <w:numFmt w:val="bullet"/>
      <w:lvlText w:val="•"/>
      <w:lvlJc w:val="left"/>
      <w:pPr>
        <w:tabs>
          <w:tab w:val="num" w:pos="5760"/>
        </w:tabs>
        <w:ind w:left="5760" w:hanging="360"/>
      </w:pPr>
      <w:rPr>
        <w:rFonts w:ascii="Arial" w:hAnsi="Arial" w:hint="default"/>
      </w:rPr>
    </w:lvl>
    <w:lvl w:ilvl="8" w:tplc="8F7ACE88" w:tentative="1">
      <w:start w:val="1"/>
      <w:numFmt w:val="bullet"/>
      <w:lvlText w:val="•"/>
      <w:lvlJc w:val="left"/>
      <w:pPr>
        <w:tabs>
          <w:tab w:val="num" w:pos="6480"/>
        </w:tabs>
        <w:ind w:left="6480" w:hanging="360"/>
      </w:pPr>
      <w:rPr>
        <w:rFonts w:ascii="Arial" w:hAnsi="Arial" w:hint="default"/>
      </w:rPr>
    </w:lvl>
  </w:abstractNum>
  <w:abstractNum w:abstractNumId="28">
    <w:nsid w:val="7F5C3AB0"/>
    <w:multiLevelType w:val="hybridMultilevel"/>
    <w:tmpl w:val="7430EFF8"/>
    <w:lvl w:ilvl="0" w:tplc="E78C87FE">
      <w:start w:val="1"/>
      <w:numFmt w:val="bullet"/>
      <w:lvlText w:val="•"/>
      <w:lvlJc w:val="left"/>
      <w:pPr>
        <w:ind w:left="1080" w:hanging="360"/>
      </w:pPr>
      <w:rPr>
        <w:rFonts w:ascii="Arial" w:hAnsi="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0"/>
  </w:num>
  <w:num w:numId="2">
    <w:abstractNumId w:val="6"/>
  </w:num>
  <w:num w:numId="3">
    <w:abstractNumId w:val="19"/>
    <w:lvlOverride w:ilvl="0">
      <w:lvl w:ilvl="0">
        <w:start w:val="1"/>
        <w:numFmt w:val="decimal"/>
        <w:lvlText w:val="[%1]"/>
        <w:lvlJc w:val="left"/>
        <w:pPr>
          <w:tabs>
            <w:tab w:val="num" w:pos="1829"/>
          </w:tabs>
          <w:ind w:left="1437" w:hanging="360"/>
        </w:pPr>
        <w:rPr>
          <w:rFonts w:ascii="Garamond" w:hAnsi="Garamond"/>
          <w:i w:val="0"/>
          <w:color w:val="808080"/>
          <w:sz w:val="22"/>
        </w:rPr>
      </w:lvl>
    </w:lvlOverride>
    <w:lvlOverride w:ilvl="1">
      <w:lvl w:ilvl="1">
        <w:start w:val="1"/>
        <w:numFmt w:val="lowerLetter"/>
        <w:lvlText w:val="%2."/>
        <w:lvlJc w:val="left"/>
        <w:pPr>
          <w:tabs>
            <w:tab w:val="num" w:pos="2549"/>
          </w:tabs>
          <w:ind w:left="2549" w:hanging="360"/>
        </w:pPr>
      </w:lvl>
    </w:lvlOverride>
    <w:lvlOverride w:ilvl="2">
      <w:lvl w:ilvl="2">
        <w:start w:val="1"/>
        <w:numFmt w:val="lowerRoman"/>
        <w:lvlText w:val="%3."/>
        <w:lvlJc w:val="right"/>
        <w:pPr>
          <w:tabs>
            <w:tab w:val="num" w:pos="3269"/>
          </w:tabs>
          <w:ind w:left="3269" w:hanging="180"/>
        </w:pPr>
      </w:lvl>
    </w:lvlOverride>
    <w:lvlOverride w:ilvl="3">
      <w:lvl w:ilvl="3">
        <w:start w:val="1"/>
        <w:numFmt w:val="decimal"/>
        <w:lvlText w:val="%4."/>
        <w:lvlJc w:val="left"/>
        <w:pPr>
          <w:tabs>
            <w:tab w:val="num" w:pos="3989"/>
          </w:tabs>
          <w:ind w:left="3989" w:hanging="360"/>
        </w:pPr>
      </w:lvl>
    </w:lvlOverride>
    <w:lvlOverride w:ilvl="4">
      <w:lvl w:ilvl="4">
        <w:start w:val="1"/>
        <w:numFmt w:val="lowerLetter"/>
        <w:lvlText w:val="%5."/>
        <w:lvlJc w:val="left"/>
        <w:pPr>
          <w:tabs>
            <w:tab w:val="num" w:pos="4709"/>
          </w:tabs>
          <w:ind w:left="4709" w:hanging="360"/>
        </w:pPr>
      </w:lvl>
    </w:lvlOverride>
    <w:lvlOverride w:ilvl="5">
      <w:lvl w:ilvl="5">
        <w:start w:val="1"/>
        <w:numFmt w:val="lowerRoman"/>
        <w:lvlText w:val="%6."/>
        <w:lvlJc w:val="right"/>
        <w:pPr>
          <w:tabs>
            <w:tab w:val="num" w:pos="5429"/>
          </w:tabs>
          <w:ind w:left="5429" w:hanging="180"/>
        </w:pPr>
      </w:lvl>
    </w:lvlOverride>
    <w:lvlOverride w:ilvl="6">
      <w:lvl w:ilvl="6">
        <w:start w:val="1"/>
        <w:numFmt w:val="decimal"/>
        <w:lvlText w:val="%7."/>
        <w:lvlJc w:val="left"/>
        <w:pPr>
          <w:tabs>
            <w:tab w:val="num" w:pos="6149"/>
          </w:tabs>
          <w:ind w:left="6149" w:hanging="360"/>
        </w:pPr>
      </w:lvl>
    </w:lvlOverride>
    <w:lvlOverride w:ilvl="7">
      <w:lvl w:ilvl="7">
        <w:start w:val="1"/>
        <w:numFmt w:val="lowerLetter"/>
        <w:lvlText w:val="%8."/>
        <w:lvlJc w:val="left"/>
        <w:pPr>
          <w:tabs>
            <w:tab w:val="num" w:pos="6869"/>
          </w:tabs>
          <w:ind w:left="6869" w:hanging="360"/>
        </w:pPr>
      </w:lvl>
    </w:lvlOverride>
    <w:lvlOverride w:ilvl="8">
      <w:lvl w:ilvl="8">
        <w:start w:val="1"/>
        <w:numFmt w:val="lowerRoman"/>
        <w:lvlText w:val="%9."/>
        <w:lvlJc w:val="right"/>
        <w:pPr>
          <w:tabs>
            <w:tab w:val="num" w:pos="7589"/>
          </w:tabs>
          <w:ind w:left="7589" w:hanging="180"/>
        </w:pPr>
      </w:lvl>
    </w:lvlOverride>
  </w:num>
  <w:num w:numId="4">
    <w:abstractNumId w:val="12"/>
  </w:num>
  <w:num w:numId="5">
    <w:abstractNumId w:val="0"/>
  </w:num>
  <w:num w:numId="6">
    <w:abstractNumId w:val="14"/>
  </w:num>
  <w:num w:numId="7">
    <w:abstractNumId w:val="8"/>
  </w:num>
  <w:num w:numId="8">
    <w:abstractNumId w:val="18"/>
  </w:num>
  <w:num w:numId="9">
    <w:abstractNumId w:val="4"/>
  </w:num>
  <w:num w:numId="10">
    <w:abstractNumId w:val="13"/>
  </w:num>
  <w:num w:numId="11">
    <w:abstractNumId w:val="15"/>
  </w:num>
  <w:num w:numId="12">
    <w:abstractNumId w:val="7"/>
  </w:num>
  <w:num w:numId="13">
    <w:abstractNumId w:val="3"/>
  </w:num>
  <w:num w:numId="14">
    <w:abstractNumId w:val="9"/>
  </w:num>
  <w:num w:numId="15">
    <w:abstractNumId w:val="20"/>
  </w:num>
  <w:num w:numId="16">
    <w:abstractNumId w:val="26"/>
  </w:num>
  <w:num w:numId="17">
    <w:abstractNumId w:val="2"/>
  </w:num>
  <w:num w:numId="18">
    <w:abstractNumId w:val="27"/>
  </w:num>
  <w:num w:numId="19">
    <w:abstractNumId w:val="24"/>
  </w:num>
  <w:num w:numId="20">
    <w:abstractNumId w:val="1"/>
  </w:num>
  <w:num w:numId="21">
    <w:abstractNumId w:val="23"/>
  </w:num>
  <w:num w:numId="22">
    <w:abstractNumId w:val="25"/>
  </w:num>
  <w:num w:numId="23">
    <w:abstractNumId w:val="11"/>
  </w:num>
  <w:num w:numId="24">
    <w:abstractNumId w:val="22"/>
  </w:num>
  <w:num w:numId="25">
    <w:abstractNumId w:val="28"/>
  </w:num>
  <w:num w:numId="26">
    <w:abstractNumId w:val="16"/>
  </w:num>
  <w:num w:numId="27">
    <w:abstractNumId w:val="21"/>
  </w:num>
  <w:num w:numId="28">
    <w:abstractNumId w:val="17"/>
  </w:num>
  <w:num w:numId="29">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EE2"/>
    <w:rsid w:val="0000111D"/>
    <w:rsid w:val="000015E9"/>
    <w:rsid w:val="0000161F"/>
    <w:rsid w:val="000034A0"/>
    <w:rsid w:val="0000434D"/>
    <w:rsid w:val="00004E2C"/>
    <w:rsid w:val="00005895"/>
    <w:rsid w:val="00005F66"/>
    <w:rsid w:val="000072D2"/>
    <w:rsid w:val="000073C1"/>
    <w:rsid w:val="00007BE1"/>
    <w:rsid w:val="00012832"/>
    <w:rsid w:val="000138A0"/>
    <w:rsid w:val="000142F4"/>
    <w:rsid w:val="0001477F"/>
    <w:rsid w:val="00014965"/>
    <w:rsid w:val="00015DE4"/>
    <w:rsid w:val="00016380"/>
    <w:rsid w:val="00017076"/>
    <w:rsid w:val="000179AB"/>
    <w:rsid w:val="00020E9D"/>
    <w:rsid w:val="0002181D"/>
    <w:rsid w:val="00022415"/>
    <w:rsid w:val="00022949"/>
    <w:rsid w:val="0002326D"/>
    <w:rsid w:val="000258CC"/>
    <w:rsid w:val="000268B1"/>
    <w:rsid w:val="00026F6B"/>
    <w:rsid w:val="00027D17"/>
    <w:rsid w:val="000305EA"/>
    <w:rsid w:val="00031FBD"/>
    <w:rsid w:val="00032225"/>
    <w:rsid w:val="00032A25"/>
    <w:rsid w:val="00034C5B"/>
    <w:rsid w:val="00034E25"/>
    <w:rsid w:val="000368AF"/>
    <w:rsid w:val="00036B5C"/>
    <w:rsid w:val="00037197"/>
    <w:rsid w:val="000424F8"/>
    <w:rsid w:val="0004262D"/>
    <w:rsid w:val="000430C0"/>
    <w:rsid w:val="00045938"/>
    <w:rsid w:val="000464A5"/>
    <w:rsid w:val="00050054"/>
    <w:rsid w:val="000501F2"/>
    <w:rsid w:val="00050EBC"/>
    <w:rsid w:val="00052ED6"/>
    <w:rsid w:val="0005304F"/>
    <w:rsid w:val="000540BD"/>
    <w:rsid w:val="00054778"/>
    <w:rsid w:val="0005559B"/>
    <w:rsid w:val="00055B1A"/>
    <w:rsid w:val="00056154"/>
    <w:rsid w:val="00057D1D"/>
    <w:rsid w:val="00060F64"/>
    <w:rsid w:val="000612A5"/>
    <w:rsid w:val="000633A9"/>
    <w:rsid w:val="00064A0B"/>
    <w:rsid w:val="00066CD8"/>
    <w:rsid w:val="00066D7E"/>
    <w:rsid w:val="00070E37"/>
    <w:rsid w:val="00073BDD"/>
    <w:rsid w:val="000746A7"/>
    <w:rsid w:val="000815DC"/>
    <w:rsid w:val="00084194"/>
    <w:rsid w:val="00084BDC"/>
    <w:rsid w:val="000856C2"/>
    <w:rsid w:val="00085907"/>
    <w:rsid w:val="00087026"/>
    <w:rsid w:val="00090577"/>
    <w:rsid w:val="000915C4"/>
    <w:rsid w:val="00091FA9"/>
    <w:rsid w:val="000920B0"/>
    <w:rsid w:val="0009297F"/>
    <w:rsid w:val="00095BA7"/>
    <w:rsid w:val="0009695C"/>
    <w:rsid w:val="000A40AB"/>
    <w:rsid w:val="000A418C"/>
    <w:rsid w:val="000A5C1F"/>
    <w:rsid w:val="000A7122"/>
    <w:rsid w:val="000A7193"/>
    <w:rsid w:val="000A7D43"/>
    <w:rsid w:val="000B0ED0"/>
    <w:rsid w:val="000B1323"/>
    <w:rsid w:val="000B284D"/>
    <w:rsid w:val="000B3071"/>
    <w:rsid w:val="000B3F67"/>
    <w:rsid w:val="000B4797"/>
    <w:rsid w:val="000B5C2F"/>
    <w:rsid w:val="000B6462"/>
    <w:rsid w:val="000B6D4E"/>
    <w:rsid w:val="000C2EF0"/>
    <w:rsid w:val="000C4E08"/>
    <w:rsid w:val="000C4E9D"/>
    <w:rsid w:val="000C6188"/>
    <w:rsid w:val="000C78B7"/>
    <w:rsid w:val="000D0BB9"/>
    <w:rsid w:val="000D438C"/>
    <w:rsid w:val="000D4665"/>
    <w:rsid w:val="000D6DE4"/>
    <w:rsid w:val="000D7459"/>
    <w:rsid w:val="000E0BB1"/>
    <w:rsid w:val="000E0FE2"/>
    <w:rsid w:val="000E1160"/>
    <w:rsid w:val="000E27C1"/>
    <w:rsid w:val="000E293D"/>
    <w:rsid w:val="000E4482"/>
    <w:rsid w:val="000E5027"/>
    <w:rsid w:val="000E5AED"/>
    <w:rsid w:val="000F03D4"/>
    <w:rsid w:val="000F16E5"/>
    <w:rsid w:val="000F6A31"/>
    <w:rsid w:val="000F6A77"/>
    <w:rsid w:val="000F75F5"/>
    <w:rsid w:val="0010176B"/>
    <w:rsid w:val="001018C0"/>
    <w:rsid w:val="00102B1F"/>
    <w:rsid w:val="00103565"/>
    <w:rsid w:val="00103880"/>
    <w:rsid w:val="00103C7E"/>
    <w:rsid w:val="00103F0C"/>
    <w:rsid w:val="00104A4A"/>
    <w:rsid w:val="00104E14"/>
    <w:rsid w:val="00104FA7"/>
    <w:rsid w:val="001051AA"/>
    <w:rsid w:val="001055F8"/>
    <w:rsid w:val="00110472"/>
    <w:rsid w:val="00110F38"/>
    <w:rsid w:val="00110F60"/>
    <w:rsid w:val="001116D7"/>
    <w:rsid w:val="00112050"/>
    <w:rsid w:val="00113D7B"/>
    <w:rsid w:val="00113FD8"/>
    <w:rsid w:val="00114F1C"/>
    <w:rsid w:val="00115C35"/>
    <w:rsid w:val="001160CC"/>
    <w:rsid w:val="001202A2"/>
    <w:rsid w:val="00120705"/>
    <w:rsid w:val="00123AC4"/>
    <w:rsid w:val="00127C37"/>
    <w:rsid w:val="00130D9B"/>
    <w:rsid w:val="0013345A"/>
    <w:rsid w:val="00135CCD"/>
    <w:rsid w:val="0013658C"/>
    <w:rsid w:val="00137F2D"/>
    <w:rsid w:val="00140699"/>
    <w:rsid w:val="00140A2E"/>
    <w:rsid w:val="001436C8"/>
    <w:rsid w:val="00146F68"/>
    <w:rsid w:val="00151FFE"/>
    <w:rsid w:val="00152022"/>
    <w:rsid w:val="00155072"/>
    <w:rsid w:val="00155AA0"/>
    <w:rsid w:val="00156361"/>
    <w:rsid w:val="00156A72"/>
    <w:rsid w:val="00157871"/>
    <w:rsid w:val="0016057E"/>
    <w:rsid w:val="001618C3"/>
    <w:rsid w:val="00161B63"/>
    <w:rsid w:val="001622DB"/>
    <w:rsid w:val="00163A16"/>
    <w:rsid w:val="0016415C"/>
    <w:rsid w:val="00166310"/>
    <w:rsid w:val="00166993"/>
    <w:rsid w:val="0017041E"/>
    <w:rsid w:val="001704A4"/>
    <w:rsid w:val="00172443"/>
    <w:rsid w:val="00172758"/>
    <w:rsid w:val="00172AE6"/>
    <w:rsid w:val="0017604A"/>
    <w:rsid w:val="001769D6"/>
    <w:rsid w:val="001777A7"/>
    <w:rsid w:val="00182A5E"/>
    <w:rsid w:val="00185122"/>
    <w:rsid w:val="00185715"/>
    <w:rsid w:val="001862AF"/>
    <w:rsid w:val="001863E2"/>
    <w:rsid w:val="001875F1"/>
    <w:rsid w:val="001876F3"/>
    <w:rsid w:val="0018786F"/>
    <w:rsid w:val="00187BA2"/>
    <w:rsid w:val="00191110"/>
    <w:rsid w:val="00191B70"/>
    <w:rsid w:val="001940E3"/>
    <w:rsid w:val="00194A85"/>
    <w:rsid w:val="00194D74"/>
    <w:rsid w:val="0019593E"/>
    <w:rsid w:val="001962D7"/>
    <w:rsid w:val="00196687"/>
    <w:rsid w:val="00197DA2"/>
    <w:rsid w:val="001A1495"/>
    <w:rsid w:val="001A1E92"/>
    <w:rsid w:val="001A5FA6"/>
    <w:rsid w:val="001A6DBA"/>
    <w:rsid w:val="001B540A"/>
    <w:rsid w:val="001B62AC"/>
    <w:rsid w:val="001B63B2"/>
    <w:rsid w:val="001C09D0"/>
    <w:rsid w:val="001C11F5"/>
    <w:rsid w:val="001C5A66"/>
    <w:rsid w:val="001C6D7A"/>
    <w:rsid w:val="001D0656"/>
    <w:rsid w:val="001D1520"/>
    <w:rsid w:val="001D15E8"/>
    <w:rsid w:val="001D3360"/>
    <w:rsid w:val="001D5E35"/>
    <w:rsid w:val="001D625F"/>
    <w:rsid w:val="001E0333"/>
    <w:rsid w:val="001E28AA"/>
    <w:rsid w:val="001E3FCD"/>
    <w:rsid w:val="001E5215"/>
    <w:rsid w:val="001E6F11"/>
    <w:rsid w:val="001E7737"/>
    <w:rsid w:val="001F0C1E"/>
    <w:rsid w:val="001F1445"/>
    <w:rsid w:val="001F1A6D"/>
    <w:rsid w:val="001F4941"/>
    <w:rsid w:val="001F5494"/>
    <w:rsid w:val="001F5965"/>
    <w:rsid w:val="001F5DE8"/>
    <w:rsid w:val="001F62BC"/>
    <w:rsid w:val="001F6660"/>
    <w:rsid w:val="001F756E"/>
    <w:rsid w:val="00201333"/>
    <w:rsid w:val="00201709"/>
    <w:rsid w:val="00202CEC"/>
    <w:rsid w:val="00203260"/>
    <w:rsid w:val="00203351"/>
    <w:rsid w:val="00205EE4"/>
    <w:rsid w:val="00206A64"/>
    <w:rsid w:val="002077BA"/>
    <w:rsid w:val="002100F5"/>
    <w:rsid w:val="00211A74"/>
    <w:rsid w:val="00211D34"/>
    <w:rsid w:val="00213D17"/>
    <w:rsid w:val="002146EC"/>
    <w:rsid w:val="0021517B"/>
    <w:rsid w:val="00217DC1"/>
    <w:rsid w:val="00217E01"/>
    <w:rsid w:val="00220429"/>
    <w:rsid w:val="00220A9E"/>
    <w:rsid w:val="002212BE"/>
    <w:rsid w:val="00221484"/>
    <w:rsid w:val="002219B2"/>
    <w:rsid w:val="00221C90"/>
    <w:rsid w:val="00221E99"/>
    <w:rsid w:val="002226F1"/>
    <w:rsid w:val="002230EA"/>
    <w:rsid w:val="00223C44"/>
    <w:rsid w:val="00224638"/>
    <w:rsid w:val="002248D4"/>
    <w:rsid w:val="00224C56"/>
    <w:rsid w:val="00225206"/>
    <w:rsid w:val="002256CE"/>
    <w:rsid w:val="00225C27"/>
    <w:rsid w:val="00226041"/>
    <w:rsid w:val="00231C89"/>
    <w:rsid w:val="00233164"/>
    <w:rsid w:val="00236293"/>
    <w:rsid w:val="002365DE"/>
    <w:rsid w:val="00236A77"/>
    <w:rsid w:val="0023742C"/>
    <w:rsid w:val="0024041B"/>
    <w:rsid w:val="0024151A"/>
    <w:rsid w:val="0024190C"/>
    <w:rsid w:val="00245606"/>
    <w:rsid w:val="00245F4A"/>
    <w:rsid w:val="00246FF1"/>
    <w:rsid w:val="0024757B"/>
    <w:rsid w:val="002475D3"/>
    <w:rsid w:val="00251C0C"/>
    <w:rsid w:val="00252303"/>
    <w:rsid w:val="002577BA"/>
    <w:rsid w:val="00260524"/>
    <w:rsid w:val="00261B15"/>
    <w:rsid w:val="00262B45"/>
    <w:rsid w:val="002631EB"/>
    <w:rsid w:val="00263A8B"/>
    <w:rsid w:val="002645A5"/>
    <w:rsid w:val="00264AA1"/>
    <w:rsid w:val="00267BA9"/>
    <w:rsid w:val="00270AC6"/>
    <w:rsid w:val="00270ADD"/>
    <w:rsid w:val="0027389C"/>
    <w:rsid w:val="00274BAF"/>
    <w:rsid w:val="002767C0"/>
    <w:rsid w:val="00281D70"/>
    <w:rsid w:val="002841E7"/>
    <w:rsid w:val="002856BB"/>
    <w:rsid w:val="00285D55"/>
    <w:rsid w:val="00286110"/>
    <w:rsid w:val="00286DA1"/>
    <w:rsid w:val="002907F0"/>
    <w:rsid w:val="00292521"/>
    <w:rsid w:val="00292E32"/>
    <w:rsid w:val="00293447"/>
    <w:rsid w:val="002951F3"/>
    <w:rsid w:val="002A0BE0"/>
    <w:rsid w:val="002A0BEF"/>
    <w:rsid w:val="002A4844"/>
    <w:rsid w:val="002A51DF"/>
    <w:rsid w:val="002A5AE9"/>
    <w:rsid w:val="002A6CF4"/>
    <w:rsid w:val="002A7A2C"/>
    <w:rsid w:val="002A7B0A"/>
    <w:rsid w:val="002B0636"/>
    <w:rsid w:val="002B0D64"/>
    <w:rsid w:val="002B0E78"/>
    <w:rsid w:val="002B16D1"/>
    <w:rsid w:val="002B2C49"/>
    <w:rsid w:val="002B3373"/>
    <w:rsid w:val="002B3754"/>
    <w:rsid w:val="002B3CD4"/>
    <w:rsid w:val="002B470B"/>
    <w:rsid w:val="002B5A50"/>
    <w:rsid w:val="002B66B0"/>
    <w:rsid w:val="002B7080"/>
    <w:rsid w:val="002B750D"/>
    <w:rsid w:val="002B7BBB"/>
    <w:rsid w:val="002C2132"/>
    <w:rsid w:val="002C43EB"/>
    <w:rsid w:val="002C56E2"/>
    <w:rsid w:val="002C59E5"/>
    <w:rsid w:val="002D12E7"/>
    <w:rsid w:val="002D22C2"/>
    <w:rsid w:val="002D42FF"/>
    <w:rsid w:val="002D6036"/>
    <w:rsid w:val="002E15DC"/>
    <w:rsid w:val="002E1B44"/>
    <w:rsid w:val="002E1DA3"/>
    <w:rsid w:val="002E5EB1"/>
    <w:rsid w:val="002E71E2"/>
    <w:rsid w:val="002E7961"/>
    <w:rsid w:val="002E7A01"/>
    <w:rsid w:val="002E7FF7"/>
    <w:rsid w:val="002F0338"/>
    <w:rsid w:val="002F11B0"/>
    <w:rsid w:val="002F1AC0"/>
    <w:rsid w:val="002F2B1E"/>
    <w:rsid w:val="002F37ED"/>
    <w:rsid w:val="002F3D24"/>
    <w:rsid w:val="002F5852"/>
    <w:rsid w:val="002F58CB"/>
    <w:rsid w:val="002F63ED"/>
    <w:rsid w:val="002F6CF0"/>
    <w:rsid w:val="002F7C04"/>
    <w:rsid w:val="00300735"/>
    <w:rsid w:val="0030404D"/>
    <w:rsid w:val="00304DDC"/>
    <w:rsid w:val="003121B7"/>
    <w:rsid w:val="0031285C"/>
    <w:rsid w:val="00312FE5"/>
    <w:rsid w:val="0031692A"/>
    <w:rsid w:val="00316F73"/>
    <w:rsid w:val="003176B7"/>
    <w:rsid w:val="00322E6A"/>
    <w:rsid w:val="003235E7"/>
    <w:rsid w:val="0032705E"/>
    <w:rsid w:val="00330966"/>
    <w:rsid w:val="00334FBF"/>
    <w:rsid w:val="00335850"/>
    <w:rsid w:val="003358D1"/>
    <w:rsid w:val="00337A9E"/>
    <w:rsid w:val="00337BC7"/>
    <w:rsid w:val="00340C8B"/>
    <w:rsid w:val="003419A2"/>
    <w:rsid w:val="00342BDC"/>
    <w:rsid w:val="00342D4A"/>
    <w:rsid w:val="00342FA3"/>
    <w:rsid w:val="00344413"/>
    <w:rsid w:val="0034507B"/>
    <w:rsid w:val="003457C1"/>
    <w:rsid w:val="003458A0"/>
    <w:rsid w:val="0034595A"/>
    <w:rsid w:val="00351FFF"/>
    <w:rsid w:val="0035247B"/>
    <w:rsid w:val="00354B3A"/>
    <w:rsid w:val="003564EF"/>
    <w:rsid w:val="00357FF8"/>
    <w:rsid w:val="00360B1F"/>
    <w:rsid w:val="003614D9"/>
    <w:rsid w:val="00363794"/>
    <w:rsid w:val="00363FF2"/>
    <w:rsid w:val="00364513"/>
    <w:rsid w:val="003653D7"/>
    <w:rsid w:val="00365704"/>
    <w:rsid w:val="0036581A"/>
    <w:rsid w:val="00365E59"/>
    <w:rsid w:val="0036631D"/>
    <w:rsid w:val="003663BD"/>
    <w:rsid w:val="00367C06"/>
    <w:rsid w:val="0037172A"/>
    <w:rsid w:val="003722A2"/>
    <w:rsid w:val="003726AD"/>
    <w:rsid w:val="00372A55"/>
    <w:rsid w:val="00373C2B"/>
    <w:rsid w:val="00375210"/>
    <w:rsid w:val="0037558B"/>
    <w:rsid w:val="003758D8"/>
    <w:rsid w:val="00377D63"/>
    <w:rsid w:val="00381B55"/>
    <w:rsid w:val="003822BA"/>
    <w:rsid w:val="00384F85"/>
    <w:rsid w:val="00385814"/>
    <w:rsid w:val="00385D62"/>
    <w:rsid w:val="00386FCD"/>
    <w:rsid w:val="00390414"/>
    <w:rsid w:val="0039041B"/>
    <w:rsid w:val="0039182A"/>
    <w:rsid w:val="00391911"/>
    <w:rsid w:val="003925FE"/>
    <w:rsid w:val="003926A8"/>
    <w:rsid w:val="003929F4"/>
    <w:rsid w:val="00392BC1"/>
    <w:rsid w:val="003930B7"/>
    <w:rsid w:val="00393459"/>
    <w:rsid w:val="003943EC"/>
    <w:rsid w:val="003947EB"/>
    <w:rsid w:val="00394FB5"/>
    <w:rsid w:val="003959DA"/>
    <w:rsid w:val="003965AA"/>
    <w:rsid w:val="00397634"/>
    <w:rsid w:val="00397DD4"/>
    <w:rsid w:val="003A014E"/>
    <w:rsid w:val="003A119A"/>
    <w:rsid w:val="003A12C1"/>
    <w:rsid w:val="003A14A6"/>
    <w:rsid w:val="003A2002"/>
    <w:rsid w:val="003A5E7F"/>
    <w:rsid w:val="003A65D5"/>
    <w:rsid w:val="003A6B0D"/>
    <w:rsid w:val="003B14C2"/>
    <w:rsid w:val="003B2457"/>
    <w:rsid w:val="003B2818"/>
    <w:rsid w:val="003B286E"/>
    <w:rsid w:val="003B2D73"/>
    <w:rsid w:val="003B3ACB"/>
    <w:rsid w:val="003B474E"/>
    <w:rsid w:val="003B567B"/>
    <w:rsid w:val="003B5769"/>
    <w:rsid w:val="003B6E31"/>
    <w:rsid w:val="003B7C90"/>
    <w:rsid w:val="003C0115"/>
    <w:rsid w:val="003C3000"/>
    <w:rsid w:val="003C3377"/>
    <w:rsid w:val="003C341C"/>
    <w:rsid w:val="003C44B9"/>
    <w:rsid w:val="003C4BF5"/>
    <w:rsid w:val="003C64AB"/>
    <w:rsid w:val="003C6BA6"/>
    <w:rsid w:val="003C73F6"/>
    <w:rsid w:val="003D1545"/>
    <w:rsid w:val="003D1DF0"/>
    <w:rsid w:val="003D2657"/>
    <w:rsid w:val="003D2BC5"/>
    <w:rsid w:val="003D37C8"/>
    <w:rsid w:val="003D4543"/>
    <w:rsid w:val="003D4A84"/>
    <w:rsid w:val="003D653A"/>
    <w:rsid w:val="003D70FC"/>
    <w:rsid w:val="003E162E"/>
    <w:rsid w:val="003E1882"/>
    <w:rsid w:val="003E2280"/>
    <w:rsid w:val="003E2339"/>
    <w:rsid w:val="003E35BE"/>
    <w:rsid w:val="003E3B04"/>
    <w:rsid w:val="003E7CDC"/>
    <w:rsid w:val="003F0AAE"/>
    <w:rsid w:val="003F13CF"/>
    <w:rsid w:val="003F17BF"/>
    <w:rsid w:val="003F1CD9"/>
    <w:rsid w:val="003F3246"/>
    <w:rsid w:val="003F397D"/>
    <w:rsid w:val="003F593B"/>
    <w:rsid w:val="003F5C5C"/>
    <w:rsid w:val="003F64D6"/>
    <w:rsid w:val="003F66DC"/>
    <w:rsid w:val="00400B49"/>
    <w:rsid w:val="00401503"/>
    <w:rsid w:val="00401A02"/>
    <w:rsid w:val="00401B2A"/>
    <w:rsid w:val="00401FB9"/>
    <w:rsid w:val="004028B9"/>
    <w:rsid w:val="00402DCB"/>
    <w:rsid w:val="004032C9"/>
    <w:rsid w:val="004035BA"/>
    <w:rsid w:val="00403EA0"/>
    <w:rsid w:val="004065EC"/>
    <w:rsid w:val="004076CE"/>
    <w:rsid w:val="00410465"/>
    <w:rsid w:val="004118D7"/>
    <w:rsid w:val="00411934"/>
    <w:rsid w:val="004132E9"/>
    <w:rsid w:val="00414490"/>
    <w:rsid w:val="00415090"/>
    <w:rsid w:val="0041649E"/>
    <w:rsid w:val="00417573"/>
    <w:rsid w:val="004177F2"/>
    <w:rsid w:val="00417D90"/>
    <w:rsid w:val="00420D37"/>
    <w:rsid w:val="00421177"/>
    <w:rsid w:val="0042176A"/>
    <w:rsid w:val="004226F3"/>
    <w:rsid w:val="00422765"/>
    <w:rsid w:val="004235E0"/>
    <w:rsid w:val="004237C6"/>
    <w:rsid w:val="00423F8C"/>
    <w:rsid w:val="0042541B"/>
    <w:rsid w:val="00426595"/>
    <w:rsid w:val="00426F6E"/>
    <w:rsid w:val="00426FE6"/>
    <w:rsid w:val="0043003D"/>
    <w:rsid w:val="0043225B"/>
    <w:rsid w:val="00433C6D"/>
    <w:rsid w:val="004344AC"/>
    <w:rsid w:val="00435F84"/>
    <w:rsid w:val="0044046F"/>
    <w:rsid w:val="0044047B"/>
    <w:rsid w:val="004405B3"/>
    <w:rsid w:val="00443025"/>
    <w:rsid w:val="0044413B"/>
    <w:rsid w:val="00444544"/>
    <w:rsid w:val="00444BB7"/>
    <w:rsid w:val="00444F9B"/>
    <w:rsid w:val="004465B1"/>
    <w:rsid w:val="004468DB"/>
    <w:rsid w:val="00446F84"/>
    <w:rsid w:val="004473F2"/>
    <w:rsid w:val="004478D8"/>
    <w:rsid w:val="00451886"/>
    <w:rsid w:val="00452432"/>
    <w:rsid w:val="0045400B"/>
    <w:rsid w:val="0045476C"/>
    <w:rsid w:val="00454A40"/>
    <w:rsid w:val="004550A3"/>
    <w:rsid w:val="0045546D"/>
    <w:rsid w:val="00455D98"/>
    <w:rsid w:val="00456A31"/>
    <w:rsid w:val="00456D9D"/>
    <w:rsid w:val="004576E0"/>
    <w:rsid w:val="00457969"/>
    <w:rsid w:val="00457BFB"/>
    <w:rsid w:val="00457D3B"/>
    <w:rsid w:val="0046270B"/>
    <w:rsid w:val="004631CF"/>
    <w:rsid w:val="00463607"/>
    <w:rsid w:val="00463A4E"/>
    <w:rsid w:val="00466205"/>
    <w:rsid w:val="00466A46"/>
    <w:rsid w:val="00467E59"/>
    <w:rsid w:val="004708B2"/>
    <w:rsid w:val="004715CA"/>
    <w:rsid w:val="0047174F"/>
    <w:rsid w:val="00472299"/>
    <w:rsid w:val="0047250E"/>
    <w:rsid w:val="00477205"/>
    <w:rsid w:val="00483AA0"/>
    <w:rsid w:val="00486715"/>
    <w:rsid w:val="00486815"/>
    <w:rsid w:val="00490E49"/>
    <w:rsid w:val="00492067"/>
    <w:rsid w:val="00494CAC"/>
    <w:rsid w:val="00496355"/>
    <w:rsid w:val="00496A0F"/>
    <w:rsid w:val="00497514"/>
    <w:rsid w:val="004979CD"/>
    <w:rsid w:val="004A25CB"/>
    <w:rsid w:val="004A2BB3"/>
    <w:rsid w:val="004A2C28"/>
    <w:rsid w:val="004A2DED"/>
    <w:rsid w:val="004A4B6E"/>
    <w:rsid w:val="004A5974"/>
    <w:rsid w:val="004A5D17"/>
    <w:rsid w:val="004A5EF1"/>
    <w:rsid w:val="004A5FFC"/>
    <w:rsid w:val="004A7596"/>
    <w:rsid w:val="004A7DC1"/>
    <w:rsid w:val="004A7DE9"/>
    <w:rsid w:val="004B0260"/>
    <w:rsid w:val="004B1A43"/>
    <w:rsid w:val="004B1A68"/>
    <w:rsid w:val="004B3D55"/>
    <w:rsid w:val="004B44EA"/>
    <w:rsid w:val="004B4CA8"/>
    <w:rsid w:val="004B6CA2"/>
    <w:rsid w:val="004B7195"/>
    <w:rsid w:val="004B775C"/>
    <w:rsid w:val="004C351B"/>
    <w:rsid w:val="004C3846"/>
    <w:rsid w:val="004C5274"/>
    <w:rsid w:val="004C7162"/>
    <w:rsid w:val="004D1248"/>
    <w:rsid w:val="004D1E79"/>
    <w:rsid w:val="004D237E"/>
    <w:rsid w:val="004D2706"/>
    <w:rsid w:val="004D2CEE"/>
    <w:rsid w:val="004D4F0F"/>
    <w:rsid w:val="004D55BC"/>
    <w:rsid w:val="004D6963"/>
    <w:rsid w:val="004D6BEC"/>
    <w:rsid w:val="004D7590"/>
    <w:rsid w:val="004D7A72"/>
    <w:rsid w:val="004E00F1"/>
    <w:rsid w:val="004E0AC6"/>
    <w:rsid w:val="004E0B24"/>
    <w:rsid w:val="004E0DD8"/>
    <w:rsid w:val="004E2E13"/>
    <w:rsid w:val="004E3E10"/>
    <w:rsid w:val="004E3E22"/>
    <w:rsid w:val="004E4C3D"/>
    <w:rsid w:val="004E4D86"/>
    <w:rsid w:val="004E5EA0"/>
    <w:rsid w:val="004E61C3"/>
    <w:rsid w:val="004E6DE3"/>
    <w:rsid w:val="004E71E8"/>
    <w:rsid w:val="004F1FB3"/>
    <w:rsid w:val="004F2372"/>
    <w:rsid w:val="004F264A"/>
    <w:rsid w:val="004F26A8"/>
    <w:rsid w:val="004F3B65"/>
    <w:rsid w:val="004F4E7C"/>
    <w:rsid w:val="004F789B"/>
    <w:rsid w:val="004F7B18"/>
    <w:rsid w:val="004F7BAD"/>
    <w:rsid w:val="00500D29"/>
    <w:rsid w:val="0050169E"/>
    <w:rsid w:val="005029A6"/>
    <w:rsid w:val="00502B43"/>
    <w:rsid w:val="0050582B"/>
    <w:rsid w:val="00505C1B"/>
    <w:rsid w:val="00505D1B"/>
    <w:rsid w:val="00506892"/>
    <w:rsid w:val="0050720F"/>
    <w:rsid w:val="00507D53"/>
    <w:rsid w:val="00510247"/>
    <w:rsid w:val="00511AB1"/>
    <w:rsid w:val="00512177"/>
    <w:rsid w:val="005127D7"/>
    <w:rsid w:val="005150FC"/>
    <w:rsid w:val="0051523A"/>
    <w:rsid w:val="0052164F"/>
    <w:rsid w:val="00521CAA"/>
    <w:rsid w:val="00522708"/>
    <w:rsid w:val="00522B94"/>
    <w:rsid w:val="00525519"/>
    <w:rsid w:val="00525DB9"/>
    <w:rsid w:val="005261E6"/>
    <w:rsid w:val="005302E8"/>
    <w:rsid w:val="00531D64"/>
    <w:rsid w:val="00532ECE"/>
    <w:rsid w:val="00533093"/>
    <w:rsid w:val="00533739"/>
    <w:rsid w:val="00533B59"/>
    <w:rsid w:val="00534046"/>
    <w:rsid w:val="0053404A"/>
    <w:rsid w:val="005346ED"/>
    <w:rsid w:val="00534D0B"/>
    <w:rsid w:val="00534EEA"/>
    <w:rsid w:val="0053670E"/>
    <w:rsid w:val="00536C90"/>
    <w:rsid w:val="0053751F"/>
    <w:rsid w:val="00537F35"/>
    <w:rsid w:val="005424DD"/>
    <w:rsid w:val="00542D76"/>
    <w:rsid w:val="00546FBA"/>
    <w:rsid w:val="0054709A"/>
    <w:rsid w:val="005515CD"/>
    <w:rsid w:val="0055167E"/>
    <w:rsid w:val="00551D8A"/>
    <w:rsid w:val="005533FF"/>
    <w:rsid w:val="00556EF5"/>
    <w:rsid w:val="00556F33"/>
    <w:rsid w:val="00557DE2"/>
    <w:rsid w:val="0056088A"/>
    <w:rsid w:val="005627EE"/>
    <w:rsid w:val="00563823"/>
    <w:rsid w:val="00566EE2"/>
    <w:rsid w:val="00570B7F"/>
    <w:rsid w:val="00570F52"/>
    <w:rsid w:val="00572307"/>
    <w:rsid w:val="00572A46"/>
    <w:rsid w:val="00573782"/>
    <w:rsid w:val="00574476"/>
    <w:rsid w:val="005744F5"/>
    <w:rsid w:val="005773E6"/>
    <w:rsid w:val="00577534"/>
    <w:rsid w:val="00577543"/>
    <w:rsid w:val="00580774"/>
    <w:rsid w:val="00584674"/>
    <w:rsid w:val="0058468B"/>
    <w:rsid w:val="00584793"/>
    <w:rsid w:val="00585650"/>
    <w:rsid w:val="0058589A"/>
    <w:rsid w:val="00585E24"/>
    <w:rsid w:val="00587F30"/>
    <w:rsid w:val="005910EA"/>
    <w:rsid w:val="00591A6D"/>
    <w:rsid w:val="0059260B"/>
    <w:rsid w:val="00592B4F"/>
    <w:rsid w:val="0059352D"/>
    <w:rsid w:val="00593D87"/>
    <w:rsid w:val="00594F18"/>
    <w:rsid w:val="00595F97"/>
    <w:rsid w:val="00597B07"/>
    <w:rsid w:val="005A2E38"/>
    <w:rsid w:val="005A478C"/>
    <w:rsid w:val="005A4E13"/>
    <w:rsid w:val="005A7587"/>
    <w:rsid w:val="005B1D4B"/>
    <w:rsid w:val="005B1E5B"/>
    <w:rsid w:val="005B2012"/>
    <w:rsid w:val="005B32C1"/>
    <w:rsid w:val="005B3BF5"/>
    <w:rsid w:val="005B502F"/>
    <w:rsid w:val="005B5DCD"/>
    <w:rsid w:val="005B6C2E"/>
    <w:rsid w:val="005B6EDE"/>
    <w:rsid w:val="005B7D74"/>
    <w:rsid w:val="005C0BB6"/>
    <w:rsid w:val="005C103C"/>
    <w:rsid w:val="005C3112"/>
    <w:rsid w:val="005C3771"/>
    <w:rsid w:val="005C66E8"/>
    <w:rsid w:val="005C6C81"/>
    <w:rsid w:val="005C6DC8"/>
    <w:rsid w:val="005D0C63"/>
    <w:rsid w:val="005D1819"/>
    <w:rsid w:val="005D1849"/>
    <w:rsid w:val="005D29C8"/>
    <w:rsid w:val="005D3658"/>
    <w:rsid w:val="005D4178"/>
    <w:rsid w:val="005D41D2"/>
    <w:rsid w:val="005D4B46"/>
    <w:rsid w:val="005D5598"/>
    <w:rsid w:val="005D6402"/>
    <w:rsid w:val="005D7432"/>
    <w:rsid w:val="005D7884"/>
    <w:rsid w:val="005D7955"/>
    <w:rsid w:val="005E09E4"/>
    <w:rsid w:val="005E28B1"/>
    <w:rsid w:val="005E43B4"/>
    <w:rsid w:val="005E48E3"/>
    <w:rsid w:val="005E536C"/>
    <w:rsid w:val="005E552C"/>
    <w:rsid w:val="005F0AC7"/>
    <w:rsid w:val="005F0D9F"/>
    <w:rsid w:val="005F28F3"/>
    <w:rsid w:val="005F3508"/>
    <w:rsid w:val="005F469D"/>
    <w:rsid w:val="005F6693"/>
    <w:rsid w:val="00600BE7"/>
    <w:rsid w:val="00604FBB"/>
    <w:rsid w:val="00610845"/>
    <w:rsid w:val="00612A9A"/>
    <w:rsid w:val="00615CD3"/>
    <w:rsid w:val="006167C4"/>
    <w:rsid w:val="00622092"/>
    <w:rsid w:val="00624533"/>
    <w:rsid w:val="006267F6"/>
    <w:rsid w:val="0062701C"/>
    <w:rsid w:val="00631CF8"/>
    <w:rsid w:val="006348F4"/>
    <w:rsid w:val="00634B51"/>
    <w:rsid w:val="00636170"/>
    <w:rsid w:val="00637B86"/>
    <w:rsid w:val="00640D65"/>
    <w:rsid w:val="00642CD0"/>
    <w:rsid w:val="00646BDF"/>
    <w:rsid w:val="00646EF0"/>
    <w:rsid w:val="00647F8E"/>
    <w:rsid w:val="0065019B"/>
    <w:rsid w:val="006519D8"/>
    <w:rsid w:val="006531C2"/>
    <w:rsid w:val="0065449E"/>
    <w:rsid w:val="0065475B"/>
    <w:rsid w:val="006549F6"/>
    <w:rsid w:val="00654DEA"/>
    <w:rsid w:val="00656BB6"/>
    <w:rsid w:val="00656D6D"/>
    <w:rsid w:val="00657F60"/>
    <w:rsid w:val="00660744"/>
    <w:rsid w:val="0066086E"/>
    <w:rsid w:val="006629FC"/>
    <w:rsid w:val="00662D5B"/>
    <w:rsid w:val="00662D96"/>
    <w:rsid w:val="00664D01"/>
    <w:rsid w:val="00664D3D"/>
    <w:rsid w:val="00665123"/>
    <w:rsid w:val="00666DA4"/>
    <w:rsid w:val="00666F8F"/>
    <w:rsid w:val="00667E91"/>
    <w:rsid w:val="006713DF"/>
    <w:rsid w:val="00672992"/>
    <w:rsid w:val="0067453E"/>
    <w:rsid w:val="00675216"/>
    <w:rsid w:val="006761BD"/>
    <w:rsid w:val="006767F0"/>
    <w:rsid w:val="006807DC"/>
    <w:rsid w:val="00682CA8"/>
    <w:rsid w:val="00682D7C"/>
    <w:rsid w:val="00683A12"/>
    <w:rsid w:val="00686F6F"/>
    <w:rsid w:val="00687AD0"/>
    <w:rsid w:val="00691FA3"/>
    <w:rsid w:val="00692D46"/>
    <w:rsid w:val="00696828"/>
    <w:rsid w:val="00696C83"/>
    <w:rsid w:val="00697ACE"/>
    <w:rsid w:val="006A104C"/>
    <w:rsid w:val="006A6AB3"/>
    <w:rsid w:val="006A6B91"/>
    <w:rsid w:val="006B0748"/>
    <w:rsid w:val="006B41B8"/>
    <w:rsid w:val="006B6C9B"/>
    <w:rsid w:val="006C0DA3"/>
    <w:rsid w:val="006C0EB4"/>
    <w:rsid w:val="006C1D9C"/>
    <w:rsid w:val="006C2111"/>
    <w:rsid w:val="006C2CDC"/>
    <w:rsid w:val="006C4F84"/>
    <w:rsid w:val="006C608B"/>
    <w:rsid w:val="006D0E12"/>
    <w:rsid w:val="006D1363"/>
    <w:rsid w:val="006D34F9"/>
    <w:rsid w:val="006D39B9"/>
    <w:rsid w:val="006D4CF6"/>
    <w:rsid w:val="006D504E"/>
    <w:rsid w:val="006D5EE6"/>
    <w:rsid w:val="006D6C55"/>
    <w:rsid w:val="006D76A6"/>
    <w:rsid w:val="006E024E"/>
    <w:rsid w:val="006E0CB2"/>
    <w:rsid w:val="006E36D0"/>
    <w:rsid w:val="006E629E"/>
    <w:rsid w:val="006E62A5"/>
    <w:rsid w:val="006F033F"/>
    <w:rsid w:val="006F0442"/>
    <w:rsid w:val="006F0ABE"/>
    <w:rsid w:val="006F2CAB"/>
    <w:rsid w:val="006F38BD"/>
    <w:rsid w:val="006F4724"/>
    <w:rsid w:val="006F4F23"/>
    <w:rsid w:val="006F6BD4"/>
    <w:rsid w:val="006F6C44"/>
    <w:rsid w:val="006F73BD"/>
    <w:rsid w:val="00700DCD"/>
    <w:rsid w:val="007023D6"/>
    <w:rsid w:val="00702A86"/>
    <w:rsid w:val="00704BD6"/>
    <w:rsid w:val="00705CD4"/>
    <w:rsid w:val="00707613"/>
    <w:rsid w:val="00712118"/>
    <w:rsid w:val="0071345A"/>
    <w:rsid w:val="007135FE"/>
    <w:rsid w:val="0071365D"/>
    <w:rsid w:val="00714C4B"/>
    <w:rsid w:val="00716208"/>
    <w:rsid w:val="0071671F"/>
    <w:rsid w:val="00716A12"/>
    <w:rsid w:val="007206E6"/>
    <w:rsid w:val="007211BA"/>
    <w:rsid w:val="00721385"/>
    <w:rsid w:val="007251B1"/>
    <w:rsid w:val="00725BE3"/>
    <w:rsid w:val="00726DE2"/>
    <w:rsid w:val="007316B9"/>
    <w:rsid w:val="00733462"/>
    <w:rsid w:val="00737159"/>
    <w:rsid w:val="00740E8B"/>
    <w:rsid w:val="00742779"/>
    <w:rsid w:val="0074440F"/>
    <w:rsid w:val="00744DA6"/>
    <w:rsid w:val="007454A5"/>
    <w:rsid w:val="00745F30"/>
    <w:rsid w:val="00746753"/>
    <w:rsid w:val="00746C65"/>
    <w:rsid w:val="00750400"/>
    <w:rsid w:val="00750620"/>
    <w:rsid w:val="0075174D"/>
    <w:rsid w:val="007538A8"/>
    <w:rsid w:val="0075392F"/>
    <w:rsid w:val="0075451B"/>
    <w:rsid w:val="0075673B"/>
    <w:rsid w:val="00756837"/>
    <w:rsid w:val="00762837"/>
    <w:rsid w:val="00764034"/>
    <w:rsid w:val="00764EFA"/>
    <w:rsid w:val="0076518C"/>
    <w:rsid w:val="007659CB"/>
    <w:rsid w:val="007659F9"/>
    <w:rsid w:val="007661B0"/>
    <w:rsid w:val="007670C9"/>
    <w:rsid w:val="00767C07"/>
    <w:rsid w:val="007717E9"/>
    <w:rsid w:val="0077184C"/>
    <w:rsid w:val="0077302D"/>
    <w:rsid w:val="007740F7"/>
    <w:rsid w:val="00774A8A"/>
    <w:rsid w:val="00774B63"/>
    <w:rsid w:val="0077535D"/>
    <w:rsid w:val="00776D72"/>
    <w:rsid w:val="00777760"/>
    <w:rsid w:val="007820AF"/>
    <w:rsid w:val="0078253C"/>
    <w:rsid w:val="00782D2C"/>
    <w:rsid w:val="0078429F"/>
    <w:rsid w:val="00784B88"/>
    <w:rsid w:val="0078564E"/>
    <w:rsid w:val="0078593E"/>
    <w:rsid w:val="00790EEA"/>
    <w:rsid w:val="007910FA"/>
    <w:rsid w:val="00792E0A"/>
    <w:rsid w:val="00795855"/>
    <w:rsid w:val="00796215"/>
    <w:rsid w:val="00797133"/>
    <w:rsid w:val="00797CCE"/>
    <w:rsid w:val="007A0833"/>
    <w:rsid w:val="007A0964"/>
    <w:rsid w:val="007A2324"/>
    <w:rsid w:val="007A2DDE"/>
    <w:rsid w:val="007A3AB4"/>
    <w:rsid w:val="007A3AE6"/>
    <w:rsid w:val="007A4E27"/>
    <w:rsid w:val="007A652C"/>
    <w:rsid w:val="007A653C"/>
    <w:rsid w:val="007A7E58"/>
    <w:rsid w:val="007B013C"/>
    <w:rsid w:val="007B0E83"/>
    <w:rsid w:val="007B38FA"/>
    <w:rsid w:val="007B4EA5"/>
    <w:rsid w:val="007B4EC2"/>
    <w:rsid w:val="007B50CF"/>
    <w:rsid w:val="007B74C8"/>
    <w:rsid w:val="007C28F4"/>
    <w:rsid w:val="007C2A15"/>
    <w:rsid w:val="007C3D3A"/>
    <w:rsid w:val="007C705B"/>
    <w:rsid w:val="007C79F9"/>
    <w:rsid w:val="007D0232"/>
    <w:rsid w:val="007D303C"/>
    <w:rsid w:val="007D3D5B"/>
    <w:rsid w:val="007D535F"/>
    <w:rsid w:val="007D62A5"/>
    <w:rsid w:val="007D670A"/>
    <w:rsid w:val="007D75B6"/>
    <w:rsid w:val="007E00BD"/>
    <w:rsid w:val="007E0F37"/>
    <w:rsid w:val="007E2572"/>
    <w:rsid w:val="007E2A47"/>
    <w:rsid w:val="007E3133"/>
    <w:rsid w:val="007E31B3"/>
    <w:rsid w:val="007E348C"/>
    <w:rsid w:val="007E60F7"/>
    <w:rsid w:val="007E66ED"/>
    <w:rsid w:val="007E7342"/>
    <w:rsid w:val="007E749E"/>
    <w:rsid w:val="007F0A18"/>
    <w:rsid w:val="007F459A"/>
    <w:rsid w:val="007F4838"/>
    <w:rsid w:val="007F512C"/>
    <w:rsid w:val="007F7FE8"/>
    <w:rsid w:val="00802307"/>
    <w:rsid w:val="00802A27"/>
    <w:rsid w:val="00802C18"/>
    <w:rsid w:val="00803DDF"/>
    <w:rsid w:val="0080467D"/>
    <w:rsid w:val="00804B6C"/>
    <w:rsid w:val="0081145C"/>
    <w:rsid w:val="00811540"/>
    <w:rsid w:val="00811EAE"/>
    <w:rsid w:val="008128AC"/>
    <w:rsid w:val="00813299"/>
    <w:rsid w:val="00816CF3"/>
    <w:rsid w:val="008179C6"/>
    <w:rsid w:val="0082082C"/>
    <w:rsid w:val="00820C7D"/>
    <w:rsid w:val="00820EBB"/>
    <w:rsid w:val="00822D89"/>
    <w:rsid w:val="008240AE"/>
    <w:rsid w:val="00824DA8"/>
    <w:rsid w:val="00825529"/>
    <w:rsid w:val="008257B8"/>
    <w:rsid w:val="00826301"/>
    <w:rsid w:val="00830D13"/>
    <w:rsid w:val="008323F7"/>
    <w:rsid w:val="008327E6"/>
    <w:rsid w:val="00834516"/>
    <w:rsid w:val="00834BC3"/>
    <w:rsid w:val="00835D36"/>
    <w:rsid w:val="00843069"/>
    <w:rsid w:val="008436E2"/>
    <w:rsid w:val="00843DE0"/>
    <w:rsid w:val="00844507"/>
    <w:rsid w:val="00844606"/>
    <w:rsid w:val="008448CE"/>
    <w:rsid w:val="0084551E"/>
    <w:rsid w:val="008513F5"/>
    <w:rsid w:val="008546F7"/>
    <w:rsid w:val="0085500C"/>
    <w:rsid w:val="008551DD"/>
    <w:rsid w:val="00855D2E"/>
    <w:rsid w:val="0085762A"/>
    <w:rsid w:val="00857819"/>
    <w:rsid w:val="00857D79"/>
    <w:rsid w:val="008634A3"/>
    <w:rsid w:val="00863DFE"/>
    <w:rsid w:val="008645B6"/>
    <w:rsid w:val="00865151"/>
    <w:rsid w:val="008660B3"/>
    <w:rsid w:val="00867D1B"/>
    <w:rsid w:val="008714E8"/>
    <w:rsid w:val="008721A7"/>
    <w:rsid w:val="00873D13"/>
    <w:rsid w:val="00874F79"/>
    <w:rsid w:val="0088028C"/>
    <w:rsid w:val="00883F0C"/>
    <w:rsid w:val="00884940"/>
    <w:rsid w:val="00884AEF"/>
    <w:rsid w:val="00884C41"/>
    <w:rsid w:val="00885205"/>
    <w:rsid w:val="0088593C"/>
    <w:rsid w:val="00886306"/>
    <w:rsid w:val="008910D3"/>
    <w:rsid w:val="008918A8"/>
    <w:rsid w:val="00891BC7"/>
    <w:rsid w:val="00891F9D"/>
    <w:rsid w:val="008924F2"/>
    <w:rsid w:val="00893388"/>
    <w:rsid w:val="00894DA4"/>
    <w:rsid w:val="00894EA3"/>
    <w:rsid w:val="008953D4"/>
    <w:rsid w:val="00895EB3"/>
    <w:rsid w:val="00897061"/>
    <w:rsid w:val="008A02FE"/>
    <w:rsid w:val="008A19F7"/>
    <w:rsid w:val="008A2BA6"/>
    <w:rsid w:val="008A4B13"/>
    <w:rsid w:val="008A5260"/>
    <w:rsid w:val="008A5A59"/>
    <w:rsid w:val="008A71C6"/>
    <w:rsid w:val="008A7887"/>
    <w:rsid w:val="008B0528"/>
    <w:rsid w:val="008B0BCB"/>
    <w:rsid w:val="008B1BFC"/>
    <w:rsid w:val="008B3CBE"/>
    <w:rsid w:val="008B47B1"/>
    <w:rsid w:val="008B48B6"/>
    <w:rsid w:val="008B4CE6"/>
    <w:rsid w:val="008B5A9F"/>
    <w:rsid w:val="008B715A"/>
    <w:rsid w:val="008B7A90"/>
    <w:rsid w:val="008C0E1C"/>
    <w:rsid w:val="008C1BF5"/>
    <w:rsid w:val="008C44AC"/>
    <w:rsid w:val="008C4C39"/>
    <w:rsid w:val="008C57B2"/>
    <w:rsid w:val="008C65F4"/>
    <w:rsid w:val="008C7CDD"/>
    <w:rsid w:val="008C7F28"/>
    <w:rsid w:val="008D0760"/>
    <w:rsid w:val="008D342C"/>
    <w:rsid w:val="008D385E"/>
    <w:rsid w:val="008D4C18"/>
    <w:rsid w:val="008D63F1"/>
    <w:rsid w:val="008D69F1"/>
    <w:rsid w:val="008D6A9C"/>
    <w:rsid w:val="008D6B16"/>
    <w:rsid w:val="008D7C46"/>
    <w:rsid w:val="008E1AAE"/>
    <w:rsid w:val="008E1BD3"/>
    <w:rsid w:val="008E2C02"/>
    <w:rsid w:val="008E2CCB"/>
    <w:rsid w:val="008E4A83"/>
    <w:rsid w:val="008E5266"/>
    <w:rsid w:val="008E5276"/>
    <w:rsid w:val="008E55B9"/>
    <w:rsid w:val="008E6371"/>
    <w:rsid w:val="008E6D78"/>
    <w:rsid w:val="008E7F69"/>
    <w:rsid w:val="008F02D4"/>
    <w:rsid w:val="008F0674"/>
    <w:rsid w:val="008F0D93"/>
    <w:rsid w:val="008F215E"/>
    <w:rsid w:val="008F28FF"/>
    <w:rsid w:val="008F2CEB"/>
    <w:rsid w:val="008F45AD"/>
    <w:rsid w:val="008F6C40"/>
    <w:rsid w:val="00901821"/>
    <w:rsid w:val="00901B3E"/>
    <w:rsid w:val="00901D3E"/>
    <w:rsid w:val="00902800"/>
    <w:rsid w:val="00903682"/>
    <w:rsid w:val="00903D15"/>
    <w:rsid w:val="009059E5"/>
    <w:rsid w:val="00906619"/>
    <w:rsid w:val="00907519"/>
    <w:rsid w:val="00911F41"/>
    <w:rsid w:val="009125E8"/>
    <w:rsid w:val="009137B5"/>
    <w:rsid w:val="00913943"/>
    <w:rsid w:val="0091408E"/>
    <w:rsid w:val="00914A19"/>
    <w:rsid w:val="00915A89"/>
    <w:rsid w:val="009163FB"/>
    <w:rsid w:val="009209DD"/>
    <w:rsid w:val="0092113D"/>
    <w:rsid w:val="009213D9"/>
    <w:rsid w:val="00921CA8"/>
    <w:rsid w:val="00922188"/>
    <w:rsid w:val="00922843"/>
    <w:rsid w:val="00923AD0"/>
    <w:rsid w:val="00924640"/>
    <w:rsid w:val="009263C7"/>
    <w:rsid w:val="009272BB"/>
    <w:rsid w:val="00931B16"/>
    <w:rsid w:val="00932026"/>
    <w:rsid w:val="00935EDE"/>
    <w:rsid w:val="0093626D"/>
    <w:rsid w:val="009419E8"/>
    <w:rsid w:val="00941A21"/>
    <w:rsid w:val="00942205"/>
    <w:rsid w:val="009424A0"/>
    <w:rsid w:val="0094368C"/>
    <w:rsid w:val="00943CAC"/>
    <w:rsid w:val="00943CD8"/>
    <w:rsid w:val="0094569C"/>
    <w:rsid w:val="009476C8"/>
    <w:rsid w:val="00947B62"/>
    <w:rsid w:val="00947BE7"/>
    <w:rsid w:val="00950F28"/>
    <w:rsid w:val="009514D1"/>
    <w:rsid w:val="00951A00"/>
    <w:rsid w:val="00952320"/>
    <w:rsid w:val="009527B3"/>
    <w:rsid w:val="00953E08"/>
    <w:rsid w:val="00954FA0"/>
    <w:rsid w:val="00956648"/>
    <w:rsid w:val="00956BFA"/>
    <w:rsid w:val="00957950"/>
    <w:rsid w:val="00961AC5"/>
    <w:rsid w:val="0096265C"/>
    <w:rsid w:val="00963FE9"/>
    <w:rsid w:val="00964F4A"/>
    <w:rsid w:val="009675D2"/>
    <w:rsid w:val="00967ABB"/>
    <w:rsid w:val="009716DE"/>
    <w:rsid w:val="00973C8E"/>
    <w:rsid w:val="009755C3"/>
    <w:rsid w:val="00975F5D"/>
    <w:rsid w:val="00976926"/>
    <w:rsid w:val="00976C0B"/>
    <w:rsid w:val="009802C0"/>
    <w:rsid w:val="009811B4"/>
    <w:rsid w:val="00982B4F"/>
    <w:rsid w:val="00982B51"/>
    <w:rsid w:val="0098441B"/>
    <w:rsid w:val="00985969"/>
    <w:rsid w:val="00985B53"/>
    <w:rsid w:val="00985D07"/>
    <w:rsid w:val="0099133F"/>
    <w:rsid w:val="009913CF"/>
    <w:rsid w:val="009917F7"/>
    <w:rsid w:val="00992781"/>
    <w:rsid w:val="009929EE"/>
    <w:rsid w:val="00994E3B"/>
    <w:rsid w:val="009A001D"/>
    <w:rsid w:val="009A1FB0"/>
    <w:rsid w:val="009A3287"/>
    <w:rsid w:val="009A50AC"/>
    <w:rsid w:val="009A5185"/>
    <w:rsid w:val="009A5D47"/>
    <w:rsid w:val="009A64EB"/>
    <w:rsid w:val="009A7D48"/>
    <w:rsid w:val="009B075D"/>
    <w:rsid w:val="009B3C1A"/>
    <w:rsid w:val="009B428D"/>
    <w:rsid w:val="009B5A7A"/>
    <w:rsid w:val="009B6983"/>
    <w:rsid w:val="009B7B7F"/>
    <w:rsid w:val="009B7EE9"/>
    <w:rsid w:val="009C02D4"/>
    <w:rsid w:val="009C1D73"/>
    <w:rsid w:val="009C2638"/>
    <w:rsid w:val="009C2917"/>
    <w:rsid w:val="009C2ED8"/>
    <w:rsid w:val="009C49AB"/>
    <w:rsid w:val="009C52F5"/>
    <w:rsid w:val="009C5746"/>
    <w:rsid w:val="009D188F"/>
    <w:rsid w:val="009D57DF"/>
    <w:rsid w:val="009D584A"/>
    <w:rsid w:val="009D69C5"/>
    <w:rsid w:val="009D7DA7"/>
    <w:rsid w:val="009E06DD"/>
    <w:rsid w:val="009E121C"/>
    <w:rsid w:val="009E22C5"/>
    <w:rsid w:val="009E3661"/>
    <w:rsid w:val="009E36EE"/>
    <w:rsid w:val="009E684F"/>
    <w:rsid w:val="009E7A53"/>
    <w:rsid w:val="009F0ECD"/>
    <w:rsid w:val="009F1377"/>
    <w:rsid w:val="009F3C10"/>
    <w:rsid w:val="009F3CE2"/>
    <w:rsid w:val="009F4F41"/>
    <w:rsid w:val="009F5691"/>
    <w:rsid w:val="009F663A"/>
    <w:rsid w:val="009F6B3F"/>
    <w:rsid w:val="00A0042F"/>
    <w:rsid w:val="00A0083E"/>
    <w:rsid w:val="00A00BD7"/>
    <w:rsid w:val="00A00EEA"/>
    <w:rsid w:val="00A03F54"/>
    <w:rsid w:val="00A0569C"/>
    <w:rsid w:val="00A0737A"/>
    <w:rsid w:val="00A11485"/>
    <w:rsid w:val="00A1234E"/>
    <w:rsid w:val="00A124A2"/>
    <w:rsid w:val="00A12955"/>
    <w:rsid w:val="00A15741"/>
    <w:rsid w:val="00A1644B"/>
    <w:rsid w:val="00A17450"/>
    <w:rsid w:val="00A219C0"/>
    <w:rsid w:val="00A21AC5"/>
    <w:rsid w:val="00A21D46"/>
    <w:rsid w:val="00A226CD"/>
    <w:rsid w:val="00A2289A"/>
    <w:rsid w:val="00A238DA"/>
    <w:rsid w:val="00A24B38"/>
    <w:rsid w:val="00A24DA5"/>
    <w:rsid w:val="00A2590C"/>
    <w:rsid w:val="00A2642B"/>
    <w:rsid w:val="00A268B5"/>
    <w:rsid w:val="00A27429"/>
    <w:rsid w:val="00A2742E"/>
    <w:rsid w:val="00A27979"/>
    <w:rsid w:val="00A30D97"/>
    <w:rsid w:val="00A34202"/>
    <w:rsid w:val="00A35354"/>
    <w:rsid w:val="00A40CFD"/>
    <w:rsid w:val="00A419C3"/>
    <w:rsid w:val="00A43723"/>
    <w:rsid w:val="00A450ED"/>
    <w:rsid w:val="00A4532C"/>
    <w:rsid w:val="00A4541C"/>
    <w:rsid w:val="00A46421"/>
    <w:rsid w:val="00A46561"/>
    <w:rsid w:val="00A46AED"/>
    <w:rsid w:val="00A46C75"/>
    <w:rsid w:val="00A4746F"/>
    <w:rsid w:val="00A4754B"/>
    <w:rsid w:val="00A50135"/>
    <w:rsid w:val="00A515A8"/>
    <w:rsid w:val="00A53596"/>
    <w:rsid w:val="00A536AA"/>
    <w:rsid w:val="00A54C03"/>
    <w:rsid w:val="00A5620D"/>
    <w:rsid w:val="00A56370"/>
    <w:rsid w:val="00A563EF"/>
    <w:rsid w:val="00A56A8D"/>
    <w:rsid w:val="00A61459"/>
    <w:rsid w:val="00A6611C"/>
    <w:rsid w:val="00A6634E"/>
    <w:rsid w:val="00A677FD"/>
    <w:rsid w:val="00A700DC"/>
    <w:rsid w:val="00A714F2"/>
    <w:rsid w:val="00A71830"/>
    <w:rsid w:val="00A7586E"/>
    <w:rsid w:val="00A75F97"/>
    <w:rsid w:val="00A81849"/>
    <w:rsid w:val="00A82AC4"/>
    <w:rsid w:val="00A83454"/>
    <w:rsid w:val="00A8541A"/>
    <w:rsid w:val="00A857A9"/>
    <w:rsid w:val="00A85E5F"/>
    <w:rsid w:val="00A865D8"/>
    <w:rsid w:val="00A9060B"/>
    <w:rsid w:val="00A90B94"/>
    <w:rsid w:val="00A93443"/>
    <w:rsid w:val="00A93BD6"/>
    <w:rsid w:val="00AA11F1"/>
    <w:rsid w:val="00AA16D3"/>
    <w:rsid w:val="00AA1BFE"/>
    <w:rsid w:val="00AA1E58"/>
    <w:rsid w:val="00AA2488"/>
    <w:rsid w:val="00AA3CB5"/>
    <w:rsid w:val="00AA57AC"/>
    <w:rsid w:val="00AA79BD"/>
    <w:rsid w:val="00AA7E12"/>
    <w:rsid w:val="00AB22A5"/>
    <w:rsid w:val="00AB3475"/>
    <w:rsid w:val="00AB4242"/>
    <w:rsid w:val="00AB5250"/>
    <w:rsid w:val="00AB60F9"/>
    <w:rsid w:val="00AB65BC"/>
    <w:rsid w:val="00AB6609"/>
    <w:rsid w:val="00AB676E"/>
    <w:rsid w:val="00AB7926"/>
    <w:rsid w:val="00AB7C89"/>
    <w:rsid w:val="00AB7F9A"/>
    <w:rsid w:val="00AC12D6"/>
    <w:rsid w:val="00AC1B24"/>
    <w:rsid w:val="00AC2971"/>
    <w:rsid w:val="00AC7345"/>
    <w:rsid w:val="00AC79F4"/>
    <w:rsid w:val="00AD13DC"/>
    <w:rsid w:val="00AD1F37"/>
    <w:rsid w:val="00AD20BC"/>
    <w:rsid w:val="00AD3882"/>
    <w:rsid w:val="00AD3C4A"/>
    <w:rsid w:val="00AD42B2"/>
    <w:rsid w:val="00AE04B3"/>
    <w:rsid w:val="00AE265D"/>
    <w:rsid w:val="00AE3E76"/>
    <w:rsid w:val="00AE43A7"/>
    <w:rsid w:val="00AE6AC3"/>
    <w:rsid w:val="00AE75ED"/>
    <w:rsid w:val="00AF093A"/>
    <w:rsid w:val="00AF60C1"/>
    <w:rsid w:val="00AF684A"/>
    <w:rsid w:val="00AF697B"/>
    <w:rsid w:val="00AF7AFC"/>
    <w:rsid w:val="00B0025D"/>
    <w:rsid w:val="00B00AC9"/>
    <w:rsid w:val="00B00F76"/>
    <w:rsid w:val="00B01E9D"/>
    <w:rsid w:val="00B03BFF"/>
    <w:rsid w:val="00B079E1"/>
    <w:rsid w:val="00B100D9"/>
    <w:rsid w:val="00B10215"/>
    <w:rsid w:val="00B10E43"/>
    <w:rsid w:val="00B11B1B"/>
    <w:rsid w:val="00B12095"/>
    <w:rsid w:val="00B13E40"/>
    <w:rsid w:val="00B16C83"/>
    <w:rsid w:val="00B16E96"/>
    <w:rsid w:val="00B20726"/>
    <w:rsid w:val="00B20A81"/>
    <w:rsid w:val="00B21E35"/>
    <w:rsid w:val="00B221DC"/>
    <w:rsid w:val="00B22AA8"/>
    <w:rsid w:val="00B236EE"/>
    <w:rsid w:val="00B2612C"/>
    <w:rsid w:val="00B2629C"/>
    <w:rsid w:val="00B26B7E"/>
    <w:rsid w:val="00B3296A"/>
    <w:rsid w:val="00B33122"/>
    <w:rsid w:val="00B3440A"/>
    <w:rsid w:val="00B34E7A"/>
    <w:rsid w:val="00B3541D"/>
    <w:rsid w:val="00B35B8A"/>
    <w:rsid w:val="00B35DEC"/>
    <w:rsid w:val="00B36AFC"/>
    <w:rsid w:val="00B37472"/>
    <w:rsid w:val="00B37926"/>
    <w:rsid w:val="00B37CF2"/>
    <w:rsid w:val="00B41A8B"/>
    <w:rsid w:val="00B41FA6"/>
    <w:rsid w:val="00B420D4"/>
    <w:rsid w:val="00B515AF"/>
    <w:rsid w:val="00B519B8"/>
    <w:rsid w:val="00B52644"/>
    <w:rsid w:val="00B5380D"/>
    <w:rsid w:val="00B552EC"/>
    <w:rsid w:val="00B57F24"/>
    <w:rsid w:val="00B6169C"/>
    <w:rsid w:val="00B630CF"/>
    <w:rsid w:val="00B63C35"/>
    <w:rsid w:val="00B64270"/>
    <w:rsid w:val="00B64AD6"/>
    <w:rsid w:val="00B65295"/>
    <w:rsid w:val="00B6718E"/>
    <w:rsid w:val="00B67248"/>
    <w:rsid w:val="00B72078"/>
    <w:rsid w:val="00B72892"/>
    <w:rsid w:val="00B73C55"/>
    <w:rsid w:val="00B751C9"/>
    <w:rsid w:val="00B75263"/>
    <w:rsid w:val="00B75B4A"/>
    <w:rsid w:val="00B771BE"/>
    <w:rsid w:val="00B77315"/>
    <w:rsid w:val="00B77470"/>
    <w:rsid w:val="00B80FFA"/>
    <w:rsid w:val="00B81525"/>
    <w:rsid w:val="00B8246D"/>
    <w:rsid w:val="00B8268A"/>
    <w:rsid w:val="00B829CA"/>
    <w:rsid w:val="00B840B8"/>
    <w:rsid w:val="00B86C3A"/>
    <w:rsid w:val="00B907AB"/>
    <w:rsid w:val="00B920EE"/>
    <w:rsid w:val="00B92306"/>
    <w:rsid w:val="00B92579"/>
    <w:rsid w:val="00B92660"/>
    <w:rsid w:val="00B93097"/>
    <w:rsid w:val="00B936E1"/>
    <w:rsid w:val="00B9387C"/>
    <w:rsid w:val="00B94124"/>
    <w:rsid w:val="00B941C2"/>
    <w:rsid w:val="00B94D09"/>
    <w:rsid w:val="00B9572B"/>
    <w:rsid w:val="00B97831"/>
    <w:rsid w:val="00B97D63"/>
    <w:rsid w:val="00BA0F03"/>
    <w:rsid w:val="00BA1CFA"/>
    <w:rsid w:val="00BA3591"/>
    <w:rsid w:val="00BA4160"/>
    <w:rsid w:val="00BA4A98"/>
    <w:rsid w:val="00BA644C"/>
    <w:rsid w:val="00BA6CFF"/>
    <w:rsid w:val="00BA72A6"/>
    <w:rsid w:val="00BA7A9A"/>
    <w:rsid w:val="00BB1C70"/>
    <w:rsid w:val="00BB1D2F"/>
    <w:rsid w:val="00BB50DB"/>
    <w:rsid w:val="00BB5154"/>
    <w:rsid w:val="00BB7D8C"/>
    <w:rsid w:val="00BC3A09"/>
    <w:rsid w:val="00BC3FA5"/>
    <w:rsid w:val="00BC4517"/>
    <w:rsid w:val="00BC5607"/>
    <w:rsid w:val="00BD2145"/>
    <w:rsid w:val="00BD2B3C"/>
    <w:rsid w:val="00BD4474"/>
    <w:rsid w:val="00BD4A04"/>
    <w:rsid w:val="00BD4DB9"/>
    <w:rsid w:val="00BD610E"/>
    <w:rsid w:val="00BD674D"/>
    <w:rsid w:val="00BD77AE"/>
    <w:rsid w:val="00BE003C"/>
    <w:rsid w:val="00BE17AB"/>
    <w:rsid w:val="00BE1FBC"/>
    <w:rsid w:val="00BE21AE"/>
    <w:rsid w:val="00BE2DEA"/>
    <w:rsid w:val="00BE3130"/>
    <w:rsid w:val="00BE34FD"/>
    <w:rsid w:val="00BE7798"/>
    <w:rsid w:val="00BF022C"/>
    <w:rsid w:val="00BF1040"/>
    <w:rsid w:val="00BF1063"/>
    <w:rsid w:val="00BF15E5"/>
    <w:rsid w:val="00BF1F20"/>
    <w:rsid w:val="00BF207D"/>
    <w:rsid w:val="00BF2698"/>
    <w:rsid w:val="00BF3007"/>
    <w:rsid w:val="00BF402F"/>
    <w:rsid w:val="00BF4408"/>
    <w:rsid w:val="00BF485A"/>
    <w:rsid w:val="00BF5CAC"/>
    <w:rsid w:val="00BF5D3B"/>
    <w:rsid w:val="00BF6E65"/>
    <w:rsid w:val="00BF7B85"/>
    <w:rsid w:val="00C0024E"/>
    <w:rsid w:val="00C00565"/>
    <w:rsid w:val="00C00F84"/>
    <w:rsid w:val="00C03414"/>
    <w:rsid w:val="00C04692"/>
    <w:rsid w:val="00C04FC8"/>
    <w:rsid w:val="00C05976"/>
    <w:rsid w:val="00C06D47"/>
    <w:rsid w:val="00C07891"/>
    <w:rsid w:val="00C0790A"/>
    <w:rsid w:val="00C07AED"/>
    <w:rsid w:val="00C106E7"/>
    <w:rsid w:val="00C1158E"/>
    <w:rsid w:val="00C12A2F"/>
    <w:rsid w:val="00C14D76"/>
    <w:rsid w:val="00C150D5"/>
    <w:rsid w:val="00C15DFA"/>
    <w:rsid w:val="00C160AA"/>
    <w:rsid w:val="00C178E1"/>
    <w:rsid w:val="00C20BDD"/>
    <w:rsid w:val="00C2316B"/>
    <w:rsid w:val="00C23324"/>
    <w:rsid w:val="00C23503"/>
    <w:rsid w:val="00C25A72"/>
    <w:rsid w:val="00C27BA6"/>
    <w:rsid w:val="00C33615"/>
    <w:rsid w:val="00C33890"/>
    <w:rsid w:val="00C3390D"/>
    <w:rsid w:val="00C33A68"/>
    <w:rsid w:val="00C33D99"/>
    <w:rsid w:val="00C34AFC"/>
    <w:rsid w:val="00C36C76"/>
    <w:rsid w:val="00C413B2"/>
    <w:rsid w:val="00C41859"/>
    <w:rsid w:val="00C44333"/>
    <w:rsid w:val="00C44794"/>
    <w:rsid w:val="00C4532E"/>
    <w:rsid w:val="00C4625B"/>
    <w:rsid w:val="00C46422"/>
    <w:rsid w:val="00C46586"/>
    <w:rsid w:val="00C47217"/>
    <w:rsid w:val="00C5101F"/>
    <w:rsid w:val="00C5113E"/>
    <w:rsid w:val="00C51DA2"/>
    <w:rsid w:val="00C5341C"/>
    <w:rsid w:val="00C549D5"/>
    <w:rsid w:val="00C5661B"/>
    <w:rsid w:val="00C568BA"/>
    <w:rsid w:val="00C60186"/>
    <w:rsid w:val="00C625A0"/>
    <w:rsid w:val="00C62E37"/>
    <w:rsid w:val="00C66A1B"/>
    <w:rsid w:val="00C72A94"/>
    <w:rsid w:val="00C72F94"/>
    <w:rsid w:val="00C7320F"/>
    <w:rsid w:val="00C752D6"/>
    <w:rsid w:val="00C7571A"/>
    <w:rsid w:val="00C76123"/>
    <w:rsid w:val="00C81769"/>
    <w:rsid w:val="00C82CF7"/>
    <w:rsid w:val="00C837F3"/>
    <w:rsid w:val="00C8610C"/>
    <w:rsid w:val="00C87FF0"/>
    <w:rsid w:val="00C914F9"/>
    <w:rsid w:val="00C92666"/>
    <w:rsid w:val="00C95C14"/>
    <w:rsid w:val="00C9686A"/>
    <w:rsid w:val="00C97668"/>
    <w:rsid w:val="00CA0D21"/>
    <w:rsid w:val="00CA104A"/>
    <w:rsid w:val="00CA1593"/>
    <w:rsid w:val="00CA3468"/>
    <w:rsid w:val="00CA3D44"/>
    <w:rsid w:val="00CA5E6D"/>
    <w:rsid w:val="00CB0D6D"/>
    <w:rsid w:val="00CB1A0A"/>
    <w:rsid w:val="00CB2440"/>
    <w:rsid w:val="00CB2C0B"/>
    <w:rsid w:val="00CB3841"/>
    <w:rsid w:val="00CB3B40"/>
    <w:rsid w:val="00CB4477"/>
    <w:rsid w:val="00CB4B72"/>
    <w:rsid w:val="00CB61FA"/>
    <w:rsid w:val="00CB68D2"/>
    <w:rsid w:val="00CB7289"/>
    <w:rsid w:val="00CB72E5"/>
    <w:rsid w:val="00CC02A3"/>
    <w:rsid w:val="00CC192C"/>
    <w:rsid w:val="00CC1BB0"/>
    <w:rsid w:val="00CC1CAB"/>
    <w:rsid w:val="00CC446D"/>
    <w:rsid w:val="00CC5052"/>
    <w:rsid w:val="00CC52E0"/>
    <w:rsid w:val="00CC5AF6"/>
    <w:rsid w:val="00CC7B7E"/>
    <w:rsid w:val="00CD16CD"/>
    <w:rsid w:val="00CD20B5"/>
    <w:rsid w:val="00CD2BB9"/>
    <w:rsid w:val="00CD3881"/>
    <w:rsid w:val="00CD3C2D"/>
    <w:rsid w:val="00CD44BF"/>
    <w:rsid w:val="00CD5B04"/>
    <w:rsid w:val="00CD6564"/>
    <w:rsid w:val="00CD70E2"/>
    <w:rsid w:val="00CD7206"/>
    <w:rsid w:val="00CD77FC"/>
    <w:rsid w:val="00CE071F"/>
    <w:rsid w:val="00CE07E5"/>
    <w:rsid w:val="00CE0BC5"/>
    <w:rsid w:val="00CE1232"/>
    <w:rsid w:val="00CE2053"/>
    <w:rsid w:val="00CE2145"/>
    <w:rsid w:val="00CE265F"/>
    <w:rsid w:val="00CE2E25"/>
    <w:rsid w:val="00CE4AEC"/>
    <w:rsid w:val="00CE6C94"/>
    <w:rsid w:val="00CE73CC"/>
    <w:rsid w:val="00CE76E9"/>
    <w:rsid w:val="00CE7775"/>
    <w:rsid w:val="00CF1027"/>
    <w:rsid w:val="00CF156B"/>
    <w:rsid w:val="00CF15C5"/>
    <w:rsid w:val="00CF1F0E"/>
    <w:rsid w:val="00CF33A8"/>
    <w:rsid w:val="00CF42CE"/>
    <w:rsid w:val="00CF569D"/>
    <w:rsid w:val="00CF5F6B"/>
    <w:rsid w:val="00CF6958"/>
    <w:rsid w:val="00CF6C33"/>
    <w:rsid w:val="00CF723D"/>
    <w:rsid w:val="00CF74A6"/>
    <w:rsid w:val="00D02575"/>
    <w:rsid w:val="00D02744"/>
    <w:rsid w:val="00D02DE9"/>
    <w:rsid w:val="00D049A7"/>
    <w:rsid w:val="00D04A6A"/>
    <w:rsid w:val="00D06463"/>
    <w:rsid w:val="00D064AB"/>
    <w:rsid w:val="00D07069"/>
    <w:rsid w:val="00D07479"/>
    <w:rsid w:val="00D075B5"/>
    <w:rsid w:val="00D07CA9"/>
    <w:rsid w:val="00D10F33"/>
    <w:rsid w:val="00D1421E"/>
    <w:rsid w:val="00D17934"/>
    <w:rsid w:val="00D21280"/>
    <w:rsid w:val="00D22E5B"/>
    <w:rsid w:val="00D232BF"/>
    <w:rsid w:val="00D2451E"/>
    <w:rsid w:val="00D279A3"/>
    <w:rsid w:val="00D317DC"/>
    <w:rsid w:val="00D322B3"/>
    <w:rsid w:val="00D3311B"/>
    <w:rsid w:val="00D34946"/>
    <w:rsid w:val="00D35A0D"/>
    <w:rsid w:val="00D41C2F"/>
    <w:rsid w:val="00D45997"/>
    <w:rsid w:val="00D46251"/>
    <w:rsid w:val="00D466BB"/>
    <w:rsid w:val="00D47F0D"/>
    <w:rsid w:val="00D51DA4"/>
    <w:rsid w:val="00D5219A"/>
    <w:rsid w:val="00D538EA"/>
    <w:rsid w:val="00D53B73"/>
    <w:rsid w:val="00D53B95"/>
    <w:rsid w:val="00D54B61"/>
    <w:rsid w:val="00D54E5F"/>
    <w:rsid w:val="00D5571A"/>
    <w:rsid w:val="00D577F5"/>
    <w:rsid w:val="00D60243"/>
    <w:rsid w:val="00D614F7"/>
    <w:rsid w:val="00D626D7"/>
    <w:rsid w:val="00D628D8"/>
    <w:rsid w:val="00D63C8C"/>
    <w:rsid w:val="00D646E2"/>
    <w:rsid w:val="00D64B61"/>
    <w:rsid w:val="00D65F37"/>
    <w:rsid w:val="00D65F7F"/>
    <w:rsid w:val="00D66348"/>
    <w:rsid w:val="00D66B6B"/>
    <w:rsid w:val="00D71372"/>
    <w:rsid w:val="00D72F60"/>
    <w:rsid w:val="00D73200"/>
    <w:rsid w:val="00D74498"/>
    <w:rsid w:val="00D75377"/>
    <w:rsid w:val="00D754BB"/>
    <w:rsid w:val="00D75EF6"/>
    <w:rsid w:val="00D81C86"/>
    <w:rsid w:val="00D833DA"/>
    <w:rsid w:val="00D83520"/>
    <w:rsid w:val="00D84F7F"/>
    <w:rsid w:val="00D85AD6"/>
    <w:rsid w:val="00D864FF"/>
    <w:rsid w:val="00D868D1"/>
    <w:rsid w:val="00D8721A"/>
    <w:rsid w:val="00D9176B"/>
    <w:rsid w:val="00D91E2D"/>
    <w:rsid w:val="00D91E98"/>
    <w:rsid w:val="00D92EC9"/>
    <w:rsid w:val="00D9385C"/>
    <w:rsid w:val="00D93D3E"/>
    <w:rsid w:val="00D93FC4"/>
    <w:rsid w:val="00D94256"/>
    <w:rsid w:val="00D96D31"/>
    <w:rsid w:val="00D97403"/>
    <w:rsid w:val="00DA1364"/>
    <w:rsid w:val="00DA2C74"/>
    <w:rsid w:val="00DA3036"/>
    <w:rsid w:val="00DA3EA3"/>
    <w:rsid w:val="00DA571D"/>
    <w:rsid w:val="00DA6D4D"/>
    <w:rsid w:val="00DA7FEA"/>
    <w:rsid w:val="00DB0FA4"/>
    <w:rsid w:val="00DB109C"/>
    <w:rsid w:val="00DB2145"/>
    <w:rsid w:val="00DB3757"/>
    <w:rsid w:val="00DB456C"/>
    <w:rsid w:val="00DB477E"/>
    <w:rsid w:val="00DB6BD5"/>
    <w:rsid w:val="00DB7824"/>
    <w:rsid w:val="00DB7F2E"/>
    <w:rsid w:val="00DC1363"/>
    <w:rsid w:val="00DC1A82"/>
    <w:rsid w:val="00DC3563"/>
    <w:rsid w:val="00DC5073"/>
    <w:rsid w:val="00DC5775"/>
    <w:rsid w:val="00DC6FAC"/>
    <w:rsid w:val="00DC7380"/>
    <w:rsid w:val="00DD07E2"/>
    <w:rsid w:val="00DD11AD"/>
    <w:rsid w:val="00DD1B12"/>
    <w:rsid w:val="00DD2729"/>
    <w:rsid w:val="00DD3A89"/>
    <w:rsid w:val="00DD3FE3"/>
    <w:rsid w:val="00DD4B99"/>
    <w:rsid w:val="00DD5BBE"/>
    <w:rsid w:val="00DD7AC6"/>
    <w:rsid w:val="00DE1480"/>
    <w:rsid w:val="00DE428A"/>
    <w:rsid w:val="00DE4B1D"/>
    <w:rsid w:val="00DE4EB3"/>
    <w:rsid w:val="00DE66E8"/>
    <w:rsid w:val="00DF0F34"/>
    <w:rsid w:val="00DF14A5"/>
    <w:rsid w:val="00DF16F4"/>
    <w:rsid w:val="00DF17A1"/>
    <w:rsid w:val="00DF2195"/>
    <w:rsid w:val="00DF2543"/>
    <w:rsid w:val="00DF3B0D"/>
    <w:rsid w:val="00DF3B76"/>
    <w:rsid w:val="00DF46A2"/>
    <w:rsid w:val="00DF481A"/>
    <w:rsid w:val="00DF52B4"/>
    <w:rsid w:val="00DF675F"/>
    <w:rsid w:val="00DF6B18"/>
    <w:rsid w:val="00E00698"/>
    <w:rsid w:val="00E00F67"/>
    <w:rsid w:val="00E0184A"/>
    <w:rsid w:val="00E04F16"/>
    <w:rsid w:val="00E07266"/>
    <w:rsid w:val="00E107DD"/>
    <w:rsid w:val="00E11CA4"/>
    <w:rsid w:val="00E13E05"/>
    <w:rsid w:val="00E14DFD"/>
    <w:rsid w:val="00E163B1"/>
    <w:rsid w:val="00E1640F"/>
    <w:rsid w:val="00E16CF9"/>
    <w:rsid w:val="00E179B5"/>
    <w:rsid w:val="00E20226"/>
    <w:rsid w:val="00E205EA"/>
    <w:rsid w:val="00E20B64"/>
    <w:rsid w:val="00E2183A"/>
    <w:rsid w:val="00E242E4"/>
    <w:rsid w:val="00E25AD3"/>
    <w:rsid w:val="00E25D8E"/>
    <w:rsid w:val="00E260A7"/>
    <w:rsid w:val="00E270E3"/>
    <w:rsid w:val="00E27976"/>
    <w:rsid w:val="00E27993"/>
    <w:rsid w:val="00E36359"/>
    <w:rsid w:val="00E36C67"/>
    <w:rsid w:val="00E407B7"/>
    <w:rsid w:val="00E435D6"/>
    <w:rsid w:val="00E43B56"/>
    <w:rsid w:val="00E43DFF"/>
    <w:rsid w:val="00E43EF1"/>
    <w:rsid w:val="00E4607B"/>
    <w:rsid w:val="00E461A3"/>
    <w:rsid w:val="00E46AF2"/>
    <w:rsid w:val="00E47048"/>
    <w:rsid w:val="00E47ECB"/>
    <w:rsid w:val="00E5147D"/>
    <w:rsid w:val="00E554B6"/>
    <w:rsid w:val="00E55995"/>
    <w:rsid w:val="00E5661D"/>
    <w:rsid w:val="00E56690"/>
    <w:rsid w:val="00E57D84"/>
    <w:rsid w:val="00E600F8"/>
    <w:rsid w:val="00E62118"/>
    <w:rsid w:val="00E6302A"/>
    <w:rsid w:val="00E6320C"/>
    <w:rsid w:val="00E63F56"/>
    <w:rsid w:val="00E64585"/>
    <w:rsid w:val="00E6575D"/>
    <w:rsid w:val="00E67194"/>
    <w:rsid w:val="00E673C9"/>
    <w:rsid w:val="00E67DDF"/>
    <w:rsid w:val="00E704F9"/>
    <w:rsid w:val="00E72BE6"/>
    <w:rsid w:val="00E7321B"/>
    <w:rsid w:val="00E74499"/>
    <w:rsid w:val="00E7457E"/>
    <w:rsid w:val="00E747A0"/>
    <w:rsid w:val="00E76402"/>
    <w:rsid w:val="00E7696B"/>
    <w:rsid w:val="00E80CF9"/>
    <w:rsid w:val="00E81B24"/>
    <w:rsid w:val="00E82E2E"/>
    <w:rsid w:val="00E830F6"/>
    <w:rsid w:val="00E84152"/>
    <w:rsid w:val="00E84256"/>
    <w:rsid w:val="00E84381"/>
    <w:rsid w:val="00E85CCA"/>
    <w:rsid w:val="00E8614B"/>
    <w:rsid w:val="00E8669F"/>
    <w:rsid w:val="00E8747B"/>
    <w:rsid w:val="00E90725"/>
    <w:rsid w:val="00E9200C"/>
    <w:rsid w:val="00E93826"/>
    <w:rsid w:val="00E9551C"/>
    <w:rsid w:val="00EA1428"/>
    <w:rsid w:val="00EA1826"/>
    <w:rsid w:val="00EA19CE"/>
    <w:rsid w:val="00EA250F"/>
    <w:rsid w:val="00EA3414"/>
    <w:rsid w:val="00EA3E3B"/>
    <w:rsid w:val="00EA4504"/>
    <w:rsid w:val="00EA7B9C"/>
    <w:rsid w:val="00EB1404"/>
    <w:rsid w:val="00EB32CB"/>
    <w:rsid w:val="00EB770B"/>
    <w:rsid w:val="00EC146D"/>
    <w:rsid w:val="00EC1B09"/>
    <w:rsid w:val="00EC1E5F"/>
    <w:rsid w:val="00EC2E3A"/>
    <w:rsid w:val="00EC3032"/>
    <w:rsid w:val="00EC3102"/>
    <w:rsid w:val="00EC3E49"/>
    <w:rsid w:val="00EC56D4"/>
    <w:rsid w:val="00EC6504"/>
    <w:rsid w:val="00EC686F"/>
    <w:rsid w:val="00ED0046"/>
    <w:rsid w:val="00ED1427"/>
    <w:rsid w:val="00ED301F"/>
    <w:rsid w:val="00ED6F31"/>
    <w:rsid w:val="00EE0449"/>
    <w:rsid w:val="00EE1244"/>
    <w:rsid w:val="00EE4D4B"/>
    <w:rsid w:val="00EE5440"/>
    <w:rsid w:val="00EE57A6"/>
    <w:rsid w:val="00EE58AE"/>
    <w:rsid w:val="00EE66C6"/>
    <w:rsid w:val="00EF1EE5"/>
    <w:rsid w:val="00EF363F"/>
    <w:rsid w:val="00EF53AB"/>
    <w:rsid w:val="00EF57F2"/>
    <w:rsid w:val="00EF5829"/>
    <w:rsid w:val="00EF58D3"/>
    <w:rsid w:val="00EF5C56"/>
    <w:rsid w:val="00EF7CEA"/>
    <w:rsid w:val="00EF7FDF"/>
    <w:rsid w:val="00F003F5"/>
    <w:rsid w:val="00F00422"/>
    <w:rsid w:val="00F00C4E"/>
    <w:rsid w:val="00F02570"/>
    <w:rsid w:val="00F02B8D"/>
    <w:rsid w:val="00F04018"/>
    <w:rsid w:val="00F05038"/>
    <w:rsid w:val="00F057F8"/>
    <w:rsid w:val="00F064E7"/>
    <w:rsid w:val="00F068C6"/>
    <w:rsid w:val="00F119AC"/>
    <w:rsid w:val="00F131BE"/>
    <w:rsid w:val="00F1415F"/>
    <w:rsid w:val="00F14FB0"/>
    <w:rsid w:val="00F169DC"/>
    <w:rsid w:val="00F17A3B"/>
    <w:rsid w:val="00F21232"/>
    <w:rsid w:val="00F21A2A"/>
    <w:rsid w:val="00F231EE"/>
    <w:rsid w:val="00F2471D"/>
    <w:rsid w:val="00F252EC"/>
    <w:rsid w:val="00F25FFA"/>
    <w:rsid w:val="00F27B1C"/>
    <w:rsid w:val="00F31926"/>
    <w:rsid w:val="00F33AF8"/>
    <w:rsid w:val="00F33BAA"/>
    <w:rsid w:val="00F35D2C"/>
    <w:rsid w:val="00F36434"/>
    <w:rsid w:val="00F36438"/>
    <w:rsid w:val="00F36644"/>
    <w:rsid w:val="00F4150D"/>
    <w:rsid w:val="00F42081"/>
    <w:rsid w:val="00F434C1"/>
    <w:rsid w:val="00F4389F"/>
    <w:rsid w:val="00F4531F"/>
    <w:rsid w:val="00F45F80"/>
    <w:rsid w:val="00F4726D"/>
    <w:rsid w:val="00F477CB"/>
    <w:rsid w:val="00F47B74"/>
    <w:rsid w:val="00F518F1"/>
    <w:rsid w:val="00F519AE"/>
    <w:rsid w:val="00F51A27"/>
    <w:rsid w:val="00F5211F"/>
    <w:rsid w:val="00F523ED"/>
    <w:rsid w:val="00F5256B"/>
    <w:rsid w:val="00F529FE"/>
    <w:rsid w:val="00F5508F"/>
    <w:rsid w:val="00F56AE2"/>
    <w:rsid w:val="00F57395"/>
    <w:rsid w:val="00F6063D"/>
    <w:rsid w:val="00F61602"/>
    <w:rsid w:val="00F6206A"/>
    <w:rsid w:val="00F643D7"/>
    <w:rsid w:val="00F6488F"/>
    <w:rsid w:val="00F65FFA"/>
    <w:rsid w:val="00F67FF3"/>
    <w:rsid w:val="00F70699"/>
    <w:rsid w:val="00F70A6A"/>
    <w:rsid w:val="00F71487"/>
    <w:rsid w:val="00F71B8B"/>
    <w:rsid w:val="00F71FE4"/>
    <w:rsid w:val="00F73DFF"/>
    <w:rsid w:val="00F74555"/>
    <w:rsid w:val="00F7512B"/>
    <w:rsid w:val="00F764C2"/>
    <w:rsid w:val="00F767C5"/>
    <w:rsid w:val="00F76B83"/>
    <w:rsid w:val="00F76BBF"/>
    <w:rsid w:val="00F8130F"/>
    <w:rsid w:val="00F81F9B"/>
    <w:rsid w:val="00F82583"/>
    <w:rsid w:val="00F840E7"/>
    <w:rsid w:val="00F84A26"/>
    <w:rsid w:val="00F84C02"/>
    <w:rsid w:val="00F85322"/>
    <w:rsid w:val="00F906AF"/>
    <w:rsid w:val="00F90ED7"/>
    <w:rsid w:val="00F9125F"/>
    <w:rsid w:val="00F91546"/>
    <w:rsid w:val="00F921AD"/>
    <w:rsid w:val="00F921F5"/>
    <w:rsid w:val="00F923CF"/>
    <w:rsid w:val="00F928C7"/>
    <w:rsid w:val="00F956D5"/>
    <w:rsid w:val="00F97FD8"/>
    <w:rsid w:val="00FA097D"/>
    <w:rsid w:val="00FA0B0D"/>
    <w:rsid w:val="00FA1E1F"/>
    <w:rsid w:val="00FA2291"/>
    <w:rsid w:val="00FA2647"/>
    <w:rsid w:val="00FA2EB2"/>
    <w:rsid w:val="00FA3A08"/>
    <w:rsid w:val="00FA3A8C"/>
    <w:rsid w:val="00FA4A2E"/>
    <w:rsid w:val="00FA4C9F"/>
    <w:rsid w:val="00FA558B"/>
    <w:rsid w:val="00FA77A7"/>
    <w:rsid w:val="00FA7BE6"/>
    <w:rsid w:val="00FB00A9"/>
    <w:rsid w:val="00FB0E04"/>
    <w:rsid w:val="00FB13A3"/>
    <w:rsid w:val="00FB3036"/>
    <w:rsid w:val="00FB3AB2"/>
    <w:rsid w:val="00FB476D"/>
    <w:rsid w:val="00FC005D"/>
    <w:rsid w:val="00FC03BF"/>
    <w:rsid w:val="00FC25CF"/>
    <w:rsid w:val="00FC3CD1"/>
    <w:rsid w:val="00FC4013"/>
    <w:rsid w:val="00FC49C7"/>
    <w:rsid w:val="00FD2599"/>
    <w:rsid w:val="00FD42FB"/>
    <w:rsid w:val="00FD52C0"/>
    <w:rsid w:val="00FD5B28"/>
    <w:rsid w:val="00FD6756"/>
    <w:rsid w:val="00FD702D"/>
    <w:rsid w:val="00FE1DCB"/>
    <w:rsid w:val="00FE3A79"/>
    <w:rsid w:val="00FE3EEF"/>
    <w:rsid w:val="00FE62DD"/>
    <w:rsid w:val="00FE6B6C"/>
    <w:rsid w:val="00FE7D25"/>
    <w:rsid w:val="00FE7D43"/>
    <w:rsid w:val="00FF0473"/>
    <w:rsid w:val="00FF1AE7"/>
    <w:rsid w:val="00FF3457"/>
    <w:rsid w:val="00FF5A88"/>
    <w:rsid w:val="00FF6482"/>
    <w:rsid w:val="00FF78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2779"/>
    <w:rPr>
      <w:rFonts w:ascii="Arial" w:hAnsi="Arial"/>
      <w:lang w:eastAsia="en-US"/>
    </w:rPr>
  </w:style>
  <w:style w:type="paragraph" w:styleId="Titre1">
    <w:name w:val="heading 1"/>
    <w:basedOn w:val="Normal"/>
    <w:next w:val="Corpsdetexte"/>
    <w:link w:val="Titre1Car"/>
    <w:qFormat/>
    <w:rsid w:val="00FC25CF"/>
    <w:pPr>
      <w:keepNext/>
      <w:keepLines/>
      <w:numPr>
        <w:numId w:val="1"/>
      </w:numPr>
      <w:tabs>
        <w:tab w:val="clear" w:pos="502"/>
      </w:tabs>
      <w:spacing w:before="480" w:line="276" w:lineRule="auto"/>
      <w:ind w:left="432" w:hanging="432"/>
      <w:outlineLvl w:val="0"/>
    </w:pPr>
    <w:rPr>
      <w:rFonts w:ascii="Arial Gras" w:hAnsi="Arial Gras"/>
      <w:b/>
      <w:caps/>
      <w:spacing w:val="20"/>
      <w:kern w:val="16"/>
      <w:sz w:val="24"/>
    </w:rPr>
  </w:style>
  <w:style w:type="paragraph" w:styleId="Titre2">
    <w:name w:val="heading 2"/>
    <w:basedOn w:val="Normal"/>
    <w:next w:val="Corpsdetexte"/>
    <w:qFormat/>
    <w:rsid w:val="00FC25CF"/>
    <w:pPr>
      <w:keepNext/>
      <w:keepLines/>
      <w:numPr>
        <w:ilvl w:val="1"/>
        <w:numId w:val="1"/>
      </w:numPr>
      <w:tabs>
        <w:tab w:val="clear" w:pos="5536"/>
        <w:tab w:val="num" w:pos="567"/>
      </w:tabs>
      <w:spacing w:before="200" w:line="276" w:lineRule="auto"/>
      <w:ind w:left="576" w:hanging="576"/>
      <w:outlineLvl w:val="1"/>
    </w:pPr>
    <w:rPr>
      <w:b/>
      <w:caps/>
      <w:spacing w:val="10"/>
      <w:kern w:val="20"/>
    </w:rPr>
  </w:style>
  <w:style w:type="paragraph" w:styleId="Titre3">
    <w:name w:val="heading 3"/>
    <w:basedOn w:val="Normal"/>
    <w:link w:val="Titre3Car"/>
    <w:qFormat/>
    <w:rsid w:val="00EC3102"/>
    <w:pPr>
      <w:keepNext/>
      <w:keepLines/>
      <w:numPr>
        <w:ilvl w:val="2"/>
        <w:numId w:val="1"/>
      </w:numPr>
      <w:tabs>
        <w:tab w:val="clear" w:pos="2348"/>
      </w:tabs>
      <w:spacing w:before="200" w:line="276" w:lineRule="auto"/>
      <w:ind w:left="720" w:hanging="720"/>
      <w:outlineLvl w:val="2"/>
    </w:pPr>
    <w:rPr>
      <w:caps/>
      <w:kern w:val="20"/>
    </w:rPr>
  </w:style>
  <w:style w:type="paragraph" w:styleId="Titre4">
    <w:name w:val="heading 4"/>
    <w:basedOn w:val="Normal"/>
    <w:qFormat/>
    <w:rsid w:val="008F0674"/>
    <w:pPr>
      <w:keepNext/>
      <w:keepLines/>
      <w:numPr>
        <w:ilvl w:val="3"/>
        <w:numId w:val="1"/>
      </w:numPr>
      <w:spacing w:before="240" w:after="240" w:line="240" w:lineRule="atLeast"/>
      <w:outlineLvl w:val="3"/>
    </w:pPr>
    <w:rPr>
      <w:i/>
      <w:spacing w:val="5"/>
      <w:kern w:val="20"/>
    </w:rPr>
  </w:style>
  <w:style w:type="paragraph" w:styleId="Titre5">
    <w:name w:val="heading 5"/>
    <w:basedOn w:val="Normal"/>
    <w:next w:val="Corpsdetexte"/>
    <w:qFormat/>
    <w:rsid w:val="00EA4504"/>
    <w:pPr>
      <w:keepNext/>
      <w:keepLines/>
      <w:spacing w:line="240" w:lineRule="atLeast"/>
      <w:outlineLvl w:val="4"/>
    </w:pPr>
    <w:rPr>
      <w:b/>
      <w:kern w:val="20"/>
      <w:u w:val="single"/>
    </w:rPr>
  </w:style>
  <w:style w:type="paragraph" w:styleId="Titre6">
    <w:name w:val="heading 6"/>
    <w:basedOn w:val="Normal"/>
    <w:next w:val="Corpsdetexte"/>
    <w:qFormat/>
    <w:rsid w:val="00AD13DC"/>
    <w:pPr>
      <w:keepNext/>
      <w:keepLines/>
      <w:spacing w:line="240" w:lineRule="atLeast"/>
      <w:outlineLvl w:val="5"/>
    </w:pPr>
    <w:rPr>
      <w:i/>
      <w:spacing w:val="5"/>
      <w:kern w:val="20"/>
    </w:rPr>
  </w:style>
  <w:style w:type="paragraph" w:styleId="Titre7">
    <w:name w:val="heading 7"/>
    <w:basedOn w:val="Normal"/>
    <w:next w:val="Corpsdetexte"/>
    <w:qFormat/>
    <w:rsid w:val="00AD13DC"/>
    <w:pPr>
      <w:keepNext/>
      <w:keepLines/>
      <w:spacing w:line="240" w:lineRule="atLeast"/>
      <w:outlineLvl w:val="6"/>
    </w:pPr>
    <w:rPr>
      <w:caps/>
      <w:kern w:val="20"/>
      <w:sz w:val="18"/>
    </w:rPr>
  </w:style>
  <w:style w:type="paragraph" w:styleId="Titre8">
    <w:name w:val="heading 8"/>
    <w:basedOn w:val="Normal"/>
    <w:next w:val="Corpsdetexte"/>
    <w:qFormat/>
    <w:rsid w:val="00AD13DC"/>
    <w:pPr>
      <w:keepNext/>
      <w:keepLines/>
      <w:spacing w:line="240" w:lineRule="atLeast"/>
      <w:ind w:firstLine="360"/>
      <w:outlineLvl w:val="7"/>
    </w:pPr>
    <w:rPr>
      <w:i/>
      <w:spacing w:val="5"/>
      <w:kern w:val="20"/>
    </w:rPr>
  </w:style>
  <w:style w:type="paragraph" w:styleId="Titre9">
    <w:name w:val="heading 9"/>
    <w:basedOn w:val="Normal"/>
    <w:next w:val="Corpsdetexte"/>
    <w:qFormat/>
    <w:rsid w:val="00AD13DC"/>
    <w:pPr>
      <w:keepNext/>
      <w:keepLines/>
      <w:spacing w:line="240" w:lineRule="atLeast"/>
      <w:outlineLvl w:val="8"/>
    </w:pPr>
    <w:rPr>
      <w:spacing w:val="-5"/>
      <w:kern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FC25CF"/>
    <w:pPr>
      <w:spacing w:before="60" w:after="60" w:line="240" w:lineRule="atLeast"/>
      <w:jc w:val="both"/>
    </w:pPr>
    <w:rPr>
      <w:rFonts w:asciiTheme="minorHAnsi" w:hAnsiTheme="minorHAnsi" w:cstheme="minorHAnsi"/>
      <w:iCs/>
      <w:sz w:val="24"/>
      <w:szCs w:val="24"/>
      <w:lang w:eastAsia="fr-FR"/>
    </w:rPr>
  </w:style>
  <w:style w:type="character" w:customStyle="1" w:styleId="CorpsdetexteCar">
    <w:name w:val="Corps de texte Car"/>
    <w:link w:val="Corpsdetexte"/>
    <w:rsid w:val="00FC25CF"/>
    <w:rPr>
      <w:rFonts w:asciiTheme="minorHAnsi" w:hAnsiTheme="minorHAnsi" w:cstheme="minorHAnsi"/>
      <w:iCs/>
      <w:sz w:val="24"/>
      <w:szCs w:val="24"/>
    </w:rPr>
  </w:style>
  <w:style w:type="paragraph" w:styleId="Citation">
    <w:name w:val="Quote"/>
    <w:basedOn w:val="Corpsdetexte"/>
    <w:link w:val="CitationCar"/>
    <w:qFormat/>
    <w:rsid w:val="00354B3A"/>
    <w:pPr>
      <w:keepLines/>
      <w:pBdr>
        <w:top w:val="single" w:sz="6" w:space="14" w:color="808080"/>
        <w:left w:val="single" w:sz="6" w:space="14" w:color="808080"/>
        <w:bottom w:val="single" w:sz="6" w:space="14" w:color="808080"/>
        <w:right w:val="single" w:sz="6" w:space="14" w:color="808080"/>
      </w:pBdr>
      <w:ind w:left="720" w:right="720"/>
    </w:pPr>
    <w:rPr>
      <w:i/>
    </w:rPr>
  </w:style>
  <w:style w:type="character" w:customStyle="1" w:styleId="CitationCar">
    <w:name w:val="Citation Car"/>
    <w:link w:val="Citation"/>
    <w:rsid w:val="00354B3A"/>
    <w:rPr>
      <w:rFonts w:ascii="Arial" w:hAnsi="Arial"/>
      <w:i/>
      <w:lang w:val="fr-FR" w:eastAsia="en-US" w:bidi="ar-SA"/>
    </w:rPr>
  </w:style>
  <w:style w:type="paragraph" w:styleId="Lgende">
    <w:name w:val="caption"/>
    <w:aliases w:val="LEG"/>
    <w:basedOn w:val="Corpsdetexte"/>
    <w:next w:val="Corpsdetexte"/>
    <w:qFormat/>
    <w:rsid w:val="00354B3A"/>
    <w:pPr>
      <w:spacing w:before="120" w:after="120"/>
      <w:ind w:firstLine="357"/>
      <w:contextualSpacing/>
      <w:jc w:val="center"/>
    </w:pPr>
    <w:rPr>
      <w:b/>
    </w:rPr>
  </w:style>
  <w:style w:type="character" w:styleId="Appeldenotedefin">
    <w:name w:val="endnote reference"/>
    <w:semiHidden/>
    <w:rPr>
      <w:vertAlign w:val="superscript"/>
    </w:rPr>
  </w:style>
  <w:style w:type="paragraph" w:styleId="Notedefin">
    <w:name w:val="endnote text"/>
    <w:basedOn w:val="Normal"/>
    <w:semiHidden/>
    <w:rsid w:val="00AD13DC"/>
  </w:style>
  <w:style w:type="character" w:styleId="Appelnotedebasdep">
    <w:name w:val="footnote reference"/>
    <w:semiHidden/>
    <w:rPr>
      <w:vertAlign w:val="superscript"/>
    </w:rPr>
  </w:style>
  <w:style w:type="paragraph" w:styleId="Notedebasdepage">
    <w:name w:val="footnote text"/>
    <w:basedOn w:val="Normal"/>
    <w:link w:val="NotedebasdepageCar"/>
    <w:semiHidden/>
    <w:rsid w:val="00087026"/>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Titreindex">
    <w:name w:val="index heading"/>
    <w:basedOn w:val="Normal"/>
    <w:next w:val="Index1"/>
    <w:semiHidden/>
    <w:rsid w:val="00AD13DC"/>
    <w:pPr>
      <w:spacing w:line="480" w:lineRule="atLeast"/>
    </w:pPr>
    <w:rPr>
      <w:spacing w:val="-5"/>
      <w:sz w:val="28"/>
    </w:rPr>
  </w:style>
  <w:style w:type="numbering" w:customStyle="1" w:styleId="Refrences">
    <w:name w:val="Reférences"/>
    <w:basedOn w:val="Aucuneliste"/>
    <w:rsid w:val="00102B1F"/>
    <w:pPr>
      <w:numPr>
        <w:numId w:val="2"/>
      </w:numPr>
    </w:pPr>
  </w:style>
  <w:style w:type="paragraph" w:styleId="Listepuces">
    <w:name w:val="List Bullet"/>
    <w:basedOn w:val="Normal"/>
    <w:rsid w:val="003926A8"/>
    <w:pPr>
      <w:numPr>
        <w:numId w:val="4"/>
      </w:numPr>
      <w:spacing w:before="30" w:after="30" w:line="240" w:lineRule="atLeast"/>
      <w:ind w:right="-2"/>
      <w:jc w:val="both"/>
    </w:pPr>
    <w:rPr>
      <w:rFonts w:asciiTheme="minorHAnsi" w:eastAsia="AGaramondPro-BoldItalic" w:hAnsiTheme="minorHAnsi"/>
      <w:sz w:val="24"/>
      <w:szCs w:val="24"/>
      <w:lang w:eastAsia="fr-FR"/>
    </w:rPr>
  </w:style>
  <w:style w:type="paragraph" w:styleId="Textedemacro">
    <w:name w:val="macro"/>
    <w:basedOn w:val="Corpsdetexte"/>
    <w:semiHidden/>
    <w:pPr>
      <w:spacing w:line="240" w:lineRule="auto"/>
      <w:jc w:val="left"/>
    </w:pPr>
    <w:rPr>
      <w:rFonts w:ascii="Courier New" w:hAnsi="Courier New"/>
    </w:rPr>
  </w:style>
  <w:style w:type="paragraph" w:customStyle="1" w:styleId="Celluletableaucentre">
    <w:name w:val="Cellule tableau centrée"/>
    <w:basedOn w:val="Normal"/>
    <w:link w:val="CelluletableaucentreCar"/>
    <w:rsid w:val="00354B3A"/>
    <w:pPr>
      <w:spacing w:before="40" w:after="40"/>
      <w:jc w:val="center"/>
    </w:pPr>
  </w:style>
  <w:style w:type="paragraph" w:customStyle="1" w:styleId="SubtitleCover">
    <w:name w:val="Subtitle Cover"/>
    <w:basedOn w:val="Normal"/>
    <w:next w:val="Corpsdetexte"/>
    <w:rsid w:val="00AC79F4"/>
    <w:pPr>
      <w:keepNext/>
      <w:keepLines/>
      <w:pBdr>
        <w:top w:val="single" w:sz="6" w:space="12" w:color="808080"/>
      </w:pBdr>
      <w:spacing w:line="440" w:lineRule="atLeast"/>
      <w:jc w:val="center"/>
    </w:pPr>
    <w:rPr>
      <w:caps/>
      <w:spacing w:val="30"/>
      <w:kern w:val="20"/>
      <w:sz w:val="36"/>
    </w:rPr>
  </w:style>
  <w:style w:type="character" w:customStyle="1" w:styleId="ColumnheadingsCarCar">
    <w:name w:val="Column headings Car Car"/>
    <w:link w:val="Columnheadings"/>
    <w:rsid w:val="007E348C"/>
    <w:rPr>
      <w:rFonts w:ascii="Arial Gras" w:hAnsi="Arial Gras"/>
      <w:b/>
      <w:caps/>
      <w:lang w:val="fr-FR" w:eastAsia="en-US" w:bidi="ar-SA"/>
    </w:rPr>
  </w:style>
  <w:style w:type="paragraph" w:styleId="Tabledesillustrations">
    <w:name w:val="table of figures"/>
    <w:basedOn w:val="Normal"/>
    <w:uiPriority w:val="99"/>
    <w:rsid w:val="00AD13DC"/>
    <w:pPr>
      <w:ind w:left="440" w:hanging="440"/>
    </w:pPr>
    <w:rPr>
      <w:rFonts w:ascii="Times New Roman" w:hAnsi="Times New Roman"/>
      <w:smallCaps/>
    </w:rPr>
  </w:style>
  <w:style w:type="paragraph" w:styleId="TM1">
    <w:name w:val="toc 1"/>
    <w:basedOn w:val="Normal"/>
    <w:uiPriority w:val="39"/>
    <w:rsid w:val="00AD13DC"/>
    <w:pPr>
      <w:spacing w:before="120" w:after="120"/>
    </w:pPr>
    <w:rPr>
      <w:rFonts w:ascii="Times New Roman" w:hAnsi="Times New Roman"/>
      <w:b/>
      <w:bCs/>
      <w:caps/>
    </w:rPr>
  </w:style>
  <w:style w:type="paragraph" w:styleId="TM2">
    <w:name w:val="toc 2"/>
    <w:basedOn w:val="Normal"/>
    <w:uiPriority w:val="39"/>
    <w:rsid w:val="00AD13DC"/>
    <w:pPr>
      <w:ind w:left="220"/>
    </w:pPr>
    <w:rPr>
      <w:rFonts w:ascii="Times New Roman" w:hAnsi="Times New Roman"/>
      <w:smallCaps/>
    </w:rPr>
  </w:style>
  <w:style w:type="paragraph" w:styleId="TM3">
    <w:name w:val="toc 3"/>
    <w:basedOn w:val="Normal"/>
    <w:uiPriority w:val="39"/>
    <w:rsid w:val="00AD13DC"/>
    <w:pPr>
      <w:ind w:left="440"/>
    </w:pPr>
    <w:rPr>
      <w:rFonts w:ascii="Times New Roman" w:hAnsi="Times New Roman"/>
      <w:i/>
      <w:iCs/>
    </w:rPr>
  </w:style>
  <w:style w:type="paragraph" w:styleId="TM4">
    <w:name w:val="toc 4"/>
    <w:basedOn w:val="Normal"/>
    <w:semiHidden/>
    <w:rsid w:val="00AD13DC"/>
    <w:pPr>
      <w:ind w:left="660"/>
    </w:pPr>
    <w:rPr>
      <w:rFonts w:ascii="Times New Roman" w:hAnsi="Times New Roman"/>
      <w:sz w:val="18"/>
      <w:szCs w:val="18"/>
    </w:rPr>
  </w:style>
  <w:style w:type="paragraph" w:styleId="TM5">
    <w:name w:val="toc 5"/>
    <w:basedOn w:val="Normal"/>
    <w:semiHidden/>
    <w:rsid w:val="00AD13DC"/>
    <w:pPr>
      <w:ind w:left="880"/>
    </w:pPr>
    <w:rPr>
      <w:rFonts w:ascii="Times New Roman" w:hAnsi="Times New Roman"/>
      <w:sz w:val="18"/>
      <w:szCs w:val="18"/>
    </w:rPr>
  </w:style>
  <w:style w:type="paragraph" w:styleId="Objetducommentaire">
    <w:name w:val="annotation subject"/>
    <w:basedOn w:val="Commentaire"/>
    <w:next w:val="Commentaire"/>
    <w:semiHidden/>
    <w:rsid w:val="00A865D8"/>
    <w:rPr>
      <w:b/>
      <w:bCs/>
    </w:rPr>
  </w:style>
  <w:style w:type="paragraph" w:styleId="Titre">
    <w:name w:val="Title"/>
    <w:basedOn w:val="Normal"/>
    <w:next w:val="Normal"/>
    <w:link w:val="TitreCar"/>
    <w:uiPriority w:val="10"/>
    <w:qFormat/>
    <w:rsid w:val="00354B3A"/>
    <w:pPr>
      <w:keepNext/>
      <w:keepLines/>
      <w:spacing w:before="360" w:after="240"/>
      <w:jc w:val="center"/>
    </w:pPr>
    <w:rPr>
      <w:caps/>
      <w:spacing w:val="60"/>
      <w:kern w:val="20"/>
      <w:sz w:val="44"/>
    </w:rPr>
  </w:style>
  <w:style w:type="paragraph" w:customStyle="1" w:styleId="Columnheadings">
    <w:name w:val="Column headings"/>
    <w:basedOn w:val="Normal"/>
    <w:link w:val="ColumnheadingsCarCar"/>
    <w:rsid w:val="007E348C"/>
    <w:pPr>
      <w:keepNext/>
      <w:spacing w:before="80" w:after="80"/>
      <w:jc w:val="center"/>
    </w:pPr>
    <w:rPr>
      <w:rFonts w:ascii="Arial Gras" w:hAnsi="Arial Gras"/>
      <w:b/>
      <w:caps/>
    </w:rPr>
  </w:style>
  <w:style w:type="character" w:styleId="Marquedecommentaire">
    <w:name w:val="annotation reference"/>
    <w:semiHidden/>
    <w:rPr>
      <w:sz w:val="16"/>
    </w:rPr>
  </w:style>
  <w:style w:type="paragraph" w:styleId="Commentaire">
    <w:name w:val="annotation text"/>
    <w:basedOn w:val="Normal"/>
    <w:semiHidden/>
    <w:rsid w:val="00AD13DC"/>
  </w:style>
  <w:style w:type="paragraph" w:customStyle="1" w:styleId="CompanyName">
    <w:name w:val="Company Name"/>
    <w:basedOn w:val="Corpsdetexte"/>
    <w:rsid w:val="00354B3A"/>
    <w:pPr>
      <w:keepLines/>
      <w:framePr w:w="8640" w:h="1440" w:wrap="notBeside" w:vAnchor="page" w:hAnchor="margin" w:xAlign="center" w:y="889"/>
      <w:spacing w:after="40"/>
      <w:jc w:val="center"/>
    </w:pPr>
    <w:rPr>
      <w:caps/>
      <w:spacing w:val="75"/>
      <w:kern w:val="18"/>
      <w:sz w:val="16"/>
    </w:rPr>
  </w:style>
  <w:style w:type="paragraph" w:styleId="Tabledesrfrencesjuridiques">
    <w:name w:val="table of authorities"/>
    <w:basedOn w:val="Normal"/>
    <w:semiHidden/>
    <w:pPr>
      <w:tabs>
        <w:tab w:val="right" w:leader="dot" w:pos="7560"/>
      </w:tabs>
    </w:pPr>
  </w:style>
  <w:style w:type="paragraph" w:styleId="TitreTR">
    <w:name w:val="toa heading"/>
    <w:basedOn w:val="Normal"/>
    <w:next w:val="Tabledesrfrencesjuridiques"/>
    <w:semiHidden/>
    <w:pPr>
      <w:keepNext/>
      <w:spacing w:line="720" w:lineRule="atLeast"/>
    </w:pPr>
    <w:rPr>
      <w:caps/>
      <w:spacing w:val="-10"/>
      <w:kern w:val="28"/>
    </w:rPr>
  </w:style>
  <w:style w:type="paragraph" w:customStyle="1" w:styleId="Celluletableau">
    <w:name w:val="Cellule tableau"/>
    <w:basedOn w:val="Celluletableaucentre"/>
    <w:link w:val="CelluletableauCar"/>
    <w:rsid w:val="00354B3A"/>
    <w:pPr>
      <w:jc w:val="left"/>
    </w:pPr>
  </w:style>
  <w:style w:type="paragraph" w:customStyle="1" w:styleId="StyleCelluletableauGras">
    <w:name w:val="Style Cellule tableau + Gras"/>
    <w:basedOn w:val="Celluletableau"/>
    <w:link w:val="StyleCelluletableauGrasCar"/>
    <w:rsid w:val="00354B3A"/>
    <w:rPr>
      <w:b/>
      <w:bCs/>
      <w:sz w:val="18"/>
    </w:rPr>
  </w:style>
  <w:style w:type="character" w:customStyle="1" w:styleId="CelluletableaucentreCar">
    <w:name w:val="Cellule tableau centrée Car"/>
    <w:link w:val="Celluletableaucentre"/>
    <w:rsid w:val="00354B3A"/>
    <w:rPr>
      <w:rFonts w:ascii="Arial" w:hAnsi="Arial"/>
      <w:lang w:val="fr-FR" w:eastAsia="en-US" w:bidi="ar-SA"/>
    </w:rPr>
  </w:style>
  <w:style w:type="character" w:customStyle="1" w:styleId="CelluletableauCar">
    <w:name w:val="Cellule tableau Car"/>
    <w:link w:val="Celluletableau"/>
    <w:rsid w:val="00354B3A"/>
    <w:rPr>
      <w:rFonts w:ascii="Arial" w:hAnsi="Arial"/>
      <w:lang w:val="fr-FR" w:eastAsia="en-US" w:bidi="ar-SA"/>
    </w:rPr>
  </w:style>
  <w:style w:type="character" w:customStyle="1" w:styleId="StyleCelluletableauGrasCar">
    <w:name w:val="Style Cellule tableau + Gras Car"/>
    <w:link w:val="StyleCelluletableauGras"/>
    <w:rsid w:val="00354B3A"/>
    <w:rPr>
      <w:rFonts w:ascii="Arial" w:hAnsi="Arial"/>
      <w:b/>
      <w:bCs/>
      <w:sz w:val="18"/>
      <w:lang w:val="fr-FR" w:eastAsia="en-US" w:bidi="ar-SA"/>
    </w:rPr>
  </w:style>
  <w:style w:type="character" w:customStyle="1" w:styleId="TitreCar">
    <w:name w:val="Titre Car"/>
    <w:link w:val="Titre"/>
    <w:uiPriority w:val="10"/>
    <w:rsid w:val="00354B3A"/>
    <w:rPr>
      <w:rFonts w:ascii="Arial" w:hAnsi="Arial"/>
      <w:caps/>
      <w:spacing w:val="60"/>
      <w:kern w:val="20"/>
      <w:sz w:val="44"/>
      <w:lang w:val="fr-FR" w:eastAsia="en-US" w:bidi="ar-SA"/>
    </w:rPr>
  </w:style>
  <w:style w:type="paragraph" w:styleId="En-tte">
    <w:name w:val="header"/>
    <w:basedOn w:val="Normal"/>
    <w:link w:val="En-tteCar"/>
    <w:uiPriority w:val="99"/>
    <w:rsid w:val="00354B3A"/>
    <w:pPr>
      <w:tabs>
        <w:tab w:val="center" w:pos="4536"/>
        <w:tab w:val="right" w:pos="9072"/>
      </w:tabs>
    </w:pPr>
  </w:style>
  <w:style w:type="paragraph" w:styleId="Textedebulles">
    <w:name w:val="Balloon Text"/>
    <w:basedOn w:val="Normal"/>
    <w:semiHidden/>
    <w:rsid w:val="00A865D8"/>
    <w:rPr>
      <w:rFonts w:ascii="Tahoma" w:hAnsi="Tahoma" w:cs="Tahoma"/>
      <w:sz w:val="16"/>
      <w:szCs w:val="16"/>
    </w:rPr>
  </w:style>
  <w:style w:type="paragraph" w:styleId="Pieddepage">
    <w:name w:val="footer"/>
    <w:basedOn w:val="Normal"/>
    <w:link w:val="PieddepageCar"/>
    <w:uiPriority w:val="99"/>
    <w:rsid w:val="00B01E9D"/>
    <w:pPr>
      <w:tabs>
        <w:tab w:val="center" w:pos="4536"/>
        <w:tab w:val="right" w:pos="9072"/>
      </w:tabs>
      <w:jc w:val="right"/>
    </w:pPr>
    <w:rPr>
      <w:caps/>
      <w:color w:val="808080"/>
      <w:sz w:val="16"/>
    </w:rPr>
  </w:style>
  <w:style w:type="character" w:customStyle="1" w:styleId="Titre1Car">
    <w:name w:val="Titre 1 Car"/>
    <w:link w:val="Titre1"/>
    <w:rsid w:val="00FC25CF"/>
    <w:rPr>
      <w:rFonts w:ascii="Arial Gras" w:hAnsi="Arial Gras"/>
      <w:b/>
      <w:caps/>
      <w:spacing w:val="20"/>
      <w:kern w:val="16"/>
      <w:sz w:val="24"/>
      <w:lang w:eastAsia="en-US"/>
    </w:rPr>
  </w:style>
  <w:style w:type="character" w:styleId="Lienhypertexte">
    <w:name w:val="Hyperlink"/>
    <w:uiPriority w:val="99"/>
    <w:rsid w:val="004118D7"/>
    <w:rPr>
      <w:rFonts w:ascii="Arial" w:hAnsi="Arial"/>
      <w:color w:val="0000FF"/>
      <w:u w:val="single"/>
    </w:rPr>
  </w:style>
  <w:style w:type="paragraph" w:styleId="TM6">
    <w:name w:val="toc 6"/>
    <w:basedOn w:val="Normal"/>
    <w:next w:val="Normal"/>
    <w:autoRedefine/>
    <w:semiHidden/>
    <w:rsid w:val="00B01E9D"/>
    <w:pPr>
      <w:ind w:left="1100"/>
    </w:pPr>
    <w:rPr>
      <w:rFonts w:ascii="Times New Roman" w:hAnsi="Times New Roman"/>
      <w:sz w:val="18"/>
      <w:szCs w:val="18"/>
    </w:rPr>
  </w:style>
  <w:style w:type="paragraph" w:styleId="TM7">
    <w:name w:val="toc 7"/>
    <w:basedOn w:val="Normal"/>
    <w:next w:val="Normal"/>
    <w:autoRedefine/>
    <w:semiHidden/>
    <w:rsid w:val="00B01E9D"/>
    <w:pPr>
      <w:ind w:left="1320"/>
    </w:pPr>
    <w:rPr>
      <w:rFonts w:ascii="Times New Roman" w:hAnsi="Times New Roman"/>
      <w:sz w:val="18"/>
      <w:szCs w:val="18"/>
    </w:rPr>
  </w:style>
  <w:style w:type="paragraph" w:styleId="TM8">
    <w:name w:val="toc 8"/>
    <w:basedOn w:val="Normal"/>
    <w:next w:val="Normal"/>
    <w:autoRedefine/>
    <w:semiHidden/>
    <w:rsid w:val="00B01E9D"/>
    <w:pPr>
      <w:ind w:left="1540"/>
    </w:pPr>
    <w:rPr>
      <w:rFonts w:ascii="Times New Roman" w:hAnsi="Times New Roman"/>
      <w:sz w:val="18"/>
      <w:szCs w:val="18"/>
    </w:rPr>
  </w:style>
  <w:style w:type="paragraph" w:styleId="TM9">
    <w:name w:val="toc 9"/>
    <w:basedOn w:val="Normal"/>
    <w:next w:val="Normal"/>
    <w:autoRedefine/>
    <w:semiHidden/>
    <w:rsid w:val="00B01E9D"/>
    <w:pPr>
      <w:ind w:left="1760"/>
    </w:pPr>
    <w:rPr>
      <w:rFonts w:ascii="Times New Roman" w:hAnsi="Times New Roman"/>
      <w:sz w:val="18"/>
      <w:szCs w:val="18"/>
    </w:rPr>
  </w:style>
  <w:style w:type="table" w:styleId="Grilledutableau">
    <w:name w:val="Table Grid"/>
    <w:aliases w:val="x Tableau page de garde"/>
    <w:basedOn w:val="TableauNormal"/>
    <w:rsid w:val="00D60243"/>
    <w:pPr>
      <w:spacing w:before="40" w:after="40"/>
    </w:pPr>
    <w:rPr>
      <w:rFonts w:ascii="Garamond" w:hAnsi="Garamon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Listenumros5">
    <w:name w:val="List Number 5"/>
    <w:aliases w:val="LISTE DES REFERENCES"/>
    <w:basedOn w:val="Normal"/>
    <w:rsid w:val="00492067"/>
    <w:pPr>
      <w:keepLines/>
      <w:numPr>
        <w:numId w:val="5"/>
      </w:numPr>
      <w:tabs>
        <w:tab w:val="left" w:pos="709"/>
      </w:tabs>
      <w:spacing w:before="120" w:after="120"/>
      <w:jc w:val="both"/>
    </w:pPr>
    <w:rPr>
      <w:rFonts w:cs="Arial"/>
      <w:sz w:val="22"/>
      <w:szCs w:val="22"/>
      <w:lang w:eastAsia="fr-FR"/>
    </w:rPr>
  </w:style>
  <w:style w:type="character" w:styleId="Numrodepage">
    <w:name w:val="page number"/>
    <w:basedOn w:val="Policepardfaut"/>
    <w:rsid w:val="00187BA2"/>
  </w:style>
  <w:style w:type="paragraph" w:styleId="Liste">
    <w:name w:val="List"/>
    <w:basedOn w:val="Normal"/>
    <w:rsid w:val="00492067"/>
    <w:pPr>
      <w:spacing w:before="60" w:after="60"/>
      <w:ind w:left="283" w:hanging="283"/>
      <w:jc w:val="both"/>
    </w:pPr>
    <w:rPr>
      <w:sz w:val="22"/>
      <w:szCs w:val="24"/>
      <w:lang w:eastAsia="fr-FR"/>
    </w:rPr>
  </w:style>
  <w:style w:type="paragraph" w:styleId="Liste2">
    <w:name w:val="List 2"/>
    <w:basedOn w:val="Normal"/>
    <w:rsid w:val="00492067"/>
    <w:pPr>
      <w:spacing w:before="60" w:after="60"/>
      <w:ind w:left="566" w:hanging="283"/>
      <w:jc w:val="both"/>
    </w:pPr>
    <w:rPr>
      <w:sz w:val="22"/>
      <w:szCs w:val="24"/>
      <w:lang w:eastAsia="fr-FR"/>
    </w:rPr>
  </w:style>
  <w:style w:type="character" w:customStyle="1" w:styleId="PieddepageCar">
    <w:name w:val="Pied de page Car"/>
    <w:basedOn w:val="Policepardfaut"/>
    <w:link w:val="Pieddepage"/>
    <w:uiPriority w:val="99"/>
    <w:rsid w:val="00CD6564"/>
    <w:rPr>
      <w:rFonts w:ascii="Arial" w:hAnsi="Arial"/>
      <w:caps/>
      <w:color w:val="808080"/>
      <w:sz w:val="16"/>
      <w:lang w:eastAsia="en-US"/>
    </w:rPr>
  </w:style>
  <w:style w:type="character" w:customStyle="1" w:styleId="En-tteCar">
    <w:name w:val="En-tête Car"/>
    <w:basedOn w:val="Policepardfaut"/>
    <w:link w:val="En-tte"/>
    <w:uiPriority w:val="99"/>
    <w:rsid w:val="00CD6564"/>
    <w:rPr>
      <w:rFonts w:ascii="Arial" w:hAnsi="Arial"/>
      <w:lang w:eastAsia="en-US"/>
    </w:rPr>
  </w:style>
  <w:style w:type="character" w:styleId="Titredulivre">
    <w:name w:val="Book Title"/>
    <w:uiPriority w:val="33"/>
    <w:qFormat/>
    <w:rsid w:val="00CD6564"/>
  </w:style>
  <w:style w:type="character" w:customStyle="1" w:styleId="Titre3Car">
    <w:name w:val="Titre 3 Car"/>
    <w:basedOn w:val="Policepardfaut"/>
    <w:link w:val="Titre3"/>
    <w:rsid w:val="00EC3102"/>
    <w:rPr>
      <w:rFonts w:ascii="Arial" w:hAnsi="Arial"/>
      <w:caps/>
      <w:kern w:val="20"/>
      <w:lang w:eastAsia="en-US"/>
    </w:rPr>
  </w:style>
  <w:style w:type="paragraph" w:customStyle="1" w:styleId="Normale2">
    <w:name w:val="Normale 2"/>
    <w:basedOn w:val="Normal"/>
    <w:link w:val="Normale2Car"/>
    <w:qFormat/>
    <w:rsid w:val="00C15DFA"/>
    <w:pPr>
      <w:suppressAutoHyphens/>
      <w:autoSpaceDE w:val="0"/>
      <w:jc w:val="both"/>
    </w:pPr>
    <w:rPr>
      <w:rFonts w:ascii="Times New Roman" w:eastAsiaTheme="minorHAnsi" w:hAnsi="Times New Roman"/>
      <w:spacing w:val="-5"/>
      <w:kern w:val="20"/>
      <w:sz w:val="24"/>
      <w:szCs w:val="24"/>
    </w:rPr>
  </w:style>
  <w:style w:type="paragraph" w:styleId="Paragraphedeliste">
    <w:name w:val="List Paragraph"/>
    <w:basedOn w:val="Normal"/>
    <w:uiPriority w:val="34"/>
    <w:qFormat/>
    <w:rsid w:val="009419E8"/>
    <w:pPr>
      <w:suppressAutoHyphens/>
      <w:autoSpaceDE w:val="0"/>
      <w:ind w:left="720"/>
      <w:contextualSpacing/>
      <w:jc w:val="both"/>
    </w:pPr>
    <w:rPr>
      <w:rFonts w:ascii="Times New Roman" w:hAnsi="Times New Roman"/>
      <w:spacing w:val="-5"/>
      <w:kern w:val="20"/>
      <w:sz w:val="24"/>
      <w:szCs w:val="24"/>
    </w:rPr>
  </w:style>
  <w:style w:type="character" w:customStyle="1" w:styleId="Normale2Car">
    <w:name w:val="Normale 2 Car"/>
    <w:basedOn w:val="Policepardfaut"/>
    <w:link w:val="Normale2"/>
    <w:rsid w:val="00C15DFA"/>
    <w:rPr>
      <w:rFonts w:eastAsiaTheme="minorHAnsi"/>
      <w:spacing w:val="-5"/>
      <w:kern w:val="20"/>
      <w:sz w:val="24"/>
      <w:szCs w:val="24"/>
      <w:lang w:eastAsia="en-US"/>
    </w:rPr>
  </w:style>
  <w:style w:type="character" w:customStyle="1" w:styleId="NotedebasdepageCar">
    <w:name w:val="Note de bas de page Car"/>
    <w:basedOn w:val="Policepardfaut"/>
    <w:link w:val="Notedebasdepage"/>
    <w:semiHidden/>
    <w:rsid w:val="00087026"/>
    <w:rPr>
      <w:rFonts w:ascii="Arial" w:hAnsi="Arial"/>
      <w:lang w:eastAsia="en-US"/>
    </w:rPr>
  </w:style>
  <w:style w:type="character" w:styleId="Textedelespacerserv">
    <w:name w:val="Placeholder Text"/>
    <w:basedOn w:val="Policepardfaut"/>
    <w:uiPriority w:val="99"/>
    <w:semiHidden/>
    <w:rsid w:val="008C44AC"/>
    <w:rPr>
      <w:color w:val="808080"/>
    </w:rPr>
  </w:style>
  <w:style w:type="paragraph" w:styleId="Sous-titre">
    <w:name w:val="Subtitle"/>
    <w:basedOn w:val="Normal"/>
    <w:next w:val="Normal"/>
    <w:link w:val="Sous-titreCar"/>
    <w:qFormat/>
    <w:rsid w:val="00A268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rsid w:val="00A268B5"/>
    <w:rPr>
      <w:rFonts w:asciiTheme="majorHAnsi" w:eastAsiaTheme="majorEastAsia" w:hAnsiTheme="majorHAnsi" w:cstheme="majorBidi"/>
      <w:i/>
      <w:iCs/>
      <w:color w:val="4F81BD" w:themeColor="accent1"/>
      <w:spacing w:val="15"/>
      <w:sz w:val="24"/>
      <w:szCs w:val="24"/>
      <w:lang w:eastAsia="en-US"/>
    </w:rPr>
  </w:style>
  <w:style w:type="numbering" w:customStyle="1" w:styleId="Style1">
    <w:name w:val="Style1"/>
    <w:uiPriority w:val="99"/>
    <w:rsid w:val="005D3658"/>
    <w:pPr>
      <w:numPr>
        <w:numId w:val="6"/>
      </w:numPr>
    </w:pPr>
  </w:style>
  <w:style w:type="character" w:customStyle="1" w:styleId="apple-converted-space">
    <w:name w:val="apple-converted-space"/>
    <w:basedOn w:val="Policepardfaut"/>
    <w:rsid w:val="00AD1F37"/>
  </w:style>
  <w:style w:type="table" w:styleId="Tramemoyenne1-Accent1">
    <w:name w:val="Medium Shading 1 Accent 1"/>
    <w:basedOn w:val="TableauNormal"/>
    <w:uiPriority w:val="63"/>
    <w:rsid w:val="009B7B7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olonnesdetableau3">
    <w:name w:val="Table Columns 3"/>
    <w:basedOn w:val="TableauNormal"/>
    <w:rsid w:val="009B7B7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Listecouleur-Accent5">
    <w:name w:val="Colorful List Accent 5"/>
    <w:basedOn w:val="TableauNormal"/>
    <w:uiPriority w:val="72"/>
    <w:rsid w:val="0001496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moyenne2-Accent1">
    <w:name w:val="Medium List 2 Accent 1"/>
    <w:basedOn w:val="TableauNormal"/>
    <w:uiPriority w:val="66"/>
    <w:rsid w:val="0001496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detableau3">
    <w:name w:val="Table Grid 3"/>
    <w:basedOn w:val="TableauNormal"/>
    <w:rsid w:val="0001496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NormalWeb">
    <w:name w:val="Normal (Web)"/>
    <w:basedOn w:val="Normal"/>
    <w:uiPriority w:val="99"/>
    <w:unhideWhenUsed/>
    <w:rsid w:val="00537F35"/>
    <w:pPr>
      <w:spacing w:before="100" w:beforeAutospacing="1" w:after="100" w:afterAutospacing="1"/>
    </w:pPr>
    <w:rPr>
      <w:rFonts w:ascii="Times New Roman" w:eastAsiaTheme="minorEastAsia" w:hAnsi="Times New Roman"/>
      <w:sz w:val="24"/>
      <w:szCs w:val="24"/>
      <w:lang w:eastAsia="fr-FR"/>
    </w:rPr>
  </w:style>
  <w:style w:type="character" w:styleId="Rfrenceintense">
    <w:name w:val="Intense Reference"/>
    <w:basedOn w:val="Policepardfaut"/>
    <w:uiPriority w:val="32"/>
    <w:qFormat/>
    <w:rsid w:val="00D22E5B"/>
    <w:rPr>
      <w:b/>
      <w:bCs/>
      <w:smallCaps/>
      <w:color w:val="C0504D" w:themeColor="accent2"/>
      <w:spacing w:val="5"/>
      <w:u w:val="single"/>
    </w:rPr>
  </w:style>
  <w:style w:type="character" w:styleId="Numrodeligne">
    <w:name w:val="line number"/>
    <w:basedOn w:val="Policepardfaut"/>
    <w:rsid w:val="00F36434"/>
  </w:style>
  <w:style w:type="table" w:styleId="Grillemoyenne3-Accent1">
    <w:name w:val="Medium Grid 3 Accent 1"/>
    <w:basedOn w:val="TableauNormal"/>
    <w:uiPriority w:val="69"/>
    <w:rsid w:val="000268B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Rvision">
    <w:name w:val="Revision"/>
    <w:hidden/>
    <w:uiPriority w:val="99"/>
    <w:semiHidden/>
    <w:rsid w:val="00CF723D"/>
    <w:rPr>
      <w:rFonts w:ascii="Arial" w:hAnsi="Arial"/>
      <w:lang w:eastAsia="en-US"/>
    </w:rPr>
  </w:style>
  <w:style w:type="character" w:styleId="Accentuation">
    <w:name w:val="Emphasis"/>
    <w:basedOn w:val="Policepardfaut"/>
    <w:qFormat/>
    <w:rsid w:val="00C3390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2779"/>
    <w:rPr>
      <w:rFonts w:ascii="Arial" w:hAnsi="Arial"/>
      <w:lang w:eastAsia="en-US"/>
    </w:rPr>
  </w:style>
  <w:style w:type="paragraph" w:styleId="Titre1">
    <w:name w:val="heading 1"/>
    <w:basedOn w:val="Normal"/>
    <w:next w:val="Corpsdetexte"/>
    <w:link w:val="Titre1Car"/>
    <w:qFormat/>
    <w:rsid w:val="00FC25CF"/>
    <w:pPr>
      <w:keepNext/>
      <w:keepLines/>
      <w:numPr>
        <w:numId w:val="1"/>
      </w:numPr>
      <w:tabs>
        <w:tab w:val="clear" w:pos="502"/>
      </w:tabs>
      <w:spacing w:before="480" w:line="276" w:lineRule="auto"/>
      <w:ind w:left="432" w:hanging="432"/>
      <w:outlineLvl w:val="0"/>
    </w:pPr>
    <w:rPr>
      <w:rFonts w:ascii="Arial Gras" w:hAnsi="Arial Gras"/>
      <w:b/>
      <w:caps/>
      <w:spacing w:val="20"/>
      <w:kern w:val="16"/>
      <w:sz w:val="24"/>
    </w:rPr>
  </w:style>
  <w:style w:type="paragraph" w:styleId="Titre2">
    <w:name w:val="heading 2"/>
    <w:basedOn w:val="Normal"/>
    <w:next w:val="Corpsdetexte"/>
    <w:qFormat/>
    <w:rsid w:val="00FC25CF"/>
    <w:pPr>
      <w:keepNext/>
      <w:keepLines/>
      <w:numPr>
        <w:ilvl w:val="1"/>
        <w:numId w:val="1"/>
      </w:numPr>
      <w:tabs>
        <w:tab w:val="clear" w:pos="5536"/>
        <w:tab w:val="num" w:pos="567"/>
      </w:tabs>
      <w:spacing w:before="200" w:line="276" w:lineRule="auto"/>
      <w:ind w:left="576" w:hanging="576"/>
      <w:outlineLvl w:val="1"/>
    </w:pPr>
    <w:rPr>
      <w:b/>
      <w:caps/>
      <w:spacing w:val="10"/>
      <w:kern w:val="20"/>
    </w:rPr>
  </w:style>
  <w:style w:type="paragraph" w:styleId="Titre3">
    <w:name w:val="heading 3"/>
    <w:basedOn w:val="Normal"/>
    <w:link w:val="Titre3Car"/>
    <w:qFormat/>
    <w:rsid w:val="00EC3102"/>
    <w:pPr>
      <w:keepNext/>
      <w:keepLines/>
      <w:numPr>
        <w:ilvl w:val="2"/>
        <w:numId w:val="1"/>
      </w:numPr>
      <w:tabs>
        <w:tab w:val="clear" w:pos="2348"/>
      </w:tabs>
      <w:spacing w:before="200" w:line="276" w:lineRule="auto"/>
      <w:ind w:left="720" w:hanging="720"/>
      <w:outlineLvl w:val="2"/>
    </w:pPr>
    <w:rPr>
      <w:caps/>
      <w:kern w:val="20"/>
    </w:rPr>
  </w:style>
  <w:style w:type="paragraph" w:styleId="Titre4">
    <w:name w:val="heading 4"/>
    <w:basedOn w:val="Normal"/>
    <w:qFormat/>
    <w:rsid w:val="008F0674"/>
    <w:pPr>
      <w:keepNext/>
      <w:keepLines/>
      <w:numPr>
        <w:ilvl w:val="3"/>
        <w:numId w:val="1"/>
      </w:numPr>
      <w:spacing w:before="240" w:after="240" w:line="240" w:lineRule="atLeast"/>
      <w:outlineLvl w:val="3"/>
    </w:pPr>
    <w:rPr>
      <w:i/>
      <w:spacing w:val="5"/>
      <w:kern w:val="20"/>
    </w:rPr>
  </w:style>
  <w:style w:type="paragraph" w:styleId="Titre5">
    <w:name w:val="heading 5"/>
    <w:basedOn w:val="Normal"/>
    <w:next w:val="Corpsdetexte"/>
    <w:qFormat/>
    <w:rsid w:val="00EA4504"/>
    <w:pPr>
      <w:keepNext/>
      <w:keepLines/>
      <w:spacing w:line="240" w:lineRule="atLeast"/>
      <w:outlineLvl w:val="4"/>
    </w:pPr>
    <w:rPr>
      <w:b/>
      <w:kern w:val="20"/>
      <w:u w:val="single"/>
    </w:rPr>
  </w:style>
  <w:style w:type="paragraph" w:styleId="Titre6">
    <w:name w:val="heading 6"/>
    <w:basedOn w:val="Normal"/>
    <w:next w:val="Corpsdetexte"/>
    <w:qFormat/>
    <w:rsid w:val="00AD13DC"/>
    <w:pPr>
      <w:keepNext/>
      <w:keepLines/>
      <w:spacing w:line="240" w:lineRule="atLeast"/>
      <w:outlineLvl w:val="5"/>
    </w:pPr>
    <w:rPr>
      <w:i/>
      <w:spacing w:val="5"/>
      <w:kern w:val="20"/>
    </w:rPr>
  </w:style>
  <w:style w:type="paragraph" w:styleId="Titre7">
    <w:name w:val="heading 7"/>
    <w:basedOn w:val="Normal"/>
    <w:next w:val="Corpsdetexte"/>
    <w:qFormat/>
    <w:rsid w:val="00AD13DC"/>
    <w:pPr>
      <w:keepNext/>
      <w:keepLines/>
      <w:spacing w:line="240" w:lineRule="atLeast"/>
      <w:outlineLvl w:val="6"/>
    </w:pPr>
    <w:rPr>
      <w:caps/>
      <w:kern w:val="20"/>
      <w:sz w:val="18"/>
    </w:rPr>
  </w:style>
  <w:style w:type="paragraph" w:styleId="Titre8">
    <w:name w:val="heading 8"/>
    <w:basedOn w:val="Normal"/>
    <w:next w:val="Corpsdetexte"/>
    <w:qFormat/>
    <w:rsid w:val="00AD13DC"/>
    <w:pPr>
      <w:keepNext/>
      <w:keepLines/>
      <w:spacing w:line="240" w:lineRule="atLeast"/>
      <w:ind w:firstLine="360"/>
      <w:outlineLvl w:val="7"/>
    </w:pPr>
    <w:rPr>
      <w:i/>
      <w:spacing w:val="5"/>
      <w:kern w:val="20"/>
    </w:rPr>
  </w:style>
  <w:style w:type="paragraph" w:styleId="Titre9">
    <w:name w:val="heading 9"/>
    <w:basedOn w:val="Normal"/>
    <w:next w:val="Corpsdetexte"/>
    <w:qFormat/>
    <w:rsid w:val="00AD13DC"/>
    <w:pPr>
      <w:keepNext/>
      <w:keepLines/>
      <w:spacing w:line="240" w:lineRule="atLeast"/>
      <w:outlineLvl w:val="8"/>
    </w:pPr>
    <w:rPr>
      <w:spacing w:val="-5"/>
      <w:kern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FC25CF"/>
    <w:pPr>
      <w:spacing w:before="60" w:after="60" w:line="240" w:lineRule="atLeast"/>
      <w:jc w:val="both"/>
    </w:pPr>
    <w:rPr>
      <w:rFonts w:asciiTheme="minorHAnsi" w:hAnsiTheme="minorHAnsi" w:cstheme="minorHAnsi"/>
      <w:iCs/>
      <w:sz w:val="24"/>
      <w:szCs w:val="24"/>
      <w:lang w:eastAsia="fr-FR"/>
    </w:rPr>
  </w:style>
  <w:style w:type="character" w:customStyle="1" w:styleId="CorpsdetexteCar">
    <w:name w:val="Corps de texte Car"/>
    <w:link w:val="Corpsdetexte"/>
    <w:rsid w:val="00FC25CF"/>
    <w:rPr>
      <w:rFonts w:asciiTheme="minorHAnsi" w:hAnsiTheme="minorHAnsi" w:cstheme="minorHAnsi"/>
      <w:iCs/>
      <w:sz w:val="24"/>
      <w:szCs w:val="24"/>
    </w:rPr>
  </w:style>
  <w:style w:type="paragraph" w:styleId="Citation">
    <w:name w:val="Quote"/>
    <w:basedOn w:val="Corpsdetexte"/>
    <w:link w:val="CitationCar"/>
    <w:qFormat/>
    <w:rsid w:val="00354B3A"/>
    <w:pPr>
      <w:keepLines/>
      <w:pBdr>
        <w:top w:val="single" w:sz="6" w:space="14" w:color="808080"/>
        <w:left w:val="single" w:sz="6" w:space="14" w:color="808080"/>
        <w:bottom w:val="single" w:sz="6" w:space="14" w:color="808080"/>
        <w:right w:val="single" w:sz="6" w:space="14" w:color="808080"/>
      </w:pBdr>
      <w:ind w:left="720" w:right="720"/>
    </w:pPr>
    <w:rPr>
      <w:i/>
    </w:rPr>
  </w:style>
  <w:style w:type="character" w:customStyle="1" w:styleId="CitationCar">
    <w:name w:val="Citation Car"/>
    <w:link w:val="Citation"/>
    <w:rsid w:val="00354B3A"/>
    <w:rPr>
      <w:rFonts w:ascii="Arial" w:hAnsi="Arial"/>
      <w:i/>
      <w:lang w:val="fr-FR" w:eastAsia="en-US" w:bidi="ar-SA"/>
    </w:rPr>
  </w:style>
  <w:style w:type="paragraph" w:styleId="Lgende">
    <w:name w:val="caption"/>
    <w:aliases w:val="LEG"/>
    <w:basedOn w:val="Corpsdetexte"/>
    <w:next w:val="Corpsdetexte"/>
    <w:qFormat/>
    <w:rsid w:val="00354B3A"/>
    <w:pPr>
      <w:spacing w:before="120" w:after="120"/>
      <w:ind w:firstLine="357"/>
      <w:contextualSpacing/>
      <w:jc w:val="center"/>
    </w:pPr>
    <w:rPr>
      <w:b/>
    </w:rPr>
  </w:style>
  <w:style w:type="character" w:styleId="Appeldenotedefin">
    <w:name w:val="endnote reference"/>
    <w:semiHidden/>
    <w:rPr>
      <w:vertAlign w:val="superscript"/>
    </w:rPr>
  </w:style>
  <w:style w:type="paragraph" w:styleId="Notedefin">
    <w:name w:val="endnote text"/>
    <w:basedOn w:val="Normal"/>
    <w:semiHidden/>
    <w:rsid w:val="00AD13DC"/>
  </w:style>
  <w:style w:type="character" w:styleId="Appelnotedebasdep">
    <w:name w:val="footnote reference"/>
    <w:semiHidden/>
    <w:rPr>
      <w:vertAlign w:val="superscript"/>
    </w:rPr>
  </w:style>
  <w:style w:type="paragraph" w:styleId="Notedebasdepage">
    <w:name w:val="footnote text"/>
    <w:basedOn w:val="Normal"/>
    <w:link w:val="NotedebasdepageCar"/>
    <w:semiHidden/>
    <w:rsid w:val="00087026"/>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Titreindex">
    <w:name w:val="index heading"/>
    <w:basedOn w:val="Normal"/>
    <w:next w:val="Index1"/>
    <w:semiHidden/>
    <w:rsid w:val="00AD13DC"/>
    <w:pPr>
      <w:spacing w:line="480" w:lineRule="atLeast"/>
    </w:pPr>
    <w:rPr>
      <w:spacing w:val="-5"/>
      <w:sz w:val="28"/>
    </w:rPr>
  </w:style>
  <w:style w:type="numbering" w:customStyle="1" w:styleId="Refrences">
    <w:name w:val="Reférences"/>
    <w:basedOn w:val="Aucuneliste"/>
    <w:rsid w:val="00102B1F"/>
    <w:pPr>
      <w:numPr>
        <w:numId w:val="2"/>
      </w:numPr>
    </w:pPr>
  </w:style>
  <w:style w:type="paragraph" w:styleId="Listepuces">
    <w:name w:val="List Bullet"/>
    <w:basedOn w:val="Normal"/>
    <w:rsid w:val="003926A8"/>
    <w:pPr>
      <w:numPr>
        <w:numId w:val="4"/>
      </w:numPr>
      <w:spacing w:before="30" w:after="30" w:line="240" w:lineRule="atLeast"/>
      <w:ind w:right="-2"/>
      <w:jc w:val="both"/>
    </w:pPr>
    <w:rPr>
      <w:rFonts w:asciiTheme="minorHAnsi" w:eastAsia="AGaramondPro-BoldItalic" w:hAnsiTheme="minorHAnsi"/>
      <w:sz w:val="24"/>
      <w:szCs w:val="24"/>
      <w:lang w:eastAsia="fr-FR"/>
    </w:rPr>
  </w:style>
  <w:style w:type="paragraph" w:styleId="Textedemacro">
    <w:name w:val="macro"/>
    <w:basedOn w:val="Corpsdetexte"/>
    <w:semiHidden/>
    <w:pPr>
      <w:spacing w:line="240" w:lineRule="auto"/>
      <w:jc w:val="left"/>
    </w:pPr>
    <w:rPr>
      <w:rFonts w:ascii="Courier New" w:hAnsi="Courier New"/>
    </w:rPr>
  </w:style>
  <w:style w:type="paragraph" w:customStyle="1" w:styleId="Celluletableaucentre">
    <w:name w:val="Cellule tableau centrée"/>
    <w:basedOn w:val="Normal"/>
    <w:link w:val="CelluletableaucentreCar"/>
    <w:rsid w:val="00354B3A"/>
    <w:pPr>
      <w:spacing w:before="40" w:after="40"/>
      <w:jc w:val="center"/>
    </w:pPr>
  </w:style>
  <w:style w:type="paragraph" w:customStyle="1" w:styleId="SubtitleCover">
    <w:name w:val="Subtitle Cover"/>
    <w:basedOn w:val="Normal"/>
    <w:next w:val="Corpsdetexte"/>
    <w:rsid w:val="00AC79F4"/>
    <w:pPr>
      <w:keepNext/>
      <w:keepLines/>
      <w:pBdr>
        <w:top w:val="single" w:sz="6" w:space="12" w:color="808080"/>
      </w:pBdr>
      <w:spacing w:line="440" w:lineRule="atLeast"/>
      <w:jc w:val="center"/>
    </w:pPr>
    <w:rPr>
      <w:caps/>
      <w:spacing w:val="30"/>
      <w:kern w:val="20"/>
      <w:sz w:val="36"/>
    </w:rPr>
  </w:style>
  <w:style w:type="character" w:customStyle="1" w:styleId="ColumnheadingsCarCar">
    <w:name w:val="Column headings Car Car"/>
    <w:link w:val="Columnheadings"/>
    <w:rsid w:val="007E348C"/>
    <w:rPr>
      <w:rFonts w:ascii="Arial Gras" w:hAnsi="Arial Gras"/>
      <w:b/>
      <w:caps/>
      <w:lang w:val="fr-FR" w:eastAsia="en-US" w:bidi="ar-SA"/>
    </w:rPr>
  </w:style>
  <w:style w:type="paragraph" w:styleId="Tabledesillustrations">
    <w:name w:val="table of figures"/>
    <w:basedOn w:val="Normal"/>
    <w:uiPriority w:val="99"/>
    <w:rsid w:val="00AD13DC"/>
    <w:pPr>
      <w:ind w:left="440" w:hanging="440"/>
    </w:pPr>
    <w:rPr>
      <w:rFonts w:ascii="Times New Roman" w:hAnsi="Times New Roman"/>
      <w:smallCaps/>
    </w:rPr>
  </w:style>
  <w:style w:type="paragraph" w:styleId="TM1">
    <w:name w:val="toc 1"/>
    <w:basedOn w:val="Normal"/>
    <w:uiPriority w:val="39"/>
    <w:rsid w:val="00AD13DC"/>
    <w:pPr>
      <w:spacing w:before="120" w:after="120"/>
    </w:pPr>
    <w:rPr>
      <w:rFonts w:ascii="Times New Roman" w:hAnsi="Times New Roman"/>
      <w:b/>
      <w:bCs/>
      <w:caps/>
    </w:rPr>
  </w:style>
  <w:style w:type="paragraph" w:styleId="TM2">
    <w:name w:val="toc 2"/>
    <w:basedOn w:val="Normal"/>
    <w:uiPriority w:val="39"/>
    <w:rsid w:val="00AD13DC"/>
    <w:pPr>
      <w:ind w:left="220"/>
    </w:pPr>
    <w:rPr>
      <w:rFonts w:ascii="Times New Roman" w:hAnsi="Times New Roman"/>
      <w:smallCaps/>
    </w:rPr>
  </w:style>
  <w:style w:type="paragraph" w:styleId="TM3">
    <w:name w:val="toc 3"/>
    <w:basedOn w:val="Normal"/>
    <w:uiPriority w:val="39"/>
    <w:rsid w:val="00AD13DC"/>
    <w:pPr>
      <w:ind w:left="440"/>
    </w:pPr>
    <w:rPr>
      <w:rFonts w:ascii="Times New Roman" w:hAnsi="Times New Roman"/>
      <w:i/>
      <w:iCs/>
    </w:rPr>
  </w:style>
  <w:style w:type="paragraph" w:styleId="TM4">
    <w:name w:val="toc 4"/>
    <w:basedOn w:val="Normal"/>
    <w:semiHidden/>
    <w:rsid w:val="00AD13DC"/>
    <w:pPr>
      <w:ind w:left="660"/>
    </w:pPr>
    <w:rPr>
      <w:rFonts w:ascii="Times New Roman" w:hAnsi="Times New Roman"/>
      <w:sz w:val="18"/>
      <w:szCs w:val="18"/>
    </w:rPr>
  </w:style>
  <w:style w:type="paragraph" w:styleId="TM5">
    <w:name w:val="toc 5"/>
    <w:basedOn w:val="Normal"/>
    <w:semiHidden/>
    <w:rsid w:val="00AD13DC"/>
    <w:pPr>
      <w:ind w:left="880"/>
    </w:pPr>
    <w:rPr>
      <w:rFonts w:ascii="Times New Roman" w:hAnsi="Times New Roman"/>
      <w:sz w:val="18"/>
      <w:szCs w:val="18"/>
    </w:rPr>
  </w:style>
  <w:style w:type="paragraph" w:styleId="Objetducommentaire">
    <w:name w:val="annotation subject"/>
    <w:basedOn w:val="Commentaire"/>
    <w:next w:val="Commentaire"/>
    <w:semiHidden/>
    <w:rsid w:val="00A865D8"/>
    <w:rPr>
      <w:b/>
      <w:bCs/>
    </w:rPr>
  </w:style>
  <w:style w:type="paragraph" w:styleId="Titre">
    <w:name w:val="Title"/>
    <w:basedOn w:val="Normal"/>
    <w:next w:val="Normal"/>
    <w:link w:val="TitreCar"/>
    <w:uiPriority w:val="10"/>
    <w:qFormat/>
    <w:rsid w:val="00354B3A"/>
    <w:pPr>
      <w:keepNext/>
      <w:keepLines/>
      <w:spacing w:before="360" w:after="240"/>
      <w:jc w:val="center"/>
    </w:pPr>
    <w:rPr>
      <w:caps/>
      <w:spacing w:val="60"/>
      <w:kern w:val="20"/>
      <w:sz w:val="44"/>
    </w:rPr>
  </w:style>
  <w:style w:type="paragraph" w:customStyle="1" w:styleId="Columnheadings">
    <w:name w:val="Column headings"/>
    <w:basedOn w:val="Normal"/>
    <w:link w:val="ColumnheadingsCarCar"/>
    <w:rsid w:val="007E348C"/>
    <w:pPr>
      <w:keepNext/>
      <w:spacing w:before="80" w:after="80"/>
      <w:jc w:val="center"/>
    </w:pPr>
    <w:rPr>
      <w:rFonts w:ascii="Arial Gras" w:hAnsi="Arial Gras"/>
      <w:b/>
      <w:caps/>
    </w:rPr>
  </w:style>
  <w:style w:type="character" w:styleId="Marquedecommentaire">
    <w:name w:val="annotation reference"/>
    <w:semiHidden/>
    <w:rPr>
      <w:sz w:val="16"/>
    </w:rPr>
  </w:style>
  <w:style w:type="paragraph" w:styleId="Commentaire">
    <w:name w:val="annotation text"/>
    <w:basedOn w:val="Normal"/>
    <w:semiHidden/>
    <w:rsid w:val="00AD13DC"/>
  </w:style>
  <w:style w:type="paragraph" w:customStyle="1" w:styleId="CompanyName">
    <w:name w:val="Company Name"/>
    <w:basedOn w:val="Corpsdetexte"/>
    <w:rsid w:val="00354B3A"/>
    <w:pPr>
      <w:keepLines/>
      <w:framePr w:w="8640" w:h="1440" w:wrap="notBeside" w:vAnchor="page" w:hAnchor="margin" w:xAlign="center" w:y="889"/>
      <w:spacing w:after="40"/>
      <w:jc w:val="center"/>
    </w:pPr>
    <w:rPr>
      <w:caps/>
      <w:spacing w:val="75"/>
      <w:kern w:val="18"/>
      <w:sz w:val="16"/>
    </w:rPr>
  </w:style>
  <w:style w:type="paragraph" w:styleId="Tabledesrfrencesjuridiques">
    <w:name w:val="table of authorities"/>
    <w:basedOn w:val="Normal"/>
    <w:semiHidden/>
    <w:pPr>
      <w:tabs>
        <w:tab w:val="right" w:leader="dot" w:pos="7560"/>
      </w:tabs>
    </w:pPr>
  </w:style>
  <w:style w:type="paragraph" w:styleId="TitreTR">
    <w:name w:val="toa heading"/>
    <w:basedOn w:val="Normal"/>
    <w:next w:val="Tabledesrfrencesjuridiques"/>
    <w:semiHidden/>
    <w:pPr>
      <w:keepNext/>
      <w:spacing w:line="720" w:lineRule="atLeast"/>
    </w:pPr>
    <w:rPr>
      <w:caps/>
      <w:spacing w:val="-10"/>
      <w:kern w:val="28"/>
    </w:rPr>
  </w:style>
  <w:style w:type="paragraph" w:customStyle="1" w:styleId="Celluletableau">
    <w:name w:val="Cellule tableau"/>
    <w:basedOn w:val="Celluletableaucentre"/>
    <w:link w:val="CelluletableauCar"/>
    <w:rsid w:val="00354B3A"/>
    <w:pPr>
      <w:jc w:val="left"/>
    </w:pPr>
  </w:style>
  <w:style w:type="paragraph" w:customStyle="1" w:styleId="StyleCelluletableauGras">
    <w:name w:val="Style Cellule tableau + Gras"/>
    <w:basedOn w:val="Celluletableau"/>
    <w:link w:val="StyleCelluletableauGrasCar"/>
    <w:rsid w:val="00354B3A"/>
    <w:rPr>
      <w:b/>
      <w:bCs/>
      <w:sz w:val="18"/>
    </w:rPr>
  </w:style>
  <w:style w:type="character" w:customStyle="1" w:styleId="CelluletableaucentreCar">
    <w:name w:val="Cellule tableau centrée Car"/>
    <w:link w:val="Celluletableaucentre"/>
    <w:rsid w:val="00354B3A"/>
    <w:rPr>
      <w:rFonts w:ascii="Arial" w:hAnsi="Arial"/>
      <w:lang w:val="fr-FR" w:eastAsia="en-US" w:bidi="ar-SA"/>
    </w:rPr>
  </w:style>
  <w:style w:type="character" w:customStyle="1" w:styleId="CelluletableauCar">
    <w:name w:val="Cellule tableau Car"/>
    <w:link w:val="Celluletableau"/>
    <w:rsid w:val="00354B3A"/>
    <w:rPr>
      <w:rFonts w:ascii="Arial" w:hAnsi="Arial"/>
      <w:lang w:val="fr-FR" w:eastAsia="en-US" w:bidi="ar-SA"/>
    </w:rPr>
  </w:style>
  <w:style w:type="character" w:customStyle="1" w:styleId="StyleCelluletableauGrasCar">
    <w:name w:val="Style Cellule tableau + Gras Car"/>
    <w:link w:val="StyleCelluletableauGras"/>
    <w:rsid w:val="00354B3A"/>
    <w:rPr>
      <w:rFonts w:ascii="Arial" w:hAnsi="Arial"/>
      <w:b/>
      <w:bCs/>
      <w:sz w:val="18"/>
      <w:lang w:val="fr-FR" w:eastAsia="en-US" w:bidi="ar-SA"/>
    </w:rPr>
  </w:style>
  <w:style w:type="character" w:customStyle="1" w:styleId="TitreCar">
    <w:name w:val="Titre Car"/>
    <w:link w:val="Titre"/>
    <w:uiPriority w:val="10"/>
    <w:rsid w:val="00354B3A"/>
    <w:rPr>
      <w:rFonts w:ascii="Arial" w:hAnsi="Arial"/>
      <w:caps/>
      <w:spacing w:val="60"/>
      <w:kern w:val="20"/>
      <w:sz w:val="44"/>
      <w:lang w:val="fr-FR" w:eastAsia="en-US" w:bidi="ar-SA"/>
    </w:rPr>
  </w:style>
  <w:style w:type="paragraph" w:styleId="En-tte">
    <w:name w:val="header"/>
    <w:basedOn w:val="Normal"/>
    <w:link w:val="En-tteCar"/>
    <w:uiPriority w:val="99"/>
    <w:rsid w:val="00354B3A"/>
    <w:pPr>
      <w:tabs>
        <w:tab w:val="center" w:pos="4536"/>
        <w:tab w:val="right" w:pos="9072"/>
      </w:tabs>
    </w:pPr>
  </w:style>
  <w:style w:type="paragraph" w:styleId="Textedebulles">
    <w:name w:val="Balloon Text"/>
    <w:basedOn w:val="Normal"/>
    <w:semiHidden/>
    <w:rsid w:val="00A865D8"/>
    <w:rPr>
      <w:rFonts w:ascii="Tahoma" w:hAnsi="Tahoma" w:cs="Tahoma"/>
      <w:sz w:val="16"/>
      <w:szCs w:val="16"/>
    </w:rPr>
  </w:style>
  <w:style w:type="paragraph" w:styleId="Pieddepage">
    <w:name w:val="footer"/>
    <w:basedOn w:val="Normal"/>
    <w:link w:val="PieddepageCar"/>
    <w:uiPriority w:val="99"/>
    <w:rsid w:val="00B01E9D"/>
    <w:pPr>
      <w:tabs>
        <w:tab w:val="center" w:pos="4536"/>
        <w:tab w:val="right" w:pos="9072"/>
      </w:tabs>
      <w:jc w:val="right"/>
    </w:pPr>
    <w:rPr>
      <w:caps/>
      <w:color w:val="808080"/>
      <w:sz w:val="16"/>
    </w:rPr>
  </w:style>
  <w:style w:type="character" w:customStyle="1" w:styleId="Titre1Car">
    <w:name w:val="Titre 1 Car"/>
    <w:link w:val="Titre1"/>
    <w:rsid w:val="00FC25CF"/>
    <w:rPr>
      <w:rFonts w:ascii="Arial Gras" w:hAnsi="Arial Gras"/>
      <w:b/>
      <w:caps/>
      <w:spacing w:val="20"/>
      <w:kern w:val="16"/>
      <w:sz w:val="24"/>
      <w:lang w:eastAsia="en-US"/>
    </w:rPr>
  </w:style>
  <w:style w:type="character" w:styleId="Lienhypertexte">
    <w:name w:val="Hyperlink"/>
    <w:uiPriority w:val="99"/>
    <w:rsid w:val="004118D7"/>
    <w:rPr>
      <w:rFonts w:ascii="Arial" w:hAnsi="Arial"/>
      <w:color w:val="0000FF"/>
      <w:u w:val="single"/>
    </w:rPr>
  </w:style>
  <w:style w:type="paragraph" w:styleId="TM6">
    <w:name w:val="toc 6"/>
    <w:basedOn w:val="Normal"/>
    <w:next w:val="Normal"/>
    <w:autoRedefine/>
    <w:semiHidden/>
    <w:rsid w:val="00B01E9D"/>
    <w:pPr>
      <w:ind w:left="1100"/>
    </w:pPr>
    <w:rPr>
      <w:rFonts w:ascii="Times New Roman" w:hAnsi="Times New Roman"/>
      <w:sz w:val="18"/>
      <w:szCs w:val="18"/>
    </w:rPr>
  </w:style>
  <w:style w:type="paragraph" w:styleId="TM7">
    <w:name w:val="toc 7"/>
    <w:basedOn w:val="Normal"/>
    <w:next w:val="Normal"/>
    <w:autoRedefine/>
    <w:semiHidden/>
    <w:rsid w:val="00B01E9D"/>
    <w:pPr>
      <w:ind w:left="1320"/>
    </w:pPr>
    <w:rPr>
      <w:rFonts w:ascii="Times New Roman" w:hAnsi="Times New Roman"/>
      <w:sz w:val="18"/>
      <w:szCs w:val="18"/>
    </w:rPr>
  </w:style>
  <w:style w:type="paragraph" w:styleId="TM8">
    <w:name w:val="toc 8"/>
    <w:basedOn w:val="Normal"/>
    <w:next w:val="Normal"/>
    <w:autoRedefine/>
    <w:semiHidden/>
    <w:rsid w:val="00B01E9D"/>
    <w:pPr>
      <w:ind w:left="1540"/>
    </w:pPr>
    <w:rPr>
      <w:rFonts w:ascii="Times New Roman" w:hAnsi="Times New Roman"/>
      <w:sz w:val="18"/>
      <w:szCs w:val="18"/>
    </w:rPr>
  </w:style>
  <w:style w:type="paragraph" w:styleId="TM9">
    <w:name w:val="toc 9"/>
    <w:basedOn w:val="Normal"/>
    <w:next w:val="Normal"/>
    <w:autoRedefine/>
    <w:semiHidden/>
    <w:rsid w:val="00B01E9D"/>
    <w:pPr>
      <w:ind w:left="1760"/>
    </w:pPr>
    <w:rPr>
      <w:rFonts w:ascii="Times New Roman" w:hAnsi="Times New Roman"/>
      <w:sz w:val="18"/>
      <w:szCs w:val="18"/>
    </w:rPr>
  </w:style>
  <w:style w:type="table" w:styleId="Grilledutableau">
    <w:name w:val="Table Grid"/>
    <w:aliases w:val="x Tableau page de garde"/>
    <w:basedOn w:val="TableauNormal"/>
    <w:rsid w:val="00D60243"/>
    <w:pPr>
      <w:spacing w:before="40" w:after="40"/>
    </w:pPr>
    <w:rPr>
      <w:rFonts w:ascii="Garamond" w:hAnsi="Garamon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Listenumros5">
    <w:name w:val="List Number 5"/>
    <w:aliases w:val="LISTE DES REFERENCES"/>
    <w:basedOn w:val="Normal"/>
    <w:rsid w:val="00492067"/>
    <w:pPr>
      <w:keepLines/>
      <w:numPr>
        <w:numId w:val="5"/>
      </w:numPr>
      <w:tabs>
        <w:tab w:val="left" w:pos="709"/>
      </w:tabs>
      <w:spacing w:before="120" w:after="120"/>
      <w:jc w:val="both"/>
    </w:pPr>
    <w:rPr>
      <w:rFonts w:cs="Arial"/>
      <w:sz w:val="22"/>
      <w:szCs w:val="22"/>
      <w:lang w:eastAsia="fr-FR"/>
    </w:rPr>
  </w:style>
  <w:style w:type="character" w:styleId="Numrodepage">
    <w:name w:val="page number"/>
    <w:basedOn w:val="Policepardfaut"/>
    <w:rsid w:val="00187BA2"/>
  </w:style>
  <w:style w:type="paragraph" w:styleId="Liste">
    <w:name w:val="List"/>
    <w:basedOn w:val="Normal"/>
    <w:rsid w:val="00492067"/>
    <w:pPr>
      <w:spacing w:before="60" w:after="60"/>
      <w:ind w:left="283" w:hanging="283"/>
      <w:jc w:val="both"/>
    </w:pPr>
    <w:rPr>
      <w:sz w:val="22"/>
      <w:szCs w:val="24"/>
      <w:lang w:eastAsia="fr-FR"/>
    </w:rPr>
  </w:style>
  <w:style w:type="paragraph" w:styleId="Liste2">
    <w:name w:val="List 2"/>
    <w:basedOn w:val="Normal"/>
    <w:rsid w:val="00492067"/>
    <w:pPr>
      <w:spacing w:before="60" w:after="60"/>
      <w:ind w:left="566" w:hanging="283"/>
      <w:jc w:val="both"/>
    </w:pPr>
    <w:rPr>
      <w:sz w:val="22"/>
      <w:szCs w:val="24"/>
      <w:lang w:eastAsia="fr-FR"/>
    </w:rPr>
  </w:style>
  <w:style w:type="character" w:customStyle="1" w:styleId="PieddepageCar">
    <w:name w:val="Pied de page Car"/>
    <w:basedOn w:val="Policepardfaut"/>
    <w:link w:val="Pieddepage"/>
    <w:uiPriority w:val="99"/>
    <w:rsid w:val="00CD6564"/>
    <w:rPr>
      <w:rFonts w:ascii="Arial" w:hAnsi="Arial"/>
      <w:caps/>
      <w:color w:val="808080"/>
      <w:sz w:val="16"/>
      <w:lang w:eastAsia="en-US"/>
    </w:rPr>
  </w:style>
  <w:style w:type="character" w:customStyle="1" w:styleId="En-tteCar">
    <w:name w:val="En-tête Car"/>
    <w:basedOn w:val="Policepardfaut"/>
    <w:link w:val="En-tte"/>
    <w:uiPriority w:val="99"/>
    <w:rsid w:val="00CD6564"/>
    <w:rPr>
      <w:rFonts w:ascii="Arial" w:hAnsi="Arial"/>
      <w:lang w:eastAsia="en-US"/>
    </w:rPr>
  </w:style>
  <w:style w:type="character" w:styleId="Titredulivre">
    <w:name w:val="Book Title"/>
    <w:uiPriority w:val="33"/>
    <w:qFormat/>
    <w:rsid w:val="00CD6564"/>
  </w:style>
  <w:style w:type="character" w:customStyle="1" w:styleId="Titre3Car">
    <w:name w:val="Titre 3 Car"/>
    <w:basedOn w:val="Policepardfaut"/>
    <w:link w:val="Titre3"/>
    <w:rsid w:val="00EC3102"/>
    <w:rPr>
      <w:rFonts w:ascii="Arial" w:hAnsi="Arial"/>
      <w:caps/>
      <w:kern w:val="20"/>
      <w:lang w:eastAsia="en-US"/>
    </w:rPr>
  </w:style>
  <w:style w:type="paragraph" w:customStyle="1" w:styleId="Normale2">
    <w:name w:val="Normale 2"/>
    <w:basedOn w:val="Normal"/>
    <w:link w:val="Normale2Car"/>
    <w:qFormat/>
    <w:rsid w:val="00C15DFA"/>
    <w:pPr>
      <w:suppressAutoHyphens/>
      <w:autoSpaceDE w:val="0"/>
      <w:jc w:val="both"/>
    </w:pPr>
    <w:rPr>
      <w:rFonts w:ascii="Times New Roman" w:eastAsiaTheme="minorHAnsi" w:hAnsi="Times New Roman"/>
      <w:spacing w:val="-5"/>
      <w:kern w:val="20"/>
      <w:sz w:val="24"/>
      <w:szCs w:val="24"/>
    </w:rPr>
  </w:style>
  <w:style w:type="paragraph" w:styleId="Paragraphedeliste">
    <w:name w:val="List Paragraph"/>
    <w:basedOn w:val="Normal"/>
    <w:uiPriority w:val="34"/>
    <w:qFormat/>
    <w:rsid w:val="009419E8"/>
    <w:pPr>
      <w:suppressAutoHyphens/>
      <w:autoSpaceDE w:val="0"/>
      <w:ind w:left="720"/>
      <w:contextualSpacing/>
      <w:jc w:val="both"/>
    </w:pPr>
    <w:rPr>
      <w:rFonts w:ascii="Times New Roman" w:hAnsi="Times New Roman"/>
      <w:spacing w:val="-5"/>
      <w:kern w:val="20"/>
      <w:sz w:val="24"/>
      <w:szCs w:val="24"/>
    </w:rPr>
  </w:style>
  <w:style w:type="character" w:customStyle="1" w:styleId="Normale2Car">
    <w:name w:val="Normale 2 Car"/>
    <w:basedOn w:val="Policepardfaut"/>
    <w:link w:val="Normale2"/>
    <w:rsid w:val="00C15DFA"/>
    <w:rPr>
      <w:rFonts w:eastAsiaTheme="minorHAnsi"/>
      <w:spacing w:val="-5"/>
      <w:kern w:val="20"/>
      <w:sz w:val="24"/>
      <w:szCs w:val="24"/>
      <w:lang w:eastAsia="en-US"/>
    </w:rPr>
  </w:style>
  <w:style w:type="character" w:customStyle="1" w:styleId="NotedebasdepageCar">
    <w:name w:val="Note de bas de page Car"/>
    <w:basedOn w:val="Policepardfaut"/>
    <w:link w:val="Notedebasdepage"/>
    <w:semiHidden/>
    <w:rsid w:val="00087026"/>
    <w:rPr>
      <w:rFonts w:ascii="Arial" w:hAnsi="Arial"/>
      <w:lang w:eastAsia="en-US"/>
    </w:rPr>
  </w:style>
  <w:style w:type="character" w:styleId="Textedelespacerserv">
    <w:name w:val="Placeholder Text"/>
    <w:basedOn w:val="Policepardfaut"/>
    <w:uiPriority w:val="99"/>
    <w:semiHidden/>
    <w:rsid w:val="008C44AC"/>
    <w:rPr>
      <w:color w:val="808080"/>
    </w:rPr>
  </w:style>
  <w:style w:type="paragraph" w:styleId="Sous-titre">
    <w:name w:val="Subtitle"/>
    <w:basedOn w:val="Normal"/>
    <w:next w:val="Normal"/>
    <w:link w:val="Sous-titreCar"/>
    <w:qFormat/>
    <w:rsid w:val="00A268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rsid w:val="00A268B5"/>
    <w:rPr>
      <w:rFonts w:asciiTheme="majorHAnsi" w:eastAsiaTheme="majorEastAsia" w:hAnsiTheme="majorHAnsi" w:cstheme="majorBidi"/>
      <w:i/>
      <w:iCs/>
      <w:color w:val="4F81BD" w:themeColor="accent1"/>
      <w:spacing w:val="15"/>
      <w:sz w:val="24"/>
      <w:szCs w:val="24"/>
      <w:lang w:eastAsia="en-US"/>
    </w:rPr>
  </w:style>
  <w:style w:type="numbering" w:customStyle="1" w:styleId="Style1">
    <w:name w:val="Style1"/>
    <w:uiPriority w:val="99"/>
    <w:rsid w:val="005D3658"/>
    <w:pPr>
      <w:numPr>
        <w:numId w:val="6"/>
      </w:numPr>
    </w:pPr>
  </w:style>
  <w:style w:type="character" w:customStyle="1" w:styleId="apple-converted-space">
    <w:name w:val="apple-converted-space"/>
    <w:basedOn w:val="Policepardfaut"/>
    <w:rsid w:val="00AD1F37"/>
  </w:style>
  <w:style w:type="table" w:styleId="Tramemoyenne1-Accent1">
    <w:name w:val="Medium Shading 1 Accent 1"/>
    <w:basedOn w:val="TableauNormal"/>
    <w:uiPriority w:val="63"/>
    <w:rsid w:val="009B7B7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olonnesdetableau3">
    <w:name w:val="Table Columns 3"/>
    <w:basedOn w:val="TableauNormal"/>
    <w:rsid w:val="009B7B7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Listecouleur-Accent5">
    <w:name w:val="Colorful List Accent 5"/>
    <w:basedOn w:val="TableauNormal"/>
    <w:uiPriority w:val="72"/>
    <w:rsid w:val="0001496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moyenne2-Accent1">
    <w:name w:val="Medium List 2 Accent 1"/>
    <w:basedOn w:val="TableauNormal"/>
    <w:uiPriority w:val="66"/>
    <w:rsid w:val="0001496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detableau3">
    <w:name w:val="Table Grid 3"/>
    <w:basedOn w:val="TableauNormal"/>
    <w:rsid w:val="0001496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NormalWeb">
    <w:name w:val="Normal (Web)"/>
    <w:basedOn w:val="Normal"/>
    <w:uiPriority w:val="99"/>
    <w:unhideWhenUsed/>
    <w:rsid w:val="00537F35"/>
    <w:pPr>
      <w:spacing w:before="100" w:beforeAutospacing="1" w:after="100" w:afterAutospacing="1"/>
    </w:pPr>
    <w:rPr>
      <w:rFonts w:ascii="Times New Roman" w:eastAsiaTheme="minorEastAsia" w:hAnsi="Times New Roman"/>
      <w:sz w:val="24"/>
      <w:szCs w:val="24"/>
      <w:lang w:eastAsia="fr-FR"/>
    </w:rPr>
  </w:style>
  <w:style w:type="character" w:styleId="Rfrenceintense">
    <w:name w:val="Intense Reference"/>
    <w:basedOn w:val="Policepardfaut"/>
    <w:uiPriority w:val="32"/>
    <w:qFormat/>
    <w:rsid w:val="00D22E5B"/>
    <w:rPr>
      <w:b/>
      <w:bCs/>
      <w:smallCaps/>
      <w:color w:val="C0504D" w:themeColor="accent2"/>
      <w:spacing w:val="5"/>
      <w:u w:val="single"/>
    </w:rPr>
  </w:style>
  <w:style w:type="character" w:styleId="Numrodeligne">
    <w:name w:val="line number"/>
    <w:basedOn w:val="Policepardfaut"/>
    <w:rsid w:val="00F36434"/>
  </w:style>
  <w:style w:type="table" w:styleId="Grillemoyenne3-Accent1">
    <w:name w:val="Medium Grid 3 Accent 1"/>
    <w:basedOn w:val="TableauNormal"/>
    <w:uiPriority w:val="69"/>
    <w:rsid w:val="000268B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Rvision">
    <w:name w:val="Revision"/>
    <w:hidden/>
    <w:uiPriority w:val="99"/>
    <w:semiHidden/>
    <w:rsid w:val="00CF723D"/>
    <w:rPr>
      <w:rFonts w:ascii="Arial" w:hAnsi="Arial"/>
      <w:lang w:eastAsia="en-US"/>
    </w:rPr>
  </w:style>
  <w:style w:type="character" w:styleId="Accentuation">
    <w:name w:val="Emphasis"/>
    <w:basedOn w:val="Policepardfaut"/>
    <w:qFormat/>
    <w:rsid w:val="00C339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7194">
      <w:bodyDiv w:val="1"/>
      <w:marLeft w:val="0"/>
      <w:marRight w:val="0"/>
      <w:marTop w:val="0"/>
      <w:marBottom w:val="0"/>
      <w:divBdr>
        <w:top w:val="none" w:sz="0" w:space="0" w:color="auto"/>
        <w:left w:val="none" w:sz="0" w:space="0" w:color="auto"/>
        <w:bottom w:val="none" w:sz="0" w:space="0" w:color="auto"/>
        <w:right w:val="none" w:sz="0" w:space="0" w:color="auto"/>
      </w:divBdr>
    </w:div>
    <w:div w:id="11959165">
      <w:bodyDiv w:val="1"/>
      <w:marLeft w:val="0"/>
      <w:marRight w:val="0"/>
      <w:marTop w:val="0"/>
      <w:marBottom w:val="0"/>
      <w:divBdr>
        <w:top w:val="none" w:sz="0" w:space="0" w:color="auto"/>
        <w:left w:val="none" w:sz="0" w:space="0" w:color="auto"/>
        <w:bottom w:val="none" w:sz="0" w:space="0" w:color="auto"/>
        <w:right w:val="none" w:sz="0" w:space="0" w:color="auto"/>
      </w:divBdr>
    </w:div>
    <w:div w:id="26033268">
      <w:bodyDiv w:val="1"/>
      <w:marLeft w:val="0"/>
      <w:marRight w:val="0"/>
      <w:marTop w:val="0"/>
      <w:marBottom w:val="0"/>
      <w:divBdr>
        <w:top w:val="none" w:sz="0" w:space="0" w:color="auto"/>
        <w:left w:val="none" w:sz="0" w:space="0" w:color="auto"/>
        <w:bottom w:val="none" w:sz="0" w:space="0" w:color="auto"/>
        <w:right w:val="none" w:sz="0" w:space="0" w:color="auto"/>
      </w:divBdr>
    </w:div>
    <w:div w:id="47192034">
      <w:bodyDiv w:val="1"/>
      <w:marLeft w:val="0"/>
      <w:marRight w:val="0"/>
      <w:marTop w:val="0"/>
      <w:marBottom w:val="0"/>
      <w:divBdr>
        <w:top w:val="none" w:sz="0" w:space="0" w:color="auto"/>
        <w:left w:val="none" w:sz="0" w:space="0" w:color="auto"/>
        <w:bottom w:val="none" w:sz="0" w:space="0" w:color="auto"/>
        <w:right w:val="none" w:sz="0" w:space="0" w:color="auto"/>
      </w:divBdr>
    </w:div>
    <w:div w:id="52050886">
      <w:bodyDiv w:val="1"/>
      <w:marLeft w:val="0"/>
      <w:marRight w:val="0"/>
      <w:marTop w:val="0"/>
      <w:marBottom w:val="0"/>
      <w:divBdr>
        <w:top w:val="none" w:sz="0" w:space="0" w:color="auto"/>
        <w:left w:val="none" w:sz="0" w:space="0" w:color="auto"/>
        <w:bottom w:val="none" w:sz="0" w:space="0" w:color="auto"/>
        <w:right w:val="none" w:sz="0" w:space="0" w:color="auto"/>
      </w:divBdr>
    </w:div>
    <w:div w:id="58985508">
      <w:bodyDiv w:val="1"/>
      <w:marLeft w:val="0"/>
      <w:marRight w:val="0"/>
      <w:marTop w:val="0"/>
      <w:marBottom w:val="0"/>
      <w:divBdr>
        <w:top w:val="none" w:sz="0" w:space="0" w:color="auto"/>
        <w:left w:val="none" w:sz="0" w:space="0" w:color="auto"/>
        <w:bottom w:val="none" w:sz="0" w:space="0" w:color="auto"/>
        <w:right w:val="none" w:sz="0" w:space="0" w:color="auto"/>
      </w:divBdr>
    </w:div>
    <w:div w:id="96485732">
      <w:bodyDiv w:val="1"/>
      <w:marLeft w:val="0"/>
      <w:marRight w:val="0"/>
      <w:marTop w:val="0"/>
      <w:marBottom w:val="0"/>
      <w:divBdr>
        <w:top w:val="none" w:sz="0" w:space="0" w:color="auto"/>
        <w:left w:val="none" w:sz="0" w:space="0" w:color="auto"/>
        <w:bottom w:val="none" w:sz="0" w:space="0" w:color="auto"/>
        <w:right w:val="none" w:sz="0" w:space="0" w:color="auto"/>
      </w:divBdr>
    </w:div>
    <w:div w:id="117913084">
      <w:bodyDiv w:val="1"/>
      <w:marLeft w:val="0"/>
      <w:marRight w:val="0"/>
      <w:marTop w:val="0"/>
      <w:marBottom w:val="0"/>
      <w:divBdr>
        <w:top w:val="none" w:sz="0" w:space="0" w:color="auto"/>
        <w:left w:val="none" w:sz="0" w:space="0" w:color="auto"/>
        <w:bottom w:val="none" w:sz="0" w:space="0" w:color="auto"/>
        <w:right w:val="none" w:sz="0" w:space="0" w:color="auto"/>
      </w:divBdr>
    </w:div>
    <w:div w:id="123817097">
      <w:bodyDiv w:val="1"/>
      <w:marLeft w:val="0"/>
      <w:marRight w:val="0"/>
      <w:marTop w:val="0"/>
      <w:marBottom w:val="0"/>
      <w:divBdr>
        <w:top w:val="none" w:sz="0" w:space="0" w:color="auto"/>
        <w:left w:val="none" w:sz="0" w:space="0" w:color="auto"/>
        <w:bottom w:val="none" w:sz="0" w:space="0" w:color="auto"/>
        <w:right w:val="none" w:sz="0" w:space="0" w:color="auto"/>
      </w:divBdr>
    </w:div>
    <w:div w:id="126239212">
      <w:bodyDiv w:val="1"/>
      <w:marLeft w:val="0"/>
      <w:marRight w:val="0"/>
      <w:marTop w:val="0"/>
      <w:marBottom w:val="0"/>
      <w:divBdr>
        <w:top w:val="none" w:sz="0" w:space="0" w:color="auto"/>
        <w:left w:val="none" w:sz="0" w:space="0" w:color="auto"/>
        <w:bottom w:val="none" w:sz="0" w:space="0" w:color="auto"/>
        <w:right w:val="none" w:sz="0" w:space="0" w:color="auto"/>
      </w:divBdr>
    </w:div>
    <w:div w:id="153766058">
      <w:bodyDiv w:val="1"/>
      <w:marLeft w:val="0"/>
      <w:marRight w:val="0"/>
      <w:marTop w:val="0"/>
      <w:marBottom w:val="0"/>
      <w:divBdr>
        <w:top w:val="none" w:sz="0" w:space="0" w:color="auto"/>
        <w:left w:val="none" w:sz="0" w:space="0" w:color="auto"/>
        <w:bottom w:val="none" w:sz="0" w:space="0" w:color="auto"/>
        <w:right w:val="none" w:sz="0" w:space="0" w:color="auto"/>
      </w:divBdr>
    </w:div>
    <w:div w:id="213933245">
      <w:bodyDiv w:val="1"/>
      <w:marLeft w:val="0"/>
      <w:marRight w:val="0"/>
      <w:marTop w:val="0"/>
      <w:marBottom w:val="0"/>
      <w:divBdr>
        <w:top w:val="none" w:sz="0" w:space="0" w:color="auto"/>
        <w:left w:val="none" w:sz="0" w:space="0" w:color="auto"/>
        <w:bottom w:val="none" w:sz="0" w:space="0" w:color="auto"/>
        <w:right w:val="none" w:sz="0" w:space="0" w:color="auto"/>
      </w:divBdr>
    </w:div>
    <w:div w:id="215554540">
      <w:bodyDiv w:val="1"/>
      <w:marLeft w:val="0"/>
      <w:marRight w:val="0"/>
      <w:marTop w:val="0"/>
      <w:marBottom w:val="0"/>
      <w:divBdr>
        <w:top w:val="none" w:sz="0" w:space="0" w:color="auto"/>
        <w:left w:val="none" w:sz="0" w:space="0" w:color="auto"/>
        <w:bottom w:val="none" w:sz="0" w:space="0" w:color="auto"/>
        <w:right w:val="none" w:sz="0" w:space="0" w:color="auto"/>
      </w:divBdr>
    </w:div>
    <w:div w:id="234359128">
      <w:bodyDiv w:val="1"/>
      <w:marLeft w:val="0"/>
      <w:marRight w:val="0"/>
      <w:marTop w:val="0"/>
      <w:marBottom w:val="0"/>
      <w:divBdr>
        <w:top w:val="none" w:sz="0" w:space="0" w:color="auto"/>
        <w:left w:val="none" w:sz="0" w:space="0" w:color="auto"/>
        <w:bottom w:val="none" w:sz="0" w:space="0" w:color="auto"/>
        <w:right w:val="none" w:sz="0" w:space="0" w:color="auto"/>
      </w:divBdr>
      <w:divsChild>
        <w:div w:id="703750098">
          <w:marLeft w:val="0"/>
          <w:marRight w:val="0"/>
          <w:marTop w:val="0"/>
          <w:marBottom w:val="0"/>
          <w:divBdr>
            <w:top w:val="none" w:sz="0" w:space="0" w:color="auto"/>
            <w:left w:val="none" w:sz="0" w:space="0" w:color="auto"/>
            <w:bottom w:val="none" w:sz="0" w:space="0" w:color="auto"/>
            <w:right w:val="none" w:sz="0" w:space="0" w:color="auto"/>
          </w:divBdr>
          <w:divsChild>
            <w:div w:id="827012734">
              <w:marLeft w:val="0"/>
              <w:marRight w:val="0"/>
              <w:marTop w:val="0"/>
              <w:marBottom w:val="0"/>
              <w:divBdr>
                <w:top w:val="none" w:sz="0" w:space="0" w:color="auto"/>
                <w:left w:val="none" w:sz="0" w:space="0" w:color="auto"/>
                <w:bottom w:val="none" w:sz="0" w:space="0" w:color="auto"/>
                <w:right w:val="none" w:sz="0" w:space="0" w:color="auto"/>
              </w:divBdr>
              <w:divsChild>
                <w:div w:id="1876503876">
                  <w:marLeft w:val="0"/>
                  <w:marRight w:val="0"/>
                  <w:marTop w:val="0"/>
                  <w:marBottom w:val="0"/>
                  <w:divBdr>
                    <w:top w:val="none" w:sz="0" w:space="0" w:color="auto"/>
                    <w:left w:val="none" w:sz="0" w:space="0" w:color="auto"/>
                    <w:bottom w:val="none" w:sz="0" w:space="0" w:color="auto"/>
                    <w:right w:val="none" w:sz="0" w:space="0" w:color="auto"/>
                  </w:divBdr>
                  <w:divsChild>
                    <w:div w:id="2143695121">
                      <w:marLeft w:val="0"/>
                      <w:marRight w:val="0"/>
                      <w:marTop w:val="0"/>
                      <w:marBottom w:val="0"/>
                      <w:divBdr>
                        <w:top w:val="none" w:sz="0" w:space="0" w:color="auto"/>
                        <w:left w:val="none" w:sz="0" w:space="0" w:color="auto"/>
                        <w:bottom w:val="none" w:sz="0" w:space="0" w:color="auto"/>
                        <w:right w:val="none" w:sz="0" w:space="0" w:color="auto"/>
                      </w:divBdr>
                      <w:divsChild>
                        <w:div w:id="1689141202">
                          <w:marLeft w:val="0"/>
                          <w:marRight w:val="0"/>
                          <w:marTop w:val="0"/>
                          <w:marBottom w:val="0"/>
                          <w:divBdr>
                            <w:top w:val="none" w:sz="0" w:space="0" w:color="auto"/>
                            <w:left w:val="none" w:sz="0" w:space="0" w:color="auto"/>
                            <w:bottom w:val="none" w:sz="0" w:space="0" w:color="auto"/>
                            <w:right w:val="none" w:sz="0" w:space="0" w:color="auto"/>
                          </w:divBdr>
                          <w:divsChild>
                            <w:div w:id="2041396701">
                              <w:marLeft w:val="0"/>
                              <w:marRight w:val="0"/>
                              <w:marTop w:val="0"/>
                              <w:marBottom w:val="0"/>
                              <w:divBdr>
                                <w:top w:val="none" w:sz="0" w:space="0" w:color="auto"/>
                                <w:left w:val="none" w:sz="0" w:space="0" w:color="auto"/>
                                <w:bottom w:val="none" w:sz="0" w:space="0" w:color="auto"/>
                                <w:right w:val="none" w:sz="0" w:space="0" w:color="auto"/>
                              </w:divBdr>
                              <w:divsChild>
                                <w:div w:id="1468543977">
                                  <w:marLeft w:val="0"/>
                                  <w:marRight w:val="0"/>
                                  <w:marTop w:val="0"/>
                                  <w:marBottom w:val="0"/>
                                  <w:divBdr>
                                    <w:top w:val="none" w:sz="0" w:space="0" w:color="auto"/>
                                    <w:left w:val="none" w:sz="0" w:space="0" w:color="auto"/>
                                    <w:bottom w:val="none" w:sz="0" w:space="0" w:color="auto"/>
                                    <w:right w:val="none" w:sz="0" w:space="0" w:color="auto"/>
                                  </w:divBdr>
                                  <w:divsChild>
                                    <w:div w:id="641663896">
                                      <w:marLeft w:val="0"/>
                                      <w:marRight w:val="0"/>
                                      <w:marTop w:val="0"/>
                                      <w:marBottom w:val="0"/>
                                      <w:divBdr>
                                        <w:top w:val="none" w:sz="0" w:space="0" w:color="auto"/>
                                        <w:left w:val="none" w:sz="0" w:space="0" w:color="auto"/>
                                        <w:bottom w:val="none" w:sz="0" w:space="0" w:color="auto"/>
                                        <w:right w:val="none" w:sz="0" w:space="0" w:color="auto"/>
                                      </w:divBdr>
                                      <w:divsChild>
                                        <w:div w:id="1796094901">
                                          <w:marLeft w:val="0"/>
                                          <w:marRight w:val="0"/>
                                          <w:marTop w:val="0"/>
                                          <w:marBottom w:val="0"/>
                                          <w:divBdr>
                                            <w:top w:val="none" w:sz="0" w:space="0" w:color="auto"/>
                                            <w:left w:val="none" w:sz="0" w:space="0" w:color="auto"/>
                                            <w:bottom w:val="none" w:sz="0" w:space="0" w:color="auto"/>
                                            <w:right w:val="none" w:sz="0" w:space="0" w:color="auto"/>
                                          </w:divBdr>
                                          <w:divsChild>
                                            <w:div w:id="65151368">
                                              <w:marLeft w:val="0"/>
                                              <w:marRight w:val="0"/>
                                              <w:marTop w:val="0"/>
                                              <w:marBottom w:val="0"/>
                                              <w:divBdr>
                                                <w:top w:val="none" w:sz="0" w:space="0" w:color="auto"/>
                                                <w:left w:val="none" w:sz="0" w:space="0" w:color="auto"/>
                                                <w:bottom w:val="none" w:sz="0" w:space="0" w:color="auto"/>
                                                <w:right w:val="none" w:sz="0" w:space="0" w:color="auto"/>
                                              </w:divBdr>
                                              <w:divsChild>
                                                <w:div w:id="1260062030">
                                                  <w:marLeft w:val="0"/>
                                                  <w:marRight w:val="0"/>
                                                  <w:marTop w:val="0"/>
                                                  <w:marBottom w:val="0"/>
                                                  <w:divBdr>
                                                    <w:top w:val="none" w:sz="0" w:space="0" w:color="auto"/>
                                                    <w:left w:val="none" w:sz="0" w:space="0" w:color="auto"/>
                                                    <w:bottom w:val="none" w:sz="0" w:space="0" w:color="auto"/>
                                                    <w:right w:val="none" w:sz="0" w:space="0" w:color="auto"/>
                                                  </w:divBdr>
                                                  <w:divsChild>
                                                    <w:div w:id="1569263639">
                                                      <w:marLeft w:val="0"/>
                                                      <w:marRight w:val="0"/>
                                                      <w:marTop w:val="0"/>
                                                      <w:marBottom w:val="0"/>
                                                      <w:divBdr>
                                                        <w:top w:val="none" w:sz="0" w:space="0" w:color="auto"/>
                                                        <w:left w:val="none" w:sz="0" w:space="0" w:color="auto"/>
                                                        <w:bottom w:val="none" w:sz="0" w:space="0" w:color="auto"/>
                                                        <w:right w:val="none" w:sz="0" w:space="0" w:color="auto"/>
                                                      </w:divBdr>
                                                      <w:divsChild>
                                                        <w:div w:id="112091595">
                                                          <w:marLeft w:val="0"/>
                                                          <w:marRight w:val="0"/>
                                                          <w:marTop w:val="0"/>
                                                          <w:marBottom w:val="0"/>
                                                          <w:divBdr>
                                                            <w:top w:val="none" w:sz="0" w:space="0" w:color="auto"/>
                                                            <w:left w:val="none" w:sz="0" w:space="0" w:color="auto"/>
                                                            <w:bottom w:val="none" w:sz="0" w:space="0" w:color="auto"/>
                                                            <w:right w:val="none" w:sz="0" w:space="0" w:color="auto"/>
                                                          </w:divBdr>
                                                          <w:divsChild>
                                                            <w:div w:id="198468315">
                                                              <w:marLeft w:val="0"/>
                                                              <w:marRight w:val="0"/>
                                                              <w:marTop w:val="0"/>
                                                              <w:marBottom w:val="0"/>
                                                              <w:divBdr>
                                                                <w:top w:val="none" w:sz="0" w:space="0" w:color="auto"/>
                                                                <w:left w:val="none" w:sz="0" w:space="0" w:color="auto"/>
                                                                <w:bottom w:val="none" w:sz="0" w:space="0" w:color="auto"/>
                                                                <w:right w:val="none" w:sz="0" w:space="0" w:color="auto"/>
                                                              </w:divBdr>
                                                              <w:divsChild>
                                                                <w:div w:id="1561090285">
                                                                  <w:marLeft w:val="0"/>
                                                                  <w:marRight w:val="0"/>
                                                                  <w:marTop w:val="0"/>
                                                                  <w:marBottom w:val="0"/>
                                                                  <w:divBdr>
                                                                    <w:top w:val="none" w:sz="0" w:space="0" w:color="auto"/>
                                                                    <w:left w:val="none" w:sz="0" w:space="0" w:color="auto"/>
                                                                    <w:bottom w:val="none" w:sz="0" w:space="0" w:color="auto"/>
                                                                    <w:right w:val="none" w:sz="0" w:space="0" w:color="auto"/>
                                                                  </w:divBdr>
                                                                  <w:divsChild>
                                                                    <w:div w:id="923684301">
                                                                      <w:marLeft w:val="0"/>
                                                                      <w:marRight w:val="0"/>
                                                                      <w:marTop w:val="0"/>
                                                                      <w:marBottom w:val="0"/>
                                                                      <w:divBdr>
                                                                        <w:top w:val="none" w:sz="0" w:space="0" w:color="auto"/>
                                                                        <w:left w:val="none" w:sz="0" w:space="0" w:color="auto"/>
                                                                        <w:bottom w:val="none" w:sz="0" w:space="0" w:color="auto"/>
                                                                        <w:right w:val="none" w:sz="0" w:space="0" w:color="auto"/>
                                                                      </w:divBdr>
                                                                      <w:divsChild>
                                                                        <w:div w:id="1152915763">
                                                                          <w:marLeft w:val="0"/>
                                                                          <w:marRight w:val="0"/>
                                                                          <w:marTop w:val="0"/>
                                                                          <w:marBottom w:val="0"/>
                                                                          <w:divBdr>
                                                                            <w:top w:val="none" w:sz="0" w:space="0" w:color="auto"/>
                                                                            <w:left w:val="none" w:sz="0" w:space="0" w:color="auto"/>
                                                                            <w:bottom w:val="none" w:sz="0" w:space="0" w:color="auto"/>
                                                                            <w:right w:val="none" w:sz="0" w:space="0" w:color="auto"/>
                                                                          </w:divBdr>
                                                                          <w:divsChild>
                                                                            <w:div w:id="35811344">
                                                                              <w:marLeft w:val="0"/>
                                                                              <w:marRight w:val="0"/>
                                                                              <w:marTop w:val="0"/>
                                                                              <w:marBottom w:val="0"/>
                                                                              <w:divBdr>
                                                                                <w:top w:val="none" w:sz="0" w:space="0" w:color="auto"/>
                                                                                <w:left w:val="none" w:sz="0" w:space="0" w:color="auto"/>
                                                                                <w:bottom w:val="none" w:sz="0" w:space="0" w:color="auto"/>
                                                                                <w:right w:val="none" w:sz="0" w:space="0" w:color="auto"/>
                                                                              </w:divBdr>
                                                                              <w:divsChild>
                                                                                <w:div w:id="752506733">
                                                                                  <w:marLeft w:val="0"/>
                                                                                  <w:marRight w:val="0"/>
                                                                                  <w:marTop w:val="0"/>
                                                                                  <w:marBottom w:val="0"/>
                                                                                  <w:divBdr>
                                                                                    <w:top w:val="none" w:sz="0" w:space="0" w:color="auto"/>
                                                                                    <w:left w:val="none" w:sz="0" w:space="0" w:color="auto"/>
                                                                                    <w:bottom w:val="none" w:sz="0" w:space="0" w:color="auto"/>
                                                                                    <w:right w:val="none" w:sz="0" w:space="0" w:color="auto"/>
                                                                                  </w:divBdr>
                                                                                  <w:divsChild>
                                                                                    <w:div w:id="1934512168">
                                                                                      <w:marLeft w:val="0"/>
                                                                                      <w:marRight w:val="0"/>
                                                                                      <w:marTop w:val="0"/>
                                                                                      <w:marBottom w:val="0"/>
                                                                                      <w:divBdr>
                                                                                        <w:top w:val="none" w:sz="0" w:space="0" w:color="auto"/>
                                                                                        <w:left w:val="none" w:sz="0" w:space="0" w:color="auto"/>
                                                                                        <w:bottom w:val="none" w:sz="0" w:space="0" w:color="auto"/>
                                                                                        <w:right w:val="none" w:sz="0" w:space="0" w:color="auto"/>
                                                                                      </w:divBdr>
                                                                                      <w:divsChild>
                                                                                        <w:div w:id="510727809">
                                                                                          <w:marLeft w:val="0"/>
                                                                                          <w:marRight w:val="0"/>
                                                                                          <w:marTop w:val="0"/>
                                                                                          <w:marBottom w:val="0"/>
                                                                                          <w:divBdr>
                                                                                            <w:top w:val="none" w:sz="0" w:space="0" w:color="auto"/>
                                                                                            <w:left w:val="none" w:sz="0" w:space="0" w:color="auto"/>
                                                                                            <w:bottom w:val="none" w:sz="0" w:space="0" w:color="auto"/>
                                                                                            <w:right w:val="none" w:sz="0" w:space="0" w:color="auto"/>
                                                                                          </w:divBdr>
                                                                                          <w:divsChild>
                                                                                            <w:div w:id="359816022">
                                                                                              <w:marLeft w:val="0"/>
                                                                                              <w:marRight w:val="0"/>
                                                                                              <w:marTop w:val="0"/>
                                                                                              <w:marBottom w:val="0"/>
                                                                                              <w:divBdr>
                                                                                                <w:top w:val="none" w:sz="0" w:space="0" w:color="auto"/>
                                                                                                <w:left w:val="none" w:sz="0" w:space="0" w:color="auto"/>
                                                                                                <w:bottom w:val="none" w:sz="0" w:space="0" w:color="auto"/>
                                                                                                <w:right w:val="none" w:sz="0" w:space="0" w:color="auto"/>
                                                                                              </w:divBdr>
                                                                                              <w:divsChild>
                                                                                                <w:div w:id="45758059">
                                                                                                  <w:marLeft w:val="0"/>
                                                                                                  <w:marRight w:val="0"/>
                                                                                                  <w:marTop w:val="0"/>
                                                                                                  <w:marBottom w:val="0"/>
                                                                                                  <w:divBdr>
                                                                                                    <w:top w:val="none" w:sz="0" w:space="0" w:color="auto"/>
                                                                                                    <w:left w:val="none" w:sz="0" w:space="0" w:color="auto"/>
                                                                                                    <w:bottom w:val="none" w:sz="0" w:space="0" w:color="auto"/>
                                                                                                    <w:right w:val="none" w:sz="0" w:space="0" w:color="auto"/>
                                                                                                  </w:divBdr>
                                                                                                </w:div>
                                                                                                <w:div w:id="320080018">
                                                                                                  <w:marLeft w:val="0"/>
                                                                                                  <w:marRight w:val="0"/>
                                                                                                  <w:marTop w:val="0"/>
                                                                                                  <w:marBottom w:val="0"/>
                                                                                                  <w:divBdr>
                                                                                                    <w:top w:val="none" w:sz="0" w:space="0" w:color="auto"/>
                                                                                                    <w:left w:val="none" w:sz="0" w:space="0" w:color="auto"/>
                                                                                                    <w:bottom w:val="none" w:sz="0" w:space="0" w:color="auto"/>
                                                                                                    <w:right w:val="none" w:sz="0" w:space="0" w:color="auto"/>
                                                                                                  </w:divBdr>
                                                                                                </w:div>
                                                                                                <w:div w:id="463044077">
                                                                                                  <w:marLeft w:val="0"/>
                                                                                                  <w:marRight w:val="0"/>
                                                                                                  <w:marTop w:val="0"/>
                                                                                                  <w:marBottom w:val="0"/>
                                                                                                  <w:divBdr>
                                                                                                    <w:top w:val="none" w:sz="0" w:space="0" w:color="auto"/>
                                                                                                    <w:left w:val="none" w:sz="0" w:space="0" w:color="auto"/>
                                                                                                    <w:bottom w:val="none" w:sz="0" w:space="0" w:color="auto"/>
                                                                                                    <w:right w:val="none" w:sz="0" w:space="0" w:color="auto"/>
                                                                                                  </w:divBdr>
                                                                                                </w:div>
                                                                                                <w:div w:id="723482199">
                                                                                                  <w:marLeft w:val="0"/>
                                                                                                  <w:marRight w:val="0"/>
                                                                                                  <w:marTop w:val="0"/>
                                                                                                  <w:marBottom w:val="0"/>
                                                                                                  <w:divBdr>
                                                                                                    <w:top w:val="none" w:sz="0" w:space="0" w:color="auto"/>
                                                                                                    <w:left w:val="none" w:sz="0" w:space="0" w:color="auto"/>
                                                                                                    <w:bottom w:val="none" w:sz="0" w:space="0" w:color="auto"/>
                                                                                                    <w:right w:val="none" w:sz="0" w:space="0" w:color="auto"/>
                                                                                                  </w:divBdr>
                                                                                                </w:div>
                                                                                                <w:div w:id="784470317">
                                                                                                  <w:marLeft w:val="0"/>
                                                                                                  <w:marRight w:val="0"/>
                                                                                                  <w:marTop w:val="0"/>
                                                                                                  <w:marBottom w:val="0"/>
                                                                                                  <w:divBdr>
                                                                                                    <w:top w:val="none" w:sz="0" w:space="0" w:color="auto"/>
                                                                                                    <w:left w:val="none" w:sz="0" w:space="0" w:color="auto"/>
                                                                                                    <w:bottom w:val="none" w:sz="0" w:space="0" w:color="auto"/>
                                                                                                    <w:right w:val="none" w:sz="0" w:space="0" w:color="auto"/>
                                                                                                  </w:divBdr>
                                                                                                </w:div>
                                                                                                <w:div w:id="840583153">
                                                                                                  <w:marLeft w:val="720"/>
                                                                                                  <w:marRight w:val="0"/>
                                                                                                  <w:marTop w:val="0"/>
                                                                                                  <w:marBottom w:val="0"/>
                                                                                                  <w:divBdr>
                                                                                                    <w:top w:val="none" w:sz="0" w:space="0" w:color="auto"/>
                                                                                                    <w:left w:val="none" w:sz="0" w:space="0" w:color="auto"/>
                                                                                                    <w:bottom w:val="none" w:sz="0" w:space="0" w:color="auto"/>
                                                                                                    <w:right w:val="none" w:sz="0" w:space="0" w:color="auto"/>
                                                                                                  </w:divBdr>
                                                                                                </w:div>
                                                                                                <w:div w:id="1004669876">
                                                                                                  <w:marLeft w:val="0"/>
                                                                                                  <w:marRight w:val="0"/>
                                                                                                  <w:marTop w:val="0"/>
                                                                                                  <w:marBottom w:val="0"/>
                                                                                                  <w:divBdr>
                                                                                                    <w:top w:val="none" w:sz="0" w:space="0" w:color="auto"/>
                                                                                                    <w:left w:val="none" w:sz="0" w:space="0" w:color="auto"/>
                                                                                                    <w:bottom w:val="none" w:sz="0" w:space="0" w:color="auto"/>
                                                                                                    <w:right w:val="none" w:sz="0" w:space="0" w:color="auto"/>
                                                                                                  </w:divBdr>
                                                                                                </w:div>
                                                                                                <w:div w:id="1407141564">
                                                                                                  <w:marLeft w:val="720"/>
                                                                                                  <w:marRight w:val="0"/>
                                                                                                  <w:marTop w:val="0"/>
                                                                                                  <w:marBottom w:val="0"/>
                                                                                                  <w:divBdr>
                                                                                                    <w:top w:val="none" w:sz="0" w:space="0" w:color="auto"/>
                                                                                                    <w:left w:val="none" w:sz="0" w:space="0" w:color="auto"/>
                                                                                                    <w:bottom w:val="none" w:sz="0" w:space="0" w:color="auto"/>
                                                                                                    <w:right w:val="none" w:sz="0" w:space="0" w:color="auto"/>
                                                                                                  </w:divBdr>
                                                                                                </w:div>
                                                                                                <w:div w:id="1746106838">
                                                                                                  <w:marLeft w:val="0"/>
                                                                                                  <w:marRight w:val="0"/>
                                                                                                  <w:marTop w:val="0"/>
                                                                                                  <w:marBottom w:val="0"/>
                                                                                                  <w:divBdr>
                                                                                                    <w:top w:val="none" w:sz="0" w:space="0" w:color="auto"/>
                                                                                                    <w:left w:val="none" w:sz="0" w:space="0" w:color="auto"/>
                                                                                                    <w:bottom w:val="none" w:sz="0" w:space="0" w:color="auto"/>
                                                                                                    <w:right w:val="none" w:sz="0" w:space="0" w:color="auto"/>
                                                                                                  </w:divBdr>
                                                                                                </w:div>
                                                                                                <w:div w:id="190540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9217635">
      <w:bodyDiv w:val="1"/>
      <w:marLeft w:val="0"/>
      <w:marRight w:val="0"/>
      <w:marTop w:val="0"/>
      <w:marBottom w:val="0"/>
      <w:divBdr>
        <w:top w:val="none" w:sz="0" w:space="0" w:color="auto"/>
        <w:left w:val="none" w:sz="0" w:space="0" w:color="auto"/>
        <w:bottom w:val="none" w:sz="0" w:space="0" w:color="auto"/>
        <w:right w:val="none" w:sz="0" w:space="0" w:color="auto"/>
      </w:divBdr>
      <w:divsChild>
        <w:div w:id="1176265395">
          <w:marLeft w:val="0"/>
          <w:marRight w:val="0"/>
          <w:marTop w:val="0"/>
          <w:marBottom w:val="0"/>
          <w:divBdr>
            <w:top w:val="none" w:sz="0" w:space="0" w:color="auto"/>
            <w:left w:val="none" w:sz="0" w:space="0" w:color="auto"/>
            <w:bottom w:val="none" w:sz="0" w:space="0" w:color="auto"/>
            <w:right w:val="none" w:sz="0" w:space="0" w:color="auto"/>
          </w:divBdr>
          <w:divsChild>
            <w:div w:id="2026832087">
              <w:marLeft w:val="0"/>
              <w:marRight w:val="0"/>
              <w:marTop w:val="0"/>
              <w:marBottom w:val="0"/>
              <w:divBdr>
                <w:top w:val="none" w:sz="0" w:space="0" w:color="auto"/>
                <w:left w:val="none" w:sz="0" w:space="0" w:color="auto"/>
                <w:bottom w:val="none" w:sz="0" w:space="0" w:color="auto"/>
                <w:right w:val="none" w:sz="0" w:space="0" w:color="auto"/>
              </w:divBdr>
              <w:divsChild>
                <w:div w:id="916551311">
                  <w:marLeft w:val="0"/>
                  <w:marRight w:val="0"/>
                  <w:marTop w:val="0"/>
                  <w:marBottom w:val="0"/>
                  <w:divBdr>
                    <w:top w:val="none" w:sz="0" w:space="0" w:color="auto"/>
                    <w:left w:val="none" w:sz="0" w:space="0" w:color="auto"/>
                    <w:bottom w:val="none" w:sz="0" w:space="0" w:color="auto"/>
                    <w:right w:val="none" w:sz="0" w:space="0" w:color="auto"/>
                  </w:divBdr>
                  <w:divsChild>
                    <w:div w:id="354229685">
                      <w:marLeft w:val="0"/>
                      <w:marRight w:val="0"/>
                      <w:marTop w:val="0"/>
                      <w:marBottom w:val="0"/>
                      <w:divBdr>
                        <w:top w:val="none" w:sz="0" w:space="0" w:color="auto"/>
                        <w:left w:val="none" w:sz="0" w:space="0" w:color="auto"/>
                        <w:bottom w:val="none" w:sz="0" w:space="0" w:color="auto"/>
                        <w:right w:val="none" w:sz="0" w:space="0" w:color="auto"/>
                      </w:divBdr>
                      <w:divsChild>
                        <w:div w:id="421530375">
                          <w:marLeft w:val="0"/>
                          <w:marRight w:val="0"/>
                          <w:marTop w:val="0"/>
                          <w:marBottom w:val="0"/>
                          <w:divBdr>
                            <w:top w:val="none" w:sz="0" w:space="0" w:color="auto"/>
                            <w:left w:val="none" w:sz="0" w:space="0" w:color="auto"/>
                            <w:bottom w:val="none" w:sz="0" w:space="0" w:color="auto"/>
                            <w:right w:val="none" w:sz="0" w:space="0" w:color="auto"/>
                          </w:divBdr>
                          <w:divsChild>
                            <w:div w:id="1198394920">
                              <w:marLeft w:val="0"/>
                              <w:marRight w:val="0"/>
                              <w:marTop w:val="0"/>
                              <w:marBottom w:val="0"/>
                              <w:divBdr>
                                <w:top w:val="none" w:sz="0" w:space="0" w:color="auto"/>
                                <w:left w:val="none" w:sz="0" w:space="0" w:color="auto"/>
                                <w:bottom w:val="none" w:sz="0" w:space="0" w:color="auto"/>
                                <w:right w:val="none" w:sz="0" w:space="0" w:color="auto"/>
                              </w:divBdr>
                              <w:divsChild>
                                <w:div w:id="1722552156">
                                  <w:marLeft w:val="0"/>
                                  <w:marRight w:val="0"/>
                                  <w:marTop w:val="0"/>
                                  <w:marBottom w:val="0"/>
                                  <w:divBdr>
                                    <w:top w:val="none" w:sz="0" w:space="0" w:color="auto"/>
                                    <w:left w:val="none" w:sz="0" w:space="0" w:color="auto"/>
                                    <w:bottom w:val="none" w:sz="0" w:space="0" w:color="auto"/>
                                    <w:right w:val="none" w:sz="0" w:space="0" w:color="auto"/>
                                  </w:divBdr>
                                  <w:divsChild>
                                    <w:div w:id="68894247">
                                      <w:marLeft w:val="0"/>
                                      <w:marRight w:val="0"/>
                                      <w:marTop w:val="0"/>
                                      <w:marBottom w:val="0"/>
                                      <w:divBdr>
                                        <w:top w:val="none" w:sz="0" w:space="0" w:color="auto"/>
                                        <w:left w:val="none" w:sz="0" w:space="0" w:color="auto"/>
                                        <w:bottom w:val="none" w:sz="0" w:space="0" w:color="auto"/>
                                        <w:right w:val="none" w:sz="0" w:space="0" w:color="auto"/>
                                      </w:divBdr>
                                      <w:divsChild>
                                        <w:div w:id="832068684">
                                          <w:marLeft w:val="0"/>
                                          <w:marRight w:val="0"/>
                                          <w:marTop w:val="0"/>
                                          <w:marBottom w:val="0"/>
                                          <w:divBdr>
                                            <w:top w:val="none" w:sz="0" w:space="0" w:color="auto"/>
                                            <w:left w:val="none" w:sz="0" w:space="0" w:color="auto"/>
                                            <w:bottom w:val="none" w:sz="0" w:space="0" w:color="auto"/>
                                            <w:right w:val="none" w:sz="0" w:space="0" w:color="auto"/>
                                          </w:divBdr>
                                          <w:divsChild>
                                            <w:div w:id="923954638">
                                              <w:marLeft w:val="0"/>
                                              <w:marRight w:val="0"/>
                                              <w:marTop w:val="0"/>
                                              <w:marBottom w:val="0"/>
                                              <w:divBdr>
                                                <w:top w:val="none" w:sz="0" w:space="0" w:color="auto"/>
                                                <w:left w:val="none" w:sz="0" w:space="0" w:color="auto"/>
                                                <w:bottom w:val="none" w:sz="0" w:space="0" w:color="auto"/>
                                                <w:right w:val="none" w:sz="0" w:space="0" w:color="auto"/>
                                              </w:divBdr>
                                              <w:divsChild>
                                                <w:div w:id="272396190">
                                                  <w:marLeft w:val="0"/>
                                                  <w:marRight w:val="0"/>
                                                  <w:marTop w:val="0"/>
                                                  <w:marBottom w:val="0"/>
                                                  <w:divBdr>
                                                    <w:top w:val="none" w:sz="0" w:space="0" w:color="auto"/>
                                                    <w:left w:val="none" w:sz="0" w:space="0" w:color="auto"/>
                                                    <w:bottom w:val="none" w:sz="0" w:space="0" w:color="auto"/>
                                                    <w:right w:val="none" w:sz="0" w:space="0" w:color="auto"/>
                                                  </w:divBdr>
                                                  <w:divsChild>
                                                    <w:div w:id="1132213285">
                                                      <w:marLeft w:val="0"/>
                                                      <w:marRight w:val="0"/>
                                                      <w:marTop w:val="0"/>
                                                      <w:marBottom w:val="0"/>
                                                      <w:divBdr>
                                                        <w:top w:val="none" w:sz="0" w:space="0" w:color="auto"/>
                                                        <w:left w:val="none" w:sz="0" w:space="0" w:color="auto"/>
                                                        <w:bottom w:val="none" w:sz="0" w:space="0" w:color="auto"/>
                                                        <w:right w:val="none" w:sz="0" w:space="0" w:color="auto"/>
                                                      </w:divBdr>
                                                      <w:divsChild>
                                                        <w:div w:id="1989899110">
                                                          <w:marLeft w:val="0"/>
                                                          <w:marRight w:val="0"/>
                                                          <w:marTop w:val="0"/>
                                                          <w:marBottom w:val="0"/>
                                                          <w:divBdr>
                                                            <w:top w:val="none" w:sz="0" w:space="0" w:color="auto"/>
                                                            <w:left w:val="none" w:sz="0" w:space="0" w:color="auto"/>
                                                            <w:bottom w:val="none" w:sz="0" w:space="0" w:color="auto"/>
                                                            <w:right w:val="none" w:sz="0" w:space="0" w:color="auto"/>
                                                          </w:divBdr>
                                                          <w:divsChild>
                                                            <w:div w:id="534196811">
                                                              <w:marLeft w:val="0"/>
                                                              <w:marRight w:val="0"/>
                                                              <w:marTop w:val="0"/>
                                                              <w:marBottom w:val="0"/>
                                                              <w:divBdr>
                                                                <w:top w:val="none" w:sz="0" w:space="0" w:color="auto"/>
                                                                <w:left w:val="none" w:sz="0" w:space="0" w:color="auto"/>
                                                                <w:bottom w:val="none" w:sz="0" w:space="0" w:color="auto"/>
                                                                <w:right w:val="none" w:sz="0" w:space="0" w:color="auto"/>
                                                              </w:divBdr>
                                                              <w:divsChild>
                                                                <w:div w:id="565069139">
                                                                  <w:marLeft w:val="0"/>
                                                                  <w:marRight w:val="0"/>
                                                                  <w:marTop w:val="0"/>
                                                                  <w:marBottom w:val="0"/>
                                                                  <w:divBdr>
                                                                    <w:top w:val="none" w:sz="0" w:space="0" w:color="auto"/>
                                                                    <w:left w:val="none" w:sz="0" w:space="0" w:color="auto"/>
                                                                    <w:bottom w:val="none" w:sz="0" w:space="0" w:color="auto"/>
                                                                    <w:right w:val="none" w:sz="0" w:space="0" w:color="auto"/>
                                                                  </w:divBdr>
                                                                  <w:divsChild>
                                                                    <w:div w:id="1841848614">
                                                                      <w:marLeft w:val="0"/>
                                                                      <w:marRight w:val="0"/>
                                                                      <w:marTop w:val="0"/>
                                                                      <w:marBottom w:val="0"/>
                                                                      <w:divBdr>
                                                                        <w:top w:val="none" w:sz="0" w:space="0" w:color="auto"/>
                                                                        <w:left w:val="none" w:sz="0" w:space="0" w:color="auto"/>
                                                                        <w:bottom w:val="none" w:sz="0" w:space="0" w:color="auto"/>
                                                                        <w:right w:val="none" w:sz="0" w:space="0" w:color="auto"/>
                                                                      </w:divBdr>
                                                                      <w:divsChild>
                                                                        <w:div w:id="1171064298">
                                                                          <w:marLeft w:val="0"/>
                                                                          <w:marRight w:val="0"/>
                                                                          <w:marTop w:val="0"/>
                                                                          <w:marBottom w:val="0"/>
                                                                          <w:divBdr>
                                                                            <w:top w:val="none" w:sz="0" w:space="0" w:color="auto"/>
                                                                            <w:left w:val="none" w:sz="0" w:space="0" w:color="auto"/>
                                                                            <w:bottom w:val="none" w:sz="0" w:space="0" w:color="auto"/>
                                                                            <w:right w:val="none" w:sz="0" w:space="0" w:color="auto"/>
                                                                          </w:divBdr>
                                                                          <w:divsChild>
                                                                            <w:div w:id="1764910049">
                                                                              <w:marLeft w:val="0"/>
                                                                              <w:marRight w:val="0"/>
                                                                              <w:marTop w:val="0"/>
                                                                              <w:marBottom w:val="0"/>
                                                                              <w:divBdr>
                                                                                <w:top w:val="none" w:sz="0" w:space="0" w:color="auto"/>
                                                                                <w:left w:val="none" w:sz="0" w:space="0" w:color="auto"/>
                                                                                <w:bottom w:val="none" w:sz="0" w:space="0" w:color="auto"/>
                                                                                <w:right w:val="none" w:sz="0" w:space="0" w:color="auto"/>
                                                                              </w:divBdr>
                                                                              <w:divsChild>
                                                                                <w:div w:id="1897665103">
                                                                                  <w:marLeft w:val="0"/>
                                                                                  <w:marRight w:val="0"/>
                                                                                  <w:marTop w:val="0"/>
                                                                                  <w:marBottom w:val="0"/>
                                                                                  <w:divBdr>
                                                                                    <w:top w:val="none" w:sz="0" w:space="0" w:color="auto"/>
                                                                                    <w:left w:val="none" w:sz="0" w:space="0" w:color="auto"/>
                                                                                    <w:bottom w:val="none" w:sz="0" w:space="0" w:color="auto"/>
                                                                                    <w:right w:val="none" w:sz="0" w:space="0" w:color="auto"/>
                                                                                  </w:divBdr>
                                                                                  <w:divsChild>
                                                                                    <w:div w:id="1625429050">
                                                                                      <w:marLeft w:val="0"/>
                                                                                      <w:marRight w:val="0"/>
                                                                                      <w:marTop w:val="0"/>
                                                                                      <w:marBottom w:val="0"/>
                                                                                      <w:divBdr>
                                                                                        <w:top w:val="none" w:sz="0" w:space="0" w:color="auto"/>
                                                                                        <w:left w:val="none" w:sz="0" w:space="0" w:color="auto"/>
                                                                                        <w:bottom w:val="none" w:sz="0" w:space="0" w:color="auto"/>
                                                                                        <w:right w:val="none" w:sz="0" w:space="0" w:color="auto"/>
                                                                                      </w:divBdr>
                                                                                      <w:divsChild>
                                                                                        <w:div w:id="1923874852">
                                                                                          <w:marLeft w:val="0"/>
                                                                                          <w:marRight w:val="0"/>
                                                                                          <w:marTop w:val="0"/>
                                                                                          <w:marBottom w:val="0"/>
                                                                                          <w:divBdr>
                                                                                            <w:top w:val="none" w:sz="0" w:space="0" w:color="auto"/>
                                                                                            <w:left w:val="none" w:sz="0" w:space="0" w:color="auto"/>
                                                                                            <w:bottom w:val="none" w:sz="0" w:space="0" w:color="auto"/>
                                                                                            <w:right w:val="none" w:sz="0" w:space="0" w:color="auto"/>
                                                                                          </w:divBdr>
                                                                                          <w:divsChild>
                                                                                            <w:div w:id="1698463018">
                                                                                              <w:marLeft w:val="0"/>
                                                                                              <w:marRight w:val="0"/>
                                                                                              <w:marTop w:val="0"/>
                                                                                              <w:marBottom w:val="0"/>
                                                                                              <w:divBdr>
                                                                                                <w:top w:val="none" w:sz="0" w:space="0" w:color="auto"/>
                                                                                                <w:left w:val="none" w:sz="0" w:space="0" w:color="auto"/>
                                                                                                <w:bottom w:val="none" w:sz="0" w:space="0" w:color="auto"/>
                                                                                                <w:right w:val="none" w:sz="0" w:space="0" w:color="auto"/>
                                                                                              </w:divBdr>
                                                                                              <w:divsChild>
                                                                                                <w:div w:id="275411994">
                                                                                                  <w:marLeft w:val="720"/>
                                                                                                  <w:marRight w:val="0"/>
                                                                                                  <w:marTop w:val="0"/>
                                                                                                  <w:marBottom w:val="0"/>
                                                                                                  <w:divBdr>
                                                                                                    <w:top w:val="none" w:sz="0" w:space="0" w:color="auto"/>
                                                                                                    <w:left w:val="none" w:sz="0" w:space="0" w:color="auto"/>
                                                                                                    <w:bottom w:val="none" w:sz="0" w:space="0" w:color="auto"/>
                                                                                                    <w:right w:val="none" w:sz="0" w:space="0" w:color="auto"/>
                                                                                                  </w:divBdr>
                                                                                                </w:div>
                                                                                                <w:div w:id="593824657">
                                                                                                  <w:marLeft w:val="0"/>
                                                                                                  <w:marRight w:val="0"/>
                                                                                                  <w:marTop w:val="0"/>
                                                                                                  <w:marBottom w:val="0"/>
                                                                                                  <w:divBdr>
                                                                                                    <w:top w:val="none" w:sz="0" w:space="0" w:color="auto"/>
                                                                                                    <w:left w:val="none" w:sz="0" w:space="0" w:color="auto"/>
                                                                                                    <w:bottom w:val="none" w:sz="0" w:space="0" w:color="auto"/>
                                                                                                    <w:right w:val="none" w:sz="0" w:space="0" w:color="auto"/>
                                                                                                  </w:divBdr>
                                                                                                </w:div>
                                                                                                <w:div w:id="730419502">
                                                                                                  <w:marLeft w:val="720"/>
                                                                                                  <w:marRight w:val="0"/>
                                                                                                  <w:marTop w:val="0"/>
                                                                                                  <w:marBottom w:val="0"/>
                                                                                                  <w:divBdr>
                                                                                                    <w:top w:val="none" w:sz="0" w:space="0" w:color="auto"/>
                                                                                                    <w:left w:val="none" w:sz="0" w:space="0" w:color="auto"/>
                                                                                                    <w:bottom w:val="none" w:sz="0" w:space="0" w:color="auto"/>
                                                                                                    <w:right w:val="none" w:sz="0" w:space="0" w:color="auto"/>
                                                                                                  </w:divBdr>
                                                                                                </w:div>
                                                                                                <w:div w:id="134285174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12954089">
      <w:bodyDiv w:val="1"/>
      <w:marLeft w:val="0"/>
      <w:marRight w:val="0"/>
      <w:marTop w:val="0"/>
      <w:marBottom w:val="0"/>
      <w:divBdr>
        <w:top w:val="none" w:sz="0" w:space="0" w:color="auto"/>
        <w:left w:val="none" w:sz="0" w:space="0" w:color="auto"/>
        <w:bottom w:val="none" w:sz="0" w:space="0" w:color="auto"/>
        <w:right w:val="none" w:sz="0" w:space="0" w:color="auto"/>
      </w:divBdr>
    </w:div>
    <w:div w:id="347489797">
      <w:bodyDiv w:val="1"/>
      <w:marLeft w:val="0"/>
      <w:marRight w:val="0"/>
      <w:marTop w:val="0"/>
      <w:marBottom w:val="0"/>
      <w:divBdr>
        <w:top w:val="none" w:sz="0" w:space="0" w:color="auto"/>
        <w:left w:val="none" w:sz="0" w:space="0" w:color="auto"/>
        <w:bottom w:val="none" w:sz="0" w:space="0" w:color="auto"/>
        <w:right w:val="none" w:sz="0" w:space="0" w:color="auto"/>
      </w:divBdr>
    </w:div>
    <w:div w:id="355498662">
      <w:bodyDiv w:val="1"/>
      <w:marLeft w:val="0"/>
      <w:marRight w:val="0"/>
      <w:marTop w:val="0"/>
      <w:marBottom w:val="0"/>
      <w:divBdr>
        <w:top w:val="none" w:sz="0" w:space="0" w:color="auto"/>
        <w:left w:val="none" w:sz="0" w:space="0" w:color="auto"/>
        <w:bottom w:val="none" w:sz="0" w:space="0" w:color="auto"/>
        <w:right w:val="none" w:sz="0" w:space="0" w:color="auto"/>
      </w:divBdr>
    </w:div>
    <w:div w:id="366493735">
      <w:bodyDiv w:val="1"/>
      <w:marLeft w:val="0"/>
      <w:marRight w:val="0"/>
      <w:marTop w:val="0"/>
      <w:marBottom w:val="0"/>
      <w:divBdr>
        <w:top w:val="none" w:sz="0" w:space="0" w:color="auto"/>
        <w:left w:val="none" w:sz="0" w:space="0" w:color="auto"/>
        <w:bottom w:val="none" w:sz="0" w:space="0" w:color="auto"/>
        <w:right w:val="none" w:sz="0" w:space="0" w:color="auto"/>
      </w:divBdr>
    </w:div>
    <w:div w:id="397481337">
      <w:bodyDiv w:val="1"/>
      <w:marLeft w:val="0"/>
      <w:marRight w:val="0"/>
      <w:marTop w:val="0"/>
      <w:marBottom w:val="0"/>
      <w:divBdr>
        <w:top w:val="none" w:sz="0" w:space="0" w:color="auto"/>
        <w:left w:val="none" w:sz="0" w:space="0" w:color="auto"/>
        <w:bottom w:val="none" w:sz="0" w:space="0" w:color="auto"/>
        <w:right w:val="none" w:sz="0" w:space="0" w:color="auto"/>
      </w:divBdr>
    </w:div>
    <w:div w:id="434449858">
      <w:bodyDiv w:val="1"/>
      <w:marLeft w:val="0"/>
      <w:marRight w:val="0"/>
      <w:marTop w:val="0"/>
      <w:marBottom w:val="0"/>
      <w:divBdr>
        <w:top w:val="none" w:sz="0" w:space="0" w:color="auto"/>
        <w:left w:val="none" w:sz="0" w:space="0" w:color="auto"/>
        <w:bottom w:val="none" w:sz="0" w:space="0" w:color="auto"/>
        <w:right w:val="none" w:sz="0" w:space="0" w:color="auto"/>
      </w:divBdr>
    </w:div>
    <w:div w:id="439762298">
      <w:bodyDiv w:val="1"/>
      <w:marLeft w:val="0"/>
      <w:marRight w:val="0"/>
      <w:marTop w:val="0"/>
      <w:marBottom w:val="0"/>
      <w:divBdr>
        <w:top w:val="none" w:sz="0" w:space="0" w:color="auto"/>
        <w:left w:val="none" w:sz="0" w:space="0" w:color="auto"/>
        <w:bottom w:val="none" w:sz="0" w:space="0" w:color="auto"/>
        <w:right w:val="none" w:sz="0" w:space="0" w:color="auto"/>
      </w:divBdr>
    </w:div>
    <w:div w:id="442653410">
      <w:bodyDiv w:val="1"/>
      <w:marLeft w:val="0"/>
      <w:marRight w:val="0"/>
      <w:marTop w:val="0"/>
      <w:marBottom w:val="0"/>
      <w:divBdr>
        <w:top w:val="none" w:sz="0" w:space="0" w:color="auto"/>
        <w:left w:val="none" w:sz="0" w:space="0" w:color="auto"/>
        <w:bottom w:val="none" w:sz="0" w:space="0" w:color="auto"/>
        <w:right w:val="none" w:sz="0" w:space="0" w:color="auto"/>
      </w:divBdr>
    </w:div>
    <w:div w:id="473764727">
      <w:bodyDiv w:val="1"/>
      <w:marLeft w:val="0"/>
      <w:marRight w:val="0"/>
      <w:marTop w:val="0"/>
      <w:marBottom w:val="0"/>
      <w:divBdr>
        <w:top w:val="none" w:sz="0" w:space="0" w:color="auto"/>
        <w:left w:val="none" w:sz="0" w:space="0" w:color="auto"/>
        <w:bottom w:val="none" w:sz="0" w:space="0" w:color="auto"/>
        <w:right w:val="none" w:sz="0" w:space="0" w:color="auto"/>
      </w:divBdr>
    </w:div>
    <w:div w:id="486022106">
      <w:bodyDiv w:val="1"/>
      <w:marLeft w:val="0"/>
      <w:marRight w:val="0"/>
      <w:marTop w:val="0"/>
      <w:marBottom w:val="0"/>
      <w:divBdr>
        <w:top w:val="none" w:sz="0" w:space="0" w:color="auto"/>
        <w:left w:val="none" w:sz="0" w:space="0" w:color="auto"/>
        <w:bottom w:val="none" w:sz="0" w:space="0" w:color="auto"/>
        <w:right w:val="none" w:sz="0" w:space="0" w:color="auto"/>
      </w:divBdr>
    </w:div>
    <w:div w:id="497617426">
      <w:bodyDiv w:val="1"/>
      <w:marLeft w:val="0"/>
      <w:marRight w:val="0"/>
      <w:marTop w:val="0"/>
      <w:marBottom w:val="0"/>
      <w:divBdr>
        <w:top w:val="none" w:sz="0" w:space="0" w:color="auto"/>
        <w:left w:val="none" w:sz="0" w:space="0" w:color="auto"/>
        <w:bottom w:val="none" w:sz="0" w:space="0" w:color="auto"/>
        <w:right w:val="none" w:sz="0" w:space="0" w:color="auto"/>
      </w:divBdr>
    </w:div>
    <w:div w:id="519130669">
      <w:bodyDiv w:val="1"/>
      <w:marLeft w:val="0"/>
      <w:marRight w:val="0"/>
      <w:marTop w:val="0"/>
      <w:marBottom w:val="0"/>
      <w:divBdr>
        <w:top w:val="none" w:sz="0" w:space="0" w:color="auto"/>
        <w:left w:val="none" w:sz="0" w:space="0" w:color="auto"/>
        <w:bottom w:val="none" w:sz="0" w:space="0" w:color="auto"/>
        <w:right w:val="none" w:sz="0" w:space="0" w:color="auto"/>
      </w:divBdr>
    </w:div>
    <w:div w:id="626395797">
      <w:bodyDiv w:val="1"/>
      <w:marLeft w:val="0"/>
      <w:marRight w:val="0"/>
      <w:marTop w:val="0"/>
      <w:marBottom w:val="0"/>
      <w:divBdr>
        <w:top w:val="none" w:sz="0" w:space="0" w:color="auto"/>
        <w:left w:val="none" w:sz="0" w:space="0" w:color="auto"/>
        <w:bottom w:val="none" w:sz="0" w:space="0" w:color="auto"/>
        <w:right w:val="none" w:sz="0" w:space="0" w:color="auto"/>
      </w:divBdr>
    </w:div>
    <w:div w:id="627660176">
      <w:bodyDiv w:val="1"/>
      <w:marLeft w:val="0"/>
      <w:marRight w:val="0"/>
      <w:marTop w:val="0"/>
      <w:marBottom w:val="0"/>
      <w:divBdr>
        <w:top w:val="none" w:sz="0" w:space="0" w:color="auto"/>
        <w:left w:val="none" w:sz="0" w:space="0" w:color="auto"/>
        <w:bottom w:val="none" w:sz="0" w:space="0" w:color="auto"/>
        <w:right w:val="none" w:sz="0" w:space="0" w:color="auto"/>
      </w:divBdr>
    </w:div>
    <w:div w:id="632713068">
      <w:bodyDiv w:val="1"/>
      <w:marLeft w:val="0"/>
      <w:marRight w:val="0"/>
      <w:marTop w:val="0"/>
      <w:marBottom w:val="0"/>
      <w:divBdr>
        <w:top w:val="none" w:sz="0" w:space="0" w:color="auto"/>
        <w:left w:val="none" w:sz="0" w:space="0" w:color="auto"/>
        <w:bottom w:val="none" w:sz="0" w:space="0" w:color="auto"/>
        <w:right w:val="none" w:sz="0" w:space="0" w:color="auto"/>
      </w:divBdr>
      <w:divsChild>
        <w:div w:id="1581863559">
          <w:marLeft w:val="0"/>
          <w:marRight w:val="0"/>
          <w:marTop w:val="0"/>
          <w:marBottom w:val="0"/>
          <w:divBdr>
            <w:top w:val="none" w:sz="0" w:space="0" w:color="auto"/>
            <w:left w:val="none" w:sz="0" w:space="0" w:color="auto"/>
            <w:bottom w:val="none" w:sz="0" w:space="0" w:color="auto"/>
            <w:right w:val="none" w:sz="0" w:space="0" w:color="auto"/>
          </w:divBdr>
          <w:divsChild>
            <w:div w:id="2021927187">
              <w:marLeft w:val="0"/>
              <w:marRight w:val="0"/>
              <w:marTop w:val="0"/>
              <w:marBottom w:val="0"/>
              <w:divBdr>
                <w:top w:val="none" w:sz="0" w:space="0" w:color="auto"/>
                <w:left w:val="none" w:sz="0" w:space="0" w:color="auto"/>
                <w:bottom w:val="none" w:sz="0" w:space="0" w:color="auto"/>
                <w:right w:val="none" w:sz="0" w:space="0" w:color="auto"/>
              </w:divBdr>
              <w:divsChild>
                <w:div w:id="1463309034">
                  <w:marLeft w:val="0"/>
                  <w:marRight w:val="0"/>
                  <w:marTop w:val="0"/>
                  <w:marBottom w:val="0"/>
                  <w:divBdr>
                    <w:top w:val="none" w:sz="0" w:space="0" w:color="auto"/>
                    <w:left w:val="none" w:sz="0" w:space="0" w:color="auto"/>
                    <w:bottom w:val="none" w:sz="0" w:space="0" w:color="auto"/>
                    <w:right w:val="none" w:sz="0" w:space="0" w:color="auto"/>
                  </w:divBdr>
                  <w:divsChild>
                    <w:div w:id="841436651">
                      <w:marLeft w:val="0"/>
                      <w:marRight w:val="0"/>
                      <w:marTop w:val="0"/>
                      <w:marBottom w:val="0"/>
                      <w:divBdr>
                        <w:top w:val="none" w:sz="0" w:space="0" w:color="auto"/>
                        <w:left w:val="none" w:sz="0" w:space="0" w:color="auto"/>
                        <w:bottom w:val="none" w:sz="0" w:space="0" w:color="auto"/>
                        <w:right w:val="none" w:sz="0" w:space="0" w:color="auto"/>
                      </w:divBdr>
                      <w:divsChild>
                        <w:div w:id="919412065">
                          <w:marLeft w:val="0"/>
                          <w:marRight w:val="0"/>
                          <w:marTop w:val="0"/>
                          <w:marBottom w:val="0"/>
                          <w:divBdr>
                            <w:top w:val="none" w:sz="0" w:space="0" w:color="auto"/>
                            <w:left w:val="none" w:sz="0" w:space="0" w:color="auto"/>
                            <w:bottom w:val="none" w:sz="0" w:space="0" w:color="auto"/>
                            <w:right w:val="none" w:sz="0" w:space="0" w:color="auto"/>
                          </w:divBdr>
                          <w:divsChild>
                            <w:div w:id="967129193">
                              <w:marLeft w:val="0"/>
                              <w:marRight w:val="0"/>
                              <w:marTop w:val="0"/>
                              <w:marBottom w:val="0"/>
                              <w:divBdr>
                                <w:top w:val="none" w:sz="0" w:space="0" w:color="auto"/>
                                <w:left w:val="none" w:sz="0" w:space="0" w:color="auto"/>
                                <w:bottom w:val="none" w:sz="0" w:space="0" w:color="auto"/>
                                <w:right w:val="none" w:sz="0" w:space="0" w:color="auto"/>
                              </w:divBdr>
                              <w:divsChild>
                                <w:div w:id="57091963">
                                  <w:marLeft w:val="0"/>
                                  <w:marRight w:val="0"/>
                                  <w:marTop w:val="0"/>
                                  <w:marBottom w:val="0"/>
                                  <w:divBdr>
                                    <w:top w:val="none" w:sz="0" w:space="0" w:color="auto"/>
                                    <w:left w:val="none" w:sz="0" w:space="0" w:color="auto"/>
                                    <w:bottom w:val="none" w:sz="0" w:space="0" w:color="auto"/>
                                    <w:right w:val="none" w:sz="0" w:space="0" w:color="auto"/>
                                  </w:divBdr>
                                  <w:divsChild>
                                    <w:div w:id="1618415447">
                                      <w:marLeft w:val="0"/>
                                      <w:marRight w:val="0"/>
                                      <w:marTop w:val="0"/>
                                      <w:marBottom w:val="0"/>
                                      <w:divBdr>
                                        <w:top w:val="none" w:sz="0" w:space="0" w:color="auto"/>
                                        <w:left w:val="none" w:sz="0" w:space="0" w:color="auto"/>
                                        <w:bottom w:val="none" w:sz="0" w:space="0" w:color="auto"/>
                                        <w:right w:val="none" w:sz="0" w:space="0" w:color="auto"/>
                                      </w:divBdr>
                                      <w:divsChild>
                                        <w:div w:id="783621932">
                                          <w:marLeft w:val="0"/>
                                          <w:marRight w:val="0"/>
                                          <w:marTop w:val="0"/>
                                          <w:marBottom w:val="0"/>
                                          <w:divBdr>
                                            <w:top w:val="none" w:sz="0" w:space="0" w:color="auto"/>
                                            <w:left w:val="none" w:sz="0" w:space="0" w:color="auto"/>
                                            <w:bottom w:val="none" w:sz="0" w:space="0" w:color="auto"/>
                                            <w:right w:val="none" w:sz="0" w:space="0" w:color="auto"/>
                                          </w:divBdr>
                                          <w:divsChild>
                                            <w:div w:id="2048866142">
                                              <w:marLeft w:val="0"/>
                                              <w:marRight w:val="0"/>
                                              <w:marTop w:val="0"/>
                                              <w:marBottom w:val="0"/>
                                              <w:divBdr>
                                                <w:top w:val="none" w:sz="0" w:space="0" w:color="auto"/>
                                                <w:left w:val="none" w:sz="0" w:space="0" w:color="auto"/>
                                                <w:bottom w:val="none" w:sz="0" w:space="0" w:color="auto"/>
                                                <w:right w:val="none" w:sz="0" w:space="0" w:color="auto"/>
                                              </w:divBdr>
                                              <w:divsChild>
                                                <w:div w:id="580260568">
                                                  <w:marLeft w:val="0"/>
                                                  <w:marRight w:val="0"/>
                                                  <w:marTop w:val="0"/>
                                                  <w:marBottom w:val="0"/>
                                                  <w:divBdr>
                                                    <w:top w:val="none" w:sz="0" w:space="0" w:color="auto"/>
                                                    <w:left w:val="none" w:sz="0" w:space="0" w:color="auto"/>
                                                    <w:bottom w:val="none" w:sz="0" w:space="0" w:color="auto"/>
                                                    <w:right w:val="none" w:sz="0" w:space="0" w:color="auto"/>
                                                  </w:divBdr>
                                                  <w:divsChild>
                                                    <w:div w:id="467549186">
                                                      <w:marLeft w:val="0"/>
                                                      <w:marRight w:val="0"/>
                                                      <w:marTop w:val="0"/>
                                                      <w:marBottom w:val="0"/>
                                                      <w:divBdr>
                                                        <w:top w:val="none" w:sz="0" w:space="0" w:color="auto"/>
                                                        <w:left w:val="none" w:sz="0" w:space="0" w:color="auto"/>
                                                        <w:bottom w:val="none" w:sz="0" w:space="0" w:color="auto"/>
                                                        <w:right w:val="none" w:sz="0" w:space="0" w:color="auto"/>
                                                      </w:divBdr>
                                                      <w:divsChild>
                                                        <w:div w:id="663122616">
                                                          <w:marLeft w:val="0"/>
                                                          <w:marRight w:val="0"/>
                                                          <w:marTop w:val="0"/>
                                                          <w:marBottom w:val="0"/>
                                                          <w:divBdr>
                                                            <w:top w:val="none" w:sz="0" w:space="0" w:color="auto"/>
                                                            <w:left w:val="none" w:sz="0" w:space="0" w:color="auto"/>
                                                            <w:bottom w:val="none" w:sz="0" w:space="0" w:color="auto"/>
                                                            <w:right w:val="none" w:sz="0" w:space="0" w:color="auto"/>
                                                          </w:divBdr>
                                                          <w:divsChild>
                                                            <w:div w:id="1742556984">
                                                              <w:marLeft w:val="0"/>
                                                              <w:marRight w:val="0"/>
                                                              <w:marTop w:val="0"/>
                                                              <w:marBottom w:val="0"/>
                                                              <w:divBdr>
                                                                <w:top w:val="none" w:sz="0" w:space="0" w:color="auto"/>
                                                                <w:left w:val="none" w:sz="0" w:space="0" w:color="auto"/>
                                                                <w:bottom w:val="none" w:sz="0" w:space="0" w:color="auto"/>
                                                                <w:right w:val="none" w:sz="0" w:space="0" w:color="auto"/>
                                                              </w:divBdr>
                                                              <w:divsChild>
                                                                <w:div w:id="306401338">
                                                                  <w:marLeft w:val="0"/>
                                                                  <w:marRight w:val="0"/>
                                                                  <w:marTop w:val="0"/>
                                                                  <w:marBottom w:val="0"/>
                                                                  <w:divBdr>
                                                                    <w:top w:val="none" w:sz="0" w:space="0" w:color="auto"/>
                                                                    <w:left w:val="none" w:sz="0" w:space="0" w:color="auto"/>
                                                                    <w:bottom w:val="none" w:sz="0" w:space="0" w:color="auto"/>
                                                                    <w:right w:val="none" w:sz="0" w:space="0" w:color="auto"/>
                                                                  </w:divBdr>
                                                                  <w:divsChild>
                                                                    <w:div w:id="437411700">
                                                                      <w:marLeft w:val="0"/>
                                                                      <w:marRight w:val="0"/>
                                                                      <w:marTop w:val="0"/>
                                                                      <w:marBottom w:val="0"/>
                                                                      <w:divBdr>
                                                                        <w:top w:val="none" w:sz="0" w:space="0" w:color="auto"/>
                                                                        <w:left w:val="none" w:sz="0" w:space="0" w:color="auto"/>
                                                                        <w:bottom w:val="none" w:sz="0" w:space="0" w:color="auto"/>
                                                                        <w:right w:val="none" w:sz="0" w:space="0" w:color="auto"/>
                                                                      </w:divBdr>
                                                                      <w:divsChild>
                                                                        <w:div w:id="991643647">
                                                                          <w:marLeft w:val="0"/>
                                                                          <w:marRight w:val="0"/>
                                                                          <w:marTop w:val="0"/>
                                                                          <w:marBottom w:val="0"/>
                                                                          <w:divBdr>
                                                                            <w:top w:val="none" w:sz="0" w:space="0" w:color="auto"/>
                                                                            <w:left w:val="none" w:sz="0" w:space="0" w:color="auto"/>
                                                                            <w:bottom w:val="none" w:sz="0" w:space="0" w:color="auto"/>
                                                                            <w:right w:val="none" w:sz="0" w:space="0" w:color="auto"/>
                                                                          </w:divBdr>
                                                                          <w:divsChild>
                                                                            <w:div w:id="834228158">
                                                                              <w:marLeft w:val="0"/>
                                                                              <w:marRight w:val="0"/>
                                                                              <w:marTop w:val="0"/>
                                                                              <w:marBottom w:val="0"/>
                                                                              <w:divBdr>
                                                                                <w:top w:val="none" w:sz="0" w:space="0" w:color="auto"/>
                                                                                <w:left w:val="none" w:sz="0" w:space="0" w:color="auto"/>
                                                                                <w:bottom w:val="none" w:sz="0" w:space="0" w:color="auto"/>
                                                                                <w:right w:val="none" w:sz="0" w:space="0" w:color="auto"/>
                                                                              </w:divBdr>
                                                                              <w:divsChild>
                                                                                <w:div w:id="298876361">
                                                                                  <w:marLeft w:val="0"/>
                                                                                  <w:marRight w:val="0"/>
                                                                                  <w:marTop w:val="0"/>
                                                                                  <w:marBottom w:val="0"/>
                                                                                  <w:divBdr>
                                                                                    <w:top w:val="none" w:sz="0" w:space="0" w:color="auto"/>
                                                                                    <w:left w:val="none" w:sz="0" w:space="0" w:color="auto"/>
                                                                                    <w:bottom w:val="none" w:sz="0" w:space="0" w:color="auto"/>
                                                                                    <w:right w:val="none" w:sz="0" w:space="0" w:color="auto"/>
                                                                                  </w:divBdr>
                                                                                  <w:divsChild>
                                                                                    <w:div w:id="759301194">
                                                                                      <w:marLeft w:val="0"/>
                                                                                      <w:marRight w:val="0"/>
                                                                                      <w:marTop w:val="0"/>
                                                                                      <w:marBottom w:val="0"/>
                                                                                      <w:divBdr>
                                                                                        <w:top w:val="none" w:sz="0" w:space="0" w:color="auto"/>
                                                                                        <w:left w:val="none" w:sz="0" w:space="0" w:color="auto"/>
                                                                                        <w:bottom w:val="none" w:sz="0" w:space="0" w:color="auto"/>
                                                                                        <w:right w:val="none" w:sz="0" w:space="0" w:color="auto"/>
                                                                                      </w:divBdr>
                                                                                      <w:divsChild>
                                                                                        <w:div w:id="1884976301">
                                                                                          <w:marLeft w:val="0"/>
                                                                                          <w:marRight w:val="0"/>
                                                                                          <w:marTop w:val="0"/>
                                                                                          <w:marBottom w:val="0"/>
                                                                                          <w:divBdr>
                                                                                            <w:top w:val="none" w:sz="0" w:space="0" w:color="auto"/>
                                                                                            <w:left w:val="none" w:sz="0" w:space="0" w:color="auto"/>
                                                                                            <w:bottom w:val="none" w:sz="0" w:space="0" w:color="auto"/>
                                                                                            <w:right w:val="none" w:sz="0" w:space="0" w:color="auto"/>
                                                                                          </w:divBdr>
                                                                                          <w:divsChild>
                                                                                            <w:div w:id="1810200948">
                                                                                              <w:marLeft w:val="0"/>
                                                                                              <w:marRight w:val="0"/>
                                                                                              <w:marTop w:val="0"/>
                                                                                              <w:marBottom w:val="0"/>
                                                                                              <w:divBdr>
                                                                                                <w:top w:val="none" w:sz="0" w:space="0" w:color="auto"/>
                                                                                                <w:left w:val="none" w:sz="0" w:space="0" w:color="auto"/>
                                                                                                <w:bottom w:val="none" w:sz="0" w:space="0" w:color="auto"/>
                                                                                                <w:right w:val="none" w:sz="0" w:space="0" w:color="auto"/>
                                                                                              </w:divBdr>
                                                                                              <w:divsChild>
                                                                                                <w:div w:id="414590361">
                                                                                                  <w:marLeft w:val="0"/>
                                                                                                  <w:marRight w:val="0"/>
                                                                                                  <w:marTop w:val="0"/>
                                                                                                  <w:marBottom w:val="0"/>
                                                                                                  <w:divBdr>
                                                                                                    <w:top w:val="none" w:sz="0" w:space="0" w:color="auto"/>
                                                                                                    <w:left w:val="none" w:sz="0" w:space="0" w:color="auto"/>
                                                                                                    <w:bottom w:val="none" w:sz="0" w:space="0" w:color="auto"/>
                                                                                                    <w:right w:val="none" w:sz="0" w:space="0" w:color="auto"/>
                                                                                                  </w:divBdr>
                                                                                                </w:div>
                                                                                                <w:div w:id="429274233">
                                                                                                  <w:marLeft w:val="0"/>
                                                                                                  <w:marRight w:val="0"/>
                                                                                                  <w:marTop w:val="0"/>
                                                                                                  <w:marBottom w:val="0"/>
                                                                                                  <w:divBdr>
                                                                                                    <w:top w:val="none" w:sz="0" w:space="0" w:color="auto"/>
                                                                                                    <w:left w:val="none" w:sz="0" w:space="0" w:color="auto"/>
                                                                                                    <w:bottom w:val="none" w:sz="0" w:space="0" w:color="auto"/>
                                                                                                    <w:right w:val="none" w:sz="0" w:space="0" w:color="auto"/>
                                                                                                  </w:divBdr>
                                                                                                </w:div>
                                                                                                <w:div w:id="501970101">
                                                                                                  <w:marLeft w:val="0"/>
                                                                                                  <w:marRight w:val="0"/>
                                                                                                  <w:marTop w:val="0"/>
                                                                                                  <w:marBottom w:val="0"/>
                                                                                                  <w:divBdr>
                                                                                                    <w:top w:val="none" w:sz="0" w:space="0" w:color="auto"/>
                                                                                                    <w:left w:val="none" w:sz="0" w:space="0" w:color="auto"/>
                                                                                                    <w:bottom w:val="none" w:sz="0" w:space="0" w:color="auto"/>
                                                                                                    <w:right w:val="none" w:sz="0" w:space="0" w:color="auto"/>
                                                                                                  </w:divBdr>
                                                                                                </w:div>
                                                                                                <w:div w:id="608313574">
                                                                                                  <w:marLeft w:val="0"/>
                                                                                                  <w:marRight w:val="0"/>
                                                                                                  <w:marTop w:val="0"/>
                                                                                                  <w:marBottom w:val="0"/>
                                                                                                  <w:divBdr>
                                                                                                    <w:top w:val="none" w:sz="0" w:space="0" w:color="auto"/>
                                                                                                    <w:left w:val="none" w:sz="0" w:space="0" w:color="auto"/>
                                                                                                    <w:bottom w:val="none" w:sz="0" w:space="0" w:color="auto"/>
                                                                                                    <w:right w:val="none" w:sz="0" w:space="0" w:color="auto"/>
                                                                                                  </w:divBdr>
                                                                                                </w:div>
                                                                                                <w:div w:id="768355506">
                                                                                                  <w:marLeft w:val="720"/>
                                                                                                  <w:marRight w:val="0"/>
                                                                                                  <w:marTop w:val="0"/>
                                                                                                  <w:marBottom w:val="0"/>
                                                                                                  <w:divBdr>
                                                                                                    <w:top w:val="none" w:sz="0" w:space="0" w:color="auto"/>
                                                                                                    <w:left w:val="none" w:sz="0" w:space="0" w:color="auto"/>
                                                                                                    <w:bottom w:val="none" w:sz="0" w:space="0" w:color="auto"/>
                                                                                                    <w:right w:val="none" w:sz="0" w:space="0" w:color="auto"/>
                                                                                                  </w:divBdr>
                                                                                                </w:div>
                                                                                                <w:div w:id="978414586">
                                                                                                  <w:marLeft w:val="720"/>
                                                                                                  <w:marRight w:val="0"/>
                                                                                                  <w:marTop w:val="0"/>
                                                                                                  <w:marBottom w:val="0"/>
                                                                                                  <w:divBdr>
                                                                                                    <w:top w:val="none" w:sz="0" w:space="0" w:color="auto"/>
                                                                                                    <w:left w:val="none" w:sz="0" w:space="0" w:color="auto"/>
                                                                                                    <w:bottom w:val="none" w:sz="0" w:space="0" w:color="auto"/>
                                                                                                    <w:right w:val="none" w:sz="0" w:space="0" w:color="auto"/>
                                                                                                  </w:divBdr>
                                                                                                </w:div>
                                                                                                <w:div w:id="1463960788">
                                                                                                  <w:marLeft w:val="0"/>
                                                                                                  <w:marRight w:val="0"/>
                                                                                                  <w:marTop w:val="0"/>
                                                                                                  <w:marBottom w:val="0"/>
                                                                                                  <w:divBdr>
                                                                                                    <w:top w:val="none" w:sz="0" w:space="0" w:color="auto"/>
                                                                                                    <w:left w:val="none" w:sz="0" w:space="0" w:color="auto"/>
                                                                                                    <w:bottom w:val="none" w:sz="0" w:space="0" w:color="auto"/>
                                                                                                    <w:right w:val="none" w:sz="0" w:space="0" w:color="auto"/>
                                                                                                  </w:divBdr>
                                                                                                </w:div>
                                                                                                <w:div w:id="1641493571">
                                                                                                  <w:marLeft w:val="0"/>
                                                                                                  <w:marRight w:val="0"/>
                                                                                                  <w:marTop w:val="0"/>
                                                                                                  <w:marBottom w:val="0"/>
                                                                                                  <w:divBdr>
                                                                                                    <w:top w:val="none" w:sz="0" w:space="0" w:color="auto"/>
                                                                                                    <w:left w:val="none" w:sz="0" w:space="0" w:color="auto"/>
                                                                                                    <w:bottom w:val="none" w:sz="0" w:space="0" w:color="auto"/>
                                                                                                    <w:right w:val="none" w:sz="0" w:space="0" w:color="auto"/>
                                                                                                  </w:divBdr>
                                                                                                </w:div>
                                                                                                <w:div w:id="1974360348">
                                                                                                  <w:marLeft w:val="0"/>
                                                                                                  <w:marRight w:val="0"/>
                                                                                                  <w:marTop w:val="0"/>
                                                                                                  <w:marBottom w:val="0"/>
                                                                                                  <w:divBdr>
                                                                                                    <w:top w:val="none" w:sz="0" w:space="0" w:color="auto"/>
                                                                                                    <w:left w:val="none" w:sz="0" w:space="0" w:color="auto"/>
                                                                                                    <w:bottom w:val="none" w:sz="0" w:space="0" w:color="auto"/>
                                                                                                    <w:right w:val="none" w:sz="0" w:space="0" w:color="auto"/>
                                                                                                  </w:divBdr>
                                                                                                </w:div>
                                                                                                <w:div w:id="199991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498573">
      <w:bodyDiv w:val="1"/>
      <w:marLeft w:val="0"/>
      <w:marRight w:val="0"/>
      <w:marTop w:val="0"/>
      <w:marBottom w:val="0"/>
      <w:divBdr>
        <w:top w:val="none" w:sz="0" w:space="0" w:color="auto"/>
        <w:left w:val="none" w:sz="0" w:space="0" w:color="auto"/>
        <w:bottom w:val="none" w:sz="0" w:space="0" w:color="auto"/>
        <w:right w:val="none" w:sz="0" w:space="0" w:color="auto"/>
      </w:divBdr>
    </w:div>
    <w:div w:id="706413569">
      <w:bodyDiv w:val="1"/>
      <w:marLeft w:val="0"/>
      <w:marRight w:val="0"/>
      <w:marTop w:val="0"/>
      <w:marBottom w:val="0"/>
      <w:divBdr>
        <w:top w:val="none" w:sz="0" w:space="0" w:color="auto"/>
        <w:left w:val="none" w:sz="0" w:space="0" w:color="auto"/>
        <w:bottom w:val="none" w:sz="0" w:space="0" w:color="auto"/>
        <w:right w:val="none" w:sz="0" w:space="0" w:color="auto"/>
      </w:divBdr>
    </w:div>
    <w:div w:id="711001293">
      <w:bodyDiv w:val="1"/>
      <w:marLeft w:val="0"/>
      <w:marRight w:val="0"/>
      <w:marTop w:val="0"/>
      <w:marBottom w:val="0"/>
      <w:divBdr>
        <w:top w:val="none" w:sz="0" w:space="0" w:color="auto"/>
        <w:left w:val="none" w:sz="0" w:space="0" w:color="auto"/>
        <w:bottom w:val="none" w:sz="0" w:space="0" w:color="auto"/>
        <w:right w:val="none" w:sz="0" w:space="0" w:color="auto"/>
      </w:divBdr>
    </w:div>
    <w:div w:id="718479357">
      <w:bodyDiv w:val="1"/>
      <w:marLeft w:val="0"/>
      <w:marRight w:val="0"/>
      <w:marTop w:val="0"/>
      <w:marBottom w:val="0"/>
      <w:divBdr>
        <w:top w:val="none" w:sz="0" w:space="0" w:color="auto"/>
        <w:left w:val="none" w:sz="0" w:space="0" w:color="auto"/>
        <w:bottom w:val="none" w:sz="0" w:space="0" w:color="auto"/>
        <w:right w:val="none" w:sz="0" w:space="0" w:color="auto"/>
      </w:divBdr>
    </w:div>
    <w:div w:id="755320711">
      <w:bodyDiv w:val="1"/>
      <w:marLeft w:val="0"/>
      <w:marRight w:val="0"/>
      <w:marTop w:val="0"/>
      <w:marBottom w:val="0"/>
      <w:divBdr>
        <w:top w:val="none" w:sz="0" w:space="0" w:color="auto"/>
        <w:left w:val="none" w:sz="0" w:space="0" w:color="auto"/>
        <w:bottom w:val="none" w:sz="0" w:space="0" w:color="auto"/>
        <w:right w:val="none" w:sz="0" w:space="0" w:color="auto"/>
      </w:divBdr>
    </w:div>
    <w:div w:id="759300784">
      <w:bodyDiv w:val="1"/>
      <w:marLeft w:val="0"/>
      <w:marRight w:val="0"/>
      <w:marTop w:val="0"/>
      <w:marBottom w:val="0"/>
      <w:divBdr>
        <w:top w:val="none" w:sz="0" w:space="0" w:color="auto"/>
        <w:left w:val="none" w:sz="0" w:space="0" w:color="auto"/>
        <w:bottom w:val="none" w:sz="0" w:space="0" w:color="auto"/>
        <w:right w:val="none" w:sz="0" w:space="0" w:color="auto"/>
      </w:divBdr>
    </w:div>
    <w:div w:id="762922551">
      <w:bodyDiv w:val="1"/>
      <w:marLeft w:val="0"/>
      <w:marRight w:val="0"/>
      <w:marTop w:val="0"/>
      <w:marBottom w:val="0"/>
      <w:divBdr>
        <w:top w:val="none" w:sz="0" w:space="0" w:color="auto"/>
        <w:left w:val="none" w:sz="0" w:space="0" w:color="auto"/>
        <w:bottom w:val="none" w:sz="0" w:space="0" w:color="auto"/>
        <w:right w:val="none" w:sz="0" w:space="0" w:color="auto"/>
      </w:divBdr>
    </w:div>
    <w:div w:id="765467967">
      <w:bodyDiv w:val="1"/>
      <w:marLeft w:val="0"/>
      <w:marRight w:val="0"/>
      <w:marTop w:val="0"/>
      <w:marBottom w:val="0"/>
      <w:divBdr>
        <w:top w:val="none" w:sz="0" w:space="0" w:color="auto"/>
        <w:left w:val="none" w:sz="0" w:space="0" w:color="auto"/>
        <w:bottom w:val="none" w:sz="0" w:space="0" w:color="auto"/>
        <w:right w:val="none" w:sz="0" w:space="0" w:color="auto"/>
      </w:divBdr>
    </w:div>
    <w:div w:id="790826418">
      <w:bodyDiv w:val="1"/>
      <w:marLeft w:val="0"/>
      <w:marRight w:val="0"/>
      <w:marTop w:val="0"/>
      <w:marBottom w:val="0"/>
      <w:divBdr>
        <w:top w:val="none" w:sz="0" w:space="0" w:color="auto"/>
        <w:left w:val="none" w:sz="0" w:space="0" w:color="auto"/>
        <w:bottom w:val="none" w:sz="0" w:space="0" w:color="auto"/>
        <w:right w:val="none" w:sz="0" w:space="0" w:color="auto"/>
      </w:divBdr>
      <w:divsChild>
        <w:div w:id="1233468818">
          <w:marLeft w:val="0"/>
          <w:marRight w:val="0"/>
          <w:marTop w:val="0"/>
          <w:marBottom w:val="0"/>
          <w:divBdr>
            <w:top w:val="none" w:sz="0" w:space="0" w:color="auto"/>
            <w:left w:val="none" w:sz="0" w:space="0" w:color="auto"/>
            <w:bottom w:val="none" w:sz="0" w:space="0" w:color="auto"/>
            <w:right w:val="none" w:sz="0" w:space="0" w:color="auto"/>
          </w:divBdr>
          <w:divsChild>
            <w:div w:id="2031376465">
              <w:marLeft w:val="0"/>
              <w:marRight w:val="0"/>
              <w:marTop w:val="0"/>
              <w:marBottom w:val="0"/>
              <w:divBdr>
                <w:top w:val="none" w:sz="0" w:space="0" w:color="auto"/>
                <w:left w:val="none" w:sz="0" w:space="0" w:color="auto"/>
                <w:bottom w:val="none" w:sz="0" w:space="0" w:color="auto"/>
                <w:right w:val="none" w:sz="0" w:space="0" w:color="auto"/>
              </w:divBdr>
              <w:divsChild>
                <w:div w:id="108010741">
                  <w:marLeft w:val="0"/>
                  <w:marRight w:val="0"/>
                  <w:marTop w:val="0"/>
                  <w:marBottom w:val="0"/>
                  <w:divBdr>
                    <w:top w:val="none" w:sz="0" w:space="0" w:color="auto"/>
                    <w:left w:val="none" w:sz="0" w:space="0" w:color="auto"/>
                    <w:bottom w:val="none" w:sz="0" w:space="0" w:color="auto"/>
                    <w:right w:val="none" w:sz="0" w:space="0" w:color="auto"/>
                  </w:divBdr>
                  <w:divsChild>
                    <w:div w:id="1211696946">
                      <w:marLeft w:val="0"/>
                      <w:marRight w:val="0"/>
                      <w:marTop w:val="0"/>
                      <w:marBottom w:val="0"/>
                      <w:divBdr>
                        <w:top w:val="none" w:sz="0" w:space="0" w:color="auto"/>
                        <w:left w:val="none" w:sz="0" w:space="0" w:color="auto"/>
                        <w:bottom w:val="none" w:sz="0" w:space="0" w:color="auto"/>
                        <w:right w:val="none" w:sz="0" w:space="0" w:color="auto"/>
                      </w:divBdr>
                      <w:divsChild>
                        <w:div w:id="2113235423">
                          <w:marLeft w:val="0"/>
                          <w:marRight w:val="0"/>
                          <w:marTop w:val="0"/>
                          <w:marBottom w:val="0"/>
                          <w:divBdr>
                            <w:top w:val="none" w:sz="0" w:space="0" w:color="auto"/>
                            <w:left w:val="none" w:sz="0" w:space="0" w:color="auto"/>
                            <w:bottom w:val="none" w:sz="0" w:space="0" w:color="auto"/>
                            <w:right w:val="none" w:sz="0" w:space="0" w:color="auto"/>
                          </w:divBdr>
                          <w:divsChild>
                            <w:div w:id="283074590">
                              <w:marLeft w:val="0"/>
                              <w:marRight w:val="0"/>
                              <w:marTop w:val="0"/>
                              <w:marBottom w:val="0"/>
                              <w:divBdr>
                                <w:top w:val="none" w:sz="0" w:space="0" w:color="auto"/>
                                <w:left w:val="none" w:sz="0" w:space="0" w:color="auto"/>
                                <w:bottom w:val="none" w:sz="0" w:space="0" w:color="auto"/>
                                <w:right w:val="none" w:sz="0" w:space="0" w:color="auto"/>
                              </w:divBdr>
                              <w:divsChild>
                                <w:div w:id="1535924944">
                                  <w:marLeft w:val="0"/>
                                  <w:marRight w:val="0"/>
                                  <w:marTop w:val="0"/>
                                  <w:marBottom w:val="0"/>
                                  <w:divBdr>
                                    <w:top w:val="none" w:sz="0" w:space="0" w:color="auto"/>
                                    <w:left w:val="none" w:sz="0" w:space="0" w:color="auto"/>
                                    <w:bottom w:val="none" w:sz="0" w:space="0" w:color="auto"/>
                                    <w:right w:val="none" w:sz="0" w:space="0" w:color="auto"/>
                                  </w:divBdr>
                                  <w:divsChild>
                                    <w:div w:id="488518782">
                                      <w:marLeft w:val="0"/>
                                      <w:marRight w:val="0"/>
                                      <w:marTop w:val="0"/>
                                      <w:marBottom w:val="0"/>
                                      <w:divBdr>
                                        <w:top w:val="none" w:sz="0" w:space="0" w:color="auto"/>
                                        <w:left w:val="none" w:sz="0" w:space="0" w:color="auto"/>
                                        <w:bottom w:val="none" w:sz="0" w:space="0" w:color="auto"/>
                                        <w:right w:val="none" w:sz="0" w:space="0" w:color="auto"/>
                                      </w:divBdr>
                                      <w:divsChild>
                                        <w:div w:id="512912916">
                                          <w:marLeft w:val="0"/>
                                          <w:marRight w:val="0"/>
                                          <w:marTop w:val="0"/>
                                          <w:marBottom w:val="0"/>
                                          <w:divBdr>
                                            <w:top w:val="none" w:sz="0" w:space="0" w:color="auto"/>
                                            <w:left w:val="none" w:sz="0" w:space="0" w:color="auto"/>
                                            <w:bottom w:val="none" w:sz="0" w:space="0" w:color="auto"/>
                                            <w:right w:val="none" w:sz="0" w:space="0" w:color="auto"/>
                                          </w:divBdr>
                                          <w:divsChild>
                                            <w:div w:id="361132771">
                                              <w:marLeft w:val="0"/>
                                              <w:marRight w:val="0"/>
                                              <w:marTop w:val="0"/>
                                              <w:marBottom w:val="0"/>
                                              <w:divBdr>
                                                <w:top w:val="none" w:sz="0" w:space="0" w:color="auto"/>
                                                <w:left w:val="none" w:sz="0" w:space="0" w:color="auto"/>
                                                <w:bottom w:val="none" w:sz="0" w:space="0" w:color="auto"/>
                                                <w:right w:val="none" w:sz="0" w:space="0" w:color="auto"/>
                                              </w:divBdr>
                                              <w:divsChild>
                                                <w:div w:id="585306390">
                                                  <w:marLeft w:val="0"/>
                                                  <w:marRight w:val="0"/>
                                                  <w:marTop w:val="0"/>
                                                  <w:marBottom w:val="0"/>
                                                  <w:divBdr>
                                                    <w:top w:val="none" w:sz="0" w:space="0" w:color="auto"/>
                                                    <w:left w:val="none" w:sz="0" w:space="0" w:color="auto"/>
                                                    <w:bottom w:val="none" w:sz="0" w:space="0" w:color="auto"/>
                                                    <w:right w:val="none" w:sz="0" w:space="0" w:color="auto"/>
                                                  </w:divBdr>
                                                  <w:divsChild>
                                                    <w:div w:id="944381077">
                                                      <w:marLeft w:val="0"/>
                                                      <w:marRight w:val="0"/>
                                                      <w:marTop w:val="0"/>
                                                      <w:marBottom w:val="0"/>
                                                      <w:divBdr>
                                                        <w:top w:val="none" w:sz="0" w:space="0" w:color="auto"/>
                                                        <w:left w:val="none" w:sz="0" w:space="0" w:color="auto"/>
                                                        <w:bottom w:val="none" w:sz="0" w:space="0" w:color="auto"/>
                                                        <w:right w:val="none" w:sz="0" w:space="0" w:color="auto"/>
                                                      </w:divBdr>
                                                      <w:divsChild>
                                                        <w:div w:id="1297832531">
                                                          <w:marLeft w:val="0"/>
                                                          <w:marRight w:val="0"/>
                                                          <w:marTop w:val="0"/>
                                                          <w:marBottom w:val="0"/>
                                                          <w:divBdr>
                                                            <w:top w:val="none" w:sz="0" w:space="0" w:color="auto"/>
                                                            <w:left w:val="none" w:sz="0" w:space="0" w:color="auto"/>
                                                            <w:bottom w:val="none" w:sz="0" w:space="0" w:color="auto"/>
                                                            <w:right w:val="none" w:sz="0" w:space="0" w:color="auto"/>
                                                          </w:divBdr>
                                                          <w:divsChild>
                                                            <w:div w:id="204372078">
                                                              <w:marLeft w:val="0"/>
                                                              <w:marRight w:val="0"/>
                                                              <w:marTop w:val="0"/>
                                                              <w:marBottom w:val="0"/>
                                                              <w:divBdr>
                                                                <w:top w:val="none" w:sz="0" w:space="0" w:color="auto"/>
                                                                <w:left w:val="none" w:sz="0" w:space="0" w:color="auto"/>
                                                                <w:bottom w:val="none" w:sz="0" w:space="0" w:color="auto"/>
                                                                <w:right w:val="none" w:sz="0" w:space="0" w:color="auto"/>
                                                              </w:divBdr>
                                                              <w:divsChild>
                                                                <w:div w:id="693044722">
                                                                  <w:marLeft w:val="0"/>
                                                                  <w:marRight w:val="0"/>
                                                                  <w:marTop w:val="0"/>
                                                                  <w:marBottom w:val="0"/>
                                                                  <w:divBdr>
                                                                    <w:top w:val="none" w:sz="0" w:space="0" w:color="auto"/>
                                                                    <w:left w:val="none" w:sz="0" w:space="0" w:color="auto"/>
                                                                    <w:bottom w:val="none" w:sz="0" w:space="0" w:color="auto"/>
                                                                    <w:right w:val="none" w:sz="0" w:space="0" w:color="auto"/>
                                                                  </w:divBdr>
                                                                  <w:divsChild>
                                                                    <w:div w:id="452403560">
                                                                      <w:marLeft w:val="0"/>
                                                                      <w:marRight w:val="0"/>
                                                                      <w:marTop w:val="0"/>
                                                                      <w:marBottom w:val="0"/>
                                                                      <w:divBdr>
                                                                        <w:top w:val="none" w:sz="0" w:space="0" w:color="auto"/>
                                                                        <w:left w:val="none" w:sz="0" w:space="0" w:color="auto"/>
                                                                        <w:bottom w:val="none" w:sz="0" w:space="0" w:color="auto"/>
                                                                        <w:right w:val="none" w:sz="0" w:space="0" w:color="auto"/>
                                                                      </w:divBdr>
                                                                      <w:divsChild>
                                                                        <w:div w:id="453065139">
                                                                          <w:marLeft w:val="0"/>
                                                                          <w:marRight w:val="0"/>
                                                                          <w:marTop w:val="0"/>
                                                                          <w:marBottom w:val="0"/>
                                                                          <w:divBdr>
                                                                            <w:top w:val="none" w:sz="0" w:space="0" w:color="auto"/>
                                                                            <w:left w:val="none" w:sz="0" w:space="0" w:color="auto"/>
                                                                            <w:bottom w:val="none" w:sz="0" w:space="0" w:color="auto"/>
                                                                            <w:right w:val="none" w:sz="0" w:space="0" w:color="auto"/>
                                                                          </w:divBdr>
                                                                          <w:divsChild>
                                                                            <w:div w:id="1488284657">
                                                                              <w:marLeft w:val="0"/>
                                                                              <w:marRight w:val="0"/>
                                                                              <w:marTop w:val="0"/>
                                                                              <w:marBottom w:val="0"/>
                                                                              <w:divBdr>
                                                                                <w:top w:val="none" w:sz="0" w:space="0" w:color="auto"/>
                                                                                <w:left w:val="none" w:sz="0" w:space="0" w:color="auto"/>
                                                                                <w:bottom w:val="none" w:sz="0" w:space="0" w:color="auto"/>
                                                                                <w:right w:val="none" w:sz="0" w:space="0" w:color="auto"/>
                                                                              </w:divBdr>
                                                                              <w:divsChild>
                                                                                <w:div w:id="265163499">
                                                                                  <w:marLeft w:val="0"/>
                                                                                  <w:marRight w:val="0"/>
                                                                                  <w:marTop w:val="0"/>
                                                                                  <w:marBottom w:val="0"/>
                                                                                  <w:divBdr>
                                                                                    <w:top w:val="none" w:sz="0" w:space="0" w:color="auto"/>
                                                                                    <w:left w:val="none" w:sz="0" w:space="0" w:color="auto"/>
                                                                                    <w:bottom w:val="none" w:sz="0" w:space="0" w:color="auto"/>
                                                                                    <w:right w:val="none" w:sz="0" w:space="0" w:color="auto"/>
                                                                                  </w:divBdr>
                                                                                  <w:divsChild>
                                                                                    <w:div w:id="1302231769">
                                                                                      <w:marLeft w:val="0"/>
                                                                                      <w:marRight w:val="0"/>
                                                                                      <w:marTop w:val="0"/>
                                                                                      <w:marBottom w:val="0"/>
                                                                                      <w:divBdr>
                                                                                        <w:top w:val="none" w:sz="0" w:space="0" w:color="auto"/>
                                                                                        <w:left w:val="none" w:sz="0" w:space="0" w:color="auto"/>
                                                                                        <w:bottom w:val="none" w:sz="0" w:space="0" w:color="auto"/>
                                                                                        <w:right w:val="none" w:sz="0" w:space="0" w:color="auto"/>
                                                                                      </w:divBdr>
                                                                                      <w:divsChild>
                                                                                        <w:div w:id="1596136225">
                                                                                          <w:marLeft w:val="0"/>
                                                                                          <w:marRight w:val="0"/>
                                                                                          <w:marTop w:val="0"/>
                                                                                          <w:marBottom w:val="0"/>
                                                                                          <w:divBdr>
                                                                                            <w:top w:val="none" w:sz="0" w:space="0" w:color="auto"/>
                                                                                            <w:left w:val="none" w:sz="0" w:space="0" w:color="auto"/>
                                                                                            <w:bottom w:val="none" w:sz="0" w:space="0" w:color="auto"/>
                                                                                            <w:right w:val="none" w:sz="0" w:space="0" w:color="auto"/>
                                                                                          </w:divBdr>
                                                                                          <w:divsChild>
                                                                                            <w:div w:id="1317953115">
                                                                                              <w:marLeft w:val="0"/>
                                                                                              <w:marRight w:val="0"/>
                                                                                              <w:marTop w:val="0"/>
                                                                                              <w:marBottom w:val="0"/>
                                                                                              <w:divBdr>
                                                                                                <w:top w:val="none" w:sz="0" w:space="0" w:color="auto"/>
                                                                                                <w:left w:val="none" w:sz="0" w:space="0" w:color="auto"/>
                                                                                                <w:bottom w:val="none" w:sz="0" w:space="0" w:color="auto"/>
                                                                                                <w:right w:val="none" w:sz="0" w:space="0" w:color="auto"/>
                                                                                              </w:divBdr>
                                                                                              <w:divsChild>
                                                                                                <w:div w:id="20278325">
                                                                                                  <w:marLeft w:val="0"/>
                                                                                                  <w:marRight w:val="0"/>
                                                                                                  <w:marTop w:val="0"/>
                                                                                                  <w:marBottom w:val="0"/>
                                                                                                  <w:divBdr>
                                                                                                    <w:top w:val="none" w:sz="0" w:space="0" w:color="auto"/>
                                                                                                    <w:left w:val="none" w:sz="0" w:space="0" w:color="auto"/>
                                                                                                    <w:bottom w:val="none" w:sz="0" w:space="0" w:color="auto"/>
                                                                                                    <w:right w:val="none" w:sz="0" w:space="0" w:color="auto"/>
                                                                                                  </w:divBdr>
                                                                                                </w:div>
                                                                                                <w:div w:id="450174004">
                                                                                                  <w:marLeft w:val="0"/>
                                                                                                  <w:marRight w:val="0"/>
                                                                                                  <w:marTop w:val="0"/>
                                                                                                  <w:marBottom w:val="0"/>
                                                                                                  <w:divBdr>
                                                                                                    <w:top w:val="none" w:sz="0" w:space="0" w:color="auto"/>
                                                                                                    <w:left w:val="none" w:sz="0" w:space="0" w:color="auto"/>
                                                                                                    <w:bottom w:val="none" w:sz="0" w:space="0" w:color="auto"/>
                                                                                                    <w:right w:val="none" w:sz="0" w:space="0" w:color="auto"/>
                                                                                                  </w:divBdr>
                                                                                                </w:div>
                                                                                                <w:div w:id="1039281494">
                                                                                                  <w:marLeft w:val="0"/>
                                                                                                  <w:marRight w:val="0"/>
                                                                                                  <w:marTop w:val="0"/>
                                                                                                  <w:marBottom w:val="0"/>
                                                                                                  <w:divBdr>
                                                                                                    <w:top w:val="none" w:sz="0" w:space="0" w:color="auto"/>
                                                                                                    <w:left w:val="none" w:sz="0" w:space="0" w:color="auto"/>
                                                                                                    <w:bottom w:val="none" w:sz="0" w:space="0" w:color="auto"/>
                                                                                                    <w:right w:val="none" w:sz="0" w:space="0" w:color="auto"/>
                                                                                                  </w:divBdr>
                                                                                                </w:div>
                                                                                                <w:div w:id="1161582591">
                                                                                                  <w:marLeft w:val="0"/>
                                                                                                  <w:marRight w:val="0"/>
                                                                                                  <w:marTop w:val="0"/>
                                                                                                  <w:marBottom w:val="0"/>
                                                                                                  <w:divBdr>
                                                                                                    <w:top w:val="none" w:sz="0" w:space="0" w:color="auto"/>
                                                                                                    <w:left w:val="none" w:sz="0" w:space="0" w:color="auto"/>
                                                                                                    <w:bottom w:val="none" w:sz="0" w:space="0" w:color="auto"/>
                                                                                                    <w:right w:val="none" w:sz="0" w:space="0" w:color="auto"/>
                                                                                                  </w:divBdr>
                                                                                                </w:div>
                                                                                                <w:div w:id="1217081483">
                                                                                                  <w:marLeft w:val="720"/>
                                                                                                  <w:marRight w:val="0"/>
                                                                                                  <w:marTop w:val="0"/>
                                                                                                  <w:marBottom w:val="0"/>
                                                                                                  <w:divBdr>
                                                                                                    <w:top w:val="none" w:sz="0" w:space="0" w:color="auto"/>
                                                                                                    <w:left w:val="none" w:sz="0" w:space="0" w:color="auto"/>
                                                                                                    <w:bottom w:val="none" w:sz="0" w:space="0" w:color="auto"/>
                                                                                                    <w:right w:val="none" w:sz="0" w:space="0" w:color="auto"/>
                                                                                                  </w:divBdr>
                                                                                                </w:div>
                                                                                                <w:div w:id="1286615815">
                                                                                                  <w:marLeft w:val="0"/>
                                                                                                  <w:marRight w:val="0"/>
                                                                                                  <w:marTop w:val="0"/>
                                                                                                  <w:marBottom w:val="0"/>
                                                                                                  <w:divBdr>
                                                                                                    <w:top w:val="none" w:sz="0" w:space="0" w:color="auto"/>
                                                                                                    <w:left w:val="none" w:sz="0" w:space="0" w:color="auto"/>
                                                                                                    <w:bottom w:val="none" w:sz="0" w:space="0" w:color="auto"/>
                                                                                                    <w:right w:val="none" w:sz="0" w:space="0" w:color="auto"/>
                                                                                                  </w:divBdr>
                                                                                                </w:div>
                                                                                                <w:div w:id="1307125704">
                                                                                                  <w:marLeft w:val="720"/>
                                                                                                  <w:marRight w:val="0"/>
                                                                                                  <w:marTop w:val="0"/>
                                                                                                  <w:marBottom w:val="0"/>
                                                                                                  <w:divBdr>
                                                                                                    <w:top w:val="none" w:sz="0" w:space="0" w:color="auto"/>
                                                                                                    <w:left w:val="none" w:sz="0" w:space="0" w:color="auto"/>
                                                                                                    <w:bottom w:val="none" w:sz="0" w:space="0" w:color="auto"/>
                                                                                                    <w:right w:val="none" w:sz="0" w:space="0" w:color="auto"/>
                                                                                                  </w:divBdr>
                                                                                                </w:div>
                                                                                                <w:div w:id="1453743640">
                                                                                                  <w:marLeft w:val="0"/>
                                                                                                  <w:marRight w:val="0"/>
                                                                                                  <w:marTop w:val="0"/>
                                                                                                  <w:marBottom w:val="0"/>
                                                                                                  <w:divBdr>
                                                                                                    <w:top w:val="none" w:sz="0" w:space="0" w:color="auto"/>
                                                                                                    <w:left w:val="none" w:sz="0" w:space="0" w:color="auto"/>
                                                                                                    <w:bottom w:val="none" w:sz="0" w:space="0" w:color="auto"/>
                                                                                                    <w:right w:val="none" w:sz="0" w:space="0" w:color="auto"/>
                                                                                                  </w:divBdr>
                                                                                                </w:div>
                                                                                                <w:div w:id="1757238653">
                                                                                                  <w:marLeft w:val="0"/>
                                                                                                  <w:marRight w:val="0"/>
                                                                                                  <w:marTop w:val="0"/>
                                                                                                  <w:marBottom w:val="0"/>
                                                                                                  <w:divBdr>
                                                                                                    <w:top w:val="none" w:sz="0" w:space="0" w:color="auto"/>
                                                                                                    <w:left w:val="none" w:sz="0" w:space="0" w:color="auto"/>
                                                                                                    <w:bottom w:val="none" w:sz="0" w:space="0" w:color="auto"/>
                                                                                                    <w:right w:val="none" w:sz="0" w:space="0" w:color="auto"/>
                                                                                                  </w:divBdr>
                                                                                                </w:div>
                                                                                                <w:div w:id="202481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23089683">
      <w:bodyDiv w:val="1"/>
      <w:marLeft w:val="0"/>
      <w:marRight w:val="0"/>
      <w:marTop w:val="0"/>
      <w:marBottom w:val="0"/>
      <w:divBdr>
        <w:top w:val="none" w:sz="0" w:space="0" w:color="auto"/>
        <w:left w:val="none" w:sz="0" w:space="0" w:color="auto"/>
        <w:bottom w:val="none" w:sz="0" w:space="0" w:color="auto"/>
        <w:right w:val="none" w:sz="0" w:space="0" w:color="auto"/>
      </w:divBdr>
    </w:div>
    <w:div w:id="833643791">
      <w:bodyDiv w:val="1"/>
      <w:marLeft w:val="0"/>
      <w:marRight w:val="0"/>
      <w:marTop w:val="0"/>
      <w:marBottom w:val="0"/>
      <w:divBdr>
        <w:top w:val="none" w:sz="0" w:space="0" w:color="auto"/>
        <w:left w:val="none" w:sz="0" w:space="0" w:color="auto"/>
        <w:bottom w:val="none" w:sz="0" w:space="0" w:color="auto"/>
        <w:right w:val="none" w:sz="0" w:space="0" w:color="auto"/>
      </w:divBdr>
    </w:div>
    <w:div w:id="834762844">
      <w:bodyDiv w:val="1"/>
      <w:marLeft w:val="0"/>
      <w:marRight w:val="0"/>
      <w:marTop w:val="0"/>
      <w:marBottom w:val="0"/>
      <w:divBdr>
        <w:top w:val="none" w:sz="0" w:space="0" w:color="auto"/>
        <w:left w:val="none" w:sz="0" w:space="0" w:color="auto"/>
        <w:bottom w:val="none" w:sz="0" w:space="0" w:color="auto"/>
        <w:right w:val="none" w:sz="0" w:space="0" w:color="auto"/>
      </w:divBdr>
    </w:div>
    <w:div w:id="842284337">
      <w:bodyDiv w:val="1"/>
      <w:marLeft w:val="0"/>
      <w:marRight w:val="0"/>
      <w:marTop w:val="0"/>
      <w:marBottom w:val="0"/>
      <w:divBdr>
        <w:top w:val="none" w:sz="0" w:space="0" w:color="auto"/>
        <w:left w:val="none" w:sz="0" w:space="0" w:color="auto"/>
        <w:bottom w:val="none" w:sz="0" w:space="0" w:color="auto"/>
        <w:right w:val="none" w:sz="0" w:space="0" w:color="auto"/>
      </w:divBdr>
    </w:div>
    <w:div w:id="861432201">
      <w:bodyDiv w:val="1"/>
      <w:marLeft w:val="0"/>
      <w:marRight w:val="0"/>
      <w:marTop w:val="0"/>
      <w:marBottom w:val="0"/>
      <w:divBdr>
        <w:top w:val="none" w:sz="0" w:space="0" w:color="auto"/>
        <w:left w:val="none" w:sz="0" w:space="0" w:color="auto"/>
        <w:bottom w:val="none" w:sz="0" w:space="0" w:color="auto"/>
        <w:right w:val="none" w:sz="0" w:space="0" w:color="auto"/>
      </w:divBdr>
    </w:div>
    <w:div w:id="865828008">
      <w:bodyDiv w:val="1"/>
      <w:marLeft w:val="0"/>
      <w:marRight w:val="0"/>
      <w:marTop w:val="0"/>
      <w:marBottom w:val="0"/>
      <w:divBdr>
        <w:top w:val="none" w:sz="0" w:space="0" w:color="auto"/>
        <w:left w:val="none" w:sz="0" w:space="0" w:color="auto"/>
        <w:bottom w:val="none" w:sz="0" w:space="0" w:color="auto"/>
        <w:right w:val="none" w:sz="0" w:space="0" w:color="auto"/>
      </w:divBdr>
      <w:divsChild>
        <w:div w:id="715356507">
          <w:marLeft w:val="0"/>
          <w:marRight w:val="0"/>
          <w:marTop w:val="0"/>
          <w:marBottom w:val="0"/>
          <w:divBdr>
            <w:top w:val="none" w:sz="0" w:space="0" w:color="auto"/>
            <w:left w:val="none" w:sz="0" w:space="0" w:color="auto"/>
            <w:bottom w:val="none" w:sz="0" w:space="0" w:color="auto"/>
            <w:right w:val="none" w:sz="0" w:space="0" w:color="auto"/>
          </w:divBdr>
          <w:divsChild>
            <w:div w:id="2010130409">
              <w:marLeft w:val="0"/>
              <w:marRight w:val="0"/>
              <w:marTop w:val="0"/>
              <w:marBottom w:val="0"/>
              <w:divBdr>
                <w:top w:val="none" w:sz="0" w:space="0" w:color="auto"/>
                <w:left w:val="none" w:sz="0" w:space="0" w:color="auto"/>
                <w:bottom w:val="none" w:sz="0" w:space="0" w:color="auto"/>
                <w:right w:val="none" w:sz="0" w:space="0" w:color="auto"/>
              </w:divBdr>
              <w:divsChild>
                <w:div w:id="683897750">
                  <w:marLeft w:val="0"/>
                  <w:marRight w:val="0"/>
                  <w:marTop w:val="0"/>
                  <w:marBottom w:val="0"/>
                  <w:divBdr>
                    <w:top w:val="none" w:sz="0" w:space="0" w:color="auto"/>
                    <w:left w:val="none" w:sz="0" w:space="0" w:color="auto"/>
                    <w:bottom w:val="none" w:sz="0" w:space="0" w:color="auto"/>
                    <w:right w:val="none" w:sz="0" w:space="0" w:color="auto"/>
                  </w:divBdr>
                  <w:divsChild>
                    <w:div w:id="818032708">
                      <w:marLeft w:val="0"/>
                      <w:marRight w:val="0"/>
                      <w:marTop w:val="0"/>
                      <w:marBottom w:val="0"/>
                      <w:divBdr>
                        <w:top w:val="none" w:sz="0" w:space="0" w:color="auto"/>
                        <w:left w:val="none" w:sz="0" w:space="0" w:color="auto"/>
                        <w:bottom w:val="none" w:sz="0" w:space="0" w:color="auto"/>
                        <w:right w:val="none" w:sz="0" w:space="0" w:color="auto"/>
                      </w:divBdr>
                      <w:divsChild>
                        <w:div w:id="1075054046">
                          <w:marLeft w:val="0"/>
                          <w:marRight w:val="0"/>
                          <w:marTop w:val="0"/>
                          <w:marBottom w:val="0"/>
                          <w:divBdr>
                            <w:top w:val="none" w:sz="0" w:space="0" w:color="auto"/>
                            <w:left w:val="none" w:sz="0" w:space="0" w:color="auto"/>
                            <w:bottom w:val="none" w:sz="0" w:space="0" w:color="auto"/>
                            <w:right w:val="none" w:sz="0" w:space="0" w:color="auto"/>
                          </w:divBdr>
                          <w:divsChild>
                            <w:div w:id="267006124">
                              <w:marLeft w:val="0"/>
                              <w:marRight w:val="0"/>
                              <w:marTop w:val="0"/>
                              <w:marBottom w:val="0"/>
                              <w:divBdr>
                                <w:top w:val="none" w:sz="0" w:space="0" w:color="auto"/>
                                <w:left w:val="none" w:sz="0" w:space="0" w:color="auto"/>
                                <w:bottom w:val="none" w:sz="0" w:space="0" w:color="auto"/>
                                <w:right w:val="none" w:sz="0" w:space="0" w:color="auto"/>
                              </w:divBdr>
                              <w:divsChild>
                                <w:div w:id="929436013">
                                  <w:marLeft w:val="0"/>
                                  <w:marRight w:val="0"/>
                                  <w:marTop w:val="0"/>
                                  <w:marBottom w:val="0"/>
                                  <w:divBdr>
                                    <w:top w:val="none" w:sz="0" w:space="0" w:color="auto"/>
                                    <w:left w:val="none" w:sz="0" w:space="0" w:color="auto"/>
                                    <w:bottom w:val="none" w:sz="0" w:space="0" w:color="auto"/>
                                    <w:right w:val="none" w:sz="0" w:space="0" w:color="auto"/>
                                  </w:divBdr>
                                  <w:divsChild>
                                    <w:div w:id="303699601">
                                      <w:marLeft w:val="0"/>
                                      <w:marRight w:val="0"/>
                                      <w:marTop w:val="0"/>
                                      <w:marBottom w:val="0"/>
                                      <w:divBdr>
                                        <w:top w:val="none" w:sz="0" w:space="0" w:color="auto"/>
                                        <w:left w:val="none" w:sz="0" w:space="0" w:color="auto"/>
                                        <w:bottom w:val="none" w:sz="0" w:space="0" w:color="auto"/>
                                        <w:right w:val="none" w:sz="0" w:space="0" w:color="auto"/>
                                      </w:divBdr>
                                      <w:divsChild>
                                        <w:div w:id="233316545">
                                          <w:marLeft w:val="0"/>
                                          <w:marRight w:val="0"/>
                                          <w:marTop w:val="0"/>
                                          <w:marBottom w:val="0"/>
                                          <w:divBdr>
                                            <w:top w:val="none" w:sz="0" w:space="0" w:color="auto"/>
                                            <w:left w:val="none" w:sz="0" w:space="0" w:color="auto"/>
                                            <w:bottom w:val="none" w:sz="0" w:space="0" w:color="auto"/>
                                            <w:right w:val="none" w:sz="0" w:space="0" w:color="auto"/>
                                          </w:divBdr>
                                          <w:divsChild>
                                            <w:div w:id="1556509064">
                                              <w:marLeft w:val="0"/>
                                              <w:marRight w:val="0"/>
                                              <w:marTop w:val="0"/>
                                              <w:marBottom w:val="0"/>
                                              <w:divBdr>
                                                <w:top w:val="none" w:sz="0" w:space="0" w:color="auto"/>
                                                <w:left w:val="none" w:sz="0" w:space="0" w:color="auto"/>
                                                <w:bottom w:val="none" w:sz="0" w:space="0" w:color="auto"/>
                                                <w:right w:val="none" w:sz="0" w:space="0" w:color="auto"/>
                                              </w:divBdr>
                                              <w:divsChild>
                                                <w:div w:id="1486749862">
                                                  <w:marLeft w:val="0"/>
                                                  <w:marRight w:val="0"/>
                                                  <w:marTop w:val="0"/>
                                                  <w:marBottom w:val="0"/>
                                                  <w:divBdr>
                                                    <w:top w:val="none" w:sz="0" w:space="0" w:color="auto"/>
                                                    <w:left w:val="none" w:sz="0" w:space="0" w:color="auto"/>
                                                    <w:bottom w:val="none" w:sz="0" w:space="0" w:color="auto"/>
                                                    <w:right w:val="none" w:sz="0" w:space="0" w:color="auto"/>
                                                  </w:divBdr>
                                                  <w:divsChild>
                                                    <w:div w:id="1107693578">
                                                      <w:marLeft w:val="0"/>
                                                      <w:marRight w:val="0"/>
                                                      <w:marTop w:val="0"/>
                                                      <w:marBottom w:val="0"/>
                                                      <w:divBdr>
                                                        <w:top w:val="none" w:sz="0" w:space="0" w:color="auto"/>
                                                        <w:left w:val="none" w:sz="0" w:space="0" w:color="auto"/>
                                                        <w:bottom w:val="none" w:sz="0" w:space="0" w:color="auto"/>
                                                        <w:right w:val="none" w:sz="0" w:space="0" w:color="auto"/>
                                                      </w:divBdr>
                                                      <w:divsChild>
                                                        <w:div w:id="62262348">
                                                          <w:marLeft w:val="0"/>
                                                          <w:marRight w:val="0"/>
                                                          <w:marTop w:val="0"/>
                                                          <w:marBottom w:val="0"/>
                                                          <w:divBdr>
                                                            <w:top w:val="none" w:sz="0" w:space="0" w:color="auto"/>
                                                            <w:left w:val="none" w:sz="0" w:space="0" w:color="auto"/>
                                                            <w:bottom w:val="none" w:sz="0" w:space="0" w:color="auto"/>
                                                            <w:right w:val="none" w:sz="0" w:space="0" w:color="auto"/>
                                                          </w:divBdr>
                                                          <w:divsChild>
                                                            <w:div w:id="757219126">
                                                              <w:marLeft w:val="0"/>
                                                              <w:marRight w:val="0"/>
                                                              <w:marTop w:val="0"/>
                                                              <w:marBottom w:val="0"/>
                                                              <w:divBdr>
                                                                <w:top w:val="none" w:sz="0" w:space="0" w:color="auto"/>
                                                                <w:left w:val="none" w:sz="0" w:space="0" w:color="auto"/>
                                                                <w:bottom w:val="none" w:sz="0" w:space="0" w:color="auto"/>
                                                                <w:right w:val="none" w:sz="0" w:space="0" w:color="auto"/>
                                                              </w:divBdr>
                                                              <w:divsChild>
                                                                <w:div w:id="1031955377">
                                                                  <w:marLeft w:val="0"/>
                                                                  <w:marRight w:val="0"/>
                                                                  <w:marTop w:val="0"/>
                                                                  <w:marBottom w:val="0"/>
                                                                  <w:divBdr>
                                                                    <w:top w:val="none" w:sz="0" w:space="0" w:color="auto"/>
                                                                    <w:left w:val="none" w:sz="0" w:space="0" w:color="auto"/>
                                                                    <w:bottom w:val="none" w:sz="0" w:space="0" w:color="auto"/>
                                                                    <w:right w:val="none" w:sz="0" w:space="0" w:color="auto"/>
                                                                  </w:divBdr>
                                                                  <w:divsChild>
                                                                    <w:div w:id="1754621474">
                                                                      <w:marLeft w:val="0"/>
                                                                      <w:marRight w:val="0"/>
                                                                      <w:marTop w:val="0"/>
                                                                      <w:marBottom w:val="0"/>
                                                                      <w:divBdr>
                                                                        <w:top w:val="none" w:sz="0" w:space="0" w:color="auto"/>
                                                                        <w:left w:val="none" w:sz="0" w:space="0" w:color="auto"/>
                                                                        <w:bottom w:val="none" w:sz="0" w:space="0" w:color="auto"/>
                                                                        <w:right w:val="none" w:sz="0" w:space="0" w:color="auto"/>
                                                                      </w:divBdr>
                                                                      <w:divsChild>
                                                                        <w:div w:id="1543055152">
                                                                          <w:marLeft w:val="0"/>
                                                                          <w:marRight w:val="0"/>
                                                                          <w:marTop w:val="0"/>
                                                                          <w:marBottom w:val="0"/>
                                                                          <w:divBdr>
                                                                            <w:top w:val="none" w:sz="0" w:space="0" w:color="auto"/>
                                                                            <w:left w:val="none" w:sz="0" w:space="0" w:color="auto"/>
                                                                            <w:bottom w:val="none" w:sz="0" w:space="0" w:color="auto"/>
                                                                            <w:right w:val="none" w:sz="0" w:space="0" w:color="auto"/>
                                                                          </w:divBdr>
                                                                          <w:divsChild>
                                                                            <w:div w:id="1433285741">
                                                                              <w:marLeft w:val="0"/>
                                                                              <w:marRight w:val="0"/>
                                                                              <w:marTop w:val="0"/>
                                                                              <w:marBottom w:val="0"/>
                                                                              <w:divBdr>
                                                                                <w:top w:val="none" w:sz="0" w:space="0" w:color="auto"/>
                                                                                <w:left w:val="none" w:sz="0" w:space="0" w:color="auto"/>
                                                                                <w:bottom w:val="none" w:sz="0" w:space="0" w:color="auto"/>
                                                                                <w:right w:val="none" w:sz="0" w:space="0" w:color="auto"/>
                                                                              </w:divBdr>
                                                                              <w:divsChild>
                                                                                <w:div w:id="1883517924">
                                                                                  <w:marLeft w:val="0"/>
                                                                                  <w:marRight w:val="0"/>
                                                                                  <w:marTop w:val="0"/>
                                                                                  <w:marBottom w:val="0"/>
                                                                                  <w:divBdr>
                                                                                    <w:top w:val="none" w:sz="0" w:space="0" w:color="auto"/>
                                                                                    <w:left w:val="none" w:sz="0" w:space="0" w:color="auto"/>
                                                                                    <w:bottom w:val="none" w:sz="0" w:space="0" w:color="auto"/>
                                                                                    <w:right w:val="none" w:sz="0" w:space="0" w:color="auto"/>
                                                                                  </w:divBdr>
                                                                                  <w:divsChild>
                                                                                    <w:div w:id="761221065">
                                                                                      <w:marLeft w:val="0"/>
                                                                                      <w:marRight w:val="0"/>
                                                                                      <w:marTop w:val="0"/>
                                                                                      <w:marBottom w:val="0"/>
                                                                                      <w:divBdr>
                                                                                        <w:top w:val="none" w:sz="0" w:space="0" w:color="auto"/>
                                                                                        <w:left w:val="none" w:sz="0" w:space="0" w:color="auto"/>
                                                                                        <w:bottom w:val="none" w:sz="0" w:space="0" w:color="auto"/>
                                                                                        <w:right w:val="none" w:sz="0" w:space="0" w:color="auto"/>
                                                                                      </w:divBdr>
                                                                                      <w:divsChild>
                                                                                        <w:div w:id="1119689881">
                                                                                          <w:marLeft w:val="0"/>
                                                                                          <w:marRight w:val="0"/>
                                                                                          <w:marTop w:val="0"/>
                                                                                          <w:marBottom w:val="0"/>
                                                                                          <w:divBdr>
                                                                                            <w:top w:val="none" w:sz="0" w:space="0" w:color="auto"/>
                                                                                            <w:left w:val="none" w:sz="0" w:space="0" w:color="auto"/>
                                                                                            <w:bottom w:val="none" w:sz="0" w:space="0" w:color="auto"/>
                                                                                            <w:right w:val="none" w:sz="0" w:space="0" w:color="auto"/>
                                                                                          </w:divBdr>
                                                                                          <w:divsChild>
                                                                                            <w:div w:id="2057191267">
                                                                                              <w:marLeft w:val="0"/>
                                                                                              <w:marRight w:val="0"/>
                                                                                              <w:marTop w:val="0"/>
                                                                                              <w:marBottom w:val="0"/>
                                                                                              <w:divBdr>
                                                                                                <w:top w:val="none" w:sz="0" w:space="0" w:color="auto"/>
                                                                                                <w:left w:val="none" w:sz="0" w:space="0" w:color="auto"/>
                                                                                                <w:bottom w:val="none" w:sz="0" w:space="0" w:color="auto"/>
                                                                                                <w:right w:val="none" w:sz="0" w:space="0" w:color="auto"/>
                                                                                              </w:divBdr>
                                                                                              <w:divsChild>
                                                                                                <w:div w:id="66849161">
                                                                                                  <w:marLeft w:val="0"/>
                                                                                                  <w:marRight w:val="0"/>
                                                                                                  <w:marTop w:val="0"/>
                                                                                                  <w:marBottom w:val="0"/>
                                                                                                  <w:divBdr>
                                                                                                    <w:top w:val="none" w:sz="0" w:space="0" w:color="auto"/>
                                                                                                    <w:left w:val="none" w:sz="0" w:space="0" w:color="auto"/>
                                                                                                    <w:bottom w:val="none" w:sz="0" w:space="0" w:color="auto"/>
                                                                                                    <w:right w:val="none" w:sz="0" w:space="0" w:color="auto"/>
                                                                                                  </w:divBdr>
                                                                                                </w:div>
                                                                                                <w:div w:id="843328051">
                                                                                                  <w:marLeft w:val="720"/>
                                                                                                  <w:marRight w:val="0"/>
                                                                                                  <w:marTop w:val="0"/>
                                                                                                  <w:marBottom w:val="0"/>
                                                                                                  <w:divBdr>
                                                                                                    <w:top w:val="none" w:sz="0" w:space="0" w:color="auto"/>
                                                                                                    <w:left w:val="none" w:sz="0" w:space="0" w:color="auto"/>
                                                                                                    <w:bottom w:val="none" w:sz="0" w:space="0" w:color="auto"/>
                                                                                                    <w:right w:val="none" w:sz="0" w:space="0" w:color="auto"/>
                                                                                                  </w:divBdr>
                                                                                                </w:div>
                                                                                                <w:div w:id="1122456620">
                                                                                                  <w:marLeft w:val="720"/>
                                                                                                  <w:marRight w:val="0"/>
                                                                                                  <w:marTop w:val="0"/>
                                                                                                  <w:marBottom w:val="0"/>
                                                                                                  <w:divBdr>
                                                                                                    <w:top w:val="none" w:sz="0" w:space="0" w:color="auto"/>
                                                                                                    <w:left w:val="none" w:sz="0" w:space="0" w:color="auto"/>
                                                                                                    <w:bottom w:val="none" w:sz="0" w:space="0" w:color="auto"/>
                                                                                                    <w:right w:val="none" w:sz="0" w:space="0" w:color="auto"/>
                                                                                                  </w:divBdr>
                                                                                                </w:div>
                                                                                                <w:div w:id="147247668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90120933">
      <w:bodyDiv w:val="1"/>
      <w:marLeft w:val="0"/>
      <w:marRight w:val="0"/>
      <w:marTop w:val="0"/>
      <w:marBottom w:val="0"/>
      <w:divBdr>
        <w:top w:val="none" w:sz="0" w:space="0" w:color="auto"/>
        <w:left w:val="none" w:sz="0" w:space="0" w:color="auto"/>
        <w:bottom w:val="none" w:sz="0" w:space="0" w:color="auto"/>
        <w:right w:val="none" w:sz="0" w:space="0" w:color="auto"/>
      </w:divBdr>
    </w:div>
    <w:div w:id="893199296">
      <w:bodyDiv w:val="1"/>
      <w:marLeft w:val="0"/>
      <w:marRight w:val="0"/>
      <w:marTop w:val="0"/>
      <w:marBottom w:val="0"/>
      <w:divBdr>
        <w:top w:val="none" w:sz="0" w:space="0" w:color="auto"/>
        <w:left w:val="none" w:sz="0" w:space="0" w:color="auto"/>
        <w:bottom w:val="none" w:sz="0" w:space="0" w:color="auto"/>
        <w:right w:val="none" w:sz="0" w:space="0" w:color="auto"/>
      </w:divBdr>
    </w:div>
    <w:div w:id="898982361">
      <w:bodyDiv w:val="1"/>
      <w:marLeft w:val="0"/>
      <w:marRight w:val="0"/>
      <w:marTop w:val="0"/>
      <w:marBottom w:val="0"/>
      <w:divBdr>
        <w:top w:val="none" w:sz="0" w:space="0" w:color="auto"/>
        <w:left w:val="none" w:sz="0" w:space="0" w:color="auto"/>
        <w:bottom w:val="none" w:sz="0" w:space="0" w:color="auto"/>
        <w:right w:val="none" w:sz="0" w:space="0" w:color="auto"/>
      </w:divBdr>
    </w:div>
    <w:div w:id="901990422">
      <w:bodyDiv w:val="1"/>
      <w:marLeft w:val="0"/>
      <w:marRight w:val="0"/>
      <w:marTop w:val="0"/>
      <w:marBottom w:val="0"/>
      <w:divBdr>
        <w:top w:val="none" w:sz="0" w:space="0" w:color="auto"/>
        <w:left w:val="none" w:sz="0" w:space="0" w:color="auto"/>
        <w:bottom w:val="none" w:sz="0" w:space="0" w:color="auto"/>
        <w:right w:val="none" w:sz="0" w:space="0" w:color="auto"/>
      </w:divBdr>
    </w:div>
    <w:div w:id="953175550">
      <w:bodyDiv w:val="1"/>
      <w:marLeft w:val="0"/>
      <w:marRight w:val="0"/>
      <w:marTop w:val="0"/>
      <w:marBottom w:val="0"/>
      <w:divBdr>
        <w:top w:val="none" w:sz="0" w:space="0" w:color="auto"/>
        <w:left w:val="none" w:sz="0" w:space="0" w:color="auto"/>
        <w:bottom w:val="none" w:sz="0" w:space="0" w:color="auto"/>
        <w:right w:val="none" w:sz="0" w:space="0" w:color="auto"/>
      </w:divBdr>
    </w:div>
    <w:div w:id="999967622">
      <w:bodyDiv w:val="1"/>
      <w:marLeft w:val="0"/>
      <w:marRight w:val="0"/>
      <w:marTop w:val="0"/>
      <w:marBottom w:val="0"/>
      <w:divBdr>
        <w:top w:val="none" w:sz="0" w:space="0" w:color="auto"/>
        <w:left w:val="none" w:sz="0" w:space="0" w:color="auto"/>
        <w:bottom w:val="none" w:sz="0" w:space="0" w:color="auto"/>
        <w:right w:val="none" w:sz="0" w:space="0" w:color="auto"/>
      </w:divBdr>
    </w:div>
    <w:div w:id="1075737275">
      <w:bodyDiv w:val="1"/>
      <w:marLeft w:val="0"/>
      <w:marRight w:val="0"/>
      <w:marTop w:val="0"/>
      <w:marBottom w:val="0"/>
      <w:divBdr>
        <w:top w:val="none" w:sz="0" w:space="0" w:color="auto"/>
        <w:left w:val="none" w:sz="0" w:space="0" w:color="auto"/>
        <w:bottom w:val="none" w:sz="0" w:space="0" w:color="auto"/>
        <w:right w:val="none" w:sz="0" w:space="0" w:color="auto"/>
      </w:divBdr>
      <w:divsChild>
        <w:div w:id="1010832697">
          <w:marLeft w:val="0"/>
          <w:marRight w:val="0"/>
          <w:marTop w:val="0"/>
          <w:marBottom w:val="0"/>
          <w:divBdr>
            <w:top w:val="none" w:sz="0" w:space="0" w:color="auto"/>
            <w:left w:val="none" w:sz="0" w:space="0" w:color="auto"/>
            <w:bottom w:val="none" w:sz="0" w:space="0" w:color="auto"/>
            <w:right w:val="none" w:sz="0" w:space="0" w:color="auto"/>
          </w:divBdr>
          <w:divsChild>
            <w:div w:id="637536638">
              <w:marLeft w:val="0"/>
              <w:marRight w:val="0"/>
              <w:marTop w:val="0"/>
              <w:marBottom w:val="0"/>
              <w:divBdr>
                <w:top w:val="none" w:sz="0" w:space="0" w:color="auto"/>
                <w:left w:val="none" w:sz="0" w:space="0" w:color="auto"/>
                <w:bottom w:val="none" w:sz="0" w:space="0" w:color="auto"/>
                <w:right w:val="none" w:sz="0" w:space="0" w:color="auto"/>
              </w:divBdr>
              <w:divsChild>
                <w:div w:id="1996179415">
                  <w:marLeft w:val="0"/>
                  <w:marRight w:val="0"/>
                  <w:marTop w:val="0"/>
                  <w:marBottom w:val="0"/>
                  <w:divBdr>
                    <w:top w:val="none" w:sz="0" w:space="0" w:color="auto"/>
                    <w:left w:val="none" w:sz="0" w:space="0" w:color="auto"/>
                    <w:bottom w:val="none" w:sz="0" w:space="0" w:color="auto"/>
                    <w:right w:val="none" w:sz="0" w:space="0" w:color="auto"/>
                  </w:divBdr>
                  <w:divsChild>
                    <w:div w:id="1108815278">
                      <w:marLeft w:val="0"/>
                      <w:marRight w:val="0"/>
                      <w:marTop w:val="0"/>
                      <w:marBottom w:val="0"/>
                      <w:divBdr>
                        <w:top w:val="none" w:sz="0" w:space="0" w:color="auto"/>
                        <w:left w:val="none" w:sz="0" w:space="0" w:color="auto"/>
                        <w:bottom w:val="none" w:sz="0" w:space="0" w:color="auto"/>
                        <w:right w:val="none" w:sz="0" w:space="0" w:color="auto"/>
                      </w:divBdr>
                      <w:divsChild>
                        <w:div w:id="859586870">
                          <w:marLeft w:val="0"/>
                          <w:marRight w:val="0"/>
                          <w:marTop w:val="0"/>
                          <w:marBottom w:val="0"/>
                          <w:divBdr>
                            <w:top w:val="none" w:sz="0" w:space="0" w:color="auto"/>
                            <w:left w:val="none" w:sz="0" w:space="0" w:color="auto"/>
                            <w:bottom w:val="none" w:sz="0" w:space="0" w:color="auto"/>
                            <w:right w:val="none" w:sz="0" w:space="0" w:color="auto"/>
                          </w:divBdr>
                          <w:divsChild>
                            <w:div w:id="1285192310">
                              <w:marLeft w:val="0"/>
                              <w:marRight w:val="0"/>
                              <w:marTop w:val="0"/>
                              <w:marBottom w:val="0"/>
                              <w:divBdr>
                                <w:top w:val="none" w:sz="0" w:space="0" w:color="auto"/>
                                <w:left w:val="none" w:sz="0" w:space="0" w:color="auto"/>
                                <w:bottom w:val="none" w:sz="0" w:space="0" w:color="auto"/>
                                <w:right w:val="none" w:sz="0" w:space="0" w:color="auto"/>
                              </w:divBdr>
                              <w:divsChild>
                                <w:div w:id="542594896">
                                  <w:marLeft w:val="0"/>
                                  <w:marRight w:val="0"/>
                                  <w:marTop w:val="0"/>
                                  <w:marBottom w:val="0"/>
                                  <w:divBdr>
                                    <w:top w:val="none" w:sz="0" w:space="0" w:color="auto"/>
                                    <w:left w:val="none" w:sz="0" w:space="0" w:color="auto"/>
                                    <w:bottom w:val="none" w:sz="0" w:space="0" w:color="auto"/>
                                    <w:right w:val="none" w:sz="0" w:space="0" w:color="auto"/>
                                  </w:divBdr>
                                  <w:divsChild>
                                    <w:div w:id="209533994">
                                      <w:marLeft w:val="0"/>
                                      <w:marRight w:val="0"/>
                                      <w:marTop w:val="0"/>
                                      <w:marBottom w:val="0"/>
                                      <w:divBdr>
                                        <w:top w:val="none" w:sz="0" w:space="0" w:color="auto"/>
                                        <w:left w:val="none" w:sz="0" w:space="0" w:color="auto"/>
                                        <w:bottom w:val="none" w:sz="0" w:space="0" w:color="auto"/>
                                        <w:right w:val="none" w:sz="0" w:space="0" w:color="auto"/>
                                      </w:divBdr>
                                      <w:divsChild>
                                        <w:div w:id="177353288">
                                          <w:marLeft w:val="0"/>
                                          <w:marRight w:val="0"/>
                                          <w:marTop w:val="0"/>
                                          <w:marBottom w:val="0"/>
                                          <w:divBdr>
                                            <w:top w:val="none" w:sz="0" w:space="0" w:color="auto"/>
                                            <w:left w:val="none" w:sz="0" w:space="0" w:color="auto"/>
                                            <w:bottom w:val="none" w:sz="0" w:space="0" w:color="auto"/>
                                            <w:right w:val="none" w:sz="0" w:space="0" w:color="auto"/>
                                          </w:divBdr>
                                          <w:divsChild>
                                            <w:div w:id="11538023">
                                              <w:marLeft w:val="0"/>
                                              <w:marRight w:val="0"/>
                                              <w:marTop w:val="0"/>
                                              <w:marBottom w:val="0"/>
                                              <w:divBdr>
                                                <w:top w:val="none" w:sz="0" w:space="0" w:color="auto"/>
                                                <w:left w:val="none" w:sz="0" w:space="0" w:color="auto"/>
                                                <w:bottom w:val="none" w:sz="0" w:space="0" w:color="auto"/>
                                                <w:right w:val="none" w:sz="0" w:space="0" w:color="auto"/>
                                              </w:divBdr>
                                              <w:divsChild>
                                                <w:div w:id="559172627">
                                                  <w:marLeft w:val="0"/>
                                                  <w:marRight w:val="0"/>
                                                  <w:marTop w:val="0"/>
                                                  <w:marBottom w:val="0"/>
                                                  <w:divBdr>
                                                    <w:top w:val="none" w:sz="0" w:space="0" w:color="auto"/>
                                                    <w:left w:val="none" w:sz="0" w:space="0" w:color="auto"/>
                                                    <w:bottom w:val="none" w:sz="0" w:space="0" w:color="auto"/>
                                                    <w:right w:val="none" w:sz="0" w:space="0" w:color="auto"/>
                                                  </w:divBdr>
                                                  <w:divsChild>
                                                    <w:div w:id="1708725037">
                                                      <w:marLeft w:val="0"/>
                                                      <w:marRight w:val="0"/>
                                                      <w:marTop w:val="0"/>
                                                      <w:marBottom w:val="0"/>
                                                      <w:divBdr>
                                                        <w:top w:val="none" w:sz="0" w:space="0" w:color="auto"/>
                                                        <w:left w:val="none" w:sz="0" w:space="0" w:color="auto"/>
                                                        <w:bottom w:val="none" w:sz="0" w:space="0" w:color="auto"/>
                                                        <w:right w:val="none" w:sz="0" w:space="0" w:color="auto"/>
                                                      </w:divBdr>
                                                      <w:divsChild>
                                                        <w:div w:id="1006591389">
                                                          <w:marLeft w:val="0"/>
                                                          <w:marRight w:val="0"/>
                                                          <w:marTop w:val="0"/>
                                                          <w:marBottom w:val="0"/>
                                                          <w:divBdr>
                                                            <w:top w:val="none" w:sz="0" w:space="0" w:color="auto"/>
                                                            <w:left w:val="none" w:sz="0" w:space="0" w:color="auto"/>
                                                            <w:bottom w:val="none" w:sz="0" w:space="0" w:color="auto"/>
                                                            <w:right w:val="none" w:sz="0" w:space="0" w:color="auto"/>
                                                          </w:divBdr>
                                                          <w:divsChild>
                                                            <w:div w:id="1359233887">
                                                              <w:marLeft w:val="0"/>
                                                              <w:marRight w:val="0"/>
                                                              <w:marTop w:val="0"/>
                                                              <w:marBottom w:val="0"/>
                                                              <w:divBdr>
                                                                <w:top w:val="none" w:sz="0" w:space="0" w:color="auto"/>
                                                                <w:left w:val="none" w:sz="0" w:space="0" w:color="auto"/>
                                                                <w:bottom w:val="none" w:sz="0" w:space="0" w:color="auto"/>
                                                                <w:right w:val="none" w:sz="0" w:space="0" w:color="auto"/>
                                                              </w:divBdr>
                                                              <w:divsChild>
                                                                <w:div w:id="679235425">
                                                                  <w:marLeft w:val="0"/>
                                                                  <w:marRight w:val="0"/>
                                                                  <w:marTop w:val="0"/>
                                                                  <w:marBottom w:val="0"/>
                                                                  <w:divBdr>
                                                                    <w:top w:val="none" w:sz="0" w:space="0" w:color="auto"/>
                                                                    <w:left w:val="none" w:sz="0" w:space="0" w:color="auto"/>
                                                                    <w:bottom w:val="none" w:sz="0" w:space="0" w:color="auto"/>
                                                                    <w:right w:val="none" w:sz="0" w:space="0" w:color="auto"/>
                                                                  </w:divBdr>
                                                                  <w:divsChild>
                                                                    <w:div w:id="1708261717">
                                                                      <w:marLeft w:val="0"/>
                                                                      <w:marRight w:val="0"/>
                                                                      <w:marTop w:val="0"/>
                                                                      <w:marBottom w:val="0"/>
                                                                      <w:divBdr>
                                                                        <w:top w:val="none" w:sz="0" w:space="0" w:color="auto"/>
                                                                        <w:left w:val="none" w:sz="0" w:space="0" w:color="auto"/>
                                                                        <w:bottom w:val="none" w:sz="0" w:space="0" w:color="auto"/>
                                                                        <w:right w:val="none" w:sz="0" w:space="0" w:color="auto"/>
                                                                      </w:divBdr>
                                                                      <w:divsChild>
                                                                        <w:div w:id="1469200944">
                                                                          <w:marLeft w:val="0"/>
                                                                          <w:marRight w:val="0"/>
                                                                          <w:marTop w:val="0"/>
                                                                          <w:marBottom w:val="0"/>
                                                                          <w:divBdr>
                                                                            <w:top w:val="none" w:sz="0" w:space="0" w:color="auto"/>
                                                                            <w:left w:val="none" w:sz="0" w:space="0" w:color="auto"/>
                                                                            <w:bottom w:val="none" w:sz="0" w:space="0" w:color="auto"/>
                                                                            <w:right w:val="none" w:sz="0" w:space="0" w:color="auto"/>
                                                                          </w:divBdr>
                                                                          <w:divsChild>
                                                                            <w:div w:id="558634828">
                                                                              <w:marLeft w:val="0"/>
                                                                              <w:marRight w:val="0"/>
                                                                              <w:marTop w:val="0"/>
                                                                              <w:marBottom w:val="0"/>
                                                                              <w:divBdr>
                                                                                <w:top w:val="none" w:sz="0" w:space="0" w:color="auto"/>
                                                                                <w:left w:val="none" w:sz="0" w:space="0" w:color="auto"/>
                                                                                <w:bottom w:val="none" w:sz="0" w:space="0" w:color="auto"/>
                                                                                <w:right w:val="none" w:sz="0" w:space="0" w:color="auto"/>
                                                                              </w:divBdr>
                                                                              <w:divsChild>
                                                                                <w:div w:id="1972057416">
                                                                                  <w:marLeft w:val="0"/>
                                                                                  <w:marRight w:val="0"/>
                                                                                  <w:marTop w:val="0"/>
                                                                                  <w:marBottom w:val="0"/>
                                                                                  <w:divBdr>
                                                                                    <w:top w:val="none" w:sz="0" w:space="0" w:color="auto"/>
                                                                                    <w:left w:val="none" w:sz="0" w:space="0" w:color="auto"/>
                                                                                    <w:bottom w:val="none" w:sz="0" w:space="0" w:color="auto"/>
                                                                                    <w:right w:val="none" w:sz="0" w:space="0" w:color="auto"/>
                                                                                  </w:divBdr>
                                                                                  <w:divsChild>
                                                                                    <w:div w:id="1316452797">
                                                                                      <w:marLeft w:val="0"/>
                                                                                      <w:marRight w:val="0"/>
                                                                                      <w:marTop w:val="0"/>
                                                                                      <w:marBottom w:val="0"/>
                                                                                      <w:divBdr>
                                                                                        <w:top w:val="none" w:sz="0" w:space="0" w:color="auto"/>
                                                                                        <w:left w:val="none" w:sz="0" w:space="0" w:color="auto"/>
                                                                                        <w:bottom w:val="none" w:sz="0" w:space="0" w:color="auto"/>
                                                                                        <w:right w:val="none" w:sz="0" w:space="0" w:color="auto"/>
                                                                                      </w:divBdr>
                                                                                      <w:divsChild>
                                                                                        <w:div w:id="720178172">
                                                                                          <w:marLeft w:val="0"/>
                                                                                          <w:marRight w:val="0"/>
                                                                                          <w:marTop w:val="0"/>
                                                                                          <w:marBottom w:val="0"/>
                                                                                          <w:divBdr>
                                                                                            <w:top w:val="none" w:sz="0" w:space="0" w:color="auto"/>
                                                                                            <w:left w:val="none" w:sz="0" w:space="0" w:color="auto"/>
                                                                                            <w:bottom w:val="none" w:sz="0" w:space="0" w:color="auto"/>
                                                                                            <w:right w:val="none" w:sz="0" w:space="0" w:color="auto"/>
                                                                                          </w:divBdr>
                                                                                          <w:divsChild>
                                                                                            <w:div w:id="402988005">
                                                                                              <w:marLeft w:val="0"/>
                                                                                              <w:marRight w:val="0"/>
                                                                                              <w:marTop w:val="0"/>
                                                                                              <w:marBottom w:val="0"/>
                                                                                              <w:divBdr>
                                                                                                <w:top w:val="none" w:sz="0" w:space="0" w:color="auto"/>
                                                                                                <w:left w:val="none" w:sz="0" w:space="0" w:color="auto"/>
                                                                                                <w:bottom w:val="none" w:sz="0" w:space="0" w:color="auto"/>
                                                                                                <w:right w:val="none" w:sz="0" w:space="0" w:color="auto"/>
                                                                                              </w:divBdr>
                                                                                              <w:divsChild>
                                                                                                <w:div w:id="12873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1224284">
      <w:bodyDiv w:val="1"/>
      <w:marLeft w:val="0"/>
      <w:marRight w:val="0"/>
      <w:marTop w:val="0"/>
      <w:marBottom w:val="0"/>
      <w:divBdr>
        <w:top w:val="none" w:sz="0" w:space="0" w:color="auto"/>
        <w:left w:val="none" w:sz="0" w:space="0" w:color="auto"/>
        <w:bottom w:val="none" w:sz="0" w:space="0" w:color="auto"/>
        <w:right w:val="none" w:sz="0" w:space="0" w:color="auto"/>
      </w:divBdr>
    </w:div>
    <w:div w:id="1224949044">
      <w:bodyDiv w:val="1"/>
      <w:marLeft w:val="0"/>
      <w:marRight w:val="0"/>
      <w:marTop w:val="0"/>
      <w:marBottom w:val="0"/>
      <w:divBdr>
        <w:top w:val="none" w:sz="0" w:space="0" w:color="auto"/>
        <w:left w:val="none" w:sz="0" w:space="0" w:color="auto"/>
        <w:bottom w:val="none" w:sz="0" w:space="0" w:color="auto"/>
        <w:right w:val="none" w:sz="0" w:space="0" w:color="auto"/>
      </w:divBdr>
    </w:div>
    <w:div w:id="1232034315">
      <w:bodyDiv w:val="1"/>
      <w:marLeft w:val="0"/>
      <w:marRight w:val="0"/>
      <w:marTop w:val="0"/>
      <w:marBottom w:val="0"/>
      <w:divBdr>
        <w:top w:val="none" w:sz="0" w:space="0" w:color="auto"/>
        <w:left w:val="none" w:sz="0" w:space="0" w:color="auto"/>
        <w:bottom w:val="none" w:sz="0" w:space="0" w:color="auto"/>
        <w:right w:val="none" w:sz="0" w:space="0" w:color="auto"/>
      </w:divBdr>
    </w:div>
    <w:div w:id="1236742771">
      <w:bodyDiv w:val="1"/>
      <w:marLeft w:val="0"/>
      <w:marRight w:val="0"/>
      <w:marTop w:val="0"/>
      <w:marBottom w:val="0"/>
      <w:divBdr>
        <w:top w:val="none" w:sz="0" w:space="0" w:color="auto"/>
        <w:left w:val="none" w:sz="0" w:space="0" w:color="auto"/>
        <w:bottom w:val="none" w:sz="0" w:space="0" w:color="auto"/>
        <w:right w:val="none" w:sz="0" w:space="0" w:color="auto"/>
      </w:divBdr>
    </w:div>
    <w:div w:id="1262761255">
      <w:bodyDiv w:val="1"/>
      <w:marLeft w:val="0"/>
      <w:marRight w:val="0"/>
      <w:marTop w:val="0"/>
      <w:marBottom w:val="0"/>
      <w:divBdr>
        <w:top w:val="none" w:sz="0" w:space="0" w:color="auto"/>
        <w:left w:val="none" w:sz="0" w:space="0" w:color="auto"/>
        <w:bottom w:val="none" w:sz="0" w:space="0" w:color="auto"/>
        <w:right w:val="none" w:sz="0" w:space="0" w:color="auto"/>
      </w:divBdr>
    </w:div>
    <w:div w:id="1271737661">
      <w:bodyDiv w:val="1"/>
      <w:marLeft w:val="0"/>
      <w:marRight w:val="0"/>
      <w:marTop w:val="0"/>
      <w:marBottom w:val="0"/>
      <w:divBdr>
        <w:top w:val="none" w:sz="0" w:space="0" w:color="auto"/>
        <w:left w:val="none" w:sz="0" w:space="0" w:color="auto"/>
        <w:bottom w:val="none" w:sz="0" w:space="0" w:color="auto"/>
        <w:right w:val="none" w:sz="0" w:space="0" w:color="auto"/>
      </w:divBdr>
    </w:div>
    <w:div w:id="1289624374">
      <w:bodyDiv w:val="1"/>
      <w:marLeft w:val="0"/>
      <w:marRight w:val="0"/>
      <w:marTop w:val="0"/>
      <w:marBottom w:val="0"/>
      <w:divBdr>
        <w:top w:val="none" w:sz="0" w:space="0" w:color="auto"/>
        <w:left w:val="none" w:sz="0" w:space="0" w:color="auto"/>
        <w:bottom w:val="none" w:sz="0" w:space="0" w:color="auto"/>
        <w:right w:val="none" w:sz="0" w:space="0" w:color="auto"/>
      </w:divBdr>
    </w:div>
    <w:div w:id="1301109764">
      <w:bodyDiv w:val="1"/>
      <w:marLeft w:val="0"/>
      <w:marRight w:val="0"/>
      <w:marTop w:val="0"/>
      <w:marBottom w:val="0"/>
      <w:divBdr>
        <w:top w:val="none" w:sz="0" w:space="0" w:color="auto"/>
        <w:left w:val="none" w:sz="0" w:space="0" w:color="auto"/>
        <w:bottom w:val="none" w:sz="0" w:space="0" w:color="auto"/>
        <w:right w:val="none" w:sz="0" w:space="0" w:color="auto"/>
      </w:divBdr>
    </w:div>
    <w:div w:id="1339652537">
      <w:bodyDiv w:val="1"/>
      <w:marLeft w:val="0"/>
      <w:marRight w:val="0"/>
      <w:marTop w:val="0"/>
      <w:marBottom w:val="0"/>
      <w:divBdr>
        <w:top w:val="none" w:sz="0" w:space="0" w:color="auto"/>
        <w:left w:val="none" w:sz="0" w:space="0" w:color="auto"/>
        <w:bottom w:val="none" w:sz="0" w:space="0" w:color="auto"/>
        <w:right w:val="none" w:sz="0" w:space="0" w:color="auto"/>
      </w:divBdr>
    </w:div>
    <w:div w:id="1351106055">
      <w:bodyDiv w:val="1"/>
      <w:marLeft w:val="0"/>
      <w:marRight w:val="0"/>
      <w:marTop w:val="0"/>
      <w:marBottom w:val="0"/>
      <w:divBdr>
        <w:top w:val="none" w:sz="0" w:space="0" w:color="auto"/>
        <w:left w:val="none" w:sz="0" w:space="0" w:color="auto"/>
        <w:bottom w:val="none" w:sz="0" w:space="0" w:color="auto"/>
        <w:right w:val="none" w:sz="0" w:space="0" w:color="auto"/>
      </w:divBdr>
    </w:div>
    <w:div w:id="1395664955">
      <w:bodyDiv w:val="1"/>
      <w:marLeft w:val="0"/>
      <w:marRight w:val="0"/>
      <w:marTop w:val="0"/>
      <w:marBottom w:val="0"/>
      <w:divBdr>
        <w:top w:val="none" w:sz="0" w:space="0" w:color="auto"/>
        <w:left w:val="none" w:sz="0" w:space="0" w:color="auto"/>
        <w:bottom w:val="none" w:sz="0" w:space="0" w:color="auto"/>
        <w:right w:val="none" w:sz="0" w:space="0" w:color="auto"/>
      </w:divBdr>
    </w:div>
    <w:div w:id="1398086099">
      <w:bodyDiv w:val="1"/>
      <w:marLeft w:val="0"/>
      <w:marRight w:val="0"/>
      <w:marTop w:val="0"/>
      <w:marBottom w:val="0"/>
      <w:divBdr>
        <w:top w:val="none" w:sz="0" w:space="0" w:color="auto"/>
        <w:left w:val="none" w:sz="0" w:space="0" w:color="auto"/>
        <w:bottom w:val="none" w:sz="0" w:space="0" w:color="auto"/>
        <w:right w:val="none" w:sz="0" w:space="0" w:color="auto"/>
      </w:divBdr>
    </w:div>
    <w:div w:id="1413114300">
      <w:bodyDiv w:val="1"/>
      <w:marLeft w:val="0"/>
      <w:marRight w:val="0"/>
      <w:marTop w:val="0"/>
      <w:marBottom w:val="0"/>
      <w:divBdr>
        <w:top w:val="none" w:sz="0" w:space="0" w:color="auto"/>
        <w:left w:val="none" w:sz="0" w:space="0" w:color="auto"/>
        <w:bottom w:val="none" w:sz="0" w:space="0" w:color="auto"/>
        <w:right w:val="none" w:sz="0" w:space="0" w:color="auto"/>
      </w:divBdr>
    </w:div>
    <w:div w:id="1417022219">
      <w:bodyDiv w:val="1"/>
      <w:marLeft w:val="0"/>
      <w:marRight w:val="0"/>
      <w:marTop w:val="0"/>
      <w:marBottom w:val="0"/>
      <w:divBdr>
        <w:top w:val="none" w:sz="0" w:space="0" w:color="auto"/>
        <w:left w:val="none" w:sz="0" w:space="0" w:color="auto"/>
        <w:bottom w:val="none" w:sz="0" w:space="0" w:color="auto"/>
        <w:right w:val="none" w:sz="0" w:space="0" w:color="auto"/>
      </w:divBdr>
      <w:divsChild>
        <w:div w:id="2057973131">
          <w:marLeft w:val="0"/>
          <w:marRight w:val="0"/>
          <w:marTop w:val="0"/>
          <w:marBottom w:val="0"/>
          <w:divBdr>
            <w:top w:val="none" w:sz="0" w:space="0" w:color="auto"/>
            <w:left w:val="none" w:sz="0" w:space="0" w:color="auto"/>
            <w:bottom w:val="none" w:sz="0" w:space="0" w:color="auto"/>
            <w:right w:val="none" w:sz="0" w:space="0" w:color="auto"/>
          </w:divBdr>
          <w:divsChild>
            <w:div w:id="1028064052">
              <w:marLeft w:val="0"/>
              <w:marRight w:val="0"/>
              <w:marTop w:val="0"/>
              <w:marBottom w:val="0"/>
              <w:divBdr>
                <w:top w:val="none" w:sz="0" w:space="0" w:color="auto"/>
                <w:left w:val="none" w:sz="0" w:space="0" w:color="auto"/>
                <w:bottom w:val="none" w:sz="0" w:space="0" w:color="auto"/>
                <w:right w:val="none" w:sz="0" w:space="0" w:color="auto"/>
              </w:divBdr>
              <w:divsChild>
                <w:div w:id="1789469063">
                  <w:marLeft w:val="0"/>
                  <w:marRight w:val="0"/>
                  <w:marTop w:val="0"/>
                  <w:marBottom w:val="0"/>
                  <w:divBdr>
                    <w:top w:val="none" w:sz="0" w:space="0" w:color="auto"/>
                    <w:left w:val="none" w:sz="0" w:space="0" w:color="auto"/>
                    <w:bottom w:val="none" w:sz="0" w:space="0" w:color="auto"/>
                    <w:right w:val="none" w:sz="0" w:space="0" w:color="auto"/>
                  </w:divBdr>
                  <w:divsChild>
                    <w:div w:id="781194204">
                      <w:marLeft w:val="0"/>
                      <w:marRight w:val="0"/>
                      <w:marTop w:val="0"/>
                      <w:marBottom w:val="0"/>
                      <w:divBdr>
                        <w:top w:val="none" w:sz="0" w:space="0" w:color="auto"/>
                        <w:left w:val="none" w:sz="0" w:space="0" w:color="auto"/>
                        <w:bottom w:val="none" w:sz="0" w:space="0" w:color="auto"/>
                        <w:right w:val="none" w:sz="0" w:space="0" w:color="auto"/>
                      </w:divBdr>
                      <w:divsChild>
                        <w:div w:id="1294364120">
                          <w:marLeft w:val="0"/>
                          <w:marRight w:val="0"/>
                          <w:marTop w:val="0"/>
                          <w:marBottom w:val="0"/>
                          <w:divBdr>
                            <w:top w:val="none" w:sz="0" w:space="0" w:color="auto"/>
                            <w:left w:val="none" w:sz="0" w:space="0" w:color="auto"/>
                            <w:bottom w:val="none" w:sz="0" w:space="0" w:color="auto"/>
                            <w:right w:val="none" w:sz="0" w:space="0" w:color="auto"/>
                          </w:divBdr>
                          <w:divsChild>
                            <w:div w:id="815342533">
                              <w:marLeft w:val="0"/>
                              <w:marRight w:val="0"/>
                              <w:marTop w:val="0"/>
                              <w:marBottom w:val="0"/>
                              <w:divBdr>
                                <w:top w:val="none" w:sz="0" w:space="0" w:color="auto"/>
                                <w:left w:val="none" w:sz="0" w:space="0" w:color="auto"/>
                                <w:bottom w:val="none" w:sz="0" w:space="0" w:color="auto"/>
                                <w:right w:val="none" w:sz="0" w:space="0" w:color="auto"/>
                              </w:divBdr>
                              <w:divsChild>
                                <w:div w:id="1922639572">
                                  <w:marLeft w:val="0"/>
                                  <w:marRight w:val="0"/>
                                  <w:marTop w:val="0"/>
                                  <w:marBottom w:val="0"/>
                                  <w:divBdr>
                                    <w:top w:val="none" w:sz="0" w:space="0" w:color="auto"/>
                                    <w:left w:val="none" w:sz="0" w:space="0" w:color="auto"/>
                                    <w:bottom w:val="none" w:sz="0" w:space="0" w:color="auto"/>
                                    <w:right w:val="none" w:sz="0" w:space="0" w:color="auto"/>
                                  </w:divBdr>
                                  <w:divsChild>
                                    <w:div w:id="1325282814">
                                      <w:marLeft w:val="0"/>
                                      <w:marRight w:val="0"/>
                                      <w:marTop w:val="0"/>
                                      <w:marBottom w:val="0"/>
                                      <w:divBdr>
                                        <w:top w:val="none" w:sz="0" w:space="0" w:color="auto"/>
                                        <w:left w:val="none" w:sz="0" w:space="0" w:color="auto"/>
                                        <w:bottom w:val="none" w:sz="0" w:space="0" w:color="auto"/>
                                        <w:right w:val="none" w:sz="0" w:space="0" w:color="auto"/>
                                      </w:divBdr>
                                      <w:divsChild>
                                        <w:div w:id="1704551957">
                                          <w:marLeft w:val="0"/>
                                          <w:marRight w:val="0"/>
                                          <w:marTop w:val="0"/>
                                          <w:marBottom w:val="0"/>
                                          <w:divBdr>
                                            <w:top w:val="none" w:sz="0" w:space="0" w:color="auto"/>
                                            <w:left w:val="none" w:sz="0" w:space="0" w:color="auto"/>
                                            <w:bottom w:val="none" w:sz="0" w:space="0" w:color="auto"/>
                                            <w:right w:val="none" w:sz="0" w:space="0" w:color="auto"/>
                                          </w:divBdr>
                                          <w:divsChild>
                                            <w:div w:id="998115158">
                                              <w:marLeft w:val="0"/>
                                              <w:marRight w:val="0"/>
                                              <w:marTop w:val="0"/>
                                              <w:marBottom w:val="0"/>
                                              <w:divBdr>
                                                <w:top w:val="none" w:sz="0" w:space="0" w:color="auto"/>
                                                <w:left w:val="none" w:sz="0" w:space="0" w:color="auto"/>
                                                <w:bottom w:val="none" w:sz="0" w:space="0" w:color="auto"/>
                                                <w:right w:val="none" w:sz="0" w:space="0" w:color="auto"/>
                                              </w:divBdr>
                                              <w:divsChild>
                                                <w:div w:id="1861042893">
                                                  <w:marLeft w:val="0"/>
                                                  <w:marRight w:val="0"/>
                                                  <w:marTop w:val="0"/>
                                                  <w:marBottom w:val="0"/>
                                                  <w:divBdr>
                                                    <w:top w:val="none" w:sz="0" w:space="0" w:color="auto"/>
                                                    <w:left w:val="none" w:sz="0" w:space="0" w:color="auto"/>
                                                    <w:bottom w:val="none" w:sz="0" w:space="0" w:color="auto"/>
                                                    <w:right w:val="none" w:sz="0" w:space="0" w:color="auto"/>
                                                  </w:divBdr>
                                                  <w:divsChild>
                                                    <w:div w:id="1164272947">
                                                      <w:marLeft w:val="0"/>
                                                      <w:marRight w:val="0"/>
                                                      <w:marTop w:val="0"/>
                                                      <w:marBottom w:val="0"/>
                                                      <w:divBdr>
                                                        <w:top w:val="none" w:sz="0" w:space="0" w:color="auto"/>
                                                        <w:left w:val="none" w:sz="0" w:space="0" w:color="auto"/>
                                                        <w:bottom w:val="none" w:sz="0" w:space="0" w:color="auto"/>
                                                        <w:right w:val="none" w:sz="0" w:space="0" w:color="auto"/>
                                                      </w:divBdr>
                                                      <w:divsChild>
                                                        <w:div w:id="1157264701">
                                                          <w:marLeft w:val="0"/>
                                                          <w:marRight w:val="0"/>
                                                          <w:marTop w:val="0"/>
                                                          <w:marBottom w:val="0"/>
                                                          <w:divBdr>
                                                            <w:top w:val="none" w:sz="0" w:space="0" w:color="auto"/>
                                                            <w:left w:val="none" w:sz="0" w:space="0" w:color="auto"/>
                                                            <w:bottom w:val="none" w:sz="0" w:space="0" w:color="auto"/>
                                                            <w:right w:val="none" w:sz="0" w:space="0" w:color="auto"/>
                                                          </w:divBdr>
                                                          <w:divsChild>
                                                            <w:div w:id="1102649047">
                                                              <w:marLeft w:val="0"/>
                                                              <w:marRight w:val="0"/>
                                                              <w:marTop w:val="0"/>
                                                              <w:marBottom w:val="0"/>
                                                              <w:divBdr>
                                                                <w:top w:val="none" w:sz="0" w:space="0" w:color="auto"/>
                                                                <w:left w:val="none" w:sz="0" w:space="0" w:color="auto"/>
                                                                <w:bottom w:val="none" w:sz="0" w:space="0" w:color="auto"/>
                                                                <w:right w:val="none" w:sz="0" w:space="0" w:color="auto"/>
                                                              </w:divBdr>
                                                              <w:divsChild>
                                                                <w:div w:id="1407146559">
                                                                  <w:marLeft w:val="0"/>
                                                                  <w:marRight w:val="0"/>
                                                                  <w:marTop w:val="0"/>
                                                                  <w:marBottom w:val="0"/>
                                                                  <w:divBdr>
                                                                    <w:top w:val="none" w:sz="0" w:space="0" w:color="auto"/>
                                                                    <w:left w:val="none" w:sz="0" w:space="0" w:color="auto"/>
                                                                    <w:bottom w:val="none" w:sz="0" w:space="0" w:color="auto"/>
                                                                    <w:right w:val="none" w:sz="0" w:space="0" w:color="auto"/>
                                                                  </w:divBdr>
                                                                  <w:divsChild>
                                                                    <w:div w:id="2141148178">
                                                                      <w:marLeft w:val="0"/>
                                                                      <w:marRight w:val="0"/>
                                                                      <w:marTop w:val="0"/>
                                                                      <w:marBottom w:val="0"/>
                                                                      <w:divBdr>
                                                                        <w:top w:val="none" w:sz="0" w:space="0" w:color="auto"/>
                                                                        <w:left w:val="none" w:sz="0" w:space="0" w:color="auto"/>
                                                                        <w:bottom w:val="none" w:sz="0" w:space="0" w:color="auto"/>
                                                                        <w:right w:val="none" w:sz="0" w:space="0" w:color="auto"/>
                                                                      </w:divBdr>
                                                                      <w:divsChild>
                                                                        <w:div w:id="1194229675">
                                                                          <w:marLeft w:val="0"/>
                                                                          <w:marRight w:val="0"/>
                                                                          <w:marTop w:val="0"/>
                                                                          <w:marBottom w:val="0"/>
                                                                          <w:divBdr>
                                                                            <w:top w:val="none" w:sz="0" w:space="0" w:color="auto"/>
                                                                            <w:left w:val="none" w:sz="0" w:space="0" w:color="auto"/>
                                                                            <w:bottom w:val="none" w:sz="0" w:space="0" w:color="auto"/>
                                                                            <w:right w:val="none" w:sz="0" w:space="0" w:color="auto"/>
                                                                          </w:divBdr>
                                                                          <w:divsChild>
                                                                            <w:div w:id="940603692">
                                                                              <w:marLeft w:val="0"/>
                                                                              <w:marRight w:val="0"/>
                                                                              <w:marTop w:val="0"/>
                                                                              <w:marBottom w:val="0"/>
                                                                              <w:divBdr>
                                                                                <w:top w:val="none" w:sz="0" w:space="0" w:color="auto"/>
                                                                                <w:left w:val="none" w:sz="0" w:space="0" w:color="auto"/>
                                                                                <w:bottom w:val="none" w:sz="0" w:space="0" w:color="auto"/>
                                                                                <w:right w:val="none" w:sz="0" w:space="0" w:color="auto"/>
                                                                              </w:divBdr>
                                                                              <w:divsChild>
                                                                                <w:div w:id="1786734447">
                                                                                  <w:marLeft w:val="0"/>
                                                                                  <w:marRight w:val="0"/>
                                                                                  <w:marTop w:val="0"/>
                                                                                  <w:marBottom w:val="0"/>
                                                                                  <w:divBdr>
                                                                                    <w:top w:val="none" w:sz="0" w:space="0" w:color="auto"/>
                                                                                    <w:left w:val="none" w:sz="0" w:space="0" w:color="auto"/>
                                                                                    <w:bottom w:val="none" w:sz="0" w:space="0" w:color="auto"/>
                                                                                    <w:right w:val="none" w:sz="0" w:space="0" w:color="auto"/>
                                                                                  </w:divBdr>
                                                                                  <w:divsChild>
                                                                                    <w:div w:id="975766197">
                                                                                      <w:marLeft w:val="0"/>
                                                                                      <w:marRight w:val="0"/>
                                                                                      <w:marTop w:val="0"/>
                                                                                      <w:marBottom w:val="0"/>
                                                                                      <w:divBdr>
                                                                                        <w:top w:val="none" w:sz="0" w:space="0" w:color="auto"/>
                                                                                        <w:left w:val="none" w:sz="0" w:space="0" w:color="auto"/>
                                                                                        <w:bottom w:val="none" w:sz="0" w:space="0" w:color="auto"/>
                                                                                        <w:right w:val="none" w:sz="0" w:space="0" w:color="auto"/>
                                                                                      </w:divBdr>
                                                                                      <w:divsChild>
                                                                                        <w:div w:id="1013605831">
                                                                                          <w:marLeft w:val="0"/>
                                                                                          <w:marRight w:val="0"/>
                                                                                          <w:marTop w:val="0"/>
                                                                                          <w:marBottom w:val="0"/>
                                                                                          <w:divBdr>
                                                                                            <w:top w:val="none" w:sz="0" w:space="0" w:color="auto"/>
                                                                                            <w:left w:val="none" w:sz="0" w:space="0" w:color="auto"/>
                                                                                            <w:bottom w:val="none" w:sz="0" w:space="0" w:color="auto"/>
                                                                                            <w:right w:val="none" w:sz="0" w:space="0" w:color="auto"/>
                                                                                          </w:divBdr>
                                                                                          <w:divsChild>
                                                                                            <w:div w:id="1154029875">
                                                                                              <w:marLeft w:val="0"/>
                                                                                              <w:marRight w:val="0"/>
                                                                                              <w:marTop w:val="0"/>
                                                                                              <w:marBottom w:val="0"/>
                                                                                              <w:divBdr>
                                                                                                <w:top w:val="none" w:sz="0" w:space="0" w:color="auto"/>
                                                                                                <w:left w:val="none" w:sz="0" w:space="0" w:color="auto"/>
                                                                                                <w:bottom w:val="none" w:sz="0" w:space="0" w:color="auto"/>
                                                                                                <w:right w:val="none" w:sz="0" w:space="0" w:color="auto"/>
                                                                                              </w:divBdr>
                                                                                              <w:divsChild>
                                                                                                <w:div w:id="21517874">
                                                                                                  <w:marLeft w:val="0"/>
                                                                                                  <w:marRight w:val="0"/>
                                                                                                  <w:marTop w:val="0"/>
                                                                                                  <w:marBottom w:val="0"/>
                                                                                                  <w:divBdr>
                                                                                                    <w:top w:val="none" w:sz="0" w:space="0" w:color="auto"/>
                                                                                                    <w:left w:val="none" w:sz="0" w:space="0" w:color="auto"/>
                                                                                                    <w:bottom w:val="none" w:sz="0" w:space="0" w:color="auto"/>
                                                                                                    <w:right w:val="none" w:sz="0" w:space="0" w:color="auto"/>
                                                                                                  </w:divBdr>
                                                                                                </w:div>
                                                                                                <w:div w:id="83457609">
                                                                                                  <w:marLeft w:val="720"/>
                                                                                                  <w:marRight w:val="0"/>
                                                                                                  <w:marTop w:val="0"/>
                                                                                                  <w:marBottom w:val="0"/>
                                                                                                  <w:divBdr>
                                                                                                    <w:top w:val="none" w:sz="0" w:space="0" w:color="auto"/>
                                                                                                    <w:left w:val="none" w:sz="0" w:space="0" w:color="auto"/>
                                                                                                    <w:bottom w:val="none" w:sz="0" w:space="0" w:color="auto"/>
                                                                                                    <w:right w:val="none" w:sz="0" w:space="0" w:color="auto"/>
                                                                                                  </w:divBdr>
                                                                                                </w:div>
                                                                                                <w:div w:id="162087532">
                                                                                                  <w:marLeft w:val="720"/>
                                                                                                  <w:marRight w:val="0"/>
                                                                                                  <w:marTop w:val="0"/>
                                                                                                  <w:marBottom w:val="0"/>
                                                                                                  <w:divBdr>
                                                                                                    <w:top w:val="none" w:sz="0" w:space="0" w:color="auto"/>
                                                                                                    <w:left w:val="none" w:sz="0" w:space="0" w:color="auto"/>
                                                                                                    <w:bottom w:val="none" w:sz="0" w:space="0" w:color="auto"/>
                                                                                                    <w:right w:val="none" w:sz="0" w:space="0" w:color="auto"/>
                                                                                                  </w:divBdr>
                                                                                                </w:div>
                                                                                                <w:div w:id="212621671">
                                                                                                  <w:marLeft w:val="0"/>
                                                                                                  <w:marRight w:val="0"/>
                                                                                                  <w:marTop w:val="0"/>
                                                                                                  <w:marBottom w:val="0"/>
                                                                                                  <w:divBdr>
                                                                                                    <w:top w:val="none" w:sz="0" w:space="0" w:color="auto"/>
                                                                                                    <w:left w:val="none" w:sz="0" w:space="0" w:color="auto"/>
                                                                                                    <w:bottom w:val="none" w:sz="0" w:space="0" w:color="auto"/>
                                                                                                    <w:right w:val="none" w:sz="0" w:space="0" w:color="auto"/>
                                                                                                  </w:divBdr>
                                                                                                </w:div>
                                                                                                <w:div w:id="339236600">
                                                                                                  <w:marLeft w:val="0"/>
                                                                                                  <w:marRight w:val="0"/>
                                                                                                  <w:marTop w:val="0"/>
                                                                                                  <w:marBottom w:val="0"/>
                                                                                                  <w:divBdr>
                                                                                                    <w:top w:val="none" w:sz="0" w:space="0" w:color="auto"/>
                                                                                                    <w:left w:val="none" w:sz="0" w:space="0" w:color="auto"/>
                                                                                                    <w:bottom w:val="none" w:sz="0" w:space="0" w:color="auto"/>
                                                                                                    <w:right w:val="none" w:sz="0" w:space="0" w:color="auto"/>
                                                                                                  </w:divBdr>
                                                                                                </w:div>
                                                                                                <w:div w:id="386416933">
                                                                                                  <w:marLeft w:val="0"/>
                                                                                                  <w:marRight w:val="0"/>
                                                                                                  <w:marTop w:val="0"/>
                                                                                                  <w:marBottom w:val="0"/>
                                                                                                  <w:divBdr>
                                                                                                    <w:top w:val="none" w:sz="0" w:space="0" w:color="auto"/>
                                                                                                    <w:left w:val="none" w:sz="0" w:space="0" w:color="auto"/>
                                                                                                    <w:bottom w:val="none" w:sz="0" w:space="0" w:color="auto"/>
                                                                                                    <w:right w:val="none" w:sz="0" w:space="0" w:color="auto"/>
                                                                                                  </w:divBdr>
                                                                                                </w:div>
                                                                                                <w:div w:id="502356655">
                                                                                                  <w:marLeft w:val="0"/>
                                                                                                  <w:marRight w:val="0"/>
                                                                                                  <w:marTop w:val="0"/>
                                                                                                  <w:marBottom w:val="0"/>
                                                                                                  <w:divBdr>
                                                                                                    <w:top w:val="none" w:sz="0" w:space="0" w:color="auto"/>
                                                                                                    <w:left w:val="none" w:sz="0" w:space="0" w:color="auto"/>
                                                                                                    <w:bottom w:val="none" w:sz="0" w:space="0" w:color="auto"/>
                                                                                                    <w:right w:val="none" w:sz="0" w:space="0" w:color="auto"/>
                                                                                                  </w:divBdr>
                                                                                                </w:div>
                                                                                                <w:div w:id="1327826654">
                                                                                                  <w:marLeft w:val="0"/>
                                                                                                  <w:marRight w:val="0"/>
                                                                                                  <w:marTop w:val="0"/>
                                                                                                  <w:marBottom w:val="0"/>
                                                                                                  <w:divBdr>
                                                                                                    <w:top w:val="none" w:sz="0" w:space="0" w:color="auto"/>
                                                                                                    <w:left w:val="none" w:sz="0" w:space="0" w:color="auto"/>
                                                                                                    <w:bottom w:val="none" w:sz="0" w:space="0" w:color="auto"/>
                                                                                                    <w:right w:val="none" w:sz="0" w:space="0" w:color="auto"/>
                                                                                                  </w:divBdr>
                                                                                                </w:div>
                                                                                                <w:div w:id="1442798251">
                                                                                                  <w:marLeft w:val="0"/>
                                                                                                  <w:marRight w:val="0"/>
                                                                                                  <w:marTop w:val="0"/>
                                                                                                  <w:marBottom w:val="0"/>
                                                                                                  <w:divBdr>
                                                                                                    <w:top w:val="none" w:sz="0" w:space="0" w:color="auto"/>
                                                                                                    <w:left w:val="none" w:sz="0" w:space="0" w:color="auto"/>
                                                                                                    <w:bottom w:val="none" w:sz="0" w:space="0" w:color="auto"/>
                                                                                                    <w:right w:val="none" w:sz="0" w:space="0" w:color="auto"/>
                                                                                                  </w:divBdr>
                                                                                                </w:div>
                                                                                                <w:div w:id="203372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4907145">
      <w:bodyDiv w:val="1"/>
      <w:marLeft w:val="0"/>
      <w:marRight w:val="0"/>
      <w:marTop w:val="0"/>
      <w:marBottom w:val="0"/>
      <w:divBdr>
        <w:top w:val="none" w:sz="0" w:space="0" w:color="auto"/>
        <w:left w:val="none" w:sz="0" w:space="0" w:color="auto"/>
        <w:bottom w:val="none" w:sz="0" w:space="0" w:color="auto"/>
        <w:right w:val="none" w:sz="0" w:space="0" w:color="auto"/>
      </w:divBdr>
      <w:divsChild>
        <w:div w:id="1795711715">
          <w:marLeft w:val="0"/>
          <w:marRight w:val="0"/>
          <w:marTop w:val="0"/>
          <w:marBottom w:val="0"/>
          <w:divBdr>
            <w:top w:val="none" w:sz="0" w:space="0" w:color="auto"/>
            <w:left w:val="none" w:sz="0" w:space="0" w:color="auto"/>
            <w:bottom w:val="none" w:sz="0" w:space="0" w:color="auto"/>
            <w:right w:val="none" w:sz="0" w:space="0" w:color="auto"/>
          </w:divBdr>
          <w:divsChild>
            <w:div w:id="916207522">
              <w:marLeft w:val="0"/>
              <w:marRight w:val="0"/>
              <w:marTop w:val="0"/>
              <w:marBottom w:val="0"/>
              <w:divBdr>
                <w:top w:val="none" w:sz="0" w:space="0" w:color="auto"/>
                <w:left w:val="none" w:sz="0" w:space="0" w:color="auto"/>
                <w:bottom w:val="none" w:sz="0" w:space="0" w:color="auto"/>
                <w:right w:val="none" w:sz="0" w:space="0" w:color="auto"/>
              </w:divBdr>
              <w:divsChild>
                <w:div w:id="1623465043">
                  <w:marLeft w:val="0"/>
                  <w:marRight w:val="0"/>
                  <w:marTop w:val="0"/>
                  <w:marBottom w:val="0"/>
                  <w:divBdr>
                    <w:top w:val="none" w:sz="0" w:space="0" w:color="auto"/>
                    <w:left w:val="none" w:sz="0" w:space="0" w:color="auto"/>
                    <w:bottom w:val="none" w:sz="0" w:space="0" w:color="auto"/>
                    <w:right w:val="none" w:sz="0" w:space="0" w:color="auto"/>
                  </w:divBdr>
                  <w:divsChild>
                    <w:div w:id="2111511146">
                      <w:marLeft w:val="0"/>
                      <w:marRight w:val="0"/>
                      <w:marTop w:val="0"/>
                      <w:marBottom w:val="0"/>
                      <w:divBdr>
                        <w:top w:val="none" w:sz="0" w:space="0" w:color="auto"/>
                        <w:left w:val="none" w:sz="0" w:space="0" w:color="auto"/>
                        <w:bottom w:val="none" w:sz="0" w:space="0" w:color="auto"/>
                        <w:right w:val="none" w:sz="0" w:space="0" w:color="auto"/>
                      </w:divBdr>
                      <w:divsChild>
                        <w:div w:id="725027500">
                          <w:marLeft w:val="0"/>
                          <w:marRight w:val="0"/>
                          <w:marTop w:val="0"/>
                          <w:marBottom w:val="0"/>
                          <w:divBdr>
                            <w:top w:val="none" w:sz="0" w:space="0" w:color="auto"/>
                            <w:left w:val="none" w:sz="0" w:space="0" w:color="auto"/>
                            <w:bottom w:val="none" w:sz="0" w:space="0" w:color="auto"/>
                            <w:right w:val="none" w:sz="0" w:space="0" w:color="auto"/>
                          </w:divBdr>
                          <w:divsChild>
                            <w:div w:id="1870144098">
                              <w:marLeft w:val="0"/>
                              <w:marRight w:val="0"/>
                              <w:marTop w:val="0"/>
                              <w:marBottom w:val="0"/>
                              <w:divBdr>
                                <w:top w:val="none" w:sz="0" w:space="0" w:color="auto"/>
                                <w:left w:val="none" w:sz="0" w:space="0" w:color="auto"/>
                                <w:bottom w:val="none" w:sz="0" w:space="0" w:color="auto"/>
                                <w:right w:val="none" w:sz="0" w:space="0" w:color="auto"/>
                              </w:divBdr>
                              <w:divsChild>
                                <w:div w:id="47846084">
                                  <w:marLeft w:val="0"/>
                                  <w:marRight w:val="0"/>
                                  <w:marTop w:val="0"/>
                                  <w:marBottom w:val="0"/>
                                  <w:divBdr>
                                    <w:top w:val="none" w:sz="0" w:space="0" w:color="auto"/>
                                    <w:left w:val="none" w:sz="0" w:space="0" w:color="auto"/>
                                    <w:bottom w:val="none" w:sz="0" w:space="0" w:color="auto"/>
                                    <w:right w:val="none" w:sz="0" w:space="0" w:color="auto"/>
                                  </w:divBdr>
                                  <w:divsChild>
                                    <w:div w:id="867377074">
                                      <w:marLeft w:val="0"/>
                                      <w:marRight w:val="0"/>
                                      <w:marTop w:val="0"/>
                                      <w:marBottom w:val="0"/>
                                      <w:divBdr>
                                        <w:top w:val="none" w:sz="0" w:space="0" w:color="auto"/>
                                        <w:left w:val="none" w:sz="0" w:space="0" w:color="auto"/>
                                        <w:bottom w:val="none" w:sz="0" w:space="0" w:color="auto"/>
                                        <w:right w:val="none" w:sz="0" w:space="0" w:color="auto"/>
                                      </w:divBdr>
                                      <w:divsChild>
                                        <w:div w:id="1999112160">
                                          <w:marLeft w:val="0"/>
                                          <w:marRight w:val="0"/>
                                          <w:marTop w:val="0"/>
                                          <w:marBottom w:val="0"/>
                                          <w:divBdr>
                                            <w:top w:val="none" w:sz="0" w:space="0" w:color="auto"/>
                                            <w:left w:val="none" w:sz="0" w:space="0" w:color="auto"/>
                                            <w:bottom w:val="none" w:sz="0" w:space="0" w:color="auto"/>
                                            <w:right w:val="none" w:sz="0" w:space="0" w:color="auto"/>
                                          </w:divBdr>
                                          <w:divsChild>
                                            <w:div w:id="1799369771">
                                              <w:marLeft w:val="0"/>
                                              <w:marRight w:val="0"/>
                                              <w:marTop w:val="0"/>
                                              <w:marBottom w:val="0"/>
                                              <w:divBdr>
                                                <w:top w:val="none" w:sz="0" w:space="0" w:color="auto"/>
                                                <w:left w:val="none" w:sz="0" w:space="0" w:color="auto"/>
                                                <w:bottom w:val="none" w:sz="0" w:space="0" w:color="auto"/>
                                                <w:right w:val="none" w:sz="0" w:space="0" w:color="auto"/>
                                              </w:divBdr>
                                              <w:divsChild>
                                                <w:div w:id="1125805310">
                                                  <w:marLeft w:val="0"/>
                                                  <w:marRight w:val="0"/>
                                                  <w:marTop w:val="0"/>
                                                  <w:marBottom w:val="0"/>
                                                  <w:divBdr>
                                                    <w:top w:val="none" w:sz="0" w:space="0" w:color="auto"/>
                                                    <w:left w:val="none" w:sz="0" w:space="0" w:color="auto"/>
                                                    <w:bottom w:val="none" w:sz="0" w:space="0" w:color="auto"/>
                                                    <w:right w:val="none" w:sz="0" w:space="0" w:color="auto"/>
                                                  </w:divBdr>
                                                  <w:divsChild>
                                                    <w:div w:id="1611472223">
                                                      <w:marLeft w:val="0"/>
                                                      <w:marRight w:val="0"/>
                                                      <w:marTop w:val="0"/>
                                                      <w:marBottom w:val="0"/>
                                                      <w:divBdr>
                                                        <w:top w:val="none" w:sz="0" w:space="0" w:color="auto"/>
                                                        <w:left w:val="none" w:sz="0" w:space="0" w:color="auto"/>
                                                        <w:bottom w:val="none" w:sz="0" w:space="0" w:color="auto"/>
                                                        <w:right w:val="none" w:sz="0" w:space="0" w:color="auto"/>
                                                      </w:divBdr>
                                                      <w:divsChild>
                                                        <w:div w:id="1736657104">
                                                          <w:marLeft w:val="0"/>
                                                          <w:marRight w:val="0"/>
                                                          <w:marTop w:val="0"/>
                                                          <w:marBottom w:val="0"/>
                                                          <w:divBdr>
                                                            <w:top w:val="none" w:sz="0" w:space="0" w:color="auto"/>
                                                            <w:left w:val="none" w:sz="0" w:space="0" w:color="auto"/>
                                                            <w:bottom w:val="none" w:sz="0" w:space="0" w:color="auto"/>
                                                            <w:right w:val="none" w:sz="0" w:space="0" w:color="auto"/>
                                                          </w:divBdr>
                                                          <w:divsChild>
                                                            <w:div w:id="1698117492">
                                                              <w:marLeft w:val="0"/>
                                                              <w:marRight w:val="0"/>
                                                              <w:marTop w:val="0"/>
                                                              <w:marBottom w:val="0"/>
                                                              <w:divBdr>
                                                                <w:top w:val="none" w:sz="0" w:space="0" w:color="auto"/>
                                                                <w:left w:val="none" w:sz="0" w:space="0" w:color="auto"/>
                                                                <w:bottom w:val="none" w:sz="0" w:space="0" w:color="auto"/>
                                                                <w:right w:val="none" w:sz="0" w:space="0" w:color="auto"/>
                                                              </w:divBdr>
                                                              <w:divsChild>
                                                                <w:div w:id="1952470391">
                                                                  <w:marLeft w:val="0"/>
                                                                  <w:marRight w:val="0"/>
                                                                  <w:marTop w:val="0"/>
                                                                  <w:marBottom w:val="0"/>
                                                                  <w:divBdr>
                                                                    <w:top w:val="none" w:sz="0" w:space="0" w:color="auto"/>
                                                                    <w:left w:val="none" w:sz="0" w:space="0" w:color="auto"/>
                                                                    <w:bottom w:val="none" w:sz="0" w:space="0" w:color="auto"/>
                                                                    <w:right w:val="none" w:sz="0" w:space="0" w:color="auto"/>
                                                                  </w:divBdr>
                                                                  <w:divsChild>
                                                                    <w:div w:id="1636251461">
                                                                      <w:marLeft w:val="0"/>
                                                                      <w:marRight w:val="0"/>
                                                                      <w:marTop w:val="0"/>
                                                                      <w:marBottom w:val="0"/>
                                                                      <w:divBdr>
                                                                        <w:top w:val="none" w:sz="0" w:space="0" w:color="auto"/>
                                                                        <w:left w:val="none" w:sz="0" w:space="0" w:color="auto"/>
                                                                        <w:bottom w:val="none" w:sz="0" w:space="0" w:color="auto"/>
                                                                        <w:right w:val="none" w:sz="0" w:space="0" w:color="auto"/>
                                                                      </w:divBdr>
                                                                      <w:divsChild>
                                                                        <w:div w:id="128480977">
                                                                          <w:marLeft w:val="0"/>
                                                                          <w:marRight w:val="0"/>
                                                                          <w:marTop w:val="0"/>
                                                                          <w:marBottom w:val="0"/>
                                                                          <w:divBdr>
                                                                            <w:top w:val="none" w:sz="0" w:space="0" w:color="auto"/>
                                                                            <w:left w:val="none" w:sz="0" w:space="0" w:color="auto"/>
                                                                            <w:bottom w:val="none" w:sz="0" w:space="0" w:color="auto"/>
                                                                            <w:right w:val="none" w:sz="0" w:space="0" w:color="auto"/>
                                                                          </w:divBdr>
                                                                          <w:divsChild>
                                                                            <w:div w:id="173308810">
                                                                              <w:marLeft w:val="0"/>
                                                                              <w:marRight w:val="0"/>
                                                                              <w:marTop w:val="0"/>
                                                                              <w:marBottom w:val="0"/>
                                                                              <w:divBdr>
                                                                                <w:top w:val="none" w:sz="0" w:space="0" w:color="auto"/>
                                                                                <w:left w:val="none" w:sz="0" w:space="0" w:color="auto"/>
                                                                                <w:bottom w:val="none" w:sz="0" w:space="0" w:color="auto"/>
                                                                                <w:right w:val="none" w:sz="0" w:space="0" w:color="auto"/>
                                                                              </w:divBdr>
                                                                              <w:divsChild>
                                                                                <w:div w:id="1566992989">
                                                                                  <w:marLeft w:val="0"/>
                                                                                  <w:marRight w:val="0"/>
                                                                                  <w:marTop w:val="0"/>
                                                                                  <w:marBottom w:val="0"/>
                                                                                  <w:divBdr>
                                                                                    <w:top w:val="none" w:sz="0" w:space="0" w:color="auto"/>
                                                                                    <w:left w:val="none" w:sz="0" w:space="0" w:color="auto"/>
                                                                                    <w:bottom w:val="none" w:sz="0" w:space="0" w:color="auto"/>
                                                                                    <w:right w:val="none" w:sz="0" w:space="0" w:color="auto"/>
                                                                                  </w:divBdr>
                                                                                  <w:divsChild>
                                                                                    <w:div w:id="1544906978">
                                                                                      <w:marLeft w:val="0"/>
                                                                                      <w:marRight w:val="0"/>
                                                                                      <w:marTop w:val="0"/>
                                                                                      <w:marBottom w:val="0"/>
                                                                                      <w:divBdr>
                                                                                        <w:top w:val="none" w:sz="0" w:space="0" w:color="auto"/>
                                                                                        <w:left w:val="none" w:sz="0" w:space="0" w:color="auto"/>
                                                                                        <w:bottom w:val="none" w:sz="0" w:space="0" w:color="auto"/>
                                                                                        <w:right w:val="none" w:sz="0" w:space="0" w:color="auto"/>
                                                                                      </w:divBdr>
                                                                                      <w:divsChild>
                                                                                        <w:div w:id="162791546">
                                                                                          <w:marLeft w:val="0"/>
                                                                                          <w:marRight w:val="0"/>
                                                                                          <w:marTop w:val="0"/>
                                                                                          <w:marBottom w:val="0"/>
                                                                                          <w:divBdr>
                                                                                            <w:top w:val="none" w:sz="0" w:space="0" w:color="auto"/>
                                                                                            <w:left w:val="none" w:sz="0" w:space="0" w:color="auto"/>
                                                                                            <w:bottom w:val="none" w:sz="0" w:space="0" w:color="auto"/>
                                                                                            <w:right w:val="none" w:sz="0" w:space="0" w:color="auto"/>
                                                                                          </w:divBdr>
                                                                                          <w:divsChild>
                                                                                            <w:div w:id="1549684745">
                                                                                              <w:marLeft w:val="0"/>
                                                                                              <w:marRight w:val="0"/>
                                                                                              <w:marTop w:val="0"/>
                                                                                              <w:marBottom w:val="0"/>
                                                                                              <w:divBdr>
                                                                                                <w:top w:val="none" w:sz="0" w:space="0" w:color="auto"/>
                                                                                                <w:left w:val="none" w:sz="0" w:space="0" w:color="auto"/>
                                                                                                <w:bottom w:val="none" w:sz="0" w:space="0" w:color="auto"/>
                                                                                                <w:right w:val="none" w:sz="0" w:space="0" w:color="auto"/>
                                                                                              </w:divBdr>
                                                                                              <w:divsChild>
                                                                                                <w:div w:id="79646564">
                                                                                                  <w:marLeft w:val="833"/>
                                                                                                  <w:marRight w:val="0"/>
                                                                                                  <w:marTop w:val="0"/>
                                                                                                  <w:marBottom w:val="120"/>
                                                                                                  <w:divBdr>
                                                                                                    <w:top w:val="none" w:sz="0" w:space="0" w:color="auto"/>
                                                                                                    <w:left w:val="none" w:sz="0" w:space="0" w:color="auto"/>
                                                                                                    <w:bottom w:val="none" w:sz="0" w:space="0" w:color="auto"/>
                                                                                                    <w:right w:val="none" w:sz="0" w:space="0" w:color="auto"/>
                                                                                                  </w:divBdr>
                                                                                                </w:div>
                                                                                                <w:div w:id="163279400">
                                                                                                  <w:marLeft w:val="833"/>
                                                                                                  <w:marRight w:val="0"/>
                                                                                                  <w:marTop w:val="0"/>
                                                                                                  <w:marBottom w:val="120"/>
                                                                                                  <w:divBdr>
                                                                                                    <w:top w:val="none" w:sz="0" w:space="0" w:color="auto"/>
                                                                                                    <w:left w:val="none" w:sz="0" w:space="0" w:color="auto"/>
                                                                                                    <w:bottom w:val="none" w:sz="0" w:space="0" w:color="auto"/>
                                                                                                    <w:right w:val="none" w:sz="0" w:space="0" w:color="auto"/>
                                                                                                  </w:divBdr>
                                                                                                </w:div>
                                                                                                <w:div w:id="185679269">
                                                                                                  <w:marLeft w:val="833"/>
                                                                                                  <w:marRight w:val="0"/>
                                                                                                  <w:marTop w:val="0"/>
                                                                                                  <w:marBottom w:val="120"/>
                                                                                                  <w:divBdr>
                                                                                                    <w:top w:val="none" w:sz="0" w:space="0" w:color="auto"/>
                                                                                                    <w:left w:val="none" w:sz="0" w:space="0" w:color="auto"/>
                                                                                                    <w:bottom w:val="none" w:sz="0" w:space="0" w:color="auto"/>
                                                                                                    <w:right w:val="none" w:sz="0" w:space="0" w:color="auto"/>
                                                                                                  </w:divBdr>
                                                                                                </w:div>
                                                                                                <w:div w:id="201358451">
                                                                                                  <w:marLeft w:val="1440"/>
                                                                                                  <w:marRight w:val="0"/>
                                                                                                  <w:marTop w:val="0"/>
                                                                                                  <w:marBottom w:val="120"/>
                                                                                                  <w:divBdr>
                                                                                                    <w:top w:val="none" w:sz="0" w:space="0" w:color="auto"/>
                                                                                                    <w:left w:val="none" w:sz="0" w:space="0" w:color="auto"/>
                                                                                                    <w:bottom w:val="none" w:sz="0" w:space="0" w:color="auto"/>
                                                                                                    <w:right w:val="none" w:sz="0" w:space="0" w:color="auto"/>
                                                                                                  </w:divBdr>
                                                                                                </w:div>
                                                                                                <w:div w:id="375542537">
                                                                                                  <w:marLeft w:val="0"/>
                                                                                                  <w:marRight w:val="0"/>
                                                                                                  <w:marTop w:val="0"/>
                                                                                                  <w:marBottom w:val="0"/>
                                                                                                  <w:divBdr>
                                                                                                    <w:top w:val="none" w:sz="0" w:space="0" w:color="auto"/>
                                                                                                    <w:left w:val="none" w:sz="0" w:space="0" w:color="auto"/>
                                                                                                    <w:bottom w:val="none" w:sz="0" w:space="0" w:color="auto"/>
                                                                                                    <w:right w:val="none" w:sz="0" w:space="0" w:color="auto"/>
                                                                                                  </w:divBdr>
                                                                                                </w:div>
                                                                                                <w:div w:id="586229923">
                                                                                                  <w:marLeft w:val="833"/>
                                                                                                  <w:marRight w:val="0"/>
                                                                                                  <w:marTop w:val="0"/>
                                                                                                  <w:marBottom w:val="120"/>
                                                                                                  <w:divBdr>
                                                                                                    <w:top w:val="none" w:sz="0" w:space="0" w:color="auto"/>
                                                                                                    <w:left w:val="none" w:sz="0" w:space="0" w:color="auto"/>
                                                                                                    <w:bottom w:val="none" w:sz="0" w:space="0" w:color="auto"/>
                                                                                                    <w:right w:val="none" w:sz="0" w:space="0" w:color="auto"/>
                                                                                                  </w:divBdr>
                                                                                                </w:div>
                                                                                                <w:div w:id="1189415700">
                                                                                                  <w:marLeft w:val="833"/>
                                                                                                  <w:marRight w:val="0"/>
                                                                                                  <w:marTop w:val="0"/>
                                                                                                  <w:marBottom w:val="120"/>
                                                                                                  <w:divBdr>
                                                                                                    <w:top w:val="none" w:sz="0" w:space="0" w:color="auto"/>
                                                                                                    <w:left w:val="none" w:sz="0" w:space="0" w:color="auto"/>
                                                                                                    <w:bottom w:val="none" w:sz="0" w:space="0" w:color="auto"/>
                                                                                                    <w:right w:val="none" w:sz="0" w:space="0" w:color="auto"/>
                                                                                                  </w:divBdr>
                                                                                                </w:div>
                                                                                                <w:div w:id="1706756082">
                                                                                                  <w:marLeft w:val="144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5708435">
      <w:bodyDiv w:val="1"/>
      <w:marLeft w:val="0"/>
      <w:marRight w:val="0"/>
      <w:marTop w:val="0"/>
      <w:marBottom w:val="0"/>
      <w:divBdr>
        <w:top w:val="none" w:sz="0" w:space="0" w:color="auto"/>
        <w:left w:val="none" w:sz="0" w:space="0" w:color="auto"/>
        <w:bottom w:val="none" w:sz="0" w:space="0" w:color="auto"/>
        <w:right w:val="none" w:sz="0" w:space="0" w:color="auto"/>
      </w:divBdr>
      <w:divsChild>
        <w:div w:id="350649862">
          <w:marLeft w:val="446"/>
          <w:marRight w:val="0"/>
          <w:marTop w:val="0"/>
          <w:marBottom w:val="0"/>
          <w:divBdr>
            <w:top w:val="none" w:sz="0" w:space="0" w:color="auto"/>
            <w:left w:val="none" w:sz="0" w:space="0" w:color="auto"/>
            <w:bottom w:val="none" w:sz="0" w:space="0" w:color="auto"/>
            <w:right w:val="none" w:sz="0" w:space="0" w:color="auto"/>
          </w:divBdr>
        </w:div>
        <w:div w:id="2146386166">
          <w:marLeft w:val="446"/>
          <w:marRight w:val="0"/>
          <w:marTop w:val="0"/>
          <w:marBottom w:val="0"/>
          <w:divBdr>
            <w:top w:val="none" w:sz="0" w:space="0" w:color="auto"/>
            <w:left w:val="none" w:sz="0" w:space="0" w:color="auto"/>
            <w:bottom w:val="none" w:sz="0" w:space="0" w:color="auto"/>
            <w:right w:val="none" w:sz="0" w:space="0" w:color="auto"/>
          </w:divBdr>
        </w:div>
      </w:divsChild>
    </w:div>
    <w:div w:id="1467238085">
      <w:bodyDiv w:val="1"/>
      <w:marLeft w:val="0"/>
      <w:marRight w:val="0"/>
      <w:marTop w:val="0"/>
      <w:marBottom w:val="0"/>
      <w:divBdr>
        <w:top w:val="none" w:sz="0" w:space="0" w:color="auto"/>
        <w:left w:val="none" w:sz="0" w:space="0" w:color="auto"/>
        <w:bottom w:val="none" w:sz="0" w:space="0" w:color="auto"/>
        <w:right w:val="none" w:sz="0" w:space="0" w:color="auto"/>
      </w:divBdr>
    </w:div>
    <w:div w:id="1496141643">
      <w:bodyDiv w:val="1"/>
      <w:marLeft w:val="0"/>
      <w:marRight w:val="0"/>
      <w:marTop w:val="0"/>
      <w:marBottom w:val="0"/>
      <w:divBdr>
        <w:top w:val="none" w:sz="0" w:space="0" w:color="auto"/>
        <w:left w:val="none" w:sz="0" w:space="0" w:color="auto"/>
        <w:bottom w:val="none" w:sz="0" w:space="0" w:color="auto"/>
        <w:right w:val="none" w:sz="0" w:space="0" w:color="auto"/>
      </w:divBdr>
    </w:div>
    <w:div w:id="1519152579">
      <w:bodyDiv w:val="1"/>
      <w:marLeft w:val="0"/>
      <w:marRight w:val="0"/>
      <w:marTop w:val="0"/>
      <w:marBottom w:val="0"/>
      <w:divBdr>
        <w:top w:val="none" w:sz="0" w:space="0" w:color="auto"/>
        <w:left w:val="none" w:sz="0" w:space="0" w:color="auto"/>
        <w:bottom w:val="none" w:sz="0" w:space="0" w:color="auto"/>
        <w:right w:val="none" w:sz="0" w:space="0" w:color="auto"/>
      </w:divBdr>
      <w:divsChild>
        <w:div w:id="1955749633">
          <w:marLeft w:val="0"/>
          <w:marRight w:val="0"/>
          <w:marTop w:val="0"/>
          <w:marBottom w:val="0"/>
          <w:divBdr>
            <w:top w:val="none" w:sz="0" w:space="0" w:color="auto"/>
            <w:left w:val="none" w:sz="0" w:space="0" w:color="auto"/>
            <w:bottom w:val="none" w:sz="0" w:space="0" w:color="auto"/>
            <w:right w:val="none" w:sz="0" w:space="0" w:color="auto"/>
          </w:divBdr>
          <w:divsChild>
            <w:div w:id="1609704126">
              <w:marLeft w:val="0"/>
              <w:marRight w:val="0"/>
              <w:marTop w:val="0"/>
              <w:marBottom w:val="0"/>
              <w:divBdr>
                <w:top w:val="none" w:sz="0" w:space="0" w:color="auto"/>
                <w:left w:val="none" w:sz="0" w:space="0" w:color="auto"/>
                <w:bottom w:val="none" w:sz="0" w:space="0" w:color="auto"/>
                <w:right w:val="none" w:sz="0" w:space="0" w:color="auto"/>
              </w:divBdr>
              <w:divsChild>
                <w:div w:id="861015170">
                  <w:marLeft w:val="0"/>
                  <w:marRight w:val="0"/>
                  <w:marTop w:val="0"/>
                  <w:marBottom w:val="0"/>
                  <w:divBdr>
                    <w:top w:val="none" w:sz="0" w:space="0" w:color="auto"/>
                    <w:left w:val="none" w:sz="0" w:space="0" w:color="auto"/>
                    <w:bottom w:val="none" w:sz="0" w:space="0" w:color="auto"/>
                    <w:right w:val="none" w:sz="0" w:space="0" w:color="auto"/>
                  </w:divBdr>
                  <w:divsChild>
                    <w:div w:id="289092036">
                      <w:marLeft w:val="0"/>
                      <w:marRight w:val="0"/>
                      <w:marTop w:val="0"/>
                      <w:marBottom w:val="0"/>
                      <w:divBdr>
                        <w:top w:val="none" w:sz="0" w:space="0" w:color="auto"/>
                        <w:left w:val="none" w:sz="0" w:space="0" w:color="auto"/>
                        <w:bottom w:val="none" w:sz="0" w:space="0" w:color="auto"/>
                        <w:right w:val="none" w:sz="0" w:space="0" w:color="auto"/>
                      </w:divBdr>
                      <w:divsChild>
                        <w:div w:id="783890466">
                          <w:marLeft w:val="0"/>
                          <w:marRight w:val="0"/>
                          <w:marTop w:val="0"/>
                          <w:marBottom w:val="0"/>
                          <w:divBdr>
                            <w:top w:val="none" w:sz="0" w:space="0" w:color="auto"/>
                            <w:left w:val="none" w:sz="0" w:space="0" w:color="auto"/>
                            <w:bottom w:val="none" w:sz="0" w:space="0" w:color="auto"/>
                            <w:right w:val="none" w:sz="0" w:space="0" w:color="auto"/>
                          </w:divBdr>
                          <w:divsChild>
                            <w:div w:id="863634003">
                              <w:marLeft w:val="0"/>
                              <w:marRight w:val="0"/>
                              <w:marTop w:val="0"/>
                              <w:marBottom w:val="0"/>
                              <w:divBdr>
                                <w:top w:val="none" w:sz="0" w:space="0" w:color="auto"/>
                                <w:left w:val="none" w:sz="0" w:space="0" w:color="auto"/>
                                <w:bottom w:val="none" w:sz="0" w:space="0" w:color="auto"/>
                                <w:right w:val="none" w:sz="0" w:space="0" w:color="auto"/>
                              </w:divBdr>
                              <w:divsChild>
                                <w:div w:id="2034114830">
                                  <w:marLeft w:val="0"/>
                                  <w:marRight w:val="0"/>
                                  <w:marTop w:val="0"/>
                                  <w:marBottom w:val="0"/>
                                  <w:divBdr>
                                    <w:top w:val="none" w:sz="0" w:space="0" w:color="auto"/>
                                    <w:left w:val="none" w:sz="0" w:space="0" w:color="auto"/>
                                    <w:bottom w:val="none" w:sz="0" w:space="0" w:color="auto"/>
                                    <w:right w:val="none" w:sz="0" w:space="0" w:color="auto"/>
                                  </w:divBdr>
                                  <w:divsChild>
                                    <w:div w:id="1354646352">
                                      <w:marLeft w:val="0"/>
                                      <w:marRight w:val="0"/>
                                      <w:marTop w:val="0"/>
                                      <w:marBottom w:val="0"/>
                                      <w:divBdr>
                                        <w:top w:val="none" w:sz="0" w:space="0" w:color="auto"/>
                                        <w:left w:val="none" w:sz="0" w:space="0" w:color="auto"/>
                                        <w:bottom w:val="none" w:sz="0" w:space="0" w:color="auto"/>
                                        <w:right w:val="none" w:sz="0" w:space="0" w:color="auto"/>
                                      </w:divBdr>
                                      <w:divsChild>
                                        <w:div w:id="1633485236">
                                          <w:marLeft w:val="0"/>
                                          <w:marRight w:val="0"/>
                                          <w:marTop w:val="0"/>
                                          <w:marBottom w:val="0"/>
                                          <w:divBdr>
                                            <w:top w:val="none" w:sz="0" w:space="0" w:color="auto"/>
                                            <w:left w:val="none" w:sz="0" w:space="0" w:color="auto"/>
                                            <w:bottom w:val="none" w:sz="0" w:space="0" w:color="auto"/>
                                            <w:right w:val="none" w:sz="0" w:space="0" w:color="auto"/>
                                          </w:divBdr>
                                          <w:divsChild>
                                            <w:div w:id="70930760">
                                              <w:marLeft w:val="0"/>
                                              <w:marRight w:val="0"/>
                                              <w:marTop w:val="0"/>
                                              <w:marBottom w:val="0"/>
                                              <w:divBdr>
                                                <w:top w:val="none" w:sz="0" w:space="0" w:color="auto"/>
                                                <w:left w:val="none" w:sz="0" w:space="0" w:color="auto"/>
                                                <w:bottom w:val="none" w:sz="0" w:space="0" w:color="auto"/>
                                                <w:right w:val="none" w:sz="0" w:space="0" w:color="auto"/>
                                              </w:divBdr>
                                              <w:divsChild>
                                                <w:div w:id="1972249549">
                                                  <w:marLeft w:val="0"/>
                                                  <w:marRight w:val="0"/>
                                                  <w:marTop w:val="0"/>
                                                  <w:marBottom w:val="0"/>
                                                  <w:divBdr>
                                                    <w:top w:val="none" w:sz="0" w:space="0" w:color="auto"/>
                                                    <w:left w:val="none" w:sz="0" w:space="0" w:color="auto"/>
                                                    <w:bottom w:val="none" w:sz="0" w:space="0" w:color="auto"/>
                                                    <w:right w:val="none" w:sz="0" w:space="0" w:color="auto"/>
                                                  </w:divBdr>
                                                  <w:divsChild>
                                                    <w:div w:id="983582014">
                                                      <w:marLeft w:val="0"/>
                                                      <w:marRight w:val="0"/>
                                                      <w:marTop w:val="0"/>
                                                      <w:marBottom w:val="0"/>
                                                      <w:divBdr>
                                                        <w:top w:val="none" w:sz="0" w:space="0" w:color="auto"/>
                                                        <w:left w:val="none" w:sz="0" w:space="0" w:color="auto"/>
                                                        <w:bottom w:val="none" w:sz="0" w:space="0" w:color="auto"/>
                                                        <w:right w:val="none" w:sz="0" w:space="0" w:color="auto"/>
                                                      </w:divBdr>
                                                      <w:divsChild>
                                                        <w:div w:id="1826584319">
                                                          <w:marLeft w:val="0"/>
                                                          <w:marRight w:val="0"/>
                                                          <w:marTop w:val="0"/>
                                                          <w:marBottom w:val="0"/>
                                                          <w:divBdr>
                                                            <w:top w:val="none" w:sz="0" w:space="0" w:color="auto"/>
                                                            <w:left w:val="none" w:sz="0" w:space="0" w:color="auto"/>
                                                            <w:bottom w:val="none" w:sz="0" w:space="0" w:color="auto"/>
                                                            <w:right w:val="none" w:sz="0" w:space="0" w:color="auto"/>
                                                          </w:divBdr>
                                                          <w:divsChild>
                                                            <w:div w:id="2004428408">
                                                              <w:marLeft w:val="0"/>
                                                              <w:marRight w:val="0"/>
                                                              <w:marTop w:val="0"/>
                                                              <w:marBottom w:val="0"/>
                                                              <w:divBdr>
                                                                <w:top w:val="none" w:sz="0" w:space="0" w:color="auto"/>
                                                                <w:left w:val="none" w:sz="0" w:space="0" w:color="auto"/>
                                                                <w:bottom w:val="none" w:sz="0" w:space="0" w:color="auto"/>
                                                                <w:right w:val="none" w:sz="0" w:space="0" w:color="auto"/>
                                                              </w:divBdr>
                                                              <w:divsChild>
                                                                <w:div w:id="1764376500">
                                                                  <w:marLeft w:val="0"/>
                                                                  <w:marRight w:val="0"/>
                                                                  <w:marTop w:val="0"/>
                                                                  <w:marBottom w:val="0"/>
                                                                  <w:divBdr>
                                                                    <w:top w:val="none" w:sz="0" w:space="0" w:color="auto"/>
                                                                    <w:left w:val="none" w:sz="0" w:space="0" w:color="auto"/>
                                                                    <w:bottom w:val="none" w:sz="0" w:space="0" w:color="auto"/>
                                                                    <w:right w:val="none" w:sz="0" w:space="0" w:color="auto"/>
                                                                  </w:divBdr>
                                                                  <w:divsChild>
                                                                    <w:div w:id="528683666">
                                                                      <w:marLeft w:val="0"/>
                                                                      <w:marRight w:val="0"/>
                                                                      <w:marTop w:val="0"/>
                                                                      <w:marBottom w:val="0"/>
                                                                      <w:divBdr>
                                                                        <w:top w:val="none" w:sz="0" w:space="0" w:color="auto"/>
                                                                        <w:left w:val="none" w:sz="0" w:space="0" w:color="auto"/>
                                                                        <w:bottom w:val="none" w:sz="0" w:space="0" w:color="auto"/>
                                                                        <w:right w:val="none" w:sz="0" w:space="0" w:color="auto"/>
                                                                      </w:divBdr>
                                                                      <w:divsChild>
                                                                        <w:div w:id="346445684">
                                                                          <w:marLeft w:val="0"/>
                                                                          <w:marRight w:val="0"/>
                                                                          <w:marTop w:val="0"/>
                                                                          <w:marBottom w:val="0"/>
                                                                          <w:divBdr>
                                                                            <w:top w:val="none" w:sz="0" w:space="0" w:color="auto"/>
                                                                            <w:left w:val="none" w:sz="0" w:space="0" w:color="auto"/>
                                                                            <w:bottom w:val="none" w:sz="0" w:space="0" w:color="auto"/>
                                                                            <w:right w:val="none" w:sz="0" w:space="0" w:color="auto"/>
                                                                          </w:divBdr>
                                                                          <w:divsChild>
                                                                            <w:div w:id="1238514102">
                                                                              <w:marLeft w:val="0"/>
                                                                              <w:marRight w:val="0"/>
                                                                              <w:marTop w:val="0"/>
                                                                              <w:marBottom w:val="0"/>
                                                                              <w:divBdr>
                                                                                <w:top w:val="none" w:sz="0" w:space="0" w:color="auto"/>
                                                                                <w:left w:val="none" w:sz="0" w:space="0" w:color="auto"/>
                                                                                <w:bottom w:val="none" w:sz="0" w:space="0" w:color="auto"/>
                                                                                <w:right w:val="none" w:sz="0" w:space="0" w:color="auto"/>
                                                                              </w:divBdr>
                                                                              <w:divsChild>
                                                                                <w:div w:id="616452507">
                                                                                  <w:marLeft w:val="0"/>
                                                                                  <w:marRight w:val="0"/>
                                                                                  <w:marTop w:val="0"/>
                                                                                  <w:marBottom w:val="0"/>
                                                                                  <w:divBdr>
                                                                                    <w:top w:val="none" w:sz="0" w:space="0" w:color="auto"/>
                                                                                    <w:left w:val="none" w:sz="0" w:space="0" w:color="auto"/>
                                                                                    <w:bottom w:val="none" w:sz="0" w:space="0" w:color="auto"/>
                                                                                    <w:right w:val="none" w:sz="0" w:space="0" w:color="auto"/>
                                                                                  </w:divBdr>
                                                                                  <w:divsChild>
                                                                                    <w:div w:id="447894878">
                                                                                      <w:marLeft w:val="0"/>
                                                                                      <w:marRight w:val="0"/>
                                                                                      <w:marTop w:val="0"/>
                                                                                      <w:marBottom w:val="0"/>
                                                                                      <w:divBdr>
                                                                                        <w:top w:val="none" w:sz="0" w:space="0" w:color="auto"/>
                                                                                        <w:left w:val="none" w:sz="0" w:space="0" w:color="auto"/>
                                                                                        <w:bottom w:val="none" w:sz="0" w:space="0" w:color="auto"/>
                                                                                        <w:right w:val="none" w:sz="0" w:space="0" w:color="auto"/>
                                                                                      </w:divBdr>
                                                                                      <w:divsChild>
                                                                                        <w:div w:id="1810435574">
                                                                                          <w:marLeft w:val="0"/>
                                                                                          <w:marRight w:val="0"/>
                                                                                          <w:marTop w:val="0"/>
                                                                                          <w:marBottom w:val="0"/>
                                                                                          <w:divBdr>
                                                                                            <w:top w:val="none" w:sz="0" w:space="0" w:color="auto"/>
                                                                                            <w:left w:val="none" w:sz="0" w:space="0" w:color="auto"/>
                                                                                            <w:bottom w:val="none" w:sz="0" w:space="0" w:color="auto"/>
                                                                                            <w:right w:val="none" w:sz="0" w:space="0" w:color="auto"/>
                                                                                          </w:divBdr>
                                                                                          <w:divsChild>
                                                                                            <w:div w:id="155151891">
                                                                                              <w:marLeft w:val="0"/>
                                                                                              <w:marRight w:val="0"/>
                                                                                              <w:marTop w:val="0"/>
                                                                                              <w:marBottom w:val="0"/>
                                                                                              <w:divBdr>
                                                                                                <w:top w:val="none" w:sz="0" w:space="0" w:color="auto"/>
                                                                                                <w:left w:val="none" w:sz="0" w:space="0" w:color="auto"/>
                                                                                                <w:bottom w:val="none" w:sz="0" w:space="0" w:color="auto"/>
                                                                                                <w:right w:val="none" w:sz="0" w:space="0" w:color="auto"/>
                                                                                              </w:divBdr>
                                                                                              <w:divsChild>
                                                                                                <w:div w:id="1542211672">
                                                                                                  <w:marLeft w:val="0"/>
                                                                                                  <w:marRight w:val="0"/>
                                                                                                  <w:marTop w:val="0"/>
                                                                                                  <w:marBottom w:val="0"/>
                                                                                                  <w:divBdr>
                                                                                                    <w:top w:val="none" w:sz="0" w:space="0" w:color="auto"/>
                                                                                                    <w:left w:val="none" w:sz="0" w:space="0" w:color="auto"/>
                                                                                                    <w:bottom w:val="none" w:sz="0" w:space="0" w:color="auto"/>
                                                                                                    <w:right w:val="none" w:sz="0" w:space="0" w:color="auto"/>
                                                                                                  </w:divBdr>
                                                                                                </w:div>
                                                                                                <w:div w:id="18167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19419390">
      <w:bodyDiv w:val="1"/>
      <w:marLeft w:val="0"/>
      <w:marRight w:val="0"/>
      <w:marTop w:val="0"/>
      <w:marBottom w:val="0"/>
      <w:divBdr>
        <w:top w:val="none" w:sz="0" w:space="0" w:color="auto"/>
        <w:left w:val="none" w:sz="0" w:space="0" w:color="auto"/>
        <w:bottom w:val="none" w:sz="0" w:space="0" w:color="auto"/>
        <w:right w:val="none" w:sz="0" w:space="0" w:color="auto"/>
      </w:divBdr>
    </w:div>
    <w:div w:id="1523741824">
      <w:bodyDiv w:val="1"/>
      <w:marLeft w:val="0"/>
      <w:marRight w:val="0"/>
      <w:marTop w:val="0"/>
      <w:marBottom w:val="0"/>
      <w:divBdr>
        <w:top w:val="none" w:sz="0" w:space="0" w:color="auto"/>
        <w:left w:val="none" w:sz="0" w:space="0" w:color="auto"/>
        <w:bottom w:val="none" w:sz="0" w:space="0" w:color="auto"/>
        <w:right w:val="none" w:sz="0" w:space="0" w:color="auto"/>
      </w:divBdr>
    </w:div>
    <w:div w:id="1528760233">
      <w:bodyDiv w:val="1"/>
      <w:marLeft w:val="0"/>
      <w:marRight w:val="0"/>
      <w:marTop w:val="0"/>
      <w:marBottom w:val="0"/>
      <w:divBdr>
        <w:top w:val="none" w:sz="0" w:space="0" w:color="auto"/>
        <w:left w:val="none" w:sz="0" w:space="0" w:color="auto"/>
        <w:bottom w:val="none" w:sz="0" w:space="0" w:color="auto"/>
        <w:right w:val="none" w:sz="0" w:space="0" w:color="auto"/>
      </w:divBdr>
    </w:div>
    <w:div w:id="1529219347">
      <w:bodyDiv w:val="1"/>
      <w:marLeft w:val="0"/>
      <w:marRight w:val="0"/>
      <w:marTop w:val="0"/>
      <w:marBottom w:val="0"/>
      <w:divBdr>
        <w:top w:val="none" w:sz="0" w:space="0" w:color="auto"/>
        <w:left w:val="none" w:sz="0" w:space="0" w:color="auto"/>
        <w:bottom w:val="none" w:sz="0" w:space="0" w:color="auto"/>
        <w:right w:val="none" w:sz="0" w:space="0" w:color="auto"/>
      </w:divBdr>
    </w:div>
    <w:div w:id="1540782330">
      <w:bodyDiv w:val="1"/>
      <w:marLeft w:val="0"/>
      <w:marRight w:val="0"/>
      <w:marTop w:val="0"/>
      <w:marBottom w:val="0"/>
      <w:divBdr>
        <w:top w:val="none" w:sz="0" w:space="0" w:color="auto"/>
        <w:left w:val="none" w:sz="0" w:space="0" w:color="auto"/>
        <w:bottom w:val="none" w:sz="0" w:space="0" w:color="auto"/>
        <w:right w:val="none" w:sz="0" w:space="0" w:color="auto"/>
      </w:divBdr>
    </w:div>
    <w:div w:id="1583904405">
      <w:bodyDiv w:val="1"/>
      <w:marLeft w:val="0"/>
      <w:marRight w:val="0"/>
      <w:marTop w:val="0"/>
      <w:marBottom w:val="0"/>
      <w:divBdr>
        <w:top w:val="none" w:sz="0" w:space="0" w:color="auto"/>
        <w:left w:val="none" w:sz="0" w:space="0" w:color="auto"/>
        <w:bottom w:val="none" w:sz="0" w:space="0" w:color="auto"/>
        <w:right w:val="none" w:sz="0" w:space="0" w:color="auto"/>
      </w:divBdr>
    </w:div>
    <w:div w:id="1585411766">
      <w:bodyDiv w:val="1"/>
      <w:marLeft w:val="0"/>
      <w:marRight w:val="0"/>
      <w:marTop w:val="0"/>
      <w:marBottom w:val="0"/>
      <w:divBdr>
        <w:top w:val="none" w:sz="0" w:space="0" w:color="auto"/>
        <w:left w:val="none" w:sz="0" w:space="0" w:color="auto"/>
        <w:bottom w:val="none" w:sz="0" w:space="0" w:color="auto"/>
        <w:right w:val="none" w:sz="0" w:space="0" w:color="auto"/>
      </w:divBdr>
    </w:div>
    <w:div w:id="1587879467">
      <w:bodyDiv w:val="1"/>
      <w:marLeft w:val="0"/>
      <w:marRight w:val="0"/>
      <w:marTop w:val="0"/>
      <w:marBottom w:val="0"/>
      <w:divBdr>
        <w:top w:val="none" w:sz="0" w:space="0" w:color="auto"/>
        <w:left w:val="none" w:sz="0" w:space="0" w:color="auto"/>
        <w:bottom w:val="none" w:sz="0" w:space="0" w:color="auto"/>
        <w:right w:val="none" w:sz="0" w:space="0" w:color="auto"/>
      </w:divBdr>
    </w:div>
    <w:div w:id="1592929114">
      <w:bodyDiv w:val="1"/>
      <w:marLeft w:val="0"/>
      <w:marRight w:val="0"/>
      <w:marTop w:val="0"/>
      <w:marBottom w:val="0"/>
      <w:divBdr>
        <w:top w:val="none" w:sz="0" w:space="0" w:color="auto"/>
        <w:left w:val="none" w:sz="0" w:space="0" w:color="auto"/>
        <w:bottom w:val="none" w:sz="0" w:space="0" w:color="auto"/>
        <w:right w:val="none" w:sz="0" w:space="0" w:color="auto"/>
      </w:divBdr>
    </w:div>
    <w:div w:id="1629898857">
      <w:bodyDiv w:val="1"/>
      <w:marLeft w:val="0"/>
      <w:marRight w:val="0"/>
      <w:marTop w:val="0"/>
      <w:marBottom w:val="0"/>
      <w:divBdr>
        <w:top w:val="none" w:sz="0" w:space="0" w:color="auto"/>
        <w:left w:val="none" w:sz="0" w:space="0" w:color="auto"/>
        <w:bottom w:val="none" w:sz="0" w:space="0" w:color="auto"/>
        <w:right w:val="none" w:sz="0" w:space="0" w:color="auto"/>
      </w:divBdr>
      <w:divsChild>
        <w:div w:id="1323974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514828">
      <w:bodyDiv w:val="1"/>
      <w:marLeft w:val="0"/>
      <w:marRight w:val="0"/>
      <w:marTop w:val="0"/>
      <w:marBottom w:val="0"/>
      <w:divBdr>
        <w:top w:val="none" w:sz="0" w:space="0" w:color="auto"/>
        <w:left w:val="none" w:sz="0" w:space="0" w:color="auto"/>
        <w:bottom w:val="none" w:sz="0" w:space="0" w:color="auto"/>
        <w:right w:val="none" w:sz="0" w:space="0" w:color="auto"/>
      </w:divBdr>
    </w:div>
    <w:div w:id="1664240514">
      <w:bodyDiv w:val="1"/>
      <w:marLeft w:val="0"/>
      <w:marRight w:val="0"/>
      <w:marTop w:val="0"/>
      <w:marBottom w:val="0"/>
      <w:divBdr>
        <w:top w:val="none" w:sz="0" w:space="0" w:color="auto"/>
        <w:left w:val="none" w:sz="0" w:space="0" w:color="auto"/>
        <w:bottom w:val="none" w:sz="0" w:space="0" w:color="auto"/>
        <w:right w:val="none" w:sz="0" w:space="0" w:color="auto"/>
      </w:divBdr>
      <w:divsChild>
        <w:div w:id="1821573963">
          <w:marLeft w:val="0"/>
          <w:marRight w:val="0"/>
          <w:marTop w:val="0"/>
          <w:marBottom w:val="0"/>
          <w:divBdr>
            <w:top w:val="none" w:sz="0" w:space="0" w:color="auto"/>
            <w:left w:val="none" w:sz="0" w:space="0" w:color="auto"/>
            <w:bottom w:val="none" w:sz="0" w:space="0" w:color="auto"/>
            <w:right w:val="none" w:sz="0" w:space="0" w:color="auto"/>
          </w:divBdr>
          <w:divsChild>
            <w:div w:id="1442802501">
              <w:marLeft w:val="0"/>
              <w:marRight w:val="0"/>
              <w:marTop w:val="0"/>
              <w:marBottom w:val="0"/>
              <w:divBdr>
                <w:top w:val="none" w:sz="0" w:space="0" w:color="auto"/>
                <w:left w:val="none" w:sz="0" w:space="0" w:color="auto"/>
                <w:bottom w:val="none" w:sz="0" w:space="0" w:color="auto"/>
                <w:right w:val="none" w:sz="0" w:space="0" w:color="auto"/>
              </w:divBdr>
              <w:divsChild>
                <w:div w:id="2064517666">
                  <w:marLeft w:val="0"/>
                  <w:marRight w:val="0"/>
                  <w:marTop w:val="0"/>
                  <w:marBottom w:val="0"/>
                  <w:divBdr>
                    <w:top w:val="none" w:sz="0" w:space="0" w:color="auto"/>
                    <w:left w:val="none" w:sz="0" w:space="0" w:color="auto"/>
                    <w:bottom w:val="none" w:sz="0" w:space="0" w:color="auto"/>
                    <w:right w:val="none" w:sz="0" w:space="0" w:color="auto"/>
                  </w:divBdr>
                  <w:divsChild>
                    <w:div w:id="1384409772">
                      <w:marLeft w:val="0"/>
                      <w:marRight w:val="0"/>
                      <w:marTop w:val="0"/>
                      <w:marBottom w:val="0"/>
                      <w:divBdr>
                        <w:top w:val="none" w:sz="0" w:space="0" w:color="auto"/>
                        <w:left w:val="none" w:sz="0" w:space="0" w:color="auto"/>
                        <w:bottom w:val="none" w:sz="0" w:space="0" w:color="auto"/>
                        <w:right w:val="none" w:sz="0" w:space="0" w:color="auto"/>
                      </w:divBdr>
                      <w:divsChild>
                        <w:div w:id="1405109545">
                          <w:marLeft w:val="0"/>
                          <w:marRight w:val="0"/>
                          <w:marTop w:val="0"/>
                          <w:marBottom w:val="0"/>
                          <w:divBdr>
                            <w:top w:val="none" w:sz="0" w:space="0" w:color="auto"/>
                            <w:left w:val="none" w:sz="0" w:space="0" w:color="auto"/>
                            <w:bottom w:val="none" w:sz="0" w:space="0" w:color="auto"/>
                            <w:right w:val="none" w:sz="0" w:space="0" w:color="auto"/>
                          </w:divBdr>
                          <w:divsChild>
                            <w:div w:id="1877111271">
                              <w:marLeft w:val="0"/>
                              <w:marRight w:val="0"/>
                              <w:marTop w:val="0"/>
                              <w:marBottom w:val="0"/>
                              <w:divBdr>
                                <w:top w:val="none" w:sz="0" w:space="0" w:color="auto"/>
                                <w:left w:val="none" w:sz="0" w:space="0" w:color="auto"/>
                                <w:bottom w:val="none" w:sz="0" w:space="0" w:color="auto"/>
                                <w:right w:val="none" w:sz="0" w:space="0" w:color="auto"/>
                              </w:divBdr>
                              <w:divsChild>
                                <w:div w:id="1823500945">
                                  <w:marLeft w:val="0"/>
                                  <w:marRight w:val="0"/>
                                  <w:marTop w:val="0"/>
                                  <w:marBottom w:val="0"/>
                                  <w:divBdr>
                                    <w:top w:val="none" w:sz="0" w:space="0" w:color="auto"/>
                                    <w:left w:val="none" w:sz="0" w:space="0" w:color="auto"/>
                                    <w:bottom w:val="none" w:sz="0" w:space="0" w:color="auto"/>
                                    <w:right w:val="none" w:sz="0" w:space="0" w:color="auto"/>
                                  </w:divBdr>
                                  <w:divsChild>
                                    <w:div w:id="797797830">
                                      <w:marLeft w:val="0"/>
                                      <w:marRight w:val="0"/>
                                      <w:marTop w:val="0"/>
                                      <w:marBottom w:val="0"/>
                                      <w:divBdr>
                                        <w:top w:val="none" w:sz="0" w:space="0" w:color="auto"/>
                                        <w:left w:val="none" w:sz="0" w:space="0" w:color="auto"/>
                                        <w:bottom w:val="none" w:sz="0" w:space="0" w:color="auto"/>
                                        <w:right w:val="none" w:sz="0" w:space="0" w:color="auto"/>
                                      </w:divBdr>
                                      <w:divsChild>
                                        <w:div w:id="365906316">
                                          <w:marLeft w:val="0"/>
                                          <w:marRight w:val="0"/>
                                          <w:marTop w:val="0"/>
                                          <w:marBottom w:val="0"/>
                                          <w:divBdr>
                                            <w:top w:val="none" w:sz="0" w:space="0" w:color="auto"/>
                                            <w:left w:val="none" w:sz="0" w:space="0" w:color="auto"/>
                                            <w:bottom w:val="none" w:sz="0" w:space="0" w:color="auto"/>
                                            <w:right w:val="none" w:sz="0" w:space="0" w:color="auto"/>
                                          </w:divBdr>
                                          <w:divsChild>
                                            <w:div w:id="968902765">
                                              <w:marLeft w:val="0"/>
                                              <w:marRight w:val="0"/>
                                              <w:marTop w:val="0"/>
                                              <w:marBottom w:val="0"/>
                                              <w:divBdr>
                                                <w:top w:val="none" w:sz="0" w:space="0" w:color="auto"/>
                                                <w:left w:val="none" w:sz="0" w:space="0" w:color="auto"/>
                                                <w:bottom w:val="none" w:sz="0" w:space="0" w:color="auto"/>
                                                <w:right w:val="none" w:sz="0" w:space="0" w:color="auto"/>
                                              </w:divBdr>
                                              <w:divsChild>
                                                <w:div w:id="1236479791">
                                                  <w:marLeft w:val="0"/>
                                                  <w:marRight w:val="0"/>
                                                  <w:marTop w:val="0"/>
                                                  <w:marBottom w:val="0"/>
                                                  <w:divBdr>
                                                    <w:top w:val="none" w:sz="0" w:space="0" w:color="auto"/>
                                                    <w:left w:val="none" w:sz="0" w:space="0" w:color="auto"/>
                                                    <w:bottom w:val="none" w:sz="0" w:space="0" w:color="auto"/>
                                                    <w:right w:val="none" w:sz="0" w:space="0" w:color="auto"/>
                                                  </w:divBdr>
                                                  <w:divsChild>
                                                    <w:div w:id="1019963621">
                                                      <w:marLeft w:val="0"/>
                                                      <w:marRight w:val="0"/>
                                                      <w:marTop w:val="0"/>
                                                      <w:marBottom w:val="0"/>
                                                      <w:divBdr>
                                                        <w:top w:val="none" w:sz="0" w:space="0" w:color="auto"/>
                                                        <w:left w:val="none" w:sz="0" w:space="0" w:color="auto"/>
                                                        <w:bottom w:val="none" w:sz="0" w:space="0" w:color="auto"/>
                                                        <w:right w:val="none" w:sz="0" w:space="0" w:color="auto"/>
                                                      </w:divBdr>
                                                      <w:divsChild>
                                                        <w:div w:id="48193761">
                                                          <w:marLeft w:val="0"/>
                                                          <w:marRight w:val="0"/>
                                                          <w:marTop w:val="0"/>
                                                          <w:marBottom w:val="0"/>
                                                          <w:divBdr>
                                                            <w:top w:val="none" w:sz="0" w:space="0" w:color="auto"/>
                                                            <w:left w:val="none" w:sz="0" w:space="0" w:color="auto"/>
                                                            <w:bottom w:val="none" w:sz="0" w:space="0" w:color="auto"/>
                                                            <w:right w:val="none" w:sz="0" w:space="0" w:color="auto"/>
                                                          </w:divBdr>
                                                          <w:divsChild>
                                                            <w:div w:id="1683359387">
                                                              <w:marLeft w:val="0"/>
                                                              <w:marRight w:val="0"/>
                                                              <w:marTop w:val="0"/>
                                                              <w:marBottom w:val="0"/>
                                                              <w:divBdr>
                                                                <w:top w:val="none" w:sz="0" w:space="0" w:color="auto"/>
                                                                <w:left w:val="none" w:sz="0" w:space="0" w:color="auto"/>
                                                                <w:bottom w:val="none" w:sz="0" w:space="0" w:color="auto"/>
                                                                <w:right w:val="none" w:sz="0" w:space="0" w:color="auto"/>
                                                              </w:divBdr>
                                                              <w:divsChild>
                                                                <w:div w:id="266159185">
                                                                  <w:marLeft w:val="0"/>
                                                                  <w:marRight w:val="0"/>
                                                                  <w:marTop w:val="0"/>
                                                                  <w:marBottom w:val="0"/>
                                                                  <w:divBdr>
                                                                    <w:top w:val="none" w:sz="0" w:space="0" w:color="auto"/>
                                                                    <w:left w:val="none" w:sz="0" w:space="0" w:color="auto"/>
                                                                    <w:bottom w:val="none" w:sz="0" w:space="0" w:color="auto"/>
                                                                    <w:right w:val="none" w:sz="0" w:space="0" w:color="auto"/>
                                                                  </w:divBdr>
                                                                  <w:divsChild>
                                                                    <w:div w:id="1216816064">
                                                                      <w:marLeft w:val="0"/>
                                                                      <w:marRight w:val="0"/>
                                                                      <w:marTop w:val="0"/>
                                                                      <w:marBottom w:val="0"/>
                                                                      <w:divBdr>
                                                                        <w:top w:val="none" w:sz="0" w:space="0" w:color="auto"/>
                                                                        <w:left w:val="none" w:sz="0" w:space="0" w:color="auto"/>
                                                                        <w:bottom w:val="none" w:sz="0" w:space="0" w:color="auto"/>
                                                                        <w:right w:val="none" w:sz="0" w:space="0" w:color="auto"/>
                                                                      </w:divBdr>
                                                                      <w:divsChild>
                                                                        <w:div w:id="40793358">
                                                                          <w:marLeft w:val="0"/>
                                                                          <w:marRight w:val="0"/>
                                                                          <w:marTop w:val="0"/>
                                                                          <w:marBottom w:val="0"/>
                                                                          <w:divBdr>
                                                                            <w:top w:val="none" w:sz="0" w:space="0" w:color="auto"/>
                                                                            <w:left w:val="none" w:sz="0" w:space="0" w:color="auto"/>
                                                                            <w:bottom w:val="none" w:sz="0" w:space="0" w:color="auto"/>
                                                                            <w:right w:val="none" w:sz="0" w:space="0" w:color="auto"/>
                                                                          </w:divBdr>
                                                                          <w:divsChild>
                                                                            <w:div w:id="390730850">
                                                                              <w:marLeft w:val="0"/>
                                                                              <w:marRight w:val="0"/>
                                                                              <w:marTop w:val="0"/>
                                                                              <w:marBottom w:val="0"/>
                                                                              <w:divBdr>
                                                                                <w:top w:val="none" w:sz="0" w:space="0" w:color="auto"/>
                                                                                <w:left w:val="none" w:sz="0" w:space="0" w:color="auto"/>
                                                                                <w:bottom w:val="none" w:sz="0" w:space="0" w:color="auto"/>
                                                                                <w:right w:val="none" w:sz="0" w:space="0" w:color="auto"/>
                                                                              </w:divBdr>
                                                                              <w:divsChild>
                                                                                <w:div w:id="1279217096">
                                                                                  <w:marLeft w:val="0"/>
                                                                                  <w:marRight w:val="0"/>
                                                                                  <w:marTop w:val="0"/>
                                                                                  <w:marBottom w:val="0"/>
                                                                                  <w:divBdr>
                                                                                    <w:top w:val="none" w:sz="0" w:space="0" w:color="auto"/>
                                                                                    <w:left w:val="none" w:sz="0" w:space="0" w:color="auto"/>
                                                                                    <w:bottom w:val="none" w:sz="0" w:space="0" w:color="auto"/>
                                                                                    <w:right w:val="none" w:sz="0" w:space="0" w:color="auto"/>
                                                                                  </w:divBdr>
                                                                                  <w:divsChild>
                                                                                    <w:div w:id="1888908201">
                                                                                      <w:marLeft w:val="0"/>
                                                                                      <w:marRight w:val="0"/>
                                                                                      <w:marTop w:val="0"/>
                                                                                      <w:marBottom w:val="0"/>
                                                                                      <w:divBdr>
                                                                                        <w:top w:val="none" w:sz="0" w:space="0" w:color="auto"/>
                                                                                        <w:left w:val="none" w:sz="0" w:space="0" w:color="auto"/>
                                                                                        <w:bottom w:val="none" w:sz="0" w:space="0" w:color="auto"/>
                                                                                        <w:right w:val="none" w:sz="0" w:space="0" w:color="auto"/>
                                                                                      </w:divBdr>
                                                                                      <w:divsChild>
                                                                                        <w:div w:id="1550258954">
                                                                                          <w:marLeft w:val="0"/>
                                                                                          <w:marRight w:val="0"/>
                                                                                          <w:marTop w:val="0"/>
                                                                                          <w:marBottom w:val="0"/>
                                                                                          <w:divBdr>
                                                                                            <w:top w:val="none" w:sz="0" w:space="0" w:color="auto"/>
                                                                                            <w:left w:val="none" w:sz="0" w:space="0" w:color="auto"/>
                                                                                            <w:bottom w:val="none" w:sz="0" w:space="0" w:color="auto"/>
                                                                                            <w:right w:val="none" w:sz="0" w:space="0" w:color="auto"/>
                                                                                          </w:divBdr>
                                                                                          <w:divsChild>
                                                                                            <w:div w:id="894118794">
                                                                                              <w:marLeft w:val="0"/>
                                                                                              <w:marRight w:val="0"/>
                                                                                              <w:marTop w:val="0"/>
                                                                                              <w:marBottom w:val="0"/>
                                                                                              <w:divBdr>
                                                                                                <w:top w:val="none" w:sz="0" w:space="0" w:color="auto"/>
                                                                                                <w:left w:val="none" w:sz="0" w:space="0" w:color="auto"/>
                                                                                                <w:bottom w:val="none" w:sz="0" w:space="0" w:color="auto"/>
                                                                                                <w:right w:val="none" w:sz="0" w:space="0" w:color="auto"/>
                                                                                              </w:divBdr>
                                                                                              <w:divsChild>
                                                                                                <w:div w:id="6837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4475018">
      <w:bodyDiv w:val="1"/>
      <w:marLeft w:val="0"/>
      <w:marRight w:val="0"/>
      <w:marTop w:val="0"/>
      <w:marBottom w:val="0"/>
      <w:divBdr>
        <w:top w:val="none" w:sz="0" w:space="0" w:color="auto"/>
        <w:left w:val="none" w:sz="0" w:space="0" w:color="auto"/>
        <w:bottom w:val="none" w:sz="0" w:space="0" w:color="auto"/>
        <w:right w:val="none" w:sz="0" w:space="0" w:color="auto"/>
      </w:divBdr>
    </w:div>
    <w:div w:id="1694917443">
      <w:bodyDiv w:val="1"/>
      <w:marLeft w:val="0"/>
      <w:marRight w:val="0"/>
      <w:marTop w:val="0"/>
      <w:marBottom w:val="0"/>
      <w:divBdr>
        <w:top w:val="none" w:sz="0" w:space="0" w:color="auto"/>
        <w:left w:val="none" w:sz="0" w:space="0" w:color="auto"/>
        <w:bottom w:val="none" w:sz="0" w:space="0" w:color="auto"/>
        <w:right w:val="none" w:sz="0" w:space="0" w:color="auto"/>
      </w:divBdr>
    </w:div>
    <w:div w:id="1715151844">
      <w:bodyDiv w:val="1"/>
      <w:marLeft w:val="0"/>
      <w:marRight w:val="0"/>
      <w:marTop w:val="0"/>
      <w:marBottom w:val="0"/>
      <w:divBdr>
        <w:top w:val="none" w:sz="0" w:space="0" w:color="auto"/>
        <w:left w:val="none" w:sz="0" w:space="0" w:color="auto"/>
        <w:bottom w:val="none" w:sz="0" w:space="0" w:color="auto"/>
        <w:right w:val="none" w:sz="0" w:space="0" w:color="auto"/>
      </w:divBdr>
    </w:div>
    <w:div w:id="1718891081">
      <w:bodyDiv w:val="1"/>
      <w:marLeft w:val="0"/>
      <w:marRight w:val="0"/>
      <w:marTop w:val="0"/>
      <w:marBottom w:val="0"/>
      <w:divBdr>
        <w:top w:val="none" w:sz="0" w:space="0" w:color="auto"/>
        <w:left w:val="none" w:sz="0" w:space="0" w:color="auto"/>
        <w:bottom w:val="none" w:sz="0" w:space="0" w:color="auto"/>
        <w:right w:val="none" w:sz="0" w:space="0" w:color="auto"/>
      </w:divBdr>
      <w:divsChild>
        <w:div w:id="1466318421">
          <w:marLeft w:val="0"/>
          <w:marRight w:val="0"/>
          <w:marTop w:val="0"/>
          <w:marBottom w:val="0"/>
          <w:divBdr>
            <w:top w:val="none" w:sz="0" w:space="0" w:color="auto"/>
            <w:left w:val="none" w:sz="0" w:space="0" w:color="auto"/>
            <w:bottom w:val="none" w:sz="0" w:space="0" w:color="auto"/>
            <w:right w:val="none" w:sz="0" w:space="0" w:color="auto"/>
          </w:divBdr>
          <w:divsChild>
            <w:div w:id="41947600">
              <w:marLeft w:val="0"/>
              <w:marRight w:val="0"/>
              <w:marTop w:val="0"/>
              <w:marBottom w:val="0"/>
              <w:divBdr>
                <w:top w:val="none" w:sz="0" w:space="0" w:color="auto"/>
                <w:left w:val="none" w:sz="0" w:space="0" w:color="auto"/>
                <w:bottom w:val="none" w:sz="0" w:space="0" w:color="auto"/>
                <w:right w:val="none" w:sz="0" w:space="0" w:color="auto"/>
              </w:divBdr>
              <w:divsChild>
                <w:div w:id="1962762006">
                  <w:marLeft w:val="0"/>
                  <w:marRight w:val="0"/>
                  <w:marTop w:val="0"/>
                  <w:marBottom w:val="0"/>
                  <w:divBdr>
                    <w:top w:val="none" w:sz="0" w:space="0" w:color="auto"/>
                    <w:left w:val="none" w:sz="0" w:space="0" w:color="auto"/>
                    <w:bottom w:val="none" w:sz="0" w:space="0" w:color="auto"/>
                    <w:right w:val="none" w:sz="0" w:space="0" w:color="auto"/>
                  </w:divBdr>
                  <w:divsChild>
                    <w:div w:id="2704352">
                      <w:marLeft w:val="0"/>
                      <w:marRight w:val="0"/>
                      <w:marTop w:val="0"/>
                      <w:marBottom w:val="0"/>
                      <w:divBdr>
                        <w:top w:val="none" w:sz="0" w:space="0" w:color="auto"/>
                        <w:left w:val="none" w:sz="0" w:space="0" w:color="auto"/>
                        <w:bottom w:val="none" w:sz="0" w:space="0" w:color="auto"/>
                        <w:right w:val="none" w:sz="0" w:space="0" w:color="auto"/>
                      </w:divBdr>
                      <w:divsChild>
                        <w:div w:id="99381423">
                          <w:marLeft w:val="0"/>
                          <w:marRight w:val="0"/>
                          <w:marTop w:val="0"/>
                          <w:marBottom w:val="0"/>
                          <w:divBdr>
                            <w:top w:val="none" w:sz="0" w:space="0" w:color="auto"/>
                            <w:left w:val="none" w:sz="0" w:space="0" w:color="auto"/>
                            <w:bottom w:val="none" w:sz="0" w:space="0" w:color="auto"/>
                            <w:right w:val="none" w:sz="0" w:space="0" w:color="auto"/>
                          </w:divBdr>
                          <w:divsChild>
                            <w:div w:id="1042023805">
                              <w:marLeft w:val="0"/>
                              <w:marRight w:val="0"/>
                              <w:marTop w:val="0"/>
                              <w:marBottom w:val="0"/>
                              <w:divBdr>
                                <w:top w:val="none" w:sz="0" w:space="0" w:color="auto"/>
                                <w:left w:val="none" w:sz="0" w:space="0" w:color="auto"/>
                                <w:bottom w:val="none" w:sz="0" w:space="0" w:color="auto"/>
                                <w:right w:val="none" w:sz="0" w:space="0" w:color="auto"/>
                              </w:divBdr>
                              <w:divsChild>
                                <w:div w:id="257830733">
                                  <w:marLeft w:val="0"/>
                                  <w:marRight w:val="0"/>
                                  <w:marTop w:val="0"/>
                                  <w:marBottom w:val="0"/>
                                  <w:divBdr>
                                    <w:top w:val="none" w:sz="0" w:space="0" w:color="auto"/>
                                    <w:left w:val="none" w:sz="0" w:space="0" w:color="auto"/>
                                    <w:bottom w:val="none" w:sz="0" w:space="0" w:color="auto"/>
                                    <w:right w:val="none" w:sz="0" w:space="0" w:color="auto"/>
                                  </w:divBdr>
                                  <w:divsChild>
                                    <w:div w:id="1553880787">
                                      <w:marLeft w:val="0"/>
                                      <w:marRight w:val="0"/>
                                      <w:marTop w:val="0"/>
                                      <w:marBottom w:val="0"/>
                                      <w:divBdr>
                                        <w:top w:val="none" w:sz="0" w:space="0" w:color="auto"/>
                                        <w:left w:val="none" w:sz="0" w:space="0" w:color="auto"/>
                                        <w:bottom w:val="none" w:sz="0" w:space="0" w:color="auto"/>
                                        <w:right w:val="none" w:sz="0" w:space="0" w:color="auto"/>
                                      </w:divBdr>
                                      <w:divsChild>
                                        <w:div w:id="1263995176">
                                          <w:marLeft w:val="0"/>
                                          <w:marRight w:val="0"/>
                                          <w:marTop w:val="0"/>
                                          <w:marBottom w:val="0"/>
                                          <w:divBdr>
                                            <w:top w:val="none" w:sz="0" w:space="0" w:color="auto"/>
                                            <w:left w:val="none" w:sz="0" w:space="0" w:color="auto"/>
                                            <w:bottom w:val="none" w:sz="0" w:space="0" w:color="auto"/>
                                            <w:right w:val="none" w:sz="0" w:space="0" w:color="auto"/>
                                          </w:divBdr>
                                          <w:divsChild>
                                            <w:div w:id="729577102">
                                              <w:marLeft w:val="0"/>
                                              <w:marRight w:val="0"/>
                                              <w:marTop w:val="0"/>
                                              <w:marBottom w:val="0"/>
                                              <w:divBdr>
                                                <w:top w:val="none" w:sz="0" w:space="0" w:color="auto"/>
                                                <w:left w:val="none" w:sz="0" w:space="0" w:color="auto"/>
                                                <w:bottom w:val="none" w:sz="0" w:space="0" w:color="auto"/>
                                                <w:right w:val="none" w:sz="0" w:space="0" w:color="auto"/>
                                              </w:divBdr>
                                              <w:divsChild>
                                                <w:div w:id="1876967676">
                                                  <w:marLeft w:val="0"/>
                                                  <w:marRight w:val="0"/>
                                                  <w:marTop w:val="0"/>
                                                  <w:marBottom w:val="0"/>
                                                  <w:divBdr>
                                                    <w:top w:val="none" w:sz="0" w:space="0" w:color="auto"/>
                                                    <w:left w:val="none" w:sz="0" w:space="0" w:color="auto"/>
                                                    <w:bottom w:val="none" w:sz="0" w:space="0" w:color="auto"/>
                                                    <w:right w:val="none" w:sz="0" w:space="0" w:color="auto"/>
                                                  </w:divBdr>
                                                  <w:divsChild>
                                                    <w:div w:id="397827992">
                                                      <w:marLeft w:val="0"/>
                                                      <w:marRight w:val="0"/>
                                                      <w:marTop w:val="0"/>
                                                      <w:marBottom w:val="0"/>
                                                      <w:divBdr>
                                                        <w:top w:val="none" w:sz="0" w:space="0" w:color="auto"/>
                                                        <w:left w:val="none" w:sz="0" w:space="0" w:color="auto"/>
                                                        <w:bottom w:val="none" w:sz="0" w:space="0" w:color="auto"/>
                                                        <w:right w:val="none" w:sz="0" w:space="0" w:color="auto"/>
                                                      </w:divBdr>
                                                      <w:divsChild>
                                                        <w:div w:id="1982155408">
                                                          <w:marLeft w:val="0"/>
                                                          <w:marRight w:val="0"/>
                                                          <w:marTop w:val="0"/>
                                                          <w:marBottom w:val="0"/>
                                                          <w:divBdr>
                                                            <w:top w:val="none" w:sz="0" w:space="0" w:color="auto"/>
                                                            <w:left w:val="none" w:sz="0" w:space="0" w:color="auto"/>
                                                            <w:bottom w:val="none" w:sz="0" w:space="0" w:color="auto"/>
                                                            <w:right w:val="none" w:sz="0" w:space="0" w:color="auto"/>
                                                          </w:divBdr>
                                                          <w:divsChild>
                                                            <w:div w:id="809861055">
                                                              <w:marLeft w:val="0"/>
                                                              <w:marRight w:val="0"/>
                                                              <w:marTop w:val="0"/>
                                                              <w:marBottom w:val="0"/>
                                                              <w:divBdr>
                                                                <w:top w:val="none" w:sz="0" w:space="0" w:color="auto"/>
                                                                <w:left w:val="none" w:sz="0" w:space="0" w:color="auto"/>
                                                                <w:bottom w:val="none" w:sz="0" w:space="0" w:color="auto"/>
                                                                <w:right w:val="none" w:sz="0" w:space="0" w:color="auto"/>
                                                              </w:divBdr>
                                                              <w:divsChild>
                                                                <w:div w:id="907691364">
                                                                  <w:marLeft w:val="0"/>
                                                                  <w:marRight w:val="0"/>
                                                                  <w:marTop w:val="0"/>
                                                                  <w:marBottom w:val="0"/>
                                                                  <w:divBdr>
                                                                    <w:top w:val="none" w:sz="0" w:space="0" w:color="auto"/>
                                                                    <w:left w:val="none" w:sz="0" w:space="0" w:color="auto"/>
                                                                    <w:bottom w:val="none" w:sz="0" w:space="0" w:color="auto"/>
                                                                    <w:right w:val="none" w:sz="0" w:space="0" w:color="auto"/>
                                                                  </w:divBdr>
                                                                  <w:divsChild>
                                                                    <w:div w:id="1194735634">
                                                                      <w:marLeft w:val="0"/>
                                                                      <w:marRight w:val="0"/>
                                                                      <w:marTop w:val="0"/>
                                                                      <w:marBottom w:val="0"/>
                                                                      <w:divBdr>
                                                                        <w:top w:val="none" w:sz="0" w:space="0" w:color="auto"/>
                                                                        <w:left w:val="none" w:sz="0" w:space="0" w:color="auto"/>
                                                                        <w:bottom w:val="none" w:sz="0" w:space="0" w:color="auto"/>
                                                                        <w:right w:val="none" w:sz="0" w:space="0" w:color="auto"/>
                                                                      </w:divBdr>
                                                                      <w:divsChild>
                                                                        <w:div w:id="181432189">
                                                                          <w:marLeft w:val="0"/>
                                                                          <w:marRight w:val="0"/>
                                                                          <w:marTop w:val="0"/>
                                                                          <w:marBottom w:val="0"/>
                                                                          <w:divBdr>
                                                                            <w:top w:val="none" w:sz="0" w:space="0" w:color="auto"/>
                                                                            <w:left w:val="none" w:sz="0" w:space="0" w:color="auto"/>
                                                                            <w:bottom w:val="none" w:sz="0" w:space="0" w:color="auto"/>
                                                                            <w:right w:val="none" w:sz="0" w:space="0" w:color="auto"/>
                                                                          </w:divBdr>
                                                                          <w:divsChild>
                                                                            <w:div w:id="511341092">
                                                                              <w:marLeft w:val="0"/>
                                                                              <w:marRight w:val="0"/>
                                                                              <w:marTop w:val="0"/>
                                                                              <w:marBottom w:val="0"/>
                                                                              <w:divBdr>
                                                                                <w:top w:val="none" w:sz="0" w:space="0" w:color="auto"/>
                                                                                <w:left w:val="none" w:sz="0" w:space="0" w:color="auto"/>
                                                                                <w:bottom w:val="none" w:sz="0" w:space="0" w:color="auto"/>
                                                                                <w:right w:val="none" w:sz="0" w:space="0" w:color="auto"/>
                                                                              </w:divBdr>
                                                                              <w:divsChild>
                                                                                <w:div w:id="696856043">
                                                                                  <w:marLeft w:val="0"/>
                                                                                  <w:marRight w:val="0"/>
                                                                                  <w:marTop w:val="0"/>
                                                                                  <w:marBottom w:val="0"/>
                                                                                  <w:divBdr>
                                                                                    <w:top w:val="none" w:sz="0" w:space="0" w:color="auto"/>
                                                                                    <w:left w:val="none" w:sz="0" w:space="0" w:color="auto"/>
                                                                                    <w:bottom w:val="none" w:sz="0" w:space="0" w:color="auto"/>
                                                                                    <w:right w:val="none" w:sz="0" w:space="0" w:color="auto"/>
                                                                                  </w:divBdr>
                                                                                  <w:divsChild>
                                                                                    <w:div w:id="652638514">
                                                                                      <w:marLeft w:val="0"/>
                                                                                      <w:marRight w:val="0"/>
                                                                                      <w:marTop w:val="0"/>
                                                                                      <w:marBottom w:val="0"/>
                                                                                      <w:divBdr>
                                                                                        <w:top w:val="none" w:sz="0" w:space="0" w:color="auto"/>
                                                                                        <w:left w:val="none" w:sz="0" w:space="0" w:color="auto"/>
                                                                                        <w:bottom w:val="none" w:sz="0" w:space="0" w:color="auto"/>
                                                                                        <w:right w:val="none" w:sz="0" w:space="0" w:color="auto"/>
                                                                                      </w:divBdr>
                                                                                      <w:divsChild>
                                                                                        <w:div w:id="658073695">
                                                                                          <w:marLeft w:val="0"/>
                                                                                          <w:marRight w:val="0"/>
                                                                                          <w:marTop w:val="0"/>
                                                                                          <w:marBottom w:val="0"/>
                                                                                          <w:divBdr>
                                                                                            <w:top w:val="none" w:sz="0" w:space="0" w:color="auto"/>
                                                                                            <w:left w:val="none" w:sz="0" w:space="0" w:color="auto"/>
                                                                                            <w:bottom w:val="none" w:sz="0" w:space="0" w:color="auto"/>
                                                                                            <w:right w:val="none" w:sz="0" w:space="0" w:color="auto"/>
                                                                                          </w:divBdr>
                                                                                          <w:divsChild>
                                                                                            <w:div w:id="783772560">
                                                                                              <w:marLeft w:val="0"/>
                                                                                              <w:marRight w:val="0"/>
                                                                                              <w:marTop w:val="0"/>
                                                                                              <w:marBottom w:val="0"/>
                                                                                              <w:divBdr>
                                                                                                <w:top w:val="none" w:sz="0" w:space="0" w:color="auto"/>
                                                                                                <w:left w:val="none" w:sz="0" w:space="0" w:color="auto"/>
                                                                                                <w:bottom w:val="none" w:sz="0" w:space="0" w:color="auto"/>
                                                                                                <w:right w:val="none" w:sz="0" w:space="0" w:color="auto"/>
                                                                                              </w:divBdr>
                                                                                              <w:divsChild>
                                                                                                <w:div w:id="282351665">
                                                                                                  <w:marLeft w:val="1440"/>
                                                                                                  <w:marRight w:val="0"/>
                                                                                                  <w:marTop w:val="0"/>
                                                                                                  <w:marBottom w:val="120"/>
                                                                                                  <w:divBdr>
                                                                                                    <w:top w:val="none" w:sz="0" w:space="0" w:color="auto"/>
                                                                                                    <w:left w:val="none" w:sz="0" w:space="0" w:color="auto"/>
                                                                                                    <w:bottom w:val="none" w:sz="0" w:space="0" w:color="auto"/>
                                                                                                    <w:right w:val="none" w:sz="0" w:space="0" w:color="auto"/>
                                                                                                  </w:divBdr>
                                                                                                </w:div>
                                                                                                <w:div w:id="350374101">
                                                                                                  <w:marLeft w:val="833"/>
                                                                                                  <w:marRight w:val="0"/>
                                                                                                  <w:marTop w:val="0"/>
                                                                                                  <w:marBottom w:val="120"/>
                                                                                                  <w:divBdr>
                                                                                                    <w:top w:val="none" w:sz="0" w:space="0" w:color="auto"/>
                                                                                                    <w:left w:val="none" w:sz="0" w:space="0" w:color="auto"/>
                                                                                                    <w:bottom w:val="none" w:sz="0" w:space="0" w:color="auto"/>
                                                                                                    <w:right w:val="none" w:sz="0" w:space="0" w:color="auto"/>
                                                                                                  </w:divBdr>
                                                                                                </w:div>
                                                                                                <w:div w:id="364989518">
                                                                                                  <w:marLeft w:val="0"/>
                                                                                                  <w:marRight w:val="0"/>
                                                                                                  <w:marTop w:val="0"/>
                                                                                                  <w:marBottom w:val="0"/>
                                                                                                  <w:divBdr>
                                                                                                    <w:top w:val="none" w:sz="0" w:space="0" w:color="auto"/>
                                                                                                    <w:left w:val="none" w:sz="0" w:space="0" w:color="auto"/>
                                                                                                    <w:bottom w:val="none" w:sz="0" w:space="0" w:color="auto"/>
                                                                                                    <w:right w:val="none" w:sz="0" w:space="0" w:color="auto"/>
                                                                                                  </w:divBdr>
                                                                                                </w:div>
                                                                                                <w:div w:id="523596702">
                                                                                                  <w:marLeft w:val="833"/>
                                                                                                  <w:marRight w:val="0"/>
                                                                                                  <w:marTop w:val="0"/>
                                                                                                  <w:marBottom w:val="120"/>
                                                                                                  <w:divBdr>
                                                                                                    <w:top w:val="none" w:sz="0" w:space="0" w:color="auto"/>
                                                                                                    <w:left w:val="none" w:sz="0" w:space="0" w:color="auto"/>
                                                                                                    <w:bottom w:val="none" w:sz="0" w:space="0" w:color="auto"/>
                                                                                                    <w:right w:val="none" w:sz="0" w:space="0" w:color="auto"/>
                                                                                                  </w:divBdr>
                                                                                                </w:div>
                                                                                                <w:div w:id="698625728">
                                                                                                  <w:marLeft w:val="833"/>
                                                                                                  <w:marRight w:val="0"/>
                                                                                                  <w:marTop w:val="0"/>
                                                                                                  <w:marBottom w:val="120"/>
                                                                                                  <w:divBdr>
                                                                                                    <w:top w:val="none" w:sz="0" w:space="0" w:color="auto"/>
                                                                                                    <w:left w:val="none" w:sz="0" w:space="0" w:color="auto"/>
                                                                                                    <w:bottom w:val="none" w:sz="0" w:space="0" w:color="auto"/>
                                                                                                    <w:right w:val="none" w:sz="0" w:space="0" w:color="auto"/>
                                                                                                  </w:divBdr>
                                                                                                </w:div>
                                                                                                <w:div w:id="1282491214">
                                                                                                  <w:marLeft w:val="833"/>
                                                                                                  <w:marRight w:val="0"/>
                                                                                                  <w:marTop w:val="0"/>
                                                                                                  <w:marBottom w:val="120"/>
                                                                                                  <w:divBdr>
                                                                                                    <w:top w:val="none" w:sz="0" w:space="0" w:color="auto"/>
                                                                                                    <w:left w:val="none" w:sz="0" w:space="0" w:color="auto"/>
                                                                                                    <w:bottom w:val="none" w:sz="0" w:space="0" w:color="auto"/>
                                                                                                    <w:right w:val="none" w:sz="0" w:space="0" w:color="auto"/>
                                                                                                  </w:divBdr>
                                                                                                </w:div>
                                                                                                <w:div w:id="1940288501">
                                                                                                  <w:marLeft w:val="1440"/>
                                                                                                  <w:marRight w:val="0"/>
                                                                                                  <w:marTop w:val="0"/>
                                                                                                  <w:marBottom w:val="120"/>
                                                                                                  <w:divBdr>
                                                                                                    <w:top w:val="none" w:sz="0" w:space="0" w:color="auto"/>
                                                                                                    <w:left w:val="none" w:sz="0" w:space="0" w:color="auto"/>
                                                                                                    <w:bottom w:val="none" w:sz="0" w:space="0" w:color="auto"/>
                                                                                                    <w:right w:val="none" w:sz="0" w:space="0" w:color="auto"/>
                                                                                                  </w:divBdr>
                                                                                                </w:div>
                                                                                                <w:div w:id="2003699221">
                                                                                                  <w:marLeft w:val="833"/>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3591442">
      <w:bodyDiv w:val="1"/>
      <w:marLeft w:val="0"/>
      <w:marRight w:val="0"/>
      <w:marTop w:val="0"/>
      <w:marBottom w:val="0"/>
      <w:divBdr>
        <w:top w:val="none" w:sz="0" w:space="0" w:color="auto"/>
        <w:left w:val="none" w:sz="0" w:space="0" w:color="auto"/>
        <w:bottom w:val="none" w:sz="0" w:space="0" w:color="auto"/>
        <w:right w:val="none" w:sz="0" w:space="0" w:color="auto"/>
      </w:divBdr>
    </w:div>
    <w:div w:id="1841581925">
      <w:bodyDiv w:val="1"/>
      <w:marLeft w:val="0"/>
      <w:marRight w:val="0"/>
      <w:marTop w:val="0"/>
      <w:marBottom w:val="0"/>
      <w:divBdr>
        <w:top w:val="none" w:sz="0" w:space="0" w:color="auto"/>
        <w:left w:val="none" w:sz="0" w:space="0" w:color="auto"/>
        <w:bottom w:val="none" w:sz="0" w:space="0" w:color="auto"/>
        <w:right w:val="none" w:sz="0" w:space="0" w:color="auto"/>
      </w:divBdr>
    </w:div>
    <w:div w:id="1860505310">
      <w:bodyDiv w:val="1"/>
      <w:marLeft w:val="0"/>
      <w:marRight w:val="0"/>
      <w:marTop w:val="0"/>
      <w:marBottom w:val="0"/>
      <w:divBdr>
        <w:top w:val="none" w:sz="0" w:space="0" w:color="auto"/>
        <w:left w:val="none" w:sz="0" w:space="0" w:color="auto"/>
        <w:bottom w:val="none" w:sz="0" w:space="0" w:color="auto"/>
        <w:right w:val="none" w:sz="0" w:space="0" w:color="auto"/>
      </w:divBdr>
    </w:div>
    <w:div w:id="1909267961">
      <w:bodyDiv w:val="1"/>
      <w:marLeft w:val="0"/>
      <w:marRight w:val="0"/>
      <w:marTop w:val="0"/>
      <w:marBottom w:val="0"/>
      <w:divBdr>
        <w:top w:val="none" w:sz="0" w:space="0" w:color="auto"/>
        <w:left w:val="none" w:sz="0" w:space="0" w:color="auto"/>
        <w:bottom w:val="none" w:sz="0" w:space="0" w:color="auto"/>
        <w:right w:val="none" w:sz="0" w:space="0" w:color="auto"/>
      </w:divBdr>
    </w:div>
    <w:div w:id="1934048379">
      <w:bodyDiv w:val="1"/>
      <w:marLeft w:val="0"/>
      <w:marRight w:val="0"/>
      <w:marTop w:val="0"/>
      <w:marBottom w:val="0"/>
      <w:divBdr>
        <w:top w:val="none" w:sz="0" w:space="0" w:color="auto"/>
        <w:left w:val="none" w:sz="0" w:space="0" w:color="auto"/>
        <w:bottom w:val="none" w:sz="0" w:space="0" w:color="auto"/>
        <w:right w:val="none" w:sz="0" w:space="0" w:color="auto"/>
      </w:divBdr>
    </w:div>
    <w:div w:id="1938324087">
      <w:bodyDiv w:val="1"/>
      <w:marLeft w:val="0"/>
      <w:marRight w:val="0"/>
      <w:marTop w:val="0"/>
      <w:marBottom w:val="0"/>
      <w:divBdr>
        <w:top w:val="none" w:sz="0" w:space="0" w:color="auto"/>
        <w:left w:val="none" w:sz="0" w:space="0" w:color="auto"/>
        <w:bottom w:val="none" w:sz="0" w:space="0" w:color="auto"/>
        <w:right w:val="none" w:sz="0" w:space="0" w:color="auto"/>
      </w:divBdr>
    </w:div>
    <w:div w:id="1994329073">
      <w:bodyDiv w:val="1"/>
      <w:marLeft w:val="0"/>
      <w:marRight w:val="0"/>
      <w:marTop w:val="0"/>
      <w:marBottom w:val="0"/>
      <w:divBdr>
        <w:top w:val="none" w:sz="0" w:space="0" w:color="auto"/>
        <w:left w:val="none" w:sz="0" w:space="0" w:color="auto"/>
        <w:bottom w:val="none" w:sz="0" w:space="0" w:color="auto"/>
        <w:right w:val="none" w:sz="0" w:space="0" w:color="auto"/>
      </w:divBdr>
    </w:div>
    <w:div w:id="1998067023">
      <w:bodyDiv w:val="1"/>
      <w:marLeft w:val="0"/>
      <w:marRight w:val="0"/>
      <w:marTop w:val="0"/>
      <w:marBottom w:val="0"/>
      <w:divBdr>
        <w:top w:val="none" w:sz="0" w:space="0" w:color="auto"/>
        <w:left w:val="none" w:sz="0" w:space="0" w:color="auto"/>
        <w:bottom w:val="none" w:sz="0" w:space="0" w:color="auto"/>
        <w:right w:val="none" w:sz="0" w:space="0" w:color="auto"/>
      </w:divBdr>
    </w:div>
    <w:div w:id="2039117760">
      <w:bodyDiv w:val="1"/>
      <w:marLeft w:val="0"/>
      <w:marRight w:val="0"/>
      <w:marTop w:val="0"/>
      <w:marBottom w:val="0"/>
      <w:divBdr>
        <w:top w:val="none" w:sz="0" w:space="0" w:color="auto"/>
        <w:left w:val="none" w:sz="0" w:space="0" w:color="auto"/>
        <w:bottom w:val="none" w:sz="0" w:space="0" w:color="auto"/>
        <w:right w:val="none" w:sz="0" w:space="0" w:color="auto"/>
      </w:divBdr>
    </w:div>
    <w:div w:id="2056005463">
      <w:bodyDiv w:val="1"/>
      <w:marLeft w:val="0"/>
      <w:marRight w:val="0"/>
      <w:marTop w:val="0"/>
      <w:marBottom w:val="0"/>
      <w:divBdr>
        <w:top w:val="none" w:sz="0" w:space="0" w:color="auto"/>
        <w:left w:val="none" w:sz="0" w:space="0" w:color="auto"/>
        <w:bottom w:val="none" w:sz="0" w:space="0" w:color="auto"/>
        <w:right w:val="none" w:sz="0" w:space="0" w:color="auto"/>
      </w:divBdr>
    </w:div>
    <w:div w:id="2058626217">
      <w:bodyDiv w:val="1"/>
      <w:marLeft w:val="0"/>
      <w:marRight w:val="0"/>
      <w:marTop w:val="0"/>
      <w:marBottom w:val="0"/>
      <w:divBdr>
        <w:top w:val="none" w:sz="0" w:space="0" w:color="auto"/>
        <w:left w:val="none" w:sz="0" w:space="0" w:color="auto"/>
        <w:bottom w:val="none" w:sz="0" w:space="0" w:color="auto"/>
        <w:right w:val="none" w:sz="0" w:space="0" w:color="auto"/>
      </w:divBdr>
    </w:div>
    <w:div w:id="2067752522">
      <w:bodyDiv w:val="1"/>
      <w:marLeft w:val="0"/>
      <w:marRight w:val="0"/>
      <w:marTop w:val="0"/>
      <w:marBottom w:val="0"/>
      <w:divBdr>
        <w:top w:val="none" w:sz="0" w:space="0" w:color="auto"/>
        <w:left w:val="none" w:sz="0" w:space="0" w:color="auto"/>
        <w:bottom w:val="none" w:sz="0" w:space="0" w:color="auto"/>
        <w:right w:val="none" w:sz="0" w:space="0" w:color="auto"/>
      </w:divBdr>
    </w:div>
    <w:div w:id="2078936599">
      <w:bodyDiv w:val="1"/>
      <w:marLeft w:val="0"/>
      <w:marRight w:val="0"/>
      <w:marTop w:val="0"/>
      <w:marBottom w:val="0"/>
      <w:divBdr>
        <w:top w:val="none" w:sz="0" w:space="0" w:color="auto"/>
        <w:left w:val="none" w:sz="0" w:space="0" w:color="auto"/>
        <w:bottom w:val="none" w:sz="0" w:space="0" w:color="auto"/>
        <w:right w:val="none" w:sz="0" w:space="0" w:color="auto"/>
      </w:divBdr>
    </w:div>
    <w:div w:id="2084569365">
      <w:bodyDiv w:val="1"/>
      <w:marLeft w:val="0"/>
      <w:marRight w:val="0"/>
      <w:marTop w:val="0"/>
      <w:marBottom w:val="0"/>
      <w:divBdr>
        <w:top w:val="none" w:sz="0" w:space="0" w:color="auto"/>
        <w:left w:val="none" w:sz="0" w:space="0" w:color="auto"/>
        <w:bottom w:val="none" w:sz="0" w:space="0" w:color="auto"/>
        <w:right w:val="none" w:sz="0" w:space="0" w:color="auto"/>
      </w:divBdr>
    </w:div>
    <w:div w:id="2123836321">
      <w:bodyDiv w:val="1"/>
      <w:marLeft w:val="0"/>
      <w:marRight w:val="0"/>
      <w:marTop w:val="0"/>
      <w:marBottom w:val="0"/>
      <w:divBdr>
        <w:top w:val="none" w:sz="0" w:space="0" w:color="auto"/>
        <w:left w:val="none" w:sz="0" w:space="0" w:color="auto"/>
        <w:bottom w:val="none" w:sz="0" w:space="0" w:color="auto"/>
        <w:right w:val="none" w:sz="0" w:space="0" w:color="auto"/>
      </w:divBdr>
    </w:div>
    <w:div w:id="2136290020">
      <w:bodyDiv w:val="1"/>
      <w:marLeft w:val="0"/>
      <w:marRight w:val="0"/>
      <w:marTop w:val="0"/>
      <w:marBottom w:val="0"/>
      <w:divBdr>
        <w:top w:val="none" w:sz="0" w:space="0" w:color="auto"/>
        <w:left w:val="none" w:sz="0" w:space="0" w:color="auto"/>
        <w:bottom w:val="none" w:sz="0" w:space="0" w:color="auto"/>
        <w:right w:val="none" w:sz="0" w:space="0" w:color="auto"/>
      </w:divBdr>
      <w:divsChild>
        <w:div w:id="399325818">
          <w:marLeft w:val="0"/>
          <w:marRight w:val="0"/>
          <w:marTop w:val="0"/>
          <w:marBottom w:val="0"/>
          <w:divBdr>
            <w:top w:val="none" w:sz="0" w:space="0" w:color="auto"/>
            <w:left w:val="none" w:sz="0" w:space="0" w:color="auto"/>
            <w:bottom w:val="none" w:sz="0" w:space="0" w:color="auto"/>
            <w:right w:val="none" w:sz="0" w:space="0" w:color="auto"/>
          </w:divBdr>
          <w:divsChild>
            <w:div w:id="1047527992">
              <w:marLeft w:val="0"/>
              <w:marRight w:val="0"/>
              <w:marTop w:val="0"/>
              <w:marBottom w:val="0"/>
              <w:divBdr>
                <w:top w:val="none" w:sz="0" w:space="0" w:color="auto"/>
                <w:left w:val="none" w:sz="0" w:space="0" w:color="auto"/>
                <w:bottom w:val="none" w:sz="0" w:space="0" w:color="auto"/>
                <w:right w:val="none" w:sz="0" w:space="0" w:color="auto"/>
              </w:divBdr>
              <w:divsChild>
                <w:div w:id="1071151514">
                  <w:marLeft w:val="0"/>
                  <w:marRight w:val="0"/>
                  <w:marTop w:val="0"/>
                  <w:marBottom w:val="0"/>
                  <w:divBdr>
                    <w:top w:val="none" w:sz="0" w:space="0" w:color="auto"/>
                    <w:left w:val="none" w:sz="0" w:space="0" w:color="auto"/>
                    <w:bottom w:val="none" w:sz="0" w:space="0" w:color="auto"/>
                    <w:right w:val="none" w:sz="0" w:space="0" w:color="auto"/>
                  </w:divBdr>
                  <w:divsChild>
                    <w:div w:id="1226916413">
                      <w:marLeft w:val="0"/>
                      <w:marRight w:val="0"/>
                      <w:marTop w:val="0"/>
                      <w:marBottom w:val="0"/>
                      <w:divBdr>
                        <w:top w:val="none" w:sz="0" w:space="0" w:color="auto"/>
                        <w:left w:val="none" w:sz="0" w:space="0" w:color="auto"/>
                        <w:bottom w:val="none" w:sz="0" w:space="0" w:color="auto"/>
                        <w:right w:val="none" w:sz="0" w:space="0" w:color="auto"/>
                      </w:divBdr>
                      <w:divsChild>
                        <w:div w:id="777213486">
                          <w:marLeft w:val="0"/>
                          <w:marRight w:val="0"/>
                          <w:marTop w:val="0"/>
                          <w:marBottom w:val="0"/>
                          <w:divBdr>
                            <w:top w:val="none" w:sz="0" w:space="0" w:color="auto"/>
                            <w:left w:val="none" w:sz="0" w:space="0" w:color="auto"/>
                            <w:bottom w:val="none" w:sz="0" w:space="0" w:color="auto"/>
                            <w:right w:val="none" w:sz="0" w:space="0" w:color="auto"/>
                          </w:divBdr>
                          <w:divsChild>
                            <w:div w:id="645625735">
                              <w:marLeft w:val="0"/>
                              <w:marRight w:val="0"/>
                              <w:marTop w:val="0"/>
                              <w:marBottom w:val="0"/>
                              <w:divBdr>
                                <w:top w:val="none" w:sz="0" w:space="0" w:color="auto"/>
                                <w:left w:val="none" w:sz="0" w:space="0" w:color="auto"/>
                                <w:bottom w:val="none" w:sz="0" w:space="0" w:color="auto"/>
                                <w:right w:val="none" w:sz="0" w:space="0" w:color="auto"/>
                              </w:divBdr>
                              <w:divsChild>
                                <w:div w:id="599222731">
                                  <w:marLeft w:val="0"/>
                                  <w:marRight w:val="0"/>
                                  <w:marTop w:val="0"/>
                                  <w:marBottom w:val="0"/>
                                  <w:divBdr>
                                    <w:top w:val="none" w:sz="0" w:space="0" w:color="auto"/>
                                    <w:left w:val="none" w:sz="0" w:space="0" w:color="auto"/>
                                    <w:bottom w:val="none" w:sz="0" w:space="0" w:color="auto"/>
                                    <w:right w:val="none" w:sz="0" w:space="0" w:color="auto"/>
                                  </w:divBdr>
                                  <w:divsChild>
                                    <w:div w:id="2004047288">
                                      <w:marLeft w:val="0"/>
                                      <w:marRight w:val="0"/>
                                      <w:marTop w:val="0"/>
                                      <w:marBottom w:val="0"/>
                                      <w:divBdr>
                                        <w:top w:val="none" w:sz="0" w:space="0" w:color="auto"/>
                                        <w:left w:val="none" w:sz="0" w:space="0" w:color="auto"/>
                                        <w:bottom w:val="none" w:sz="0" w:space="0" w:color="auto"/>
                                        <w:right w:val="none" w:sz="0" w:space="0" w:color="auto"/>
                                      </w:divBdr>
                                      <w:divsChild>
                                        <w:div w:id="799110385">
                                          <w:marLeft w:val="0"/>
                                          <w:marRight w:val="0"/>
                                          <w:marTop w:val="0"/>
                                          <w:marBottom w:val="0"/>
                                          <w:divBdr>
                                            <w:top w:val="none" w:sz="0" w:space="0" w:color="auto"/>
                                            <w:left w:val="none" w:sz="0" w:space="0" w:color="auto"/>
                                            <w:bottom w:val="none" w:sz="0" w:space="0" w:color="auto"/>
                                            <w:right w:val="none" w:sz="0" w:space="0" w:color="auto"/>
                                          </w:divBdr>
                                          <w:divsChild>
                                            <w:div w:id="71777372">
                                              <w:marLeft w:val="0"/>
                                              <w:marRight w:val="0"/>
                                              <w:marTop w:val="0"/>
                                              <w:marBottom w:val="0"/>
                                              <w:divBdr>
                                                <w:top w:val="none" w:sz="0" w:space="0" w:color="auto"/>
                                                <w:left w:val="none" w:sz="0" w:space="0" w:color="auto"/>
                                                <w:bottom w:val="none" w:sz="0" w:space="0" w:color="auto"/>
                                                <w:right w:val="none" w:sz="0" w:space="0" w:color="auto"/>
                                              </w:divBdr>
                                              <w:divsChild>
                                                <w:div w:id="2087147513">
                                                  <w:marLeft w:val="0"/>
                                                  <w:marRight w:val="0"/>
                                                  <w:marTop w:val="0"/>
                                                  <w:marBottom w:val="0"/>
                                                  <w:divBdr>
                                                    <w:top w:val="none" w:sz="0" w:space="0" w:color="auto"/>
                                                    <w:left w:val="none" w:sz="0" w:space="0" w:color="auto"/>
                                                    <w:bottom w:val="none" w:sz="0" w:space="0" w:color="auto"/>
                                                    <w:right w:val="none" w:sz="0" w:space="0" w:color="auto"/>
                                                  </w:divBdr>
                                                  <w:divsChild>
                                                    <w:div w:id="988560812">
                                                      <w:marLeft w:val="0"/>
                                                      <w:marRight w:val="0"/>
                                                      <w:marTop w:val="0"/>
                                                      <w:marBottom w:val="0"/>
                                                      <w:divBdr>
                                                        <w:top w:val="none" w:sz="0" w:space="0" w:color="auto"/>
                                                        <w:left w:val="none" w:sz="0" w:space="0" w:color="auto"/>
                                                        <w:bottom w:val="none" w:sz="0" w:space="0" w:color="auto"/>
                                                        <w:right w:val="none" w:sz="0" w:space="0" w:color="auto"/>
                                                      </w:divBdr>
                                                      <w:divsChild>
                                                        <w:div w:id="1666862564">
                                                          <w:marLeft w:val="0"/>
                                                          <w:marRight w:val="0"/>
                                                          <w:marTop w:val="0"/>
                                                          <w:marBottom w:val="0"/>
                                                          <w:divBdr>
                                                            <w:top w:val="none" w:sz="0" w:space="0" w:color="auto"/>
                                                            <w:left w:val="none" w:sz="0" w:space="0" w:color="auto"/>
                                                            <w:bottom w:val="none" w:sz="0" w:space="0" w:color="auto"/>
                                                            <w:right w:val="none" w:sz="0" w:space="0" w:color="auto"/>
                                                          </w:divBdr>
                                                          <w:divsChild>
                                                            <w:div w:id="178085063">
                                                              <w:marLeft w:val="0"/>
                                                              <w:marRight w:val="0"/>
                                                              <w:marTop w:val="0"/>
                                                              <w:marBottom w:val="0"/>
                                                              <w:divBdr>
                                                                <w:top w:val="none" w:sz="0" w:space="0" w:color="auto"/>
                                                                <w:left w:val="none" w:sz="0" w:space="0" w:color="auto"/>
                                                                <w:bottom w:val="none" w:sz="0" w:space="0" w:color="auto"/>
                                                                <w:right w:val="none" w:sz="0" w:space="0" w:color="auto"/>
                                                              </w:divBdr>
                                                              <w:divsChild>
                                                                <w:div w:id="97606773">
                                                                  <w:marLeft w:val="0"/>
                                                                  <w:marRight w:val="0"/>
                                                                  <w:marTop w:val="0"/>
                                                                  <w:marBottom w:val="0"/>
                                                                  <w:divBdr>
                                                                    <w:top w:val="none" w:sz="0" w:space="0" w:color="auto"/>
                                                                    <w:left w:val="none" w:sz="0" w:space="0" w:color="auto"/>
                                                                    <w:bottom w:val="none" w:sz="0" w:space="0" w:color="auto"/>
                                                                    <w:right w:val="none" w:sz="0" w:space="0" w:color="auto"/>
                                                                  </w:divBdr>
                                                                  <w:divsChild>
                                                                    <w:div w:id="1299259221">
                                                                      <w:marLeft w:val="0"/>
                                                                      <w:marRight w:val="0"/>
                                                                      <w:marTop w:val="0"/>
                                                                      <w:marBottom w:val="0"/>
                                                                      <w:divBdr>
                                                                        <w:top w:val="none" w:sz="0" w:space="0" w:color="auto"/>
                                                                        <w:left w:val="none" w:sz="0" w:space="0" w:color="auto"/>
                                                                        <w:bottom w:val="none" w:sz="0" w:space="0" w:color="auto"/>
                                                                        <w:right w:val="none" w:sz="0" w:space="0" w:color="auto"/>
                                                                      </w:divBdr>
                                                                      <w:divsChild>
                                                                        <w:div w:id="408699187">
                                                                          <w:marLeft w:val="0"/>
                                                                          <w:marRight w:val="0"/>
                                                                          <w:marTop w:val="0"/>
                                                                          <w:marBottom w:val="0"/>
                                                                          <w:divBdr>
                                                                            <w:top w:val="none" w:sz="0" w:space="0" w:color="auto"/>
                                                                            <w:left w:val="none" w:sz="0" w:space="0" w:color="auto"/>
                                                                            <w:bottom w:val="none" w:sz="0" w:space="0" w:color="auto"/>
                                                                            <w:right w:val="none" w:sz="0" w:space="0" w:color="auto"/>
                                                                          </w:divBdr>
                                                                          <w:divsChild>
                                                                            <w:div w:id="1084759476">
                                                                              <w:marLeft w:val="0"/>
                                                                              <w:marRight w:val="0"/>
                                                                              <w:marTop w:val="0"/>
                                                                              <w:marBottom w:val="0"/>
                                                                              <w:divBdr>
                                                                                <w:top w:val="none" w:sz="0" w:space="0" w:color="auto"/>
                                                                                <w:left w:val="none" w:sz="0" w:space="0" w:color="auto"/>
                                                                                <w:bottom w:val="none" w:sz="0" w:space="0" w:color="auto"/>
                                                                                <w:right w:val="none" w:sz="0" w:space="0" w:color="auto"/>
                                                                              </w:divBdr>
                                                                              <w:divsChild>
                                                                                <w:div w:id="346178523">
                                                                                  <w:marLeft w:val="0"/>
                                                                                  <w:marRight w:val="0"/>
                                                                                  <w:marTop w:val="0"/>
                                                                                  <w:marBottom w:val="0"/>
                                                                                  <w:divBdr>
                                                                                    <w:top w:val="none" w:sz="0" w:space="0" w:color="auto"/>
                                                                                    <w:left w:val="none" w:sz="0" w:space="0" w:color="auto"/>
                                                                                    <w:bottom w:val="none" w:sz="0" w:space="0" w:color="auto"/>
                                                                                    <w:right w:val="none" w:sz="0" w:space="0" w:color="auto"/>
                                                                                  </w:divBdr>
                                                                                  <w:divsChild>
                                                                                    <w:div w:id="1491603721">
                                                                                      <w:marLeft w:val="0"/>
                                                                                      <w:marRight w:val="0"/>
                                                                                      <w:marTop w:val="0"/>
                                                                                      <w:marBottom w:val="0"/>
                                                                                      <w:divBdr>
                                                                                        <w:top w:val="none" w:sz="0" w:space="0" w:color="auto"/>
                                                                                        <w:left w:val="none" w:sz="0" w:space="0" w:color="auto"/>
                                                                                        <w:bottom w:val="none" w:sz="0" w:space="0" w:color="auto"/>
                                                                                        <w:right w:val="none" w:sz="0" w:space="0" w:color="auto"/>
                                                                                      </w:divBdr>
                                                                                      <w:divsChild>
                                                                                        <w:div w:id="456027589">
                                                                                          <w:marLeft w:val="0"/>
                                                                                          <w:marRight w:val="0"/>
                                                                                          <w:marTop w:val="0"/>
                                                                                          <w:marBottom w:val="0"/>
                                                                                          <w:divBdr>
                                                                                            <w:top w:val="none" w:sz="0" w:space="0" w:color="auto"/>
                                                                                            <w:left w:val="none" w:sz="0" w:space="0" w:color="auto"/>
                                                                                            <w:bottom w:val="none" w:sz="0" w:space="0" w:color="auto"/>
                                                                                            <w:right w:val="none" w:sz="0" w:space="0" w:color="auto"/>
                                                                                          </w:divBdr>
                                                                                          <w:divsChild>
                                                                                            <w:div w:id="1271165484">
                                                                                              <w:marLeft w:val="0"/>
                                                                                              <w:marRight w:val="0"/>
                                                                                              <w:marTop w:val="0"/>
                                                                                              <w:marBottom w:val="0"/>
                                                                                              <w:divBdr>
                                                                                                <w:top w:val="none" w:sz="0" w:space="0" w:color="auto"/>
                                                                                                <w:left w:val="none" w:sz="0" w:space="0" w:color="auto"/>
                                                                                                <w:bottom w:val="none" w:sz="0" w:space="0" w:color="auto"/>
                                                                                                <w:right w:val="none" w:sz="0" w:space="0" w:color="auto"/>
                                                                                              </w:divBdr>
                                                                                              <w:divsChild>
                                                                                                <w:div w:id="1094128540">
                                                                                                  <w:marLeft w:val="0"/>
                                                                                                  <w:marRight w:val="0"/>
                                                                                                  <w:marTop w:val="0"/>
                                                                                                  <w:marBottom w:val="0"/>
                                                                                                  <w:divBdr>
                                                                                                    <w:top w:val="none" w:sz="0" w:space="0" w:color="auto"/>
                                                                                                    <w:left w:val="none" w:sz="0" w:space="0" w:color="auto"/>
                                                                                                    <w:bottom w:val="none" w:sz="0" w:space="0" w:color="auto"/>
                                                                                                    <w:right w:val="none" w:sz="0" w:space="0" w:color="auto"/>
                                                                                                  </w:divBdr>
                                                                                                </w:div>
                                                                                                <w:div w:id="1282111125">
                                                                                                  <w:marLeft w:val="0"/>
                                                                                                  <w:marRight w:val="0"/>
                                                                                                  <w:marTop w:val="0"/>
                                                                                                  <w:marBottom w:val="0"/>
                                                                                                  <w:divBdr>
                                                                                                    <w:top w:val="none" w:sz="0" w:space="0" w:color="auto"/>
                                                                                                    <w:left w:val="none" w:sz="0" w:space="0" w:color="auto"/>
                                                                                                    <w:bottom w:val="none" w:sz="0" w:space="0" w:color="auto"/>
                                                                                                    <w:right w:val="none" w:sz="0" w:space="0" w:color="auto"/>
                                                                                                  </w:divBdr>
                                                                                                </w:div>
                                                                                                <w:div w:id="1474566651">
                                                                                                  <w:marLeft w:val="0"/>
                                                                                                  <w:marRight w:val="0"/>
                                                                                                  <w:marTop w:val="0"/>
                                                                                                  <w:marBottom w:val="0"/>
                                                                                                  <w:divBdr>
                                                                                                    <w:top w:val="none" w:sz="0" w:space="0" w:color="auto"/>
                                                                                                    <w:left w:val="none" w:sz="0" w:space="0" w:color="auto"/>
                                                                                                    <w:bottom w:val="none" w:sz="0" w:space="0" w:color="auto"/>
                                                                                                    <w:right w:val="none" w:sz="0" w:space="0" w:color="auto"/>
                                                                                                  </w:divBdr>
                                                                                                </w:div>
                                                                                                <w:div w:id="154363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diagramData" Target="diagrams/data1.xml"/><Relationship Id="rId26" Type="http://schemas.openxmlformats.org/officeDocument/2006/relationships/chart" Target="charts/chart1.xml"/><Relationship Id="rId39" Type="http://schemas.openxmlformats.org/officeDocument/2006/relationships/hyperlink" Target="http://www.oecd-nea.org/Janis/" TargetMode="External"/><Relationship Id="rId3" Type="http://schemas.openxmlformats.org/officeDocument/2006/relationships/styles" Target="styles.xml"/><Relationship Id="rId21" Type="http://schemas.openxmlformats.org/officeDocument/2006/relationships/diagramColors" Target="diagrams/colors1.xml"/><Relationship Id="rId34" Type="http://schemas.openxmlformats.org/officeDocument/2006/relationships/chart" Target="charts/chart8.xml"/><Relationship Id="rId42" Type="http://schemas.openxmlformats.org/officeDocument/2006/relationships/image" Target="media/image11.pn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comments" Target="comments.xml"/><Relationship Id="rId25" Type="http://schemas.openxmlformats.org/officeDocument/2006/relationships/image" Target="media/image8.emf"/><Relationship Id="rId33" Type="http://schemas.openxmlformats.org/officeDocument/2006/relationships/chart" Target="charts/chart7.xml"/><Relationship Id="rId38" Type="http://schemas.openxmlformats.org/officeDocument/2006/relationships/hyperlink" Target="http://www.cea.fr/content/download/80052/1536000/file/Proc%C3%A9d%C3%A9-PUREX.pdf" TargetMode="External"/><Relationship Id="rId46"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diagramQuickStyle" Target="diagrams/quickStyle1.xml"/><Relationship Id="rId29" Type="http://schemas.openxmlformats.org/officeDocument/2006/relationships/chart" Target="charts/chart4.xm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7.png"/><Relationship Id="rId32" Type="http://schemas.openxmlformats.org/officeDocument/2006/relationships/chart" Target="charts/chart6.xml"/><Relationship Id="rId37" Type="http://schemas.openxmlformats.org/officeDocument/2006/relationships/hyperlink" Target="http://fr.dcnsgroup.com/wp-content/uploads/2012/07/0907_DCNS_1207072_FLEXBLUE_FR.pdf" TargetMode="External"/><Relationship Id="rId40" Type="http://schemas.openxmlformats.org/officeDocument/2006/relationships/hyperlink" Target="http://www.nndc.bnl.gov/nudat2/reCenter.jsp?z=92&amp;n=145" TargetMode="External"/><Relationship Id="rId45"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6.emf"/><Relationship Id="rId28" Type="http://schemas.openxmlformats.org/officeDocument/2006/relationships/chart" Target="charts/chart3.xml"/><Relationship Id="rId36" Type="http://schemas.openxmlformats.org/officeDocument/2006/relationships/hyperlink" Target="http://www.areva.com/mediatheque/liblocal/docs/activites/reacteurs-services/reacteurs/pdf-plaq-antares-va/index.html" TargetMode="External"/><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diagramLayout" Target="diagrams/layout1.xml"/><Relationship Id="rId31" Type="http://schemas.openxmlformats.org/officeDocument/2006/relationships/image" Target="media/image9.emf"/><Relationship Id="rId44"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javascript:ouvreFenetre('./visu_info_intervenant.php?uid=abb_6_1_1_51d2f4432b4a9&amp;intervenant_id=201113651','height=480')" TargetMode="External"/><Relationship Id="rId14" Type="http://schemas.openxmlformats.org/officeDocument/2006/relationships/footer" Target="footer1.xml"/><Relationship Id="rId22" Type="http://schemas.microsoft.com/office/2007/relationships/diagramDrawing" Target="diagrams/drawing1.xml"/><Relationship Id="rId27" Type="http://schemas.openxmlformats.org/officeDocument/2006/relationships/chart" Target="charts/chart2.xml"/><Relationship Id="rId30" Type="http://schemas.openxmlformats.org/officeDocument/2006/relationships/chart" Target="charts/chart5.xml"/><Relationship Id="rId35" Type="http://schemas.openxmlformats.org/officeDocument/2006/relationships/chart" Target="charts/chart9.xml"/><Relationship Id="rId43" Type="http://schemas.openxmlformats.org/officeDocument/2006/relationships/header" Target="header3.xml"/><Relationship Id="rId48" Type="http://schemas.openxmlformats.org/officeDocument/2006/relationships/glossaryDocument" Target="glossary/document.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2" Type="http://schemas.openxmlformats.org/officeDocument/2006/relationships/hyperlink" Target="http://www.oecd-nea.org/janis/" TargetMode="External"/><Relationship Id="rId1" Type="http://schemas.openxmlformats.org/officeDocument/2006/relationships/hyperlink" Target="http://www.nndc.bnl.gov/nudat2/"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plages\etude%20florian%20PEPC\01_KICKOFF_FR.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Users\Nomade\Desktop\Documents%20Fabien\Eq%20de%20bateman%20avec%20flux.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Users\Nomade\Desktop\Documents%20Fabien\Eq%20de%20bateman%20avec%20flux.xlsm"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Users\Nomade\Desktop\Documents%20Fabien\Eq%20de%20bateman%20avec%20flux.xlsm"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Users\Nomade\Desktop\Documents%20Fabien\Eq%20de%20bateman%20avec%20flux.xlsm"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Users\Nomade\Desktop\Documents%20Fabien\Eq%20de%20bateman%20avec%20flux.xlsm"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Users\Nomade\Desktop\Documents%20Fabien\Eq%20de%20bateman%20avec%20flux.xlsm"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Users\Nomade\Desktop\Documents%20Fabien\Eq%20de%20bateman%20avec%20flux.xlsm"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Users\Nomade\Desktop\Documents%20Fabien\Eq%20de%20bateman%20avec%20flux.xlsm"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Users\Nomade\Desktop\Documents%20Fabien\Eq%20de%20bateman%20avec%20flux.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Quantité d'U235 en fonction du temps</a:t>
            </a:r>
          </a:p>
        </c:rich>
      </c:tx>
      <c:overlay val="0"/>
    </c:title>
    <c:autoTitleDeleted val="0"/>
    <c:plotArea>
      <c:layout/>
      <c:scatterChart>
        <c:scatterStyle val="lineMarker"/>
        <c:varyColors val="0"/>
        <c:ser>
          <c:idx val="0"/>
          <c:order val="0"/>
          <c:spPr>
            <a:ln w="28575">
              <a:noFill/>
            </a:ln>
          </c:spPr>
          <c:marker>
            <c:symbol val="circle"/>
            <c:size val="3"/>
          </c:marker>
          <c:trendline>
            <c:spPr>
              <a:ln w="25400">
                <a:prstDash val="sysDot"/>
              </a:ln>
            </c:spPr>
            <c:trendlineType val="exp"/>
            <c:dispRSqr val="1"/>
            <c:dispEq val="1"/>
            <c:trendlineLbl>
              <c:layout>
                <c:manualLayout>
                  <c:x val="-8.0675790545236571E-4"/>
                  <c:y val="-0.11034731803569958"/>
                </c:manualLayout>
              </c:layout>
              <c:numFmt formatCode="General" sourceLinked="0"/>
            </c:trendlineLbl>
          </c:trendline>
          <c:xVal>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xVal>
          <c:yVal>
            <c:numRef>
              <c:f>'[Eq de bateman avec flux.xlsm]Eq_de_Bateman_avec_RK1'!$W$2:$W$182</c:f>
              <c:numCache>
                <c:formatCode>0.00</c:formatCode>
                <c:ptCount val="181"/>
                <c:pt idx="0">
                  <c:v>138.97314965789133</c:v>
                </c:pt>
                <c:pt idx="1">
                  <c:v>136.25503709258092</c:v>
                </c:pt>
                <c:pt idx="2">
                  <c:v>133.59023618509309</c:v>
                </c:pt>
                <c:pt idx="3">
                  <c:v>130.97770092408416</c:v>
                </c:pt>
                <c:pt idx="4">
                  <c:v>128.41640582252401</c:v>
                </c:pt>
                <c:pt idx="5">
                  <c:v>125.90534551497896</c:v>
                </c:pt>
                <c:pt idx="6">
                  <c:v>123.44353436279641</c:v>
                </c:pt>
                <c:pt idx="7">
                  <c:v>121.03000606703648</c:v>
                </c:pt>
                <c:pt idx="8">
                  <c:v>118.66381328899823</c:v>
                </c:pt>
                <c:pt idx="9">
                  <c:v>116.34402727819177</c:v>
                </c:pt>
                <c:pt idx="10">
                  <c:v>114.06973750761007</c:v>
                </c:pt>
                <c:pt idx="11">
                  <c:v>111.84005131615716</c:v>
                </c:pt>
                <c:pt idx="12">
                  <c:v>109.65409355809237</c:v>
                </c:pt>
                <c:pt idx="13">
                  <c:v>107.51100625935302</c:v>
                </c:pt>
                <c:pt idx="14">
                  <c:v>105.40994828062044</c:v>
                </c:pt>
                <c:pt idx="15">
                  <c:v>103.35009498699714</c:v>
                </c:pt>
                <c:pt idx="16">
                  <c:v>101.33063792416529</c:v>
                </c:pt>
                <c:pt idx="17">
                  <c:v>99.350784500899522</c:v>
                </c:pt>
                <c:pt idx="18">
                  <c:v>97.409757677809168</c:v>
                </c:pt>
                <c:pt idx="19">
                  <c:v>95.506795662187841</c:v>
                </c:pt>
                <c:pt idx="20">
                  <c:v>93.641151608850436</c:v>
                </c:pt>
                <c:pt idx="21">
                  <c:v>91.812093326840198</c:v>
                </c:pt>
                <c:pt idx="22">
                  <c:v>90.018902991890542</c:v>
                </c:pt>
                <c:pt idx="23">
                  <c:v>88.260876864528768</c:v>
                </c:pt>
                <c:pt idx="24">
                  <c:v>86.537325013710998</c:v>
                </c:pt>
                <c:pt idx="25">
                  <c:v>84.847571045879732</c:v>
                </c:pt>
                <c:pt idx="26">
                  <c:v>83.190951839337728</c:v>
                </c:pt>
                <c:pt idx="27">
                  <c:v>81.566817283833785</c:v>
                </c:pt>
                <c:pt idx="28">
                  <c:v>79.974530025258261</c:v>
                </c:pt>
                <c:pt idx="29">
                  <c:v>78.413465215347941</c:v>
                </c:pt>
                <c:pt idx="30">
                  <c:v>76.883010266302165</c:v>
                </c:pt>
                <c:pt idx="31">
                  <c:v>75.382564610213592</c:v>
                </c:pt>
                <c:pt idx="32">
                  <c:v>73.911539463219398</c:v>
                </c:pt>
                <c:pt idx="33">
                  <c:v>72.469357594280055</c:v>
                </c:pt>
                <c:pt idx="34">
                  <c:v>71.055453098495093</c:v>
                </c:pt>
                <c:pt idx="35">
                  <c:v>69.669271174866637</c:v>
                </c:pt>
                <c:pt idx="36">
                  <c:v>68.310267908423583</c:v>
                </c:pt>
                <c:pt idx="37">
                  <c:v>66.977910056620814</c:v>
                </c:pt>
                <c:pt idx="38">
                  <c:v>65.671674839929537</c:v>
                </c:pt>
                <c:pt idx="39">
                  <c:v>64.391049736536559</c:v>
                </c:pt>
                <c:pt idx="40">
                  <c:v>63.135532281071868</c:v>
                </c:pt>
                <c:pt idx="41">
                  <c:v>61.904629867285408</c:v>
                </c:pt>
                <c:pt idx="42">
                  <c:v>60.697859554595702</c:v>
                </c:pt>
                <c:pt idx="43">
                  <c:v>59.514747878434193</c:v>
                </c:pt>
                <c:pt idx="44">
                  <c:v>58.354830664310953</c:v>
                </c:pt>
                <c:pt idx="45">
                  <c:v>57.217652845528661</c:v>
                </c:pt>
                <c:pt idx="46">
                  <c:v>56.102768284473335</c:v>
                </c:pt>
                <c:pt idx="47">
                  <c:v>55.009739597411532</c:v>
                </c:pt>
                <c:pt idx="48">
                  <c:v>53.938137982725351</c:v>
                </c:pt>
                <c:pt idx="49">
                  <c:v>52.887543052517678</c:v>
                </c:pt>
                <c:pt idx="50">
                  <c:v>51.857542667521599</c:v>
                </c:pt>
                <c:pt idx="51">
                  <c:v>50.847732775249106</c:v>
                </c:pt>
                <c:pt idx="52">
                  <c:v>49.857717251315599</c:v>
                </c:pt>
                <c:pt idx="53">
                  <c:v>48.887107743877792</c:v>
                </c:pt>
                <c:pt idx="54">
                  <c:v>47.935523521124018</c:v>
                </c:pt>
                <c:pt idx="55">
                  <c:v>47.002591321756974</c:v>
                </c:pt>
                <c:pt idx="56">
                  <c:v>46.087945208410233</c:v>
                </c:pt>
                <c:pt idx="57">
                  <c:v>45.191226423940904</c:v>
                </c:pt>
                <c:pt idx="58">
                  <c:v>44.312083250542102</c:v>
                </c:pt>
                <c:pt idx="59">
                  <c:v>43.450170871619775</c:v>
                </c:pt>
                <c:pt idx="60">
                  <c:v>42.605151236379783</c:v>
                </c:pt>
                <c:pt idx="61">
                  <c:v>41.776692927071913</c:v>
                </c:pt>
                <c:pt idx="62">
                  <c:v>40.964471028838823</c:v>
                </c:pt>
                <c:pt idx="63">
                  <c:v>40.168167002118707</c:v>
                </c:pt>
                <c:pt idx="64">
                  <c:v>39.387468557551614</c:v>
                </c:pt>
                <c:pt idx="65">
                  <c:v>38.62206953334033</c:v>
                </c:pt>
                <c:pt idx="66">
                  <c:v>37.871669775017573</c:v>
                </c:pt>
                <c:pt idx="67">
                  <c:v>37.135975017572378</c:v>
                </c:pt>
                <c:pt idx="68">
                  <c:v>36.414696769889318</c:v>
                </c:pt>
                <c:pt idx="69">
                  <c:v>35.707552201455222</c:v>
                </c:pt>
                <c:pt idx="70">
                  <c:v>35.01426403128886</c:v>
                </c:pt>
                <c:pt idx="71">
                  <c:v>34.33456041905</c:v>
                </c:pt>
                <c:pt idx="72">
                  <c:v>33.668174858285091</c:v>
                </c:pt>
                <c:pt idx="73">
                  <c:v>33.014846071767614</c:v>
                </c:pt>
                <c:pt idx="74">
                  <c:v>32.374317908892017</c:v>
                </c:pt>
                <c:pt idx="75">
                  <c:v>31.746339245080932</c:v>
                </c:pt>
                <c:pt idx="76">
                  <c:v>31.130663883166193</c:v>
                </c:pt>
                <c:pt idx="77">
                  <c:v>30.527050456704906</c:v>
                </c:pt>
                <c:pt idx="78">
                  <c:v>29.935262335192601</c:v>
                </c:pt>
                <c:pt idx="79">
                  <c:v>29.355067531136253</c:v>
                </c:pt>
                <c:pt idx="80">
                  <c:v>28.786238608950676</c:v>
                </c:pt>
                <c:pt idx="81">
                  <c:v>28.228552595642508</c:v>
                </c:pt>
                <c:pt idx="82">
                  <c:v>27.681790893246724</c:v>
                </c:pt>
                <c:pt idx="83">
                  <c:v>27.145739192981271</c:v>
                </c:pt>
                <c:pt idx="84">
                  <c:v>26.62018739108613</c:v>
                </c:pt>
                <c:pt idx="85">
                  <c:v>26.104929506313741</c:v>
                </c:pt>
                <c:pt idx="86">
                  <c:v>25.599763599038411</c:v>
                </c:pt>
                <c:pt idx="87">
                  <c:v>25.104491691952902</c:v>
                </c:pt>
                <c:pt idx="88">
                  <c:v>24.618919692321096</c:v>
                </c:pt>
                <c:pt idx="89">
                  <c:v>24.142857315756174</c:v>
                </c:pt>
                <c:pt idx="90">
                  <c:v>23.676118011494395</c:v>
                </c:pt>
                <c:pt idx="91">
                  <c:v>23.218518889135119</c:v>
                </c:pt>
                <c:pt idx="92">
                  <c:v>22.769880646818301</c:v>
                </c:pt>
                <c:pt idx="93">
                  <c:v>22.330027500811269</c:v>
                </c:pt>
                <c:pt idx="94">
                  <c:v>21.89878711647712</c:v>
                </c:pt>
                <c:pt idx="95">
                  <c:v>21.475990540597621</c:v>
                </c:pt>
                <c:pt idx="96">
                  <c:v>21.06147213502404</c:v>
                </c:pt>
                <c:pt idx="97">
                  <c:v>20.655069511629865</c:v>
                </c:pt>
                <c:pt idx="98">
                  <c:v>20.256623468539857</c:v>
                </c:pt>
                <c:pt idx="99">
                  <c:v>19.865977927610373</c:v>
                </c:pt>
                <c:pt idx="100">
                  <c:v>19.482979873136451</c:v>
                </c:pt>
                <c:pt idx="101">
                  <c:v>19.107479291761535</c:v>
                </c:pt>
                <c:pt idx="102">
                  <c:v>18.739329113566303</c:v>
                </c:pt>
                <c:pt idx="103">
                  <c:v>18.378385154313388</c:v>
                </c:pt>
                <c:pt idx="104">
                  <c:v>18.024506058825384</c:v>
                </c:pt>
                <c:pt idx="105">
                  <c:v>17.677553245473849</c:v>
                </c:pt>
                <c:pt idx="106">
                  <c:v>17.33739085175754</c:v>
                </c:pt>
                <c:pt idx="107">
                  <c:v>17.003885680948475</c:v>
                </c:pt>
                <c:pt idx="108">
                  <c:v>16.676907149784896</c:v>
                </c:pt>
                <c:pt idx="109">
                  <c:v>16.356327237190591</c:v>
                </c:pt>
                <c:pt idx="110">
                  <c:v>16.042020434000406</c:v>
                </c:pt>
                <c:pt idx="111">
                  <c:v>15.73386369367225</c:v>
                </c:pt>
                <c:pt idx="112">
                  <c:v>15.431736383966188</c:v>
                </c:pt>
                <c:pt idx="113">
                  <c:v>15.135520239571688</c:v>
                </c:pt>
                <c:pt idx="114">
                  <c:v>14.845099315664397</c:v>
                </c:pt>
                <c:pt idx="115">
                  <c:v>14.560359942374202</c:v>
                </c:pt>
                <c:pt idx="116">
                  <c:v>14.281190680146711</c:v>
                </c:pt>
                <c:pt idx="117">
                  <c:v>14.007482275980616</c:v>
                </c:pt>
                <c:pt idx="118">
                  <c:v>13.73912762052375</c:v>
                </c:pt>
                <c:pt idx="119">
                  <c:v>13.476021706010989</c:v>
                </c:pt>
                <c:pt idx="120">
                  <c:v>13.218061585027492</c:v>
                </c:pt>
                <c:pt idx="121">
                  <c:v>12.965146330081062</c:v>
                </c:pt>
                <c:pt idx="122">
                  <c:v>12.717176993967779</c:v>
                </c:pt>
                <c:pt idx="123">
                  <c:v>12.474056570915319</c:v>
                </c:pt>
                <c:pt idx="124">
                  <c:v>12.235689958488708</c:v>
                </c:pt>
                <c:pt idx="125">
                  <c:v>12.001983920243545</c:v>
                </c:pt>
                <c:pt idx="126">
                  <c:v>11.772847049112043</c:v>
                </c:pt>
                <c:pt idx="127">
                  <c:v>11.54818973150749</c:v>
                </c:pt>
                <c:pt idx="128">
                  <c:v>11.327924112133045</c:v>
                </c:pt>
                <c:pt idx="129">
                  <c:v>11.111964059481041</c:v>
                </c:pt>
                <c:pt idx="130">
                  <c:v>10.900225132009256</c:v>
                </c:pt>
                <c:pt idx="131">
                  <c:v>10.692624544980863</c:v>
                </c:pt>
                <c:pt idx="132">
                  <c:v>10.489081137955031</c:v>
                </c:pt>
                <c:pt idx="133">
                  <c:v>10.289515342915424</c:v>
                </c:pt>
                <c:pt idx="134">
                  <c:v>10.09384915302407</c:v>
                </c:pt>
                <c:pt idx="135">
                  <c:v>9.9020060919883353</c:v>
                </c:pt>
                <c:pt idx="136">
                  <c:v>9.713911184028964</c:v>
                </c:pt>
                <c:pt idx="137">
                  <c:v>9.5294909244374111</c:v>
                </c:pt>
                <c:pt idx="138">
                  <c:v>9.3486732507108741</c:v>
                </c:pt>
                <c:pt idx="139">
                  <c:v>9.1713875142537216</c:v>
                </c:pt>
                <c:pt idx="140">
                  <c:v>8.997564452634176</c:v>
                </c:pt>
                <c:pt idx="141">
                  <c:v>8.827136162385381</c:v>
                </c:pt>
                <c:pt idx="142">
                  <c:v>8.6600360723401462</c:v>
                </c:pt>
                <c:pt idx="143">
                  <c:v>8.4961989174889236</c:v>
                </c:pt>
                <c:pt idx="144">
                  <c:v>8.3355607133507252</c:v>
                </c:pt>
                <c:pt idx="145">
                  <c:v>8.178058730846935</c:v>
                </c:pt>
                <c:pt idx="146">
                  <c:v>8.0236314716681409</c:v>
                </c:pt>
                <c:pt idx="147">
                  <c:v>7.8722186441243096</c:v>
                </c:pt>
                <c:pt idx="148">
                  <c:v>7.7237611394688237</c:v>
                </c:pt>
                <c:pt idx="149">
                  <c:v>7.5782010086870857</c:v>
                </c:pt>
                <c:pt idx="150">
                  <c:v>7.4354814397405695</c:v>
                </c:pt>
                <c:pt idx="151">
                  <c:v>7.2955467352573828</c:v>
                </c:pt>
                <c:pt idx="152">
                  <c:v>7.1583422906605829</c:v>
                </c:pt>
                <c:pt idx="153">
                  <c:v>7.0238145727256489</c:v>
                </c:pt>
                <c:pt idx="154">
                  <c:v>6.8919110985587011</c:v>
                </c:pt>
                <c:pt idx="155">
                  <c:v>6.7625804149872</c:v>
                </c:pt>
                <c:pt idx="156">
                  <c:v>6.6357720783550382</c:v>
                </c:pt>
                <c:pt idx="157">
                  <c:v>6.5114366347140891</c:v>
                </c:pt>
                <c:pt idx="158">
                  <c:v>6.3895256004044336</c:v>
                </c:pt>
                <c:pt idx="159">
                  <c:v>6.2699914430156349</c:v>
                </c:pt>
                <c:pt idx="160">
                  <c:v>6.1527875627215902</c:v>
                </c:pt>
                <c:pt idx="161">
                  <c:v>6.0378682739816254</c:v>
                </c:pt>
                <c:pt idx="162">
                  <c:v>5.9251887876006464</c:v>
                </c:pt>
                <c:pt idx="163">
                  <c:v>5.814705193141303</c:v>
                </c:pt>
                <c:pt idx="164">
                  <c:v>5.706374441681259</c:v>
                </c:pt>
                <c:pt idx="165">
                  <c:v>5.6001543289087943</c:v>
                </c:pt>
                <c:pt idx="166">
                  <c:v>5.4960034785501017</c:v>
                </c:pt>
                <c:pt idx="167">
                  <c:v>5.3938813261217744</c:v>
                </c:pt>
                <c:pt idx="168">
                  <c:v>5.293748103002093</c:v>
                </c:pt>
                <c:pt idx="169">
                  <c:v>5.1955648208148659</c:v>
                </c:pt>
                <c:pt idx="170">
                  <c:v>5.0992932561196902</c:v>
                </c:pt>
                <c:pt idx="171">
                  <c:v>5.0048959354026108</c:v>
                </c:pt>
                <c:pt idx="172">
                  <c:v>4.9123361203612976</c:v>
                </c:pt>
                <c:pt idx="173">
                  <c:v>4.8215777934789488</c:v>
                </c:pt>
                <c:pt idx="174">
                  <c:v>4.7325856438812623</c:v>
                </c:pt>
                <c:pt idx="175">
                  <c:v>4.6453250534709234</c:v>
                </c:pt>
                <c:pt idx="176">
                  <c:v>4.5597620833341512</c:v>
                </c:pt>
                <c:pt idx="177">
                  <c:v>4.475863460413982</c:v>
                </c:pt>
                <c:pt idx="178">
                  <c:v>4.3935965644450414</c:v>
                </c:pt>
                <c:pt idx="179">
                  <c:v>4.3129294151446844</c:v>
                </c:pt>
                <c:pt idx="180">
                  <c:v>4.2338306596554656</c:v>
                </c:pt>
              </c:numCache>
            </c:numRef>
          </c:yVal>
          <c:smooth val="0"/>
        </c:ser>
        <c:dLbls>
          <c:showLegendKey val="0"/>
          <c:showVal val="0"/>
          <c:showCatName val="0"/>
          <c:showSerName val="0"/>
          <c:showPercent val="0"/>
          <c:showBubbleSize val="0"/>
        </c:dLbls>
        <c:axId val="211460096"/>
        <c:axId val="211462016"/>
      </c:scatterChart>
      <c:valAx>
        <c:axId val="211460096"/>
        <c:scaling>
          <c:orientation val="minMax"/>
        </c:scaling>
        <c:delete val="0"/>
        <c:axPos val="b"/>
        <c:title>
          <c:tx>
            <c:rich>
              <a:bodyPr/>
              <a:lstStyle/>
              <a:p>
                <a:pPr>
                  <a:defRPr/>
                </a:pPr>
                <a:r>
                  <a:rPr lang="fr-FR"/>
                  <a:t>Temps (années)</a:t>
                </a:r>
              </a:p>
            </c:rich>
          </c:tx>
          <c:layout>
            <c:manualLayout>
              <c:xMode val="edge"/>
              <c:yMode val="edge"/>
              <c:x val="0.50475837272889534"/>
              <c:y val="0.91171561692135616"/>
            </c:manualLayout>
          </c:layout>
          <c:overlay val="0"/>
        </c:title>
        <c:numFmt formatCode="General" sourceLinked="1"/>
        <c:majorTickMark val="out"/>
        <c:minorTickMark val="none"/>
        <c:tickLblPos val="nextTo"/>
        <c:crossAx val="211462016"/>
        <c:crosses val="autoZero"/>
        <c:crossBetween val="midCat"/>
      </c:valAx>
      <c:valAx>
        <c:axId val="211462016"/>
        <c:scaling>
          <c:orientation val="minMax"/>
        </c:scaling>
        <c:delete val="0"/>
        <c:axPos val="l"/>
        <c:majorGridlines/>
        <c:title>
          <c:tx>
            <c:rich>
              <a:bodyPr rot="-5400000" vert="horz"/>
              <a:lstStyle/>
              <a:p>
                <a:pPr>
                  <a:defRPr/>
                </a:pPr>
                <a:r>
                  <a:rPr lang="fr-FR"/>
                  <a:t>Masse U235 (kg)</a:t>
                </a:r>
              </a:p>
            </c:rich>
          </c:tx>
          <c:overlay val="0"/>
        </c:title>
        <c:numFmt formatCode="0.00" sourceLinked="1"/>
        <c:majorTickMark val="out"/>
        <c:minorTickMark val="none"/>
        <c:tickLblPos val="nextTo"/>
        <c:crossAx val="211460096"/>
        <c:crosses val="autoZero"/>
        <c:crossBetween val="midCat"/>
      </c:valAx>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fr-F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Quantité d'U238 en fonction du temps </a:t>
            </a:r>
          </a:p>
        </c:rich>
      </c:tx>
      <c:overlay val="0"/>
    </c:title>
    <c:autoTitleDeleted val="0"/>
    <c:plotArea>
      <c:layout/>
      <c:scatterChart>
        <c:scatterStyle val="lineMarker"/>
        <c:varyColors val="0"/>
        <c:ser>
          <c:idx val="0"/>
          <c:order val="0"/>
          <c:spPr>
            <a:ln w="28575">
              <a:noFill/>
            </a:ln>
          </c:spPr>
          <c:marker>
            <c:symbol val="circle"/>
            <c:size val="3"/>
          </c:marker>
          <c:trendline>
            <c:spPr>
              <a:ln w="25400">
                <a:prstDash val="sysDot"/>
              </a:ln>
            </c:spPr>
            <c:trendlineType val="exp"/>
            <c:dispRSqr val="1"/>
            <c:dispEq val="1"/>
            <c:trendlineLbl>
              <c:layout>
                <c:manualLayout>
                  <c:x val="2.1544556643464736E-2"/>
                  <c:y val="6.8538424708170967E-2"/>
                </c:manualLayout>
              </c:layout>
              <c:numFmt formatCode="General" sourceLinked="0"/>
            </c:trendlineLbl>
          </c:trendline>
          <c:xVal>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xVal>
          <c:yVal>
            <c:numRef>
              <c:f>'[Eq de bateman avec flux.xlsm]Eq_de_Bateman_avec_RK1'!$Y$2:$Y$182</c:f>
              <c:numCache>
                <c:formatCode>0.00</c:formatCode>
                <c:ptCount val="181"/>
                <c:pt idx="0">
                  <c:v>26586.632553782751</c:v>
                </c:pt>
                <c:pt idx="1">
                  <c:v>26517.132987106386</c:v>
                </c:pt>
                <c:pt idx="2">
                  <c:v>26447.815097904404</c:v>
                </c:pt>
                <c:pt idx="3">
                  <c:v>26378.678411255631</c:v>
                </c:pt>
                <c:pt idx="4">
                  <c:v>26309.722453480434</c:v>
                </c:pt>
                <c:pt idx="5">
                  <c:v>26240.946752137475</c:v>
                </c:pt>
                <c:pt idx="6">
                  <c:v>26172.350836020476</c:v>
                </c:pt>
                <c:pt idx="7">
                  <c:v>26103.934235154982</c:v>
                </c:pt>
                <c:pt idx="8">
                  <c:v>26035.696480795141</c:v>
                </c:pt>
                <c:pt idx="9">
                  <c:v>25967.63710542049</c:v>
                </c:pt>
                <c:pt idx="10">
                  <c:v>25899.755642732758</c:v>
                </c:pt>
                <c:pt idx="11">
                  <c:v>25832.051627652658</c:v>
                </c:pt>
                <c:pt idx="12">
                  <c:v>25764.524596316704</c:v>
                </c:pt>
                <c:pt idx="13">
                  <c:v>25697.174086074032</c:v>
                </c:pt>
                <c:pt idx="14">
                  <c:v>25629.999635483233</c:v>
                </c:pt>
                <c:pt idx="15">
                  <c:v>25563.000784309181</c:v>
                </c:pt>
                <c:pt idx="16">
                  <c:v>25496.177073519881</c:v>
                </c:pt>
                <c:pt idx="17">
                  <c:v>25429.528045283325</c:v>
                </c:pt>
                <c:pt idx="18">
                  <c:v>25363.053242964354</c:v>
                </c:pt>
                <c:pt idx="19">
                  <c:v>25296.752211121526</c:v>
                </c:pt>
                <c:pt idx="20">
                  <c:v>25230.624495503998</c:v>
                </c:pt>
                <c:pt idx="21">
                  <c:v>25164.669643048408</c:v>
                </c:pt>
                <c:pt idx="22">
                  <c:v>25098.887201875768</c:v>
                </c:pt>
                <c:pt idx="23">
                  <c:v>25033.276721288374</c:v>
                </c:pt>
                <c:pt idx="24">
                  <c:v>24967.83775176671</c:v>
                </c:pt>
                <c:pt idx="25">
                  <c:v>24902.56984496638</c:v>
                </c:pt>
                <c:pt idx="26">
                  <c:v>24837.472553715012</c:v>
                </c:pt>
                <c:pt idx="27">
                  <c:v>24772.545432009214</c:v>
                </c:pt>
                <c:pt idx="28">
                  <c:v>24707.788035011512</c:v>
                </c:pt>
                <c:pt idx="29">
                  <c:v>24643.199919047292</c:v>
                </c:pt>
                <c:pt idx="30">
                  <c:v>24578.780641601774</c:v>
                </c:pt>
                <c:pt idx="31">
                  <c:v>24514.529761316968</c:v>
                </c:pt>
                <c:pt idx="32">
                  <c:v>24450.446837988653</c:v>
                </c:pt>
                <c:pt idx="33">
                  <c:v>24386.531432563359</c:v>
                </c:pt>
                <c:pt idx="34">
                  <c:v>24322.783107135361</c:v>
                </c:pt>
                <c:pt idx="35">
                  <c:v>24259.201424943676</c:v>
                </c:pt>
                <c:pt idx="36">
                  <c:v>24195.785950369071</c:v>
                </c:pt>
                <c:pt idx="37">
                  <c:v>24132.536248931072</c:v>
                </c:pt>
                <c:pt idx="38">
                  <c:v>24069.451887284999</c:v>
                </c:pt>
                <c:pt idx="39">
                  <c:v>24006.532433218978</c:v>
                </c:pt>
                <c:pt idx="40">
                  <c:v>23943.777455650998</c:v>
                </c:pt>
                <c:pt idx="41">
                  <c:v>23881.186524625944</c:v>
                </c:pt>
                <c:pt idx="42">
                  <c:v>23818.759211312656</c:v>
                </c:pt>
                <c:pt idx="43">
                  <c:v>23756.495088000989</c:v>
                </c:pt>
                <c:pt idx="44">
                  <c:v>23694.393728098879</c:v>
                </c:pt>
                <c:pt idx="45">
                  <c:v>23632.454706129429</c:v>
                </c:pt>
                <c:pt idx="46">
                  <c:v>23570.677597727983</c:v>
                </c:pt>
                <c:pt idx="47">
                  <c:v>23509.06197963922</c:v>
                </c:pt>
                <c:pt idx="48">
                  <c:v>23447.607429714259</c:v>
                </c:pt>
                <c:pt idx="49">
                  <c:v>23386.313526907761</c:v>
                </c:pt>
                <c:pt idx="50">
                  <c:v>23325.17985127505</c:v>
                </c:pt>
                <c:pt idx="51">
                  <c:v>23264.205983969223</c:v>
                </c:pt>
                <c:pt idx="52">
                  <c:v>23203.391507238295</c:v>
                </c:pt>
                <c:pt idx="53">
                  <c:v>23142.736004422324</c:v>
                </c:pt>
                <c:pt idx="54">
                  <c:v>23082.239059950563</c:v>
                </c:pt>
                <c:pt idx="55">
                  <c:v>23021.900259338614</c:v>
                </c:pt>
                <c:pt idx="56">
                  <c:v>22961.719189185576</c:v>
                </c:pt>
                <c:pt idx="57">
                  <c:v>22901.695437171227</c:v>
                </c:pt>
                <c:pt idx="58">
                  <c:v>22841.828592053189</c:v>
                </c:pt>
                <c:pt idx="59">
                  <c:v>22782.11824366411</c:v>
                </c:pt>
                <c:pt idx="60">
                  <c:v>22722.563982908865</c:v>
                </c:pt>
                <c:pt idx="61">
                  <c:v>22663.16540176174</c:v>
                </c:pt>
                <c:pt idx="62">
                  <c:v>22603.922093263638</c:v>
                </c:pt>
                <c:pt idx="63">
                  <c:v>22544.833651519297</c:v>
                </c:pt>
                <c:pt idx="64">
                  <c:v>22485.8996716945</c:v>
                </c:pt>
                <c:pt idx="65">
                  <c:v>22427.119750013309</c:v>
                </c:pt>
                <c:pt idx="66">
                  <c:v>22368.493483755294</c:v>
                </c:pt>
                <c:pt idx="67">
                  <c:v>22310.020471252774</c:v>
                </c:pt>
                <c:pt idx="68">
                  <c:v>22251.700311888068</c:v>
                </c:pt>
                <c:pt idx="69">
                  <c:v>22193.532606090743</c:v>
                </c:pt>
                <c:pt idx="70">
                  <c:v>22135.516955334886</c:v>
                </c:pt>
                <c:pt idx="71">
                  <c:v>22077.652962136362</c:v>
                </c:pt>
                <c:pt idx="72">
                  <c:v>22019.940230050099</c:v>
                </c:pt>
                <c:pt idx="73">
                  <c:v>21962.378363667365</c:v>
                </c:pt>
                <c:pt idx="74">
                  <c:v>21904.966968613069</c:v>
                </c:pt>
                <c:pt idx="75">
                  <c:v>21847.705651543045</c:v>
                </c:pt>
                <c:pt idx="76">
                  <c:v>21790.594020141369</c:v>
                </c:pt>
                <c:pt idx="77">
                  <c:v>21733.631683117666</c:v>
                </c:pt>
                <c:pt idx="78">
                  <c:v>21676.818250204426</c:v>
                </c:pt>
                <c:pt idx="79">
                  <c:v>21620.153332154336</c:v>
                </c:pt>
                <c:pt idx="80">
                  <c:v>21563.636540737603</c:v>
                </c:pt>
                <c:pt idx="81">
                  <c:v>21507.267488739311</c:v>
                </c:pt>
                <c:pt idx="82">
                  <c:v>21451.045789956748</c:v>
                </c:pt>
                <c:pt idx="83">
                  <c:v>21394.971059196778</c:v>
                </c:pt>
                <c:pt idx="84">
                  <c:v>21339.042912273184</c:v>
                </c:pt>
                <c:pt idx="85">
                  <c:v>21283.260966004054</c:v>
                </c:pt>
                <c:pt idx="86">
                  <c:v>21227.62483820914</c:v>
                </c:pt>
                <c:pt idx="87">
                  <c:v>21172.134147707249</c:v>
                </c:pt>
                <c:pt idx="88">
                  <c:v>21116.788514313626</c:v>
                </c:pt>
                <c:pt idx="89">
                  <c:v>21061.587558837349</c:v>
                </c:pt>
                <c:pt idx="90">
                  <c:v>21006.530903078739</c:v>
                </c:pt>
                <c:pt idx="91">
                  <c:v>20951.618169826761</c:v>
                </c:pt>
                <c:pt idx="92">
                  <c:v>20896.848982856438</c:v>
                </c:pt>
                <c:pt idx="93">
                  <c:v>20842.222966926282</c:v>
                </c:pt>
                <c:pt idx="94">
                  <c:v>20787.739747775708</c:v>
                </c:pt>
                <c:pt idx="95">
                  <c:v>20733.39895212249</c:v>
                </c:pt>
                <c:pt idx="96">
                  <c:v>20679.200207660186</c:v>
                </c:pt>
                <c:pt idx="97">
                  <c:v>20625.143143055597</c:v>
                </c:pt>
                <c:pt idx="98">
                  <c:v>20571.227387946215</c:v>
                </c:pt>
                <c:pt idx="99">
                  <c:v>20517.452572937695</c:v>
                </c:pt>
                <c:pt idx="100">
                  <c:v>20463.818329601316</c:v>
                </c:pt>
                <c:pt idx="101">
                  <c:v>20410.324290471461</c:v>
                </c:pt>
                <c:pt idx="102">
                  <c:v>20356.970089043098</c:v>
                </c:pt>
                <c:pt idx="103">
                  <c:v>20303.755359769268</c:v>
                </c:pt>
                <c:pt idx="104">
                  <c:v>20250.679738058581</c:v>
                </c:pt>
                <c:pt idx="105">
                  <c:v>20197.742860272723</c:v>
                </c:pt>
                <c:pt idx="106">
                  <c:v>20144.944363723953</c:v>
                </c:pt>
                <c:pt idx="107">
                  <c:v>20092.283886672627</c:v>
                </c:pt>
                <c:pt idx="108">
                  <c:v>20039.761068324719</c:v>
                </c:pt>
                <c:pt idx="109">
                  <c:v>19987.375548829346</c:v>
                </c:pt>
                <c:pt idx="110">
                  <c:v>19935.126969276305</c:v>
                </c:pt>
                <c:pt idx="111">
                  <c:v>19883.01497169361</c:v>
                </c:pt>
                <c:pt idx="112">
                  <c:v>19831.039199045048</c:v>
                </c:pt>
                <c:pt idx="113">
                  <c:v>19779.199295227721</c:v>
                </c:pt>
                <c:pt idx="114">
                  <c:v>19727.49490506962</c:v>
                </c:pt>
                <c:pt idx="115">
                  <c:v>19675.925674327173</c:v>
                </c:pt>
                <c:pt idx="116">
                  <c:v>19624.491249682833</c:v>
                </c:pt>
                <c:pt idx="117">
                  <c:v>19573.191278742659</c:v>
                </c:pt>
                <c:pt idx="118">
                  <c:v>19522.025410033886</c:v>
                </c:pt>
                <c:pt idx="119">
                  <c:v>19470.993293002535</c:v>
                </c:pt>
                <c:pt idx="120">
                  <c:v>19420.094578010998</c:v>
                </c:pt>
                <c:pt idx="121">
                  <c:v>19369.328916335646</c:v>
                </c:pt>
                <c:pt idx="122">
                  <c:v>19318.695960164445</c:v>
                </c:pt>
                <c:pt idx="123">
                  <c:v>19268.195362594564</c:v>
                </c:pt>
                <c:pt idx="124">
                  <c:v>19217.826777630005</c:v>
                </c:pt>
                <c:pt idx="125">
                  <c:v>19167.589860179236</c:v>
                </c:pt>
                <c:pt idx="126">
                  <c:v>19117.484266052812</c:v>
                </c:pt>
                <c:pt idx="127">
                  <c:v>19067.509651961031</c:v>
                </c:pt>
                <c:pt idx="128">
                  <c:v>19017.665675511576</c:v>
                </c:pt>
                <c:pt idx="129">
                  <c:v>18967.951995207175</c:v>
                </c:pt>
                <c:pt idx="130">
                  <c:v>18918.368270443247</c:v>
                </c:pt>
                <c:pt idx="131">
                  <c:v>18868.914161505585</c:v>
                </c:pt>
                <c:pt idx="132">
                  <c:v>18819.589329568018</c:v>
                </c:pt>
                <c:pt idx="133">
                  <c:v>18770.393436690094</c:v>
                </c:pt>
                <c:pt idx="134">
                  <c:v>18721.326145814764</c:v>
                </c:pt>
                <c:pt idx="135">
                  <c:v>18672.387120766074</c:v>
                </c:pt>
                <c:pt idx="136">
                  <c:v>18623.576026246854</c:v>
                </c:pt>
                <c:pt idx="137">
                  <c:v>18574.89252783643</c:v>
                </c:pt>
                <c:pt idx="138">
                  <c:v>18526.336291988333</c:v>
                </c:pt>
                <c:pt idx="139">
                  <c:v>18477.906986028007</c:v>
                </c:pt>
                <c:pt idx="140">
                  <c:v>18429.604278150531</c:v>
                </c:pt>
                <c:pt idx="141">
                  <c:v>18381.427837418352</c:v>
                </c:pt>
                <c:pt idx="142">
                  <c:v>18333.37733375901</c:v>
                </c:pt>
                <c:pt idx="143">
                  <c:v>18285.452437962882</c:v>
                </c:pt>
                <c:pt idx="144">
                  <c:v>18237.65282168092</c:v>
                </c:pt>
                <c:pt idx="145">
                  <c:v>18189.978157422414</c:v>
                </c:pt>
                <c:pt idx="146">
                  <c:v>18142.428118552732</c:v>
                </c:pt>
                <c:pt idx="147">
                  <c:v>18095.002379291094</c:v>
                </c:pt>
                <c:pt idx="148">
                  <c:v>18047.700614708334</c:v>
                </c:pt>
                <c:pt idx="149">
                  <c:v>18000.522500724681</c:v>
                </c:pt>
                <c:pt idx="150">
                  <c:v>17953.467714107526</c:v>
                </c:pt>
                <c:pt idx="151">
                  <c:v>17906.535932469218</c:v>
                </c:pt>
                <c:pt idx="152">
                  <c:v>17859.726834264857</c:v>
                </c:pt>
                <c:pt idx="153">
                  <c:v>17813.040098790076</c:v>
                </c:pt>
                <c:pt idx="154">
                  <c:v>17766.475406178863</c:v>
                </c:pt>
                <c:pt idx="155">
                  <c:v>17720.032437401358</c:v>
                </c:pt>
                <c:pt idx="156">
                  <c:v>17673.710874261669</c:v>
                </c:pt>
                <c:pt idx="157">
                  <c:v>17627.510399395691</c:v>
                </c:pt>
                <c:pt idx="158">
                  <c:v>17581.430696268933</c:v>
                </c:pt>
                <c:pt idx="159">
                  <c:v>17535.471449174354</c:v>
                </c:pt>
                <c:pt idx="160">
                  <c:v>17489.632343230191</c:v>
                </c:pt>
                <c:pt idx="161">
                  <c:v>17443.913064377808</c:v>
                </c:pt>
                <c:pt idx="162">
                  <c:v>17398.313299379541</c:v>
                </c:pt>
                <c:pt idx="163">
                  <c:v>17352.832735816555</c:v>
                </c:pt>
                <c:pt idx="164">
                  <c:v>17307.471062086704</c:v>
                </c:pt>
                <c:pt idx="165">
                  <c:v>17262.227967402392</c:v>
                </c:pt>
                <c:pt idx="166">
                  <c:v>17217.103141788441</c:v>
                </c:pt>
                <c:pt idx="167">
                  <c:v>17172.096276079981</c:v>
                </c:pt>
                <c:pt idx="168">
                  <c:v>17127.207061920315</c:v>
                </c:pt>
                <c:pt idx="169">
                  <c:v>17082.435191758817</c:v>
                </c:pt>
                <c:pt idx="170">
                  <c:v>17037.780358848824</c:v>
                </c:pt>
                <c:pt idx="171">
                  <c:v>16993.242257245533</c:v>
                </c:pt>
                <c:pt idx="172">
                  <c:v>16948.820581803899</c:v>
                </c:pt>
                <c:pt idx="173">
                  <c:v>16904.515028176553</c:v>
                </c:pt>
                <c:pt idx="174">
                  <c:v>16860.325292811714</c:v>
                </c:pt>
                <c:pt idx="175">
                  <c:v>16816.251072951109</c:v>
                </c:pt>
                <c:pt idx="176">
                  <c:v>16772.292066627895</c:v>
                </c:pt>
                <c:pt idx="177">
                  <c:v>16728.447972664599</c:v>
                </c:pt>
                <c:pt idx="178">
                  <c:v>16684.718490671046</c:v>
                </c:pt>
                <c:pt idx="179">
                  <c:v>16641.103321042305</c:v>
                </c:pt>
                <c:pt idx="180">
                  <c:v>16597.602164956632</c:v>
                </c:pt>
              </c:numCache>
            </c:numRef>
          </c:yVal>
          <c:smooth val="0"/>
        </c:ser>
        <c:dLbls>
          <c:showLegendKey val="0"/>
          <c:showVal val="0"/>
          <c:showCatName val="0"/>
          <c:showSerName val="0"/>
          <c:showPercent val="0"/>
          <c:showBubbleSize val="0"/>
        </c:dLbls>
        <c:axId val="211479168"/>
        <c:axId val="211481344"/>
      </c:scatterChart>
      <c:valAx>
        <c:axId val="211479168"/>
        <c:scaling>
          <c:orientation val="minMax"/>
        </c:scaling>
        <c:delete val="0"/>
        <c:axPos val="b"/>
        <c:title>
          <c:tx>
            <c:rich>
              <a:bodyPr/>
              <a:lstStyle/>
              <a:p>
                <a:pPr>
                  <a:defRPr/>
                </a:pPr>
                <a:r>
                  <a:rPr lang="fr-FR"/>
                  <a:t>Temps (y)</a:t>
                </a:r>
              </a:p>
            </c:rich>
          </c:tx>
          <c:overlay val="0"/>
        </c:title>
        <c:numFmt formatCode="General" sourceLinked="1"/>
        <c:majorTickMark val="out"/>
        <c:minorTickMark val="none"/>
        <c:tickLblPos val="nextTo"/>
        <c:crossAx val="211481344"/>
        <c:crosses val="autoZero"/>
        <c:crossBetween val="midCat"/>
      </c:valAx>
      <c:valAx>
        <c:axId val="211481344"/>
        <c:scaling>
          <c:orientation val="minMax"/>
        </c:scaling>
        <c:delete val="0"/>
        <c:axPos val="l"/>
        <c:majorGridlines/>
        <c:title>
          <c:tx>
            <c:rich>
              <a:bodyPr rot="-5400000" vert="horz"/>
              <a:lstStyle/>
              <a:p>
                <a:pPr>
                  <a:defRPr/>
                </a:pPr>
                <a:r>
                  <a:rPr lang="fr-FR"/>
                  <a:t>Masse U238 (kg)</a:t>
                </a:r>
              </a:p>
            </c:rich>
          </c:tx>
          <c:overlay val="0"/>
        </c:title>
        <c:numFmt formatCode="0.00" sourceLinked="1"/>
        <c:majorTickMark val="out"/>
        <c:minorTickMark val="none"/>
        <c:tickLblPos val="nextTo"/>
        <c:crossAx val="211479168"/>
        <c:crosses val="autoZero"/>
        <c:crossBetween val="midCat"/>
      </c:valAx>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fr-F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Quantité de Pu239 en fonction du temps</a:t>
            </a:r>
          </a:p>
        </c:rich>
      </c:tx>
      <c:overlay val="0"/>
    </c:title>
    <c:autoTitleDeleted val="0"/>
    <c:plotArea>
      <c:layout/>
      <c:scatterChart>
        <c:scatterStyle val="lineMarker"/>
        <c:varyColors val="0"/>
        <c:ser>
          <c:idx val="0"/>
          <c:order val="0"/>
          <c:spPr>
            <a:ln w="28575">
              <a:noFill/>
            </a:ln>
          </c:spPr>
          <c:marker>
            <c:symbol val="circle"/>
            <c:size val="3"/>
          </c:marker>
          <c:trendline>
            <c:spPr>
              <a:ln w="25400">
                <a:prstDash val="sysDot"/>
              </a:ln>
            </c:spPr>
            <c:trendlineType val="exp"/>
            <c:dispRSqr val="1"/>
            <c:dispEq val="1"/>
            <c:trendlineLbl>
              <c:layout>
                <c:manualLayout>
                  <c:x val="-0.13872747201530453"/>
                  <c:y val="1.8262173471180983E-2"/>
                </c:manualLayout>
              </c:layout>
              <c:numFmt formatCode="General" sourceLinked="0"/>
            </c:trendlineLbl>
          </c:trendline>
          <c:xVal>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xVal>
          <c:yVal>
            <c:numRef>
              <c:f>'[Eq de bateman avec flux.xlsm]Eq_de_Bateman_avec_RK1'!$K$2:$K$182</c:f>
              <c:numCache>
                <c:formatCode>0.00</c:formatCode>
                <c:ptCount val="181"/>
                <c:pt idx="0">
                  <c:v>3461.5820803761339</c:v>
                </c:pt>
                <c:pt idx="1">
                  <c:v>3456.2096630413403</c:v>
                </c:pt>
                <c:pt idx="2">
                  <c:v>3450.7823416090964</c:v>
                </c:pt>
                <c:pt idx="3">
                  <c:v>3445.3015491823753</c:v>
                </c:pt>
                <c:pt idx="4">
                  <c:v>3439.7686910504649</c:v>
                </c:pt>
                <c:pt idx="5">
                  <c:v>3434.1851452100532</c:v>
                </c:pt>
                <c:pt idx="6">
                  <c:v>3428.5522628766116</c:v>
                </c:pt>
                <c:pt idx="7">
                  <c:v>3422.8713689862557</c:v>
                </c:pt>
                <c:pt idx="8">
                  <c:v>3417.1437626882571</c:v>
                </c:pt>
                <c:pt idx="9">
                  <c:v>3411.3707178283858</c:v>
                </c:pt>
                <c:pt idx="10">
                  <c:v>3405.5534834232494</c:v>
                </c:pt>
                <c:pt idx="11">
                  <c:v>3399.6932841257981</c:v>
                </c:pt>
                <c:pt idx="12">
                  <c:v>3393.7913206821572</c:v>
                </c:pt>
                <c:pt idx="13">
                  <c:v>3387.8487703799547</c:v>
                </c:pt>
                <c:pt idx="14">
                  <c:v>3381.8667874882931</c:v>
                </c:pt>
                <c:pt idx="15">
                  <c:v>3375.8465036895295</c:v>
                </c:pt>
                <c:pt idx="16">
                  <c:v>3369.7890285030103</c:v>
                </c:pt>
                <c:pt idx="17">
                  <c:v>3363.695449700911</c:v>
                </c:pt>
                <c:pt idx="18">
                  <c:v>3357.5668337163315</c:v>
                </c:pt>
                <c:pt idx="19">
                  <c:v>3351.4042260437868</c:v>
                </c:pt>
                <c:pt idx="20">
                  <c:v>3345.2086516322356</c:v>
                </c:pt>
                <c:pt idx="21">
                  <c:v>3338.981115270788</c:v>
                </c:pt>
                <c:pt idx="22">
                  <c:v>3332.7226019672235</c:v>
                </c:pt>
                <c:pt idx="23">
                  <c:v>3326.4340773194576</c:v>
                </c:pt>
                <c:pt idx="24">
                  <c:v>3320.1164878800864</c:v>
                </c:pt>
                <c:pt idx="25">
                  <c:v>3313.7707615141376</c:v>
                </c:pt>
                <c:pt idx="26">
                  <c:v>3307.3978077501538</c:v>
                </c:pt>
                <c:pt idx="27">
                  <c:v>3300.9985181247334</c:v>
                </c:pt>
                <c:pt idx="28">
                  <c:v>3294.5737665206511</c:v>
                </c:pt>
                <c:pt idx="29">
                  <c:v>3288.1244094986737</c:v>
                </c:pt>
                <c:pt idx="30">
                  <c:v>3281.6512866231951</c:v>
                </c:pt>
                <c:pt idx="31">
                  <c:v>3275.1552207817972</c:v>
                </c:pt>
                <c:pt idx="32">
                  <c:v>3268.6370184988568</c:v>
                </c:pt>
                <c:pt idx="33">
                  <c:v>3262.0974702433068</c:v>
                </c:pt>
                <c:pt idx="34">
                  <c:v>3255.5373507306576</c:v>
                </c:pt>
                <c:pt idx="35">
                  <c:v>3248.95741921939</c:v>
                </c:pt>
                <c:pt idx="36">
                  <c:v>3242.3584198018202</c:v>
                </c:pt>
                <c:pt idx="37">
                  <c:v>3235.7410816895444</c:v>
                </c:pt>
                <c:pt idx="38">
                  <c:v>3229.1061194935592</c:v>
                </c:pt>
                <c:pt idx="39">
                  <c:v>3222.4542334991579</c:v>
                </c:pt>
                <c:pt idx="40">
                  <c:v>3215.7861099357037</c:v>
                </c:pt>
                <c:pt idx="41">
                  <c:v>3209.1024212413695</c:v>
                </c:pt>
                <c:pt idx="42">
                  <c:v>3202.4038263229404</c:v>
                </c:pt>
                <c:pt idx="43">
                  <c:v>3195.6909708107737</c:v>
                </c:pt>
                <c:pt idx="44">
                  <c:v>3188.9644873090006</c:v>
                </c:pt>
                <c:pt idx="45">
                  <c:v>3182.2249956410624</c:v>
                </c:pt>
                <c:pt idx="46">
                  <c:v>3175.4731030906673</c:v>
                </c:pt>
                <c:pt idx="47">
                  <c:v>3168.7094046382513</c:v>
                </c:pt>
                <c:pt idx="48">
                  <c:v>3161.9344831930289</c:v>
                </c:pt>
                <c:pt idx="49">
                  <c:v>3155.1489098207144</c:v>
                </c:pt>
                <c:pt idx="50">
                  <c:v>3148.3532439669953</c:v>
                </c:pt>
                <c:pt idx="51">
                  <c:v>3141.5480336768351</c:v>
                </c:pt>
                <c:pt idx="52">
                  <c:v>3134.733815809685</c:v>
                </c:pt>
                <c:pt idx="53">
                  <c:v>3127.9111162506802</c:v>
                </c:pt>
                <c:pt idx="54">
                  <c:v>3121.0804501178945</c:v>
                </c:pt>
                <c:pt idx="55">
                  <c:v>3114.2423219657271</c:v>
                </c:pt>
                <c:pt idx="56">
                  <c:v>3107.397225984495</c:v>
                </c:pt>
                <c:pt idx="57">
                  <c:v>3100.5456461962981</c:v>
                </c:pt>
                <c:pt idx="58">
                  <c:v>3093.6880566472314</c:v>
                </c:pt>
                <c:pt idx="59">
                  <c:v>3086.8249215960068</c:v>
                </c:pt>
                <c:pt idx="60">
                  <c:v>3079.9566956990561</c:v>
                </c:pt>
                <c:pt idx="61">
                  <c:v>3073.0838241921761</c:v>
                </c:pt>
                <c:pt idx="62">
                  <c:v>3066.2067430687857</c:v>
                </c:pt>
                <c:pt idx="63">
                  <c:v>3059.3258792548527</c:v>
                </c:pt>
                <c:pt idx="64">
                  <c:v>3052.4416507805549</c:v>
                </c:pt>
                <c:pt idx="65">
                  <c:v>3045.5544669487367</c:v>
                </c:pt>
                <c:pt idx="66">
                  <c:v>3038.6647285002196</c:v>
                </c:pt>
                <c:pt idx="67">
                  <c:v>3031.7728277760257</c:v>
                </c:pt>
                <c:pt idx="68">
                  <c:v>3024.8791488765714</c:v>
                </c:pt>
                <c:pt idx="69">
                  <c:v>3017.9840678178884</c:v>
                </c:pt>
                <c:pt idx="70">
                  <c:v>3011.0879526849267</c:v>
                </c:pt>
                <c:pt idx="71">
                  <c:v>3004.1911637819931</c:v>
                </c:pt>
                <c:pt idx="72">
                  <c:v>2997.2940537803815</c:v>
                </c:pt>
                <c:pt idx="73">
                  <c:v>2990.3969678632434</c:v>
                </c:pt>
                <c:pt idx="74">
                  <c:v>2983.5002438677525</c:v>
                </c:pt>
                <c:pt idx="75">
                  <c:v>2976.6042124246133</c:v>
                </c:pt>
                <c:pt idx="76">
                  <c:v>2969.7091970949637</c:v>
                </c:pt>
                <c:pt idx="77">
                  <c:v>2962.8155145047172</c:v>
                </c:pt>
                <c:pt idx="78">
                  <c:v>2955.9234744763962</c:v>
                </c:pt>
                <c:pt idx="79">
                  <c:v>2949.033380158503</c:v>
                </c:pt>
                <c:pt idx="80">
                  <c:v>2942.1455281524682</c:v>
                </c:pt>
                <c:pt idx="81">
                  <c:v>2935.2602086372317</c:v>
                </c:pt>
                <c:pt idx="82">
                  <c:v>2928.3777054914913</c:v>
                </c:pt>
                <c:pt idx="83">
                  <c:v>2921.4982964136666</c:v>
                </c:pt>
                <c:pt idx="84">
                  <c:v>2914.6222530396217</c:v>
                </c:pt>
                <c:pt idx="85">
                  <c:v>2907.7498410581848</c:v>
                </c:pt>
                <c:pt idx="86">
                  <c:v>2900.8813203245086</c:v>
                </c:pt>
                <c:pt idx="87">
                  <c:v>2894.0169449713126</c:v>
                </c:pt>
                <c:pt idx="88">
                  <c:v>2887.1569635180417</c:v>
                </c:pt>
                <c:pt idx="89">
                  <c:v>2880.3016189779864</c:v>
                </c:pt>
                <c:pt idx="90">
                  <c:v>2873.4511489633965</c:v>
                </c:pt>
                <c:pt idx="91">
                  <c:v>2866.6057857886317</c:v>
                </c:pt>
                <c:pt idx="92">
                  <c:v>2859.7657565713812</c:v>
                </c:pt>
                <c:pt idx="93">
                  <c:v>2852.9312833319877</c:v>
                </c:pt>
                <c:pt idx="94">
                  <c:v>2846.1025830909171</c:v>
                </c:pt>
                <c:pt idx="95">
                  <c:v>2839.2798679644006</c:v>
                </c:pt>
                <c:pt idx="96">
                  <c:v>2832.4633452582893</c:v>
                </c:pt>
                <c:pt idx="97">
                  <c:v>2825.6532175601519</c:v>
                </c:pt>
                <c:pt idx="98">
                  <c:v>2818.8496828296484</c:v>
                </c:pt>
                <c:pt idx="99">
                  <c:v>2812.0529344872111</c:v>
                </c:pt>
                <c:pt idx="100">
                  <c:v>2805.2631615010691</c:v>
                </c:pt>
                <c:pt idx="101">
                  <c:v>2798.4805484726394</c:v>
                </c:pt>
                <c:pt idx="102">
                  <c:v>2791.705275720321</c:v>
                </c:pt>
                <c:pt idx="103">
                  <c:v>2784.9375193617216</c:v>
                </c:pt>
                <c:pt idx="104">
                  <c:v>2778.1774513943424</c:v>
                </c:pt>
                <c:pt idx="105">
                  <c:v>2771.4252397747514</c:v>
                </c:pt>
                <c:pt idx="106">
                  <c:v>2764.6810484962766</c:v>
                </c:pt>
                <c:pt idx="107">
                  <c:v>2757.9450376652412</c:v>
                </c:pt>
                <c:pt idx="108">
                  <c:v>2751.2173635757717</c:v>
                </c:pt>
                <c:pt idx="109">
                  <c:v>2744.4981787832048</c:v>
                </c:pt>
                <c:pt idx="110">
                  <c:v>2737.7876321761191</c:v>
                </c:pt>
                <c:pt idx="111">
                  <c:v>2731.085869047015</c:v>
                </c:pt>
                <c:pt idx="112">
                  <c:v>2724.3930311616728</c:v>
                </c:pt>
                <c:pt idx="113">
                  <c:v>2717.7092568272092</c:v>
                </c:pt>
                <c:pt idx="114">
                  <c:v>2711.0346809588586</c:v>
                </c:pt>
                <c:pt idx="115">
                  <c:v>2704.3694351455019</c:v>
                </c:pt>
                <c:pt idx="116">
                  <c:v>2697.7136477139684</c:v>
                </c:pt>
                <c:pt idx="117">
                  <c:v>2691.0674437921289</c:v>
                </c:pt>
                <c:pt idx="118">
                  <c:v>2684.4309453708102</c:v>
                </c:pt>
                <c:pt idx="119">
                  <c:v>2677.8042713645441</c:v>
                </c:pt>
                <c:pt idx="120">
                  <c:v>2671.1875376711791</c:v>
                </c:pt>
                <c:pt idx="121">
                  <c:v>2664.580857230374</c:v>
                </c:pt>
                <c:pt idx="122">
                  <c:v>2657.9843400809932</c:v>
                </c:pt>
                <c:pt idx="123">
                  <c:v>2651.398093417426</c:v>
                </c:pt>
                <c:pt idx="124">
                  <c:v>2644.8222216448476</c:v>
                </c:pt>
                <c:pt idx="125">
                  <c:v>2638.2568264334454</c:v>
                </c:pt>
                <c:pt idx="126">
                  <c:v>2631.7020067716257</c:v>
                </c:pt>
                <c:pt idx="127">
                  <c:v>2625.1578590182216</c:v>
                </c:pt>
                <c:pt idx="128">
                  <c:v>2618.624476953722</c:v>
                </c:pt>
                <c:pt idx="129">
                  <c:v>2612.101951830537</c:v>
                </c:pt>
                <c:pt idx="130">
                  <c:v>2605.5903724223208</c:v>
                </c:pt>
                <c:pt idx="131">
                  <c:v>2599.0898250723685</c:v>
                </c:pt>
                <c:pt idx="132">
                  <c:v>2592.6003937411019</c:v>
                </c:pt>
                <c:pt idx="133">
                  <c:v>2586.1221600526655</c:v>
                </c:pt>
                <c:pt idx="134">
                  <c:v>2579.6552033406451</c:v>
                </c:pt>
                <c:pt idx="135">
                  <c:v>2573.1996006929289</c:v>
                </c:pt>
                <c:pt idx="136">
                  <c:v>2566.7554269957245</c:v>
                </c:pt>
                <c:pt idx="137">
                  <c:v>2560.3227549767494</c:v>
                </c:pt>
                <c:pt idx="138">
                  <c:v>2553.9016552476082</c:v>
                </c:pt>
                <c:pt idx="139">
                  <c:v>2547.4921963453749</c:v>
                </c:pt>
                <c:pt idx="140">
                  <c:v>2541.0944447733909</c:v>
                </c:pt>
                <c:pt idx="141">
                  <c:v>2534.708465041299</c:v>
                </c:pt>
                <c:pt idx="142">
                  <c:v>2528.3343197043214</c:v>
                </c:pt>
                <c:pt idx="143">
                  <c:v>2521.9720694017997</c:v>
                </c:pt>
                <c:pt idx="144">
                  <c:v>2515.6217728950105</c:v>
                </c:pt>
                <c:pt idx="145">
                  <c:v>2509.2834871042687</c:v>
                </c:pt>
                <c:pt idx="146">
                  <c:v>2502.9572671453329</c:v>
                </c:pt>
                <c:pt idx="147">
                  <c:v>2496.6431663651256</c:v>
                </c:pt>
                <c:pt idx="148">
                  <c:v>2490.3412363767789</c:v>
                </c:pt>
                <c:pt idx="149">
                  <c:v>2484.0515270940236</c:v>
                </c:pt>
                <c:pt idx="150">
                  <c:v>2477.7740867649291</c:v>
                </c:pt>
                <c:pt idx="151">
                  <c:v>2471.5089620050067</c:v>
                </c:pt>
                <c:pt idx="152">
                  <c:v>2465.2561978296908</c:v>
                </c:pt>
                <c:pt idx="153">
                  <c:v>2459.0158376862078</c:v>
                </c:pt>
                <c:pt idx="154">
                  <c:v>2452.7879234848438</c:v>
                </c:pt>
                <c:pt idx="155">
                  <c:v>2446.5724956296235</c:v>
                </c:pt>
                <c:pt idx="156">
                  <c:v>2440.3695930484105</c:v>
                </c:pt>
                <c:pt idx="157">
                  <c:v>2434.1792532224395</c:v>
                </c:pt>
                <c:pt idx="158">
                  <c:v>2428.0015122152931</c:v>
                </c:pt>
                <c:pt idx="159">
                  <c:v>2421.836404701331</c:v>
                </c:pt>
                <c:pt idx="160">
                  <c:v>2415.6839639935824</c:v>
                </c:pt>
                <c:pt idx="161">
                  <c:v>2409.5442220711129</c:v>
                </c:pt>
                <c:pt idx="162">
                  <c:v>2403.4172096058742</c:v>
                </c:pt>
                <c:pt idx="163">
                  <c:v>2397.3029559890479</c:v>
                </c:pt>
                <c:pt idx="164">
                  <c:v>2391.2014893568908</c:v>
                </c:pt>
                <c:pt idx="165">
                  <c:v>2385.1128366160942</c:v>
                </c:pt>
                <c:pt idx="166">
                  <c:v>2379.0370234686607</c:v>
                </c:pt>
                <c:pt idx="167">
                  <c:v>2372.9740744363139</c:v>
                </c:pt>
                <c:pt idx="168">
                  <c:v>2366.9240128844472</c:v>
                </c:pt>
                <c:pt idx="169">
                  <c:v>2360.8868610456166</c:v>
                </c:pt>
                <c:pt idx="170">
                  <c:v>2354.8626400425928</c:v>
                </c:pt>
                <c:pt idx="171">
                  <c:v>2348.8513699109767</c:v>
                </c:pt>
                <c:pt idx="172">
                  <c:v>2342.8530696213852</c:v>
                </c:pt>
                <c:pt idx="173">
                  <c:v>2336.8677571012204</c:v>
                </c:pt>
                <c:pt idx="174">
                  <c:v>2330.8954492560238</c:v>
                </c:pt>
                <c:pt idx="175">
                  <c:v>2324.9361619904294</c:v>
                </c:pt>
                <c:pt idx="176">
                  <c:v>2318.9899102287172</c:v>
                </c:pt>
                <c:pt idx="177">
                  <c:v>2313.0567079349803</c:v>
                </c:pt>
                <c:pt idx="178">
                  <c:v>2307.1365681329075</c:v>
                </c:pt>
                <c:pt idx="179">
                  <c:v>2301.2295029251932</c:v>
                </c:pt>
                <c:pt idx="180">
                  <c:v>2295.3355235125787</c:v>
                </c:pt>
              </c:numCache>
            </c:numRef>
          </c:yVal>
          <c:smooth val="0"/>
        </c:ser>
        <c:dLbls>
          <c:showLegendKey val="0"/>
          <c:showVal val="0"/>
          <c:showCatName val="0"/>
          <c:showSerName val="0"/>
          <c:showPercent val="0"/>
          <c:showBubbleSize val="0"/>
        </c:dLbls>
        <c:axId val="211625472"/>
        <c:axId val="211627392"/>
      </c:scatterChart>
      <c:valAx>
        <c:axId val="211625472"/>
        <c:scaling>
          <c:orientation val="minMax"/>
        </c:scaling>
        <c:delete val="0"/>
        <c:axPos val="b"/>
        <c:title>
          <c:tx>
            <c:rich>
              <a:bodyPr/>
              <a:lstStyle/>
              <a:p>
                <a:pPr>
                  <a:defRPr/>
                </a:pPr>
                <a:r>
                  <a:rPr lang="fr-FR"/>
                  <a:t>Temps (y)</a:t>
                </a:r>
              </a:p>
            </c:rich>
          </c:tx>
          <c:layout>
            <c:manualLayout>
              <c:xMode val="edge"/>
              <c:yMode val="edge"/>
              <c:x val="0.46574447860464036"/>
              <c:y val="0.92614103725898056"/>
            </c:manualLayout>
          </c:layout>
          <c:overlay val="0"/>
        </c:title>
        <c:numFmt formatCode="General" sourceLinked="1"/>
        <c:majorTickMark val="out"/>
        <c:minorTickMark val="none"/>
        <c:tickLblPos val="nextTo"/>
        <c:crossAx val="211627392"/>
        <c:crosses val="autoZero"/>
        <c:crossBetween val="midCat"/>
      </c:valAx>
      <c:valAx>
        <c:axId val="211627392"/>
        <c:scaling>
          <c:orientation val="minMax"/>
        </c:scaling>
        <c:delete val="0"/>
        <c:axPos val="l"/>
        <c:majorGridlines/>
        <c:title>
          <c:tx>
            <c:rich>
              <a:bodyPr rot="-5400000" vert="horz"/>
              <a:lstStyle/>
              <a:p>
                <a:pPr>
                  <a:defRPr/>
                </a:pPr>
                <a:r>
                  <a:rPr lang="fr-FR"/>
                  <a:t>Masse Pu239 (kg)</a:t>
                </a:r>
              </a:p>
            </c:rich>
          </c:tx>
          <c:overlay val="0"/>
        </c:title>
        <c:numFmt formatCode="0.00" sourceLinked="1"/>
        <c:majorTickMark val="out"/>
        <c:minorTickMark val="none"/>
        <c:tickLblPos val="nextTo"/>
        <c:crossAx val="211625472"/>
        <c:crosses val="autoZero"/>
        <c:crossBetween val="midCat"/>
      </c:valAx>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fr-F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Quantité de Pu240 en fonction du temps</a:t>
            </a:r>
          </a:p>
        </c:rich>
      </c:tx>
      <c:overlay val="0"/>
    </c:title>
    <c:autoTitleDeleted val="0"/>
    <c:plotArea>
      <c:layout/>
      <c:scatterChart>
        <c:scatterStyle val="lineMarker"/>
        <c:varyColors val="0"/>
        <c:ser>
          <c:idx val="0"/>
          <c:order val="0"/>
          <c:spPr>
            <a:ln w="12700"/>
          </c:spPr>
          <c:marker>
            <c:symbol val="circle"/>
            <c:size val="3"/>
          </c:marker>
          <c:trendline>
            <c:spPr>
              <a:ln w="25400">
                <a:solidFill>
                  <a:schemeClr val="tx1">
                    <a:shade val="95000"/>
                    <a:satMod val="105000"/>
                    <a:alpha val="89000"/>
                  </a:schemeClr>
                </a:solidFill>
                <a:prstDash val="sysDot"/>
              </a:ln>
            </c:spPr>
            <c:trendlineType val="poly"/>
            <c:order val="2"/>
            <c:dispRSqr val="1"/>
            <c:dispEq val="1"/>
            <c:trendlineLbl>
              <c:layout>
                <c:manualLayout>
                  <c:x val="-2.0346595476319625E-2"/>
                  <c:y val="6.6701469145427419E-2"/>
                </c:manualLayout>
              </c:layout>
              <c:numFmt formatCode="General" sourceLinked="0"/>
            </c:trendlineLbl>
          </c:trendline>
          <c:xVal>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xVal>
          <c:yVal>
            <c:numRef>
              <c:f>'[Eq de bateman avec flux.xlsm]Eq_de_Bateman_avec_RK1'!$M$2:$M$182</c:f>
              <c:numCache>
                <c:formatCode>0.00</c:formatCode>
                <c:ptCount val="181"/>
                <c:pt idx="0">
                  <c:v>1154.5288235649409</c:v>
                </c:pt>
                <c:pt idx="1">
                  <c:v>1159.4273122240702</c:v>
                </c:pt>
                <c:pt idx="2">
                  <c:v>1164.2697147419174</c:v>
                </c:pt>
                <c:pt idx="3">
                  <c:v>1169.056227166305</c:v>
                </c:pt>
                <c:pt idx="4">
                  <c:v>1173.7870496161356</c:v>
                </c:pt>
                <c:pt idx="5">
                  <c:v>1178.462386145304</c:v>
                </c:pt>
                <c:pt idx="6">
                  <c:v>1183.0824446095935</c:v>
                </c:pt>
                <c:pt idx="7">
                  <c:v>1187.6474365364954</c:v>
                </c:pt>
                <c:pt idx="8">
                  <c:v>1192.1575769978961</c:v>
                </c:pt>
                <c:pt idx="9">
                  <c:v>1196.6130844855725</c:v>
                </c:pt>
                <c:pt idx="10">
                  <c:v>1201.014180789444</c:v>
                </c:pt>
                <c:pt idx="11">
                  <c:v>1205.3610908785229</c:v>
                </c:pt>
                <c:pt idx="12">
                  <c:v>1209.6540427845123</c:v>
                </c:pt>
                <c:pt idx="13">
                  <c:v>1213.8932674879975</c:v>
                </c:pt>
                <c:pt idx="14">
                  <c:v>1218.0789988071806</c:v>
                </c:pt>
                <c:pt idx="15">
                  <c:v>1222.2114732891077</c:v>
                </c:pt>
                <c:pt idx="16">
                  <c:v>1226.290930103338</c:v>
                </c:pt>
                <c:pt idx="17">
                  <c:v>1230.3176109380088</c:v>
                </c:pt>
                <c:pt idx="18">
                  <c:v>1234.2917598982451</c:v>
                </c:pt>
                <c:pt idx="19">
                  <c:v>1238.2136234068719</c:v>
                </c:pt>
                <c:pt idx="20">
                  <c:v>1242.083450107378</c:v>
                </c:pt>
                <c:pt idx="21">
                  <c:v>1245.9014907690919</c:v>
                </c:pt>
                <c:pt idx="22">
                  <c:v>1249.6679981945204</c:v>
                </c:pt>
                <c:pt idx="23">
                  <c:v>1253.3832271288106</c:v>
                </c:pt>
                <c:pt idx="24">
                  <c:v>1257.047434171292</c:v>
                </c:pt>
                <c:pt idx="25">
                  <c:v>1260.660877689055</c:v>
                </c:pt>
                <c:pt idx="26">
                  <c:v>1264.2238177325276</c:v>
                </c:pt>
                <c:pt idx="27">
                  <c:v>1267.7365159530098</c:v>
                </c:pt>
                <c:pt idx="28">
                  <c:v>1271.1992355221246</c:v>
                </c:pt>
                <c:pt idx="29">
                  <c:v>1274.6122410531495</c:v>
                </c:pt>
                <c:pt idx="30">
                  <c:v>1277.9757985241897</c:v>
                </c:pt>
                <c:pt idx="31">
                  <c:v>1281.2901752031548</c:v>
                </c:pt>
                <c:pt idx="32">
                  <c:v>1284.555639574505</c:v>
                </c:pt>
                <c:pt idx="33">
                  <c:v>1287.7724612677289</c:v>
                </c:pt>
                <c:pt idx="34">
                  <c:v>1290.9409109875203</c:v>
                </c:pt>
                <c:pt idx="35">
                  <c:v>1294.0612604456169</c:v>
                </c:pt>
                <c:pt idx="36">
                  <c:v>1297.1337822942698</c:v>
                </c:pt>
                <c:pt idx="37">
                  <c:v>1300.1587500613093</c:v>
                </c:pt>
                <c:pt idx="38">
                  <c:v>1303.1364380867753</c:v>
                </c:pt>
                <c:pt idx="39">
                  <c:v>1306.0671214610804</c:v>
                </c:pt>
                <c:pt idx="40">
                  <c:v>1308.9510759646739</c:v>
                </c:pt>
                <c:pt idx="41">
                  <c:v>1311.7885780091783</c:v>
                </c:pt>
                <c:pt idx="42">
                  <c:v>1314.5799045799654</c:v>
                </c:pt>
                <c:pt idx="43">
                  <c:v>1317.3253331801445</c:v>
                </c:pt>
                <c:pt idx="44">
                  <c:v>1320.0251417759346</c:v>
                </c:pt>
                <c:pt idx="45">
                  <c:v>1322.6796087433895</c:v>
                </c:pt>
                <c:pt idx="46">
                  <c:v>1325.2890128164518</c:v>
                </c:pt>
                <c:pt idx="47">
                  <c:v>1327.8536330363047</c:v>
                </c:pt>
                <c:pt idx="48">
                  <c:v>1330.3737487019991</c:v>
                </c:pt>
                <c:pt idx="49">
                  <c:v>1332.8496393223259</c:v>
                </c:pt>
                <c:pt idx="50">
                  <c:v>1335.2815845689104</c:v>
                </c:pt>
                <c:pt idx="51">
                  <c:v>1337.6698642305039</c:v>
                </c:pt>
                <c:pt idx="52">
                  <c:v>1340.0147581684455</c:v>
                </c:pt>
                <c:pt idx="53">
                  <c:v>1342.3165462732723</c:v>
                </c:pt>
                <c:pt idx="54">
                  <c:v>1344.5755084224525</c:v>
                </c:pt>
                <c:pt idx="55">
                  <c:v>1346.7919244392203</c:v>
                </c:pt>
                <c:pt idx="56">
                  <c:v>1348.9660740524878</c:v>
                </c:pt>
                <c:pt idx="57">
                  <c:v>1351.0982368578111</c:v>
                </c:pt>
                <c:pt idx="58">
                  <c:v>1353.1886922793926</c:v>
                </c:pt>
                <c:pt idx="59">
                  <c:v>1355.2377195330926</c:v>
                </c:pt>
                <c:pt idx="60">
                  <c:v>1357.2455975904331</c:v>
                </c:pt>
                <c:pt idx="61">
                  <c:v>1359.2126051435719</c:v>
                </c:pt>
                <c:pt idx="62">
                  <c:v>1361.1390205712255</c:v>
                </c:pt>
                <c:pt idx="63">
                  <c:v>1363.0251219055233</c:v>
                </c:pt>
                <c:pt idx="64">
                  <c:v>1364.8711867997717</c:v>
                </c:pt>
                <c:pt idx="65">
                  <c:v>1366.6774924971101</c:v>
                </c:pt>
                <c:pt idx="66">
                  <c:v>1368.4443158000379</c:v>
                </c:pt>
                <c:pt idx="67">
                  <c:v>1370.1719330407991</c:v>
                </c:pt>
                <c:pt idx="68">
                  <c:v>1371.8606200525999</c:v>
                </c:pt>
                <c:pt idx="69">
                  <c:v>1373.5106521416465</c:v>
                </c:pt>
                <c:pt idx="70">
                  <c:v>1375.1223040599839</c:v>
                </c:pt>
                <c:pt idx="71">
                  <c:v>1376.6958499791197</c:v>
                </c:pt>
                <c:pt idx="72">
                  <c:v>1378.2315634644142</c:v>
                </c:pt>
                <c:pt idx="73">
                  <c:v>1379.7297174502226</c:v>
                </c:pt>
                <c:pt idx="74">
                  <c:v>1381.1905842157726</c:v>
                </c:pt>
                <c:pt idx="75">
                  <c:v>1382.6144353617613</c:v>
                </c:pt>
                <c:pt idx="76">
                  <c:v>1384.0015417876566</c:v>
                </c:pt>
                <c:pt idx="77">
                  <c:v>1385.3521736696878</c:v>
                </c:pt>
                <c:pt idx="78">
                  <c:v>1386.6666004395092</c:v>
                </c:pt>
                <c:pt idx="79">
                  <c:v>1387.945090763526</c:v>
                </c:pt>
                <c:pt idx="80">
                  <c:v>1389.1879125228631</c:v>
                </c:pt>
                <c:pt idx="81">
                  <c:v>1390.3953327939678</c:v>
                </c:pt>
                <c:pt idx="82">
                  <c:v>1391.5676178298288</c:v>
                </c:pt>
                <c:pt idx="83">
                  <c:v>1392.7050330418008</c:v>
                </c:pt>
                <c:pt idx="84">
                  <c:v>1393.80784298202</c:v>
                </c:pt>
                <c:pt idx="85">
                  <c:v>1394.8763113263988</c:v>
                </c:pt>
                <c:pt idx="86">
                  <c:v>1395.910700858185</c:v>
                </c:pt>
                <c:pt idx="87">
                  <c:v>1396.9112734520768</c:v>
                </c:pt>
                <c:pt idx="88">
                  <c:v>1397.8782900588767</c:v>
                </c:pt>
                <c:pt idx="89">
                  <c:v>1398.812010690677</c:v>
                </c:pt>
                <c:pt idx="90">
                  <c:v>1399.7126944065617</c:v>
                </c:pt>
                <c:pt idx="91">
                  <c:v>1400.580599298816</c:v>
                </c:pt>
                <c:pt idx="92">
                  <c:v>1401.41598247963</c:v>
                </c:pt>
                <c:pt idx="93">
                  <c:v>1402.2191000682872</c:v>
                </c:pt>
                <c:pt idx="94">
                  <c:v>1402.9902071788263</c:v>
                </c:pt>
                <c:pt idx="95">
                  <c:v>1403.729557908166</c:v>
                </c:pt>
                <c:pt idx="96">
                  <c:v>1404.4374053246827</c:v>
                </c:pt>
                <c:pt idx="97">
                  <c:v>1405.1140014572293</c:v>
                </c:pt>
                <c:pt idx="98">
                  <c:v>1405.7595972845886</c:v>
                </c:pt>
                <c:pt idx="99">
                  <c:v>1406.3744427253475</c:v>
                </c:pt>
                <c:pt idx="100">
                  <c:v>1406.9587866281861</c:v>
                </c:pt>
                <c:pt idx="101">
                  <c:v>1407.5128767625686</c:v>
                </c:pt>
                <c:pt idx="102">
                  <c:v>1408.0369598098312</c:v>
                </c:pt>
                <c:pt idx="103">
                  <c:v>1408.5312813546541</c:v>
                </c:pt>
                <c:pt idx="104">
                  <c:v>1408.9960858769109</c:v>
                </c:pt>
                <c:pt idx="105">
                  <c:v>1409.4316167438865</c:v>
                </c:pt>
                <c:pt idx="106">
                  <c:v>1409.8381162028538</c:v>
                </c:pt>
                <c:pt idx="107">
                  <c:v>1410.2158253740038</c:v>
                </c:pt>
                <c:pt idx="108">
                  <c:v>1410.5649842437172</c:v>
                </c:pt>
                <c:pt idx="109">
                  <c:v>1410.885831658172</c:v>
                </c:pt>
                <c:pt idx="110">
                  <c:v>1411.1786053172798</c:v>
                </c:pt>
                <c:pt idx="111">
                  <c:v>1411.4435417689401</c:v>
                </c:pt>
                <c:pt idx="112">
                  <c:v>1411.6808764036089</c:v>
                </c:pt>
                <c:pt idx="113">
                  <c:v>1411.8908434491714</c:v>
                </c:pt>
                <c:pt idx="114">
                  <c:v>1412.0736759661133</c:v>
                </c:pt>
                <c:pt idx="115">
                  <c:v>1412.2296058429824</c:v>
                </c:pt>
                <c:pt idx="116">
                  <c:v>1412.3588637921343</c:v>
                </c:pt>
                <c:pt idx="117">
                  <c:v>1412.4616793457558</c:v>
                </c:pt>
                <c:pt idx="118">
                  <c:v>1412.5382808521588</c:v>
                </c:pt>
                <c:pt idx="119">
                  <c:v>1412.5888954723378</c:v>
                </c:pt>
                <c:pt idx="120">
                  <c:v>1412.6137491767856</c:v>
                </c:pt>
                <c:pt idx="121">
                  <c:v>1412.6130667425605</c:v>
                </c:pt>
                <c:pt idx="122">
                  <c:v>1412.5870717505984</c:v>
                </c:pt>
                <c:pt idx="123">
                  <c:v>1412.5359865832654</c:v>
                </c:pt>
                <c:pt idx="124">
                  <c:v>1412.4600324221428</c:v>
                </c:pt>
                <c:pt idx="125">
                  <c:v>1412.3594292460405</c:v>
                </c:pt>
                <c:pt idx="126">
                  <c:v>1412.2343958292327</c:v>
                </c:pt>
                <c:pt idx="127">
                  <c:v>1412.0851497399096</c:v>
                </c:pt>
                <c:pt idx="128">
                  <c:v>1411.9119073388415</c:v>
                </c:pt>
                <c:pt idx="129">
                  <c:v>1411.7148837782479</c:v>
                </c:pt>
                <c:pt idx="130">
                  <c:v>1411.4942930008679</c:v>
                </c:pt>
                <c:pt idx="131">
                  <c:v>1411.2503477392258</c:v>
                </c:pt>
                <c:pt idx="132">
                  <c:v>1410.9832595150888</c:v>
                </c:pt>
                <c:pt idx="133">
                  <c:v>1410.6932386391086</c:v>
                </c:pt>
                <c:pt idx="134">
                  <c:v>1410.3804942106465</c:v>
                </c:pt>
                <c:pt idx="135">
                  <c:v>1410.0452341177727</c:v>
                </c:pt>
                <c:pt idx="136">
                  <c:v>1409.6876650374393</c:v>
                </c:pt>
                <c:pt idx="137">
                  <c:v>1409.3079924358192</c:v>
                </c:pt>
                <c:pt idx="138">
                  <c:v>1408.9064205688096</c:v>
                </c:pt>
                <c:pt idx="139">
                  <c:v>1408.4831524826932</c:v>
                </c:pt>
                <c:pt idx="140">
                  <c:v>1408.0383900149541</c:v>
                </c:pt>
                <c:pt idx="141">
                  <c:v>1407.572333795244</c:v>
                </c:pt>
                <c:pt idx="142">
                  <c:v>1407.0851832464962</c:v>
                </c:pt>
                <c:pt idx="143">
                  <c:v>1406.5771365861797</c:v>
                </c:pt>
                <c:pt idx="144">
                  <c:v>1406.0483908276935</c:v>
                </c:pt>
                <c:pt idx="145">
                  <c:v>1405.4991417818958</c:v>
                </c:pt>
                <c:pt idx="146">
                  <c:v>1404.9295840587629</c:v>
                </c:pt>
                <c:pt idx="147">
                  <c:v>1404.3399110691776</c:v>
                </c:pt>
                <c:pt idx="148">
                  <c:v>1403.7303150268397</c:v>
                </c:pt>
                <c:pt idx="149">
                  <c:v>1403.100986950298</c:v>
                </c:pt>
                <c:pt idx="150">
                  <c:v>1402.4521166650991</c:v>
                </c:pt>
                <c:pt idx="151">
                  <c:v>1401.7838928060494</c:v>
                </c:pt>
                <c:pt idx="152">
                  <c:v>1401.0965028195887</c:v>
                </c:pt>
                <c:pt idx="153">
                  <c:v>1400.3901329662701</c:v>
                </c:pt>
                <c:pt idx="154">
                  <c:v>1399.6649683233445</c:v>
                </c:pt>
                <c:pt idx="155">
                  <c:v>1398.9211927874455</c:v>
                </c:pt>
                <c:pt idx="156">
                  <c:v>1398.1589890773739</c:v>
                </c:pt>
                <c:pt idx="157">
                  <c:v>1397.3785387369758</c:v>
                </c:pt>
                <c:pt idx="158">
                  <c:v>1396.5800221381137</c:v>
                </c:pt>
                <c:pt idx="159">
                  <c:v>1395.7636184837272</c:v>
                </c:pt>
                <c:pt idx="160">
                  <c:v>1394.9295058109803</c:v>
                </c:pt>
                <c:pt idx="161">
                  <c:v>1394.077860994493</c:v>
                </c:pt>
                <c:pt idx="162">
                  <c:v>1393.2088597496536</c:v>
                </c:pt>
                <c:pt idx="163">
                  <c:v>1392.322676636011</c:v>
                </c:pt>
                <c:pt idx="164">
                  <c:v>1391.4194850607425</c:v>
                </c:pt>
                <c:pt idx="165">
                  <c:v>1390.4994572821963</c:v>
                </c:pt>
                <c:pt idx="166">
                  <c:v>1389.5627644135041</c:v>
                </c:pt>
                <c:pt idx="167">
                  <c:v>1388.6095764262643</c:v>
                </c:pt>
                <c:pt idx="168">
                  <c:v>1387.6400621542923</c:v>
                </c:pt>
                <c:pt idx="169">
                  <c:v>1386.6543892974332</c:v>
                </c:pt>
                <c:pt idx="170">
                  <c:v>1385.6527244254394</c:v>
                </c:pt>
                <c:pt idx="171">
                  <c:v>1384.6352329819067</c:v>
                </c:pt>
                <c:pt idx="172">
                  <c:v>1383.6020792882698</c:v>
                </c:pt>
                <c:pt idx="173">
                  <c:v>1382.5534265478527</c:v>
                </c:pt>
                <c:pt idx="174">
                  <c:v>1381.4894368499743</c:v>
                </c:pt>
                <c:pt idx="175">
                  <c:v>1380.4102711741048</c:v>
                </c:pt>
                <c:pt idx="176">
                  <c:v>1379.3160893940735</c:v>
                </c:pt>
                <c:pt idx="177">
                  <c:v>1378.2070502823246</c:v>
                </c:pt>
                <c:pt idx="178">
                  <c:v>1377.0833115142188</c:v>
                </c:pt>
                <c:pt idx="179">
                  <c:v>1375.9450296723796</c:v>
                </c:pt>
                <c:pt idx="180">
                  <c:v>1374.7923602510837</c:v>
                </c:pt>
              </c:numCache>
            </c:numRef>
          </c:yVal>
          <c:smooth val="0"/>
        </c:ser>
        <c:dLbls>
          <c:showLegendKey val="0"/>
          <c:showVal val="0"/>
          <c:showCatName val="0"/>
          <c:showSerName val="0"/>
          <c:showPercent val="0"/>
          <c:showBubbleSize val="0"/>
        </c:dLbls>
        <c:axId val="211644800"/>
        <c:axId val="211646720"/>
      </c:scatterChart>
      <c:valAx>
        <c:axId val="211644800"/>
        <c:scaling>
          <c:orientation val="minMax"/>
        </c:scaling>
        <c:delete val="0"/>
        <c:axPos val="b"/>
        <c:title>
          <c:tx>
            <c:rich>
              <a:bodyPr/>
              <a:lstStyle/>
              <a:p>
                <a:pPr>
                  <a:defRPr/>
                </a:pPr>
                <a:r>
                  <a:rPr lang="fr-FR"/>
                  <a:t>Temps (y)</a:t>
                </a:r>
              </a:p>
            </c:rich>
          </c:tx>
          <c:overlay val="0"/>
        </c:title>
        <c:numFmt formatCode="General" sourceLinked="1"/>
        <c:majorTickMark val="out"/>
        <c:minorTickMark val="none"/>
        <c:tickLblPos val="nextTo"/>
        <c:crossAx val="211646720"/>
        <c:crosses val="autoZero"/>
        <c:crossBetween val="midCat"/>
      </c:valAx>
      <c:valAx>
        <c:axId val="211646720"/>
        <c:scaling>
          <c:orientation val="minMax"/>
        </c:scaling>
        <c:delete val="0"/>
        <c:axPos val="l"/>
        <c:majorGridlines/>
        <c:title>
          <c:tx>
            <c:rich>
              <a:bodyPr rot="-5400000" vert="horz"/>
              <a:lstStyle/>
              <a:p>
                <a:pPr>
                  <a:defRPr/>
                </a:pPr>
                <a:r>
                  <a:rPr lang="fr-FR"/>
                  <a:t>Masse Pu240(kg)</a:t>
                </a:r>
              </a:p>
            </c:rich>
          </c:tx>
          <c:overlay val="0"/>
        </c:title>
        <c:numFmt formatCode="0.00" sourceLinked="1"/>
        <c:majorTickMark val="out"/>
        <c:minorTickMark val="none"/>
        <c:tickLblPos val="nextTo"/>
        <c:crossAx val="211644800"/>
        <c:crosses val="autoZero"/>
        <c:crossBetween val="midCat"/>
      </c:valAx>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fr-F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Quantité de Pu241 en fonction du temps</a:t>
            </a:r>
          </a:p>
        </c:rich>
      </c:tx>
      <c:overlay val="0"/>
    </c:title>
    <c:autoTitleDeleted val="0"/>
    <c:plotArea>
      <c:layout/>
      <c:scatterChart>
        <c:scatterStyle val="lineMarker"/>
        <c:varyColors val="0"/>
        <c:ser>
          <c:idx val="0"/>
          <c:order val="0"/>
          <c:spPr>
            <a:ln w="28575">
              <a:noFill/>
            </a:ln>
          </c:spPr>
          <c:marker>
            <c:symbol val="circle"/>
            <c:size val="3"/>
          </c:marker>
          <c:trendline>
            <c:spPr>
              <a:ln w="25400">
                <a:prstDash val="sysDot"/>
              </a:ln>
            </c:spPr>
            <c:trendlineType val="poly"/>
            <c:order val="3"/>
            <c:dispRSqr val="1"/>
            <c:dispEq val="1"/>
            <c:trendlineLbl>
              <c:layout>
                <c:manualLayout>
                  <c:x val="4.9372986334851682E-2"/>
                  <c:y val="0.11885123066210529"/>
                </c:manualLayout>
              </c:layout>
              <c:numFmt formatCode="General" sourceLinked="0"/>
            </c:trendlineLbl>
          </c:trendline>
          <c:xVal>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xVal>
          <c:yVal>
            <c:numRef>
              <c:f>'[Eq de bateman avec flux.xlsm]Eq_de_Bateman_avec_RK1'!$O$2:$O$182</c:f>
              <c:numCache>
                <c:formatCode>0.00</c:formatCode>
                <c:ptCount val="181"/>
                <c:pt idx="0">
                  <c:v>241.52903340204062</c:v>
                </c:pt>
                <c:pt idx="1">
                  <c:v>239.13606682510991</c:v>
                </c:pt>
                <c:pt idx="2">
                  <c:v>236.82893777726181</c:v>
                </c:pt>
                <c:pt idx="3">
                  <c:v>234.60502213411706</c:v>
                </c:pt>
                <c:pt idx="4">
                  <c:v>232.46177021797669</c:v>
                </c:pt>
                <c:pt idx="5">
                  <c:v>230.39670472239567</c:v>
                </c:pt>
                <c:pt idx="6">
                  <c:v>228.40741869452955</c:v>
                </c:pt>
                <c:pt idx="7">
                  <c:v>226.4915735736426</c:v>
                </c:pt>
                <c:pt idx="8">
                  <c:v>224.64689728421124</c:v>
                </c:pt>
                <c:pt idx="9">
                  <c:v>222.87118238210053</c:v>
                </c:pt>
                <c:pt idx="10">
                  <c:v>221.16228425233359</c:v>
                </c:pt>
                <c:pt idx="11">
                  <c:v>219.51811935701539</c:v>
                </c:pt>
                <c:pt idx="12">
                  <c:v>217.9366635320126</c:v>
                </c:pt>
                <c:pt idx="13">
                  <c:v>216.41595033103025</c:v>
                </c:pt>
                <c:pt idx="14">
                  <c:v>214.95406941576371</c:v>
                </c:pt>
                <c:pt idx="15">
                  <c:v>213.54916499084192</c:v>
                </c:pt>
                <c:pt idx="16">
                  <c:v>212.19943428231281</c:v>
                </c:pt>
                <c:pt idx="17">
                  <c:v>210.90312605845784</c:v>
                </c:pt>
                <c:pt idx="18">
                  <c:v>209.65853919175564</c:v>
                </c:pt>
                <c:pt idx="19">
                  <c:v>208.46402126084777</c:v>
                </c:pt>
                <c:pt idx="20">
                  <c:v>207.31796719139234</c:v>
                </c:pt>
                <c:pt idx="21">
                  <c:v>206.21881793472136</c:v>
                </c:pt>
                <c:pt idx="22">
                  <c:v>205.16505918324884</c:v>
                </c:pt>
                <c:pt idx="23">
                  <c:v>204.15522012160537</c:v>
                </c:pt>
                <c:pt idx="24">
                  <c:v>203.1878722125042</c:v>
                </c:pt>
                <c:pt idx="25">
                  <c:v>202.26162801637091</c:v>
                </c:pt>
                <c:pt idx="26">
                  <c:v>201.37514004379634</c:v>
                </c:pt>
                <c:pt idx="27">
                  <c:v>200.52709963989849</c:v>
                </c:pt>
                <c:pt idx="28">
                  <c:v>199.71623589970457</c:v>
                </c:pt>
                <c:pt idx="29">
                  <c:v>198.94131461368926</c:v>
                </c:pt>
                <c:pt idx="30">
                  <c:v>198.20113724262941</c:v>
                </c:pt>
                <c:pt idx="31">
                  <c:v>197.49453992095891</c:v>
                </c:pt>
                <c:pt idx="32">
                  <c:v>196.82039248782982</c:v>
                </c:pt>
                <c:pt idx="33">
                  <c:v>196.1775975451086</c:v>
                </c:pt>
                <c:pt idx="34">
                  <c:v>195.56508954155748</c:v>
                </c:pt>
                <c:pt idx="35">
                  <c:v>194.98183388247202</c:v>
                </c:pt>
                <c:pt idx="36">
                  <c:v>194.42682606406598</c:v>
                </c:pt>
                <c:pt idx="37">
                  <c:v>193.89909083191495</c:v>
                </c:pt>
                <c:pt idx="38">
                  <c:v>193.39768136278906</c:v>
                </c:pt>
                <c:pt idx="39">
                  <c:v>192.92167846922351</c:v>
                </c:pt>
                <c:pt idx="40">
                  <c:v>192.47018982619463</c:v>
                </c:pt>
                <c:pt idx="41">
                  <c:v>192.0423492192858</c:v>
                </c:pt>
                <c:pt idx="42">
                  <c:v>191.63731581374569</c:v>
                </c:pt>
                <c:pt idx="43">
                  <c:v>191.25427344385722</c:v>
                </c:pt>
                <c:pt idx="44">
                  <c:v>190.89242992205243</c:v>
                </c:pt>
                <c:pt idx="45">
                  <c:v>190.55101636722361</c:v>
                </c:pt>
                <c:pt idx="46">
                  <c:v>190.22928655169702</c:v>
                </c:pt>
                <c:pt idx="47">
                  <c:v>189.92651626634989</c:v>
                </c:pt>
                <c:pt idx="48">
                  <c:v>189.64200270336613</c:v>
                </c:pt>
                <c:pt idx="49">
                  <c:v>189.37506385614017</c:v>
                </c:pt>
                <c:pt idx="50">
                  <c:v>189.12503793585208</c:v>
                </c:pt>
                <c:pt idx="51">
                  <c:v>188.89128280425041</c:v>
                </c:pt>
                <c:pt idx="52">
                  <c:v>188.673175422192</c:v>
                </c:pt>
                <c:pt idx="53">
                  <c:v>188.47011131350075</c:v>
                </c:pt>
                <c:pt idx="54">
                  <c:v>188.28150404371942</c:v>
                </c:pt>
                <c:pt idx="55">
                  <c:v>188.10678471334049</c:v>
                </c:pt>
                <c:pt idx="56">
                  <c:v>187.94540146511355</c:v>
                </c:pt>
                <c:pt idx="57">
                  <c:v>187.79681900503795</c:v>
                </c:pt>
                <c:pt idx="58">
                  <c:v>187.66051813666056</c:v>
                </c:pt>
                <c:pt idx="59">
                  <c:v>187.53599530830854</c:v>
                </c:pt>
                <c:pt idx="60">
                  <c:v>187.42276217289796</c:v>
                </c:pt>
                <c:pt idx="61">
                  <c:v>187.32034515996878</c:v>
                </c:pt>
                <c:pt idx="62">
                  <c:v>187.22828505960632</c:v>
                </c:pt>
                <c:pt idx="63">
                  <c:v>187.14613661791924</c:v>
                </c:pt>
                <c:pt idx="64">
                  <c:v>187.07346814375273</c:v>
                </c:pt>
                <c:pt idx="65">
                  <c:v>187.00986112632518</c:v>
                </c:pt>
                <c:pt idx="66">
                  <c:v>186.95490986348443</c:v>
                </c:pt>
                <c:pt idx="67">
                  <c:v>186.90822110028907</c:v>
                </c:pt>
                <c:pt idx="68">
                  <c:v>186.86941367762796</c:v>
                </c:pt>
                <c:pt idx="69">
                  <c:v>186.83811819059906</c:v>
                </c:pt>
                <c:pt idx="70">
                  <c:v>186.81397665637672</c:v>
                </c:pt>
                <c:pt idx="71">
                  <c:v>186.79664219130396</c:v>
                </c:pt>
                <c:pt idx="72">
                  <c:v>186.78577869695357</c:v>
                </c:pt>
                <c:pt idx="73">
                  <c:v>186.78106055490929</c:v>
                </c:pt>
                <c:pt idx="74">
                  <c:v>186.78217233002454</c:v>
                </c:pt>
                <c:pt idx="75">
                  <c:v>186.78880848192389</c:v>
                </c:pt>
                <c:pt idx="76">
                  <c:v>186.80067308451831</c:v>
                </c:pt>
                <c:pt idx="77">
                  <c:v>186.81747955331159</c:v>
                </c:pt>
                <c:pt idx="78">
                  <c:v>186.83895038028214</c:v>
                </c:pt>
                <c:pt idx="79">
                  <c:v>186.86481687612968</c:v>
                </c:pt>
                <c:pt idx="80">
                  <c:v>186.89481891968245</c:v>
                </c:pt>
                <c:pt idx="81">
                  <c:v>186.92870471426664</c:v>
                </c:pt>
                <c:pt idx="82">
                  <c:v>186.96623055084441</c:v>
                </c:pt>
                <c:pt idx="83">
                  <c:v>187.00716057773312</c:v>
                </c:pt>
                <c:pt idx="84">
                  <c:v>187.05126657672304</c:v>
                </c:pt>
                <c:pt idx="85">
                  <c:v>187.09832774541621</c:v>
                </c:pt>
                <c:pt idx="86">
                  <c:v>187.14813048561382</c:v>
                </c:pt>
                <c:pt idx="87">
                  <c:v>187.2004681975844</c:v>
                </c:pt>
                <c:pt idx="88">
                  <c:v>187.25514108004981</c:v>
                </c:pt>
                <c:pt idx="89">
                  <c:v>187.31195593573045</c:v>
                </c:pt>
                <c:pt idx="90">
                  <c:v>187.37072598229554</c:v>
                </c:pt>
                <c:pt idx="91">
                  <c:v>187.43127066856874</c:v>
                </c:pt>
                <c:pt idx="92">
                  <c:v>187.49341549584341</c:v>
                </c:pt>
                <c:pt idx="93">
                  <c:v>187.55699184416565</c:v>
                </c:pt>
                <c:pt idx="94">
                  <c:v>187.62183680344791</c:v>
                </c:pt>
                <c:pt idx="95">
                  <c:v>187.68779300927872</c:v>
                </c:pt>
                <c:pt idx="96">
                  <c:v>187.754708483299</c:v>
                </c:pt>
                <c:pt idx="97">
                  <c:v>187.82243647801783</c:v>
                </c:pt>
                <c:pt idx="98">
                  <c:v>187.89083532594523</c:v>
                </c:pt>
                <c:pt idx="99">
                  <c:v>187.95976829292189</c:v>
                </c:pt>
                <c:pt idx="100">
                  <c:v>188.02910343552989</c:v>
                </c:pt>
                <c:pt idx="101">
                  <c:v>188.0987134624711</c:v>
                </c:pt>
                <c:pt idx="102">
                  <c:v>188.16847559980374</c:v>
                </c:pt>
                <c:pt idx="103">
                  <c:v>188.23827145992982</c:v>
                </c:pt>
                <c:pt idx="104">
                  <c:v>188.30798691422982</c:v>
                </c:pt>
                <c:pt idx="105">
                  <c:v>188.37751196924353</c:v>
                </c:pt>
                <c:pt idx="106">
                  <c:v>188.44674064629893</c:v>
                </c:pt>
                <c:pt idx="107">
                  <c:v>188.51557086449364</c:v>
                </c:pt>
                <c:pt idx="108">
                  <c:v>188.58390432693579</c:v>
                </c:pt>
                <c:pt idx="109">
                  <c:v>188.65164641015474</c:v>
                </c:pt>
                <c:pt idx="110">
                  <c:v>188.71870605659313</c:v>
                </c:pt>
                <c:pt idx="111">
                  <c:v>188.78499567009561</c:v>
                </c:pt>
                <c:pt idx="112">
                  <c:v>188.8504310143108</c:v>
                </c:pt>
                <c:pt idx="113">
                  <c:v>188.91493111392631</c:v>
                </c:pt>
                <c:pt idx="114">
                  <c:v>188.97841815865795</c:v>
                </c:pt>
                <c:pt idx="115">
                  <c:v>189.04081740991722</c:v>
                </c:pt>
                <c:pt idx="116">
                  <c:v>189.10205711008302</c:v>
                </c:pt>
                <c:pt idx="117">
                  <c:v>189.16206839430507</c:v>
                </c:pt>
                <c:pt idx="118">
                  <c:v>189.22078520476958</c:v>
                </c:pt>
                <c:pt idx="119">
                  <c:v>189.27814420735865</c:v>
                </c:pt>
                <c:pt idx="120">
                  <c:v>189.3340847106372</c:v>
                </c:pt>
                <c:pt idx="121">
                  <c:v>189.38854858710326</c:v>
                </c:pt>
                <c:pt idx="122">
                  <c:v>189.44148019663879</c:v>
                </c:pt>
                <c:pt idx="123">
                  <c:v>189.49282631210025</c:v>
                </c:pt>
                <c:pt idx="124">
                  <c:v>189.54253604698977</c:v>
                </c:pt>
                <c:pt idx="125">
                  <c:v>189.59056078514925</c:v>
                </c:pt>
                <c:pt idx="126">
                  <c:v>189.63685411242153</c:v>
                </c:pt>
                <c:pt idx="127">
                  <c:v>189.68137175022432</c:v>
                </c:pt>
                <c:pt idx="128">
                  <c:v>189.7240714909837</c:v>
                </c:pt>
                <c:pt idx="129">
                  <c:v>189.7649131353761</c:v>
                </c:pt>
                <c:pt idx="130">
                  <c:v>189.80385843132856</c:v>
                </c:pt>
                <c:pt idx="131">
                  <c:v>189.84087101472863</c:v>
                </c:pt>
                <c:pt idx="132">
                  <c:v>189.87591635179686</c:v>
                </c:pt>
                <c:pt idx="133">
                  <c:v>189.90896168307552</c:v>
                </c:pt>
                <c:pt idx="134">
                  <c:v>189.93997596898927</c:v>
                </c:pt>
                <c:pt idx="135">
                  <c:v>189.96892983693414</c:v>
                </c:pt>
                <c:pt idx="136">
                  <c:v>189.99579552985242</c:v>
                </c:pt>
                <c:pt idx="137">
                  <c:v>190.02054685625271</c:v>
                </c:pt>
                <c:pt idx="138">
                  <c:v>190.04315914163487</c:v>
                </c:pt>
                <c:pt idx="139">
                  <c:v>190.06360918128127</c:v>
                </c:pt>
                <c:pt idx="140">
                  <c:v>190.08187519437627</c:v>
                </c:pt>
                <c:pt idx="141">
                  <c:v>190.09793677941764</c:v>
                </c:pt>
                <c:pt idx="142">
                  <c:v>190.11177487088386</c:v>
                </c:pt>
                <c:pt idx="143">
                  <c:v>190.12337169712262</c:v>
                </c:pt>
                <c:pt idx="144">
                  <c:v>190.13271073942698</c:v>
                </c:pt>
                <c:pt idx="145">
                  <c:v>190.13977669226608</c:v>
                </c:pt>
                <c:pt idx="146">
                  <c:v>190.14455542463875</c:v>
                </c:pt>
                <c:pt idx="147">
                  <c:v>190.14703394251879</c:v>
                </c:pt>
                <c:pt idx="148">
                  <c:v>190.14720035236178</c:v>
                </c:pt>
                <c:pt idx="149">
                  <c:v>190.14504382564417</c:v>
                </c:pt>
                <c:pt idx="150">
                  <c:v>190.14055456440596</c:v>
                </c:pt>
                <c:pt idx="151">
                  <c:v>190.13372376776945</c:v>
                </c:pt>
                <c:pt idx="152">
                  <c:v>190.12454359940691</c:v>
                </c:pt>
                <c:pt idx="153">
                  <c:v>190.11300715593077</c:v>
                </c:pt>
                <c:pt idx="154">
                  <c:v>190.09910843618144</c:v>
                </c:pt>
                <c:pt idx="155">
                  <c:v>190.08284231138714</c:v>
                </c:pt>
                <c:pt idx="156">
                  <c:v>190.06420449617227</c:v>
                </c:pt>
                <c:pt idx="157">
                  <c:v>190.04319152039051</c:v>
                </c:pt>
                <c:pt idx="158">
                  <c:v>190.01980070176009</c:v>
                </c:pt>
                <c:pt idx="159">
                  <c:v>189.99403011927876</c:v>
                </c:pt>
                <c:pt idx="160">
                  <c:v>189.96587858739721</c:v>
                </c:pt>
                <c:pt idx="161">
                  <c:v>189.93534563092976</c:v>
                </c:pt>
                <c:pt idx="162">
                  <c:v>189.90243146068192</c:v>
                </c:pt>
                <c:pt idx="163">
                  <c:v>189.86713694977527</c:v>
                </c:pt>
                <c:pt idx="164">
                  <c:v>189.82946361064998</c:v>
                </c:pt>
                <c:pt idx="165">
                  <c:v>189.78941357272652</c:v>
                </c:pt>
                <c:pt idx="166">
                  <c:v>189.74698956070824</c:v>
                </c:pt>
                <c:pt idx="167">
                  <c:v>189.7021948735071</c:v>
                </c:pt>
                <c:pt idx="168">
                  <c:v>189.65503336377515</c:v>
                </c:pt>
                <c:pt idx="169">
                  <c:v>189.60550941802538</c:v>
                </c:pt>
                <c:pt idx="170">
                  <c:v>189.55362793732519</c:v>
                </c:pt>
                <c:pt idx="171">
                  <c:v>189.49939431854702</c:v>
                </c:pt>
                <c:pt idx="172">
                  <c:v>189.44281443616038</c:v>
                </c:pt>
                <c:pt idx="173">
                  <c:v>189.38389462455058</c:v>
                </c:pt>
                <c:pt idx="174">
                  <c:v>189.32264166084943</c:v>
                </c:pt>
                <c:pt idx="175">
                  <c:v>189.25906274826377</c:v>
                </c:pt>
                <c:pt idx="176">
                  <c:v>189.19316549988801</c:v>
                </c:pt>
                <c:pt idx="177">
                  <c:v>189.12495792298733</c:v>
                </c:pt>
                <c:pt idx="178">
                  <c:v>189.05444840373855</c:v>
                </c:pt>
                <c:pt idx="179">
                  <c:v>188.98164569241578</c:v>
                </c:pt>
                <c:pt idx="180">
                  <c:v>188.90655888900883</c:v>
                </c:pt>
              </c:numCache>
            </c:numRef>
          </c:yVal>
          <c:smooth val="0"/>
        </c:ser>
        <c:dLbls>
          <c:showLegendKey val="0"/>
          <c:showVal val="0"/>
          <c:showCatName val="0"/>
          <c:showSerName val="0"/>
          <c:showPercent val="0"/>
          <c:showBubbleSize val="0"/>
        </c:dLbls>
        <c:axId val="211667968"/>
        <c:axId val="211670144"/>
      </c:scatterChart>
      <c:valAx>
        <c:axId val="211667968"/>
        <c:scaling>
          <c:orientation val="minMax"/>
        </c:scaling>
        <c:delete val="0"/>
        <c:axPos val="b"/>
        <c:title>
          <c:tx>
            <c:rich>
              <a:bodyPr/>
              <a:lstStyle/>
              <a:p>
                <a:pPr>
                  <a:defRPr/>
                </a:pPr>
                <a:r>
                  <a:rPr lang="fr-FR"/>
                  <a:t>Temps (y)</a:t>
                </a:r>
              </a:p>
            </c:rich>
          </c:tx>
          <c:overlay val="0"/>
        </c:title>
        <c:numFmt formatCode="General" sourceLinked="1"/>
        <c:majorTickMark val="out"/>
        <c:minorTickMark val="none"/>
        <c:tickLblPos val="nextTo"/>
        <c:crossAx val="211670144"/>
        <c:crosses val="autoZero"/>
        <c:crossBetween val="midCat"/>
      </c:valAx>
      <c:valAx>
        <c:axId val="211670144"/>
        <c:scaling>
          <c:orientation val="minMax"/>
        </c:scaling>
        <c:delete val="0"/>
        <c:axPos val="l"/>
        <c:majorGridlines/>
        <c:title>
          <c:tx>
            <c:rich>
              <a:bodyPr rot="-5400000" vert="horz"/>
              <a:lstStyle/>
              <a:p>
                <a:pPr>
                  <a:defRPr/>
                </a:pPr>
                <a:r>
                  <a:rPr lang="fr-FR"/>
                  <a:t>Masse Pu241 (kg)</a:t>
                </a:r>
              </a:p>
            </c:rich>
          </c:tx>
          <c:overlay val="0"/>
        </c:title>
        <c:numFmt formatCode="0.00" sourceLinked="1"/>
        <c:majorTickMark val="out"/>
        <c:minorTickMark val="none"/>
        <c:tickLblPos val="nextTo"/>
        <c:crossAx val="211667968"/>
        <c:crosses val="autoZero"/>
        <c:crossBetween val="midCat"/>
      </c:valAx>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fr-F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Quantité de Pu242 en fonction du temps</a:t>
            </a:r>
          </a:p>
        </c:rich>
      </c:tx>
      <c:overlay val="0"/>
    </c:title>
    <c:autoTitleDeleted val="0"/>
    <c:plotArea>
      <c:layout/>
      <c:scatterChart>
        <c:scatterStyle val="lineMarker"/>
        <c:varyColors val="0"/>
        <c:ser>
          <c:idx val="0"/>
          <c:order val="0"/>
          <c:spPr>
            <a:ln w="28575">
              <a:noFill/>
            </a:ln>
          </c:spPr>
          <c:marker>
            <c:symbol val="circle"/>
            <c:size val="3"/>
          </c:marker>
          <c:trendline>
            <c:spPr>
              <a:ln w="25400">
                <a:prstDash val="sysDot"/>
              </a:ln>
            </c:spPr>
            <c:trendlineType val="exp"/>
            <c:dispRSqr val="1"/>
            <c:dispEq val="1"/>
            <c:trendlineLbl>
              <c:layout>
                <c:manualLayout>
                  <c:x val="4.6719955092708998E-4"/>
                  <c:y val="0.13642710209650086"/>
                </c:manualLayout>
              </c:layout>
              <c:numFmt formatCode="General" sourceLinked="0"/>
            </c:trendlineLbl>
          </c:trendline>
          <c:xVal>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xVal>
          <c:yVal>
            <c:numRef>
              <c:f>'[Eq de bateman avec flux.xlsm]Eq_de_Bateman_avec_RK1'!$Q$2:$Q$182</c:f>
              <c:numCache>
                <c:formatCode>0.00</c:formatCode>
                <c:ptCount val="181"/>
                <c:pt idx="0">
                  <c:v>82.180003066254471</c:v>
                </c:pt>
                <c:pt idx="1">
                  <c:v>82.572351898549726</c:v>
                </c:pt>
                <c:pt idx="2">
                  <c:v>82.953295984375515</c:v>
                </c:pt>
                <c:pt idx="3">
                  <c:v>83.323227790595112</c:v>
                </c:pt>
                <c:pt idx="4">
                  <c:v>83.682527513046196</c:v>
                </c:pt>
                <c:pt idx="5">
                  <c:v>84.031563431753412</c:v>
                </c:pt>
                <c:pt idx="6">
                  <c:v>84.370692256156588</c:v>
                </c:pt>
                <c:pt idx="7">
                  <c:v>84.700259460633049</c:v>
                </c:pt>
                <c:pt idx="8">
                  <c:v>85.020599610584924</c:v>
                </c:pt>
                <c:pt idx="9">
                  <c:v>85.332036679354502</c:v>
                </c:pt>
                <c:pt idx="10">
                  <c:v>85.634884356223708</c:v>
                </c:pt>
                <c:pt idx="11">
                  <c:v>85.929446345746186</c:v>
                </c:pt>
                <c:pt idx="12">
                  <c:v>86.216016658654027</c:v>
                </c:pt>
                <c:pt idx="13">
                  <c:v>86.494879894574098</c:v>
                </c:pt>
                <c:pt idx="14">
                  <c:v>86.766311516782352</c:v>
                </c:pt>
                <c:pt idx="15">
                  <c:v>87.030578119218546</c:v>
                </c:pt>
                <c:pt idx="16">
                  <c:v>87.287937685976942</c:v>
                </c:pt>
                <c:pt idx="17">
                  <c:v>87.538639843483267</c:v>
                </c:pt>
                <c:pt idx="18">
                  <c:v>87.782926105561714</c:v>
                </c:pt>
                <c:pt idx="19">
                  <c:v>88.021030111590505</c:v>
                </c:pt>
                <c:pt idx="20">
                  <c:v>88.253177857938852</c:v>
                </c:pt>
                <c:pt idx="21">
                  <c:v>88.47958792287271</c:v>
                </c:pt>
                <c:pt idx="22">
                  <c:v>88.700471685111708</c:v>
                </c:pt>
                <c:pt idx="23">
                  <c:v>88.916033536214243</c:v>
                </c:pt>
                <c:pt idx="24">
                  <c:v>89.126471086963136</c:v>
                </c:pt>
                <c:pt idx="25">
                  <c:v>89.331975367919171</c:v>
                </c:pt>
                <c:pt idx="26">
                  <c:v>89.532731024305278</c:v>
                </c:pt>
                <c:pt idx="27">
                  <c:v>89.728916505379701</c:v>
                </c:pt>
                <c:pt idx="28">
                  <c:v>89.920704248451784</c:v>
                </c:pt>
                <c:pt idx="29">
                  <c:v>90.108260857690084</c:v>
                </c:pt>
                <c:pt idx="30">
                  <c:v>90.291747277868069</c:v>
                </c:pt>
                <c:pt idx="31">
                  <c:v>90.471318963188736</c:v>
                </c:pt>
                <c:pt idx="32">
                  <c:v>90.647126041325507</c:v>
                </c:pt>
                <c:pt idx="33">
                  <c:v>90.81931347281305</c:v>
                </c:pt>
                <c:pt idx="34">
                  <c:v>90.98802120591769</c:v>
                </c:pt>
                <c:pt idx="35">
                  <c:v>91.153384327113812</c:v>
                </c:pt>
                <c:pt idx="36">
                  <c:v>91.315533207288738</c:v>
                </c:pt>
                <c:pt idx="37">
                  <c:v>91.474593643795529</c:v>
                </c:pt>
                <c:pt idx="38">
                  <c:v>91.630686998469628</c:v>
                </c:pt>
                <c:pt idx="39">
                  <c:v>91.783930331722004</c:v>
                </c:pt>
                <c:pt idx="40">
                  <c:v>91.934436532818424</c:v>
                </c:pt>
                <c:pt idx="41">
                  <c:v>92.08231444645142</c:v>
                </c:pt>
                <c:pt idx="42">
                  <c:v>92.227668995708441</c:v>
                </c:pt>
                <c:pt idx="43">
                  <c:v>92.370601301536979</c:v>
                </c:pt>
                <c:pt idx="44">
                  <c:v>92.511208798804404</c:v>
                </c:pt>
                <c:pt idx="45">
                  <c:v>92.649585349047797</c:v>
                </c:pt>
                <c:pt idx="46">
                  <c:v>92.785821350006202</c:v>
                </c:pt>
                <c:pt idx="47">
                  <c:v>92.920003842025281</c:v>
                </c:pt>
                <c:pt idx="48">
                  <c:v>93.052216611421684</c:v>
                </c:pt>
                <c:pt idx="49">
                  <c:v>93.182540290892277</c:v>
                </c:pt>
                <c:pt idx="50">
                  <c:v>93.311052457050735</c:v>
                </c:pt>
                <c:pt idx="51">
                  <c:v>93.437827725171886</c:v>
                </c:pt>
                <c:pt idx="52">
                  <c:v>93.562937841221796</c:v>
                </c:pt>
                <c:pt idx="53">
                  <c:v>93.686451771249679</c:v>
                </c:pt>
                <c:pt idx="54">
                  <c:v>93.808435788215235</c:v>
                </c:pt>
                <c:pt idx="55">
                  <c:v>93.928953556323293</c:v>
                </c:pt>
                <c:pt idx="56">
                  <c:v>94.048066212935439</c:v>
                </c:pt>
                <c:pt idx="57">
                  <c:v>94.165832448126494</c:v>
                </c:pt>
                <c:pt idx="58">
                  <c:v>94.282308581951668</c:v>
                </c:pt>
                <c:pt idx="59">
                  <c:v>94.397548639488605</c:v>
                </c:pt>
                <c:pt idx="60">
                  <c:v>94.511604423716435</c:v>
                </c:pt>
                <c:pt idx="61">
                  <c:v>94.624525586292592</c:v>
                </c:pt>
                <c:pt idx="62">
                  <c:v>94.736359696286144</c:v>
                </c:pt>
                <c:pt idx="63">
                  <c:v>94.847152306924897</c:v>
                </c:pt>
                <c:pt idx="64">
                  <c:v>94.956947020412017</c:v>
                </c:pt>
                <c:pt idx="65">
                  <c:v>95.065785550866082</c:v>
                </c:pt>
                <c:pt idx="66">
                  <c:v>95.173707785437372</c:v>
                </c:pt>
                <c:pt idx="67">
                  <c:v>95.280751843651331</c:v>
                </c:pt>
                <c:pt idx="68">
                  <c:v>95.386954135029072</c:v>
                </c:pt>
                <c:pt idx="69">
                  <c:v>95.492349415033104</c:v>
                </c:pt>
                <c:pt idx="70">
                  <c:v>95.596970839385335</c:v>
                </c:pt>
                <c:pt idx="71">
                  <c:v>95.700850016803045</c:v>
                </c:pt>
                <c:pt idx="72">
                  <c:v>95.804017060197197</c:v>
                </c:pt>
                <c:pt idx="73">
                  <c:v>95.906500636376165</c:v>
                </c:pt>
                <c:pt idx="74">
                  <c:v>96.008328014297021</c:v>
                </c:pt>
                <c:pt idx="75">
                  <c:v>96.109525111905015</c:v>
                </c:pt>
                <c:pt idx="76">
                  <c:v>96.210116541600996</c:v>
                </c:pt>
                <c:pt idx="77">
                  <c:v>96.31012565437527</c:v>
                </c:pt>
                <c:pt idx="78">
                  <c:v>96.409574582645448</c:v>
                </c:pt>
                <c:pt idx="79">
                  <c:v>96.508484281834669</c:v>
                </c:pt>
                <c:pt idx="80">
                  <c:v>96.606874570725623</c:v>
                </c:pt>
                <c:pt idx="81">
                  <c:v>96.704764170624884</c:v>
                </c:pt>
                <c:pt idx="82">
                  <c:v>96.80217074337088</c:v>
                </c:pt>
                <c:pt idx="83">
                  <c:v>96.899110928218249</c:v>
                </c:pt>
                <c:pt idx="84">
                  <c:v>96.995600377630083</c:v>
                </c:pt>
                <c:pt idx="85">
                  <c:v>97.091653792008856</c:v>
                </c:pt>
                <c:pt idx="86">
                  <c:v>97.187284953395974</c:v>
                </c:pt>
                <c:pt idx="87">
                  <c:v>97.282506758168978</c:v>
                </c:pt>
                <c:pt idx="88">
                  <c:v>97.377331248764676</c:v>
                </c:pt>
                <c:pt idx="89">
                  <c:v>97.471769644455733</c:v>
                </c:pt>
                <c:pt idx="90">
                  <c:v>97.565832371207378</c:v>
                </c:pt>
                <c:pt idx="91">
                  <c:v>97.659529090640163</c:v>
                </c:pt>
                <c:pt idx="92">
                  <c:v>97.752868728124156</c:v>
                </c:pt>
                <c:pt idx="93">
                  <c:v>97.845859500028936</c:v>
                </c:pt>
                <c:pt idx="94">
                  <c:v>97.938508940153412</c:v>
                </c:pt>
                <c:pt idx="95">
                  <c:v>98.030823925358575</c:v>
                </c:pt>
                <c:pt idx="96">
                  <c:v>98.122810700425717</c:v>
                </c:pt>
                <c:pt idx="97">
                  <c:v>98.21447490216211</c:v>
                </c:pt>
                <c:pt idx="98">
                  <c:v>98.305821582775437</c:v>
                </c:pt>
                <c:pt idx="99">
                  <c:v>98.396855232537661</c:v>
                </c:pt>
                <c:pt idx="100">
                  <c:v>98.487579801758443</c:v>
                </c:pt>
                <c:pt idx="101">
                  <c:v>98.57799872208787</c:v>
                </c:pt>
                <c:pt idx="102">
                  <c:v>98.668114927167281</c:v>
                </c:pt>
                <c:pt idx="103">
                  <c:v>98.757930872646881</c:v>
                </c:pt>
                <c:pt idx="104">
                  <c:v>98.847448555588073</c:v>
                </c:pt>
                <c:pt idx="105">
                  <c:v>98.936669533267946</c:v>
                </c:pt>
                <c:pt idx="106">
                  <c:v>99.025594941403057</c:v>
                </c:pt>
                <c:pt idx="107">
                  <c:v>99.114225511808883</c:v>
                </c:pt>
                <c:pt idx="108">
                  <c:v>99.202561589511106</c:v>
                </c:pt>
                <c:pt idx="109">
                  <c:v>99.29060314932434</c:v>
                </c:pt>
                <c:pt idx="110">
                  <c:v>99.378349811913438</c:v>
                </c:pt>
                <c:pt idx="111">
                  <c:v>99.465800859352214</c:v>
                </c:pt>
                <c:pt idx="112">
                  <c:v>99.552955250193875</c:v>
                </c:pt>
                <c:pt idx="113">
                  <c:v>99.639811634067172</c:v>
                </c:pt>
                <c:pt idx="114">
                  <c:v>99.726368365811709</c:v>
                </c:pt>
                <c:pt idx="115">
                  <c:v>99.812623519165754</c:v>
                </c:pt>
                <c:pt idx="116">
                  <c:v>99.898574900019298</c:v>
                </c:pt>
                <c:pt idx="117">
                  <c:v>99.984220059244748</c:v>
                </c:pt>
                <c:pt idx="118">
                  <c:v>100.0695563051175</c:v>
                </c:pt>
                <c:pt idx="119">
                  <c:v>100.15458071533811</c:v>
                </c:pt>
                <c:pt idx="120">
                  <c:v>100.23929014866742</c:v>
                </c:pt>
                <c:pt idx="121">
                  <c:v>100.32368125618594</c:v>
                </c:pt>
                <c:pt idx="122">
                  <c:v>100.40775049218814</c:v>
                </c:pt>
                <c:pt idx="123">
                  <c:v>100.49149412472231</c:v>
                </c:pt>
                <c:pt idx="124">
                  <c:v>100.57490824578601</c:v>
                </c:pt>
                <c:pt idx="125">
                  <c:v>100.6579887811873</c:v>
                </c:pt>
                <c:pt idx="126">
                  <c:v>100.74073150008122</c:v>
                </c:pt>
                <c:pt idx="127">
                  <c:v>100.82313202419097</c:v>
                </c:pt>
                <c:pt idx="128">
                  <c:v>100.90518583672285</c:v>
                </c:pt>
                <c:pt idx="129">
                  <c:v>100.98688829098404</c:v>
                </c:pt>
                <c:pt idx="130">
                  <c:v>101.06823461871154</c:v>
                </c:pt>
                <c:pt idx="131">
                  <c:v>101.14921993812091</c:v>
                </c:pt>
                <c:pt idx="132">
                  <c:v>101.22983926168281</c:v>
                </c:pt>
                <c:pt idx="133">
                  <c:v>101.31008750363536</c:v>
                </c:pt>
                <c:pt idx="134">
                  <c:v>101.38995948723984</c:v>
                </c:pt>
                <c:pt idx="135">
                  <c:v>101.46944995178752</c:v>
                </c:pt>
                <c:pt idx="136">
                  <c:v>101.54855355936462</c:v>
                </c:pt>
                <c:pt idx="137">
                  <c:v>101.62726490138249</c:v>
                </c:pt>
                <c:pt idx="138">
                  <c:v>101.70557850488009</c:v>
                </c:pt>
                <c:pt idx="139">
                  <c:v>101.78348883860529</c:v>
                </c:pt>
                <c:pt idx="140">
                  <c:v>101.86099031888143</c:v>
                </c:pt>
                <c:pt idx="141">
                  <c:v>101.93807731526566</c:v>
                </c:pt>
                <c:pt idx="142">
                  <c:v>102.01474415600491</c:v>
                </c:pt>
                <c:pt idx="143">
                  <c:v>102.0909851332958</c:v>
                </c:pt>
                <c:pt idx="144">
                  <c:v>102.16679450835393</c:v>
                </c:pt>
                <c:pt idx="145">
                  <c:v>102.24216651629844</c:v>
                </c:pt>
                <c:pt idx="146">
                  <c:v>102.3170953708572</c:v>
                </c:pt>
                <c:pt idx="147">
                  <c:v>102.39157526889801</c:v>
                </c:pt>
                <c:pt idx="148">
                  <c:v>102.46560039479087</c:v>
                </c:pt>
                <c:pt idx="149">
                  <c:v>102.53916492460651</c:v>
                </c:pt>
                <c:pt idx="150">
                  <c:v>102.61226303015594</c:v>
                </c:pt>
                <c:pt idx="151">
                  <c:v>102.68488888287582</c:v>
                </c:pt>
                <c:pt idx="152">
                  <c:v>102.75703665756423</c:v>
                </c:pt>
                <c:pt idx="153">
                  <c:v>102.82870053597139</c:v>
                </c:pt>
                <c:pt idx="154">
                  <c:v>102.89987471024965</c:v>
                </c:pt>
                <c:pt idx="155">
                  <c:v>102.97055338626693</c:v>
                </c:pt>
                <c:pt idx="156">
                  <c:v>103.04073078678783</c:v>
                </c:pt>
                <c:pt idx="157">
                  <c:v>103.1104011545264</c:v>
                </c:pt>
                <c:pt idx="158">
                  <c:v>103.17955875507428</c:v>
                </c:pt>
                <c:pt idx="159">
                  <c:v>103.24819787970833</c:v>
                </c:pt>
                <c:pt idx="160">
                  <c:v>103.31631284808103</c:v>
                </c:pt>
                <c:pt idx="161">
                  <c:v>103.38389801079758</c:v>
                </c:pt>
                <c:pt idx="162">
                  <c:v>103.45094775188288</c:v>
                </c:pt>
                <c:pt idx="163">
                  <c:v>103.51745649114191</c:v>
                </c:pt>
                <c:pt idx="164">
                  <c:v>103.58341868641681</c:v>
                </c:pt>
                <c:pt idx="165">
                  <c:v>103.64882883574367</c:v>
                </c:pt>
                <c:pt idx="166">
                  <c:v>103.7136814794124</c:v>
                </c:pt>
                <c:pt idx="167">
                  <c:v>103.77797120193236</c:v>
                </c:pt>
                <c:pt idx="168">
                  <c:v>103.84169263390694</c:v>
                </c:pt>
                <c:pt idx="169">
                  <c:v>103.9048404538198</c:v>
                </c:pt>
                <c:pt idx="170">
                  <c:v>103.96740938973545</c:v>
                </c:pt>
                <c:pt idx="171">
                  <c:v>104.02939422091711</c:v>
                </c:pt>
                <c:pt idx="172">
                  <c:v>104.09078977936417</c:v>
                </c:pt>
                <c:pt idx="173">
                  <c:v>104.1515909512719</c:v>
                </c:pt>
                <c:pt idx="174">
                  <c:v>104.21179267841589</c:v>
                </c:pt>
                <c:pt idx="175">
                  <c:v>104.27138995946359</c:v>
                </c:pt>
                <c:pt idx="176">
                  <c:v>104.33037785121519</c:v>
                </c:pt>
                <c:pt idx="177">
                  <c:v>104.38875146977622</c:v>
                </c:pt>
                <c:pt idx="178">
                  <c:v>104.44650599166398</c:v>
                </c:pt>
                <c:pt idx="179">
                  <c:v>104.50363665484991</c:v>
                </c:pt>
                <c:pt idx="180">
                  <c:v>104.56013875974003</c:v>
                </c:pt>
              </c:numCache>
            </c:numRef>
          </c:yVal>
          <c:smooth val="0"/>
        </c:ser>
        <c:dLbls>
          <c:showLegendKey val="0"/>
          <c:showVal val="0"/>
          <c:showCatName val="0"/>
          <c:showSerName val="0"/>
          <c:showPercent val="0"/>
          <c:showBubbleSize val="0"/>
        </c:dLbls>
        <c:axId val="211830656"/>
        <c:axId val="211836928"/>
      </c:scatterChart>
      <c:valAx>
        <c:axId val="211830656"/>
        <c:scaling>
          <c:orientation val="minMax"/>
        </c:scaling>
        <c:delete val="0"/>
        <c:axPos val="b"/>
        <c:title>
          <c:tx>
            <c:rich>
              <a:bodyPr/>
              <a:lstStyle/>
              <a:p>
                <a:pPr>
                  <a:defRPr/>
                </a:pPr>
                <a:r>
                  <a:rPr lang="fr-FR"/>
                  <a:t>Temps(y)</a:t>
                </a:r>
              </a:p>
            </c:rich>
          </c:tx>
          <c:overlay val="0"/>
        </c:title>
        <c:numFmt formatCode="General" sourceLinked="1"/>
        <c:majorTickMark val="out"/>
        <c:minorTickMark val="none"/>
        <c:tickLblPos val="nextTo"/>
        <c:crossAx val="211836928"/>
        <c:crosses val="autoZero"/>
        <c:crossBetween val="midCat"/>
      </c:valAx>
      <c:valAx>
        <c:axId val="211836928"/>
        <c:scaling>
          <c:orientation val="minMax"/>
        </c:scaling>
        <c:delete val="0"/>
        <c:axPos val="l"/>
        <c:majorGridlines/>
        <c:title>
          <c:tx>
            <c:rich>
              <a:bodyPr rot="-5400000" vert="horz"/>
              <a:lstStyle/>
              <a:p>
                <a:pPr>
                  <a:defRPr/>
                </a:pPr>
                <a:r>
                  <a:rPr lang="fr-FR"/>
                  <a:t>Masse Pu242 (kg)</a:t>
                </a:r>
              </a:p>
            </c:rich>
          </c:tx>
          <c:overlay val="0"/>
        </c:title>
        <c:numFmt formatCode="0.00" sourceLinked="1"/>
        <c:majorTickMark val="out"/>
        <c:minorTickMark val="none"/>
        <c:tickLblPos val="nextTo"/>
        <c:crossAx val="211830656"/>
        <c:crosses val="autoZero"/>
        <c:crossBetween val="midCat"/>
      </c:valAx>
      <c:spPr>
        <a:noFill/>
        <a:ln>
          <a:noFill/>
        </a:ln>
        <a:effectLst>
          <a:glow>
            <a:schemeClr val="accent1">
              <a:alpha val="40000"/>
            </a:schemeClr>
          </a:glow>
        </a:effectLst>
      </c:spPr>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fr-F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Quantité de Pu238 en fonction du temps</a:t>
            </a:r>
          </a:p>
        </c:rich>
      </c:tx>
      <c:overlay val="0"/>
    </c:title>
    <c:autoTitleDeleted val="0"/>
    <c:plotArea>
      <c:layout/>
      <c:scatterChart>
        <c:scatterStyle val="lineMarker"/>
        <c:varyColors val="0"/>
        <c:ser>
          <c:idx val="0"/>
          <c:order val="0"/>
          <c:spPr>
            <a:ln w="28575">
              <a:noFill/>
            </a:ln>
          </c:spPr>
          <c:marker>
            <c:symbol val="circle"/>
            <c:size val="3"/>
          </c:marker>
          <c:trendline>
            <c:spPr>
              <a:ln w="25400">
                <a:prstDash val="sysDot"/>
              </a:ln>
            </c:spPr>
            <c:trendlineType val="exp"/>
            <c:dispRSqr val="1"/>
            <c:dispEq val="1"/>
            <c:trendlineLbl>
              <c:layout>
                <c:manualLayout>
                  <c:x val="-3.3373742786749184E-3"/>
                  <c:y val="-0.17067793121025768"/>
                </c:manualLayout>
              </c:layout>
              <c:numFmt formatCode="General" sourceLinked="0"/>
            </c:trendlineLbl>
          </c:trendline>
          <c:xVal>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xVal>
          <c:yVal>
            <c:numRef>
              <c:f>'[Eq de bateman avec flux.xlsm]Eq_de_Bateman_avec_RK1'!$I$2:$I$182</c:f>
              <c:numCache>
                <c:formatCode>0.00</c:formatCode>
                <c:ptCount val="181"/>
                <c:pt idx="0">
                  <c:v>19.041708027546772</c:v>
                </c:pt>
                <c:pt idx="1">
                  <c:v>18.750445451453256</c:v>
                </c:pt>
                <c:pt idx="2">
                  <c:v>18.463638037055841</c:v>
                </c:pt>
                <c:pt idx="3">
                  <c:v>18.181217638058474</c:v>
                </c:pt>
                <c:pt idx="4">
                  <c:v>17.903117150533038</c:v>
                </c:pt>
                <c:pt idx="5">
                  <c:v>17.629270496975245</c:v>
                </c:pt>
                <c:pt idx="6">
                  <c:v>17.35961261060443</c:v>
                </c:pt>
                <c:pt idx="7">
                  <c:v>17.094079419903494</c:v>
                </c:pt>
                <c:pt idx="8">
                  <c:v>16.832607833395311</c:v>
                </c:pt>
                <c:pt idx="9">
                  <c:v>16.575135724652014</c:v>
                </c:pt>
                <c:pt idx="10">
                  <c:v>16.32160191753357</c:v>
                </c:pt>
                <c:pt idx="11">
                  <c:v>16.071946171652137</c:v>
                </c:pt>
                <c:pt idx="12">
                  <c:v>15.826109168058776</c:v>
                </c:pt>
                <c:pt idx="13">
                  <c:v>15.584032495149099</c:v>
                </c:pt>
                <c:pt idx="14">
                  <c:v>15.345658634784485</c:v>
                </c:pt>
                <c:pt idx="15">
                  <c:v>15.110930948625604</c:v>
                </c:pt>
                <c:pt idx="16">
                  <c:v>14.879793664674983</c:v>
                </c:pt>
                <c:pt idx="17">
                  <c:v>14.652191864025403</c:v>
                </c:pt>
                <c:pt idx="18">
                  <c:v>14.428071467811014</c:v>
                </c:pt>
                <c:pt idx="19">
                  <c:v>14.20737922435803</c:v>
                </c:pt>
                <c:pt idx="20">
                  <c:v>13.990062696531973</c:v>
                </c:pt>
                <c:pt idx="21">
                  <c:v>13.776070249278455</c:v>
                </c:pt>
                <c:pt idx="22">
                  <c:v>13.565351037354532</c:v>
                </c:pt>
                <c:pt idx="23">
                  <c:v>13.357854993247727</c:v>
                </c:pt>
                <c:pt idx="24">
                  <c:v>13.15353281527984</c:v>
                </c:pt>
                <c:pt idx="25">
                  <c:v>12.952335955892716</c:v>
                </c:pt>
                <c:pt idx="26">
                  <c:v>12.754216610113208</c:v>
                </c:pt>
                <c:pt idx="27">
                  <c:v>12.559127704194568</c:v>
                </c:pt>
                <c:pt idx="28">
                  <c:v>12.367022884431588</c:v>
                </c:pt>
                <c:pt idx="29">
                  <c:v>12.177856506146821</c:v>
                </c:pt>
                <c:pt idx="30">
                  <c:v>11.991583622845265</c:v>
                </c:pt>
                <c:pt idx="31">
                  <c:v>11.80815997553495</c:v>
                </c:pt>
                <c:pt idx="32">
                  <c:v>11.627541982210865</c:v>
                </c:pt>
                <c:pt idx="33">
                  <c:v>11.449686727499738</c:v>
                </c:pt>
                <c:pt idx="34">
                  <c:v>11.274551952463229</c:v>
                </c:pt>
                <c:pt idx="35">
                  <c:v>11.102096044557069</c:v>
                </c:pt>
                <c:pt idx="36">
                  <c:v>10.932278027743799</c:v>
                </c:pt>
                <c:pt idx="37">
                  <c:v>10.765057552756744</c:v>
                </c:pt>
                <c:pt idx="38">
                  <c:v>10.600394887512904</c:v>
                </c:pt>
                <c:pt idx="39">
                  <c:v>10.438250907672492</c:v>
                </c:pt>
                <c:pt idx="40">
                  <c:v>10.27858708734288</c:v>
                </c:pt>
                <c:pt idx="41">
                  <c:v>10.121365489924724</c:v>
                </c:pt>
                <c:pt idx="42">
                  <c:v>9.9665487590981208</c:v>
                </c:pt>
                <c:pt idx="43">
                  <c:v>9.814100109946633</c:v>
                </c:pt>
                <c:pt idx="44">
                  <c:v>9.6639833202170831</c:v>
                </c:pt>
                <c:pt idx="45">
                  <c:v>9.5161627217130409</c:v>
                </c:pt>
                <c:pt idx="46">
                  <c:v>9.3706031918199493</c:v>
                </c:pt>
                <c:pt idx="47">
                  <c:v>9.2272701451598902</c:v>
                </c:pt>
                <c:pt idx="48">
                  <c:v>9.0861295253739929</c:v>
                </c:pt>
                <c:pt idx="49">
                  <c:v>8.947147797030544</c:v>
                </c:pt>
                <c:pt idx="50">
                  <c:v>8.8102919376568671</c:v>
                </c:pt>
                <c:pt idx="51">
                  <c:v>8.6755294298930892</c:v>
                </c:pt>
                <c:pt idx="52">
                  <c:v>8.5428282537659115</c:v>
                </c:pt>
                <c:pt idx="53">
                  <c:v>8.4121568790805767</c:v>
                </c:pt>
                <c:pt idx="54">
                  <c:v>8.2834842579291923</c:v>
                </c:pt>
                <c:pt idx="55">
                  <c:v>8.1567798173136641</c:v>
                </c:pt>
                <c:pt idx="56">
                  <c:v>8.0320134518814523</c:v>
                </c:pt>
                <c:pt idx="57">
                  <c:v>7.9091555167724579</c:v>
                </c:pt>
                <c:pt idx="58">
                  <c:v>7.788176820575309</c:v>
                </c:pt>
                <c:pt idx="59">
                  <c:v>7.6690486183913995</c:v>
                </c:pt>
                <c:pt idx="60">
                  <c:v>7.5517426050050114</c:v>
                </c:pt>
                <c:pt idx="61">
                  <c:v>7.4362309081579143</c:v>
                </c:pt>
                <c:pt idx="62">
                  <c:v>7.3224860819268329</c:v>
                </c:pt>
                <c:pt idx="63">
                  <c:v>7.2104811002022133</c:v>
                </c:pt>
                <c:pt idx="64">
                  <c:v>7.1001893502667395</c:v>
                </c:pt>
                <c:pt idx="65">
                  <c:v>6.9915846264720711</c:v>
                </c:pt>
                <c:pt idx="66">
                  <c:v>6.8846411240123064</c:v>
                </c:pt>
                <c:pt idx="67">
                  <c:v>6.7793334327926802</c:v>
                </c:pt>
                <c:pt idx="68">
                  <c:v>6.6756365313920512</c:v>
                </c:pt>
                <c:pt idx="69">
                  <c:v>6.5735257811177368</c:v>
                </c:pt>
                <c:pt idx="70">
                  <c:v>6.4729769201512894</c:v>
                </c:pt>
                <c:pt idx="71">
                  <c:v>6.3739660577838118</c:v>
                </c:pt>
                <c:pt idx="72">
                  <c:v>6.2764696687394554</c:v>
                </c:pt>
                <c:pt idx="73">
                  <c:v>6.180464587585746</c:v>
                </c:pt>
                <c:pt idx="74">
                  <c:v>6.0859280032294061</c:v>
                </c:pt>
                <c:pt idx="75">
                  <c:v>5.9928374534963718</c:v>
                </c:pt>
                <c:pt idx="76">
                  <c:v>5.9011708197947135</c:v>
                </c:pt>
                <c:pt idx="77">
                  <c:v>5.8109063218591928</c:v>
                </c:pt>
                <c:pt idx="78">
                  <c:v>5.7220225125762054</c:v>
                </c:pt>
                <c:pt idx="79">
                  <c:v>5.6344982728878845</c:v>
                </c:pt>
                <c:pt idx="80">
                  <c:v>5.5483128067741481</c:v>
                </c:pt>
                <c:pt idx="81">
                  <c:v>5.4634456363115058</c:v>
                </c:pt>
                <c:pt idx="82">
                  <c:v>5.3798765968074385</c:v>
                </c:pt>
                <c:pt idx="83">
                  <c:v>5.2975858320092124</c:v>
                </c:pt>
                <c:pt idx="84">
                  <c:v>5.2165537893859701</c:v>
                </c:pt>
                <c:pt idx="85">
                  <c:v>5.1367612154829922</c:v>
                </c:pt>
                <c:pt idx="86">
                  <c:v>5.0581891513470216</c:v>
                </c:pt>
                <c:pt idx="87">
                  <c:v>4.9808189280215558</c:v>
                </c:pt>
                <c:pt idx="88">
                  <c:v>4.9046321621110502</c:v>
                </c:pt>
                <c:pt idx="89">
                  <c:v>4.8296107514129671</c:v>
                </c:pt>
                <c:pt idx="90">
                  <c:v>4.755736870616639</c:v>
                </c:pt>
                <c:pt idx="91">
                  <c:v>4.6829929670679205</c:v>
                </c:pt>
                <c:pt idx="92">
                  <c:v>4.6113617565986278</c:v>
                </c:pt>
                <c:pt idx="93">
                  <c:v>4.5408262194197668</c:v>
                </c:pt>
                <c:pt idx="94">
                  <c:v>4.4713695960775812</c:v>
                </c:pt>
                <c:pt idx="95">
                  <c:v>4.4029753834714569</c:v>
                </c:pt>
                <c:pt idx="96">
                  <c:v>4.3356273309327342</c:v>
                </c:pt>
                <c:pt idx="97">
                  <c:v>4.2693094363635034</c:v>
                </c:pt>
                <c:pt idx="98">
                  <c:v>4.2040059424344562</c:v>
                </c:pt>
                <c:pt idx="99">
                  <c:v>4.1397013328408985</c:v>
                </c:pt>
                <c:pt idx="100">
                  <c:v>4.0763803286160298</c:v>
                </c:pt>
                <c:pt idx="101">
                  <c:v>4.0140278845006163</c:v>
                </c:pt>
                <c:pt idx="102">
                  <c:v>3.9526291853681901</c:v>
                </c:pt>
                <c:pt idx="103">
                  <c:v>3.8921696427049328</c:v>
                </c:pt>
                <c:pt idx="104">
                  <c:v>3.8326348911434014</c:v>
                </c:pt>
                <c:pt idx="105">
                  <c:v>3.7740107850492732</c:v>
                </c:pt>
                <c:pt idx="106">
                  <c:v>3.7162833951603012</c:v>
                </c:pt>
                <c:pt idx="107">
                  <c:v>3.6594390052766803</c:v>
                </c:pt>
                <c:pt idx="108">
                  <c:v>3.603464109002037</c:v>
                </c:pt>
                <c:pt idx="109">
                  <c:v>3.5483454065342692</c:v>
                </c:pt>
                <c:pt idx="110">
                  <c:v>3.4940698015054741</c:v>
                </c:pt>
                <c:pt idx="111">
                  <c:v>3.4406243978702125</c:v>
                </c:pt>
                <c:pt idx="112">
                  <c:v>3.3879964968413683</c:v>
                </c:pt>
                <c:pt idx="113">
                  <c:v>3.3361735938728811</c:v>
                </c:pt>
                <c:pt idx="114">
                  <c:v>3.285143375688627</c:v>
                </c:pt>
                <c:pt idx="115">
                  <c:v>3.2348937173567482</c:v>
                </c:pt>
                <c:pt idx="116">
                  <c:v>3.1854126794087336</c:v>
                </c:pt>
                <c:pt idx="117">
                  <c:v>3.1366885050025646</c:v>
                </c:pt>
                <c:pt idx="118">
                  <c:v>3.088709617129255</c:v>
                </c:pt>
                <c:pt idx="119">
                  <c:v>3.041464615862119</c:v>
                </c:pt>
                <c:pt idx="120">
                  <c:v>2.9949422756481145</c:v>
                </c:pt>
                <c:pt idx="121">
                  <c:v>2.9491315426406182</c:v>
                </c:pt>
                <c:pt idx="122">
                  <c:v>2.9040215320729992</c:v>
                </c:pt>
                <c:pt idx="123">
                  <c:v>2.8596015256723657</c:v>
                </c:pt>
                <c:pt idx="124">
                  <c:v>2.8158609691128715</c:v>
                </c:pt>
                <c:pt idx="125">
                  <c:v>2.7727894695079769</c:v>
                </c:pt>
                <c:pt idx="126">
                  <c:v>2.7303767929410672</c:v>
                </c:pt>
                <c:pt idx="127">
                  <c:v>2.6886128620338448</c:v>
                </c:pt>
                <c:pt idx="128">
                  <c:v>2.6474877535519128</c:v>
                </c:pt>
                <c:pt idx="129">
                  <c:v>2.6069916960469857</c:v>
                </c:pt>
                <c:pt idx="130">
                  <c:v>2.5671150675351644</c:v>
                </c:pt>
                <c:pt idx="131">
                  <c:v>2.5278483932107236</c:v>
                </c:pt>
                <c:pt idx="132">
                  <c:v>2.4891823431948699</c:v>
                </c:pt>
                <c:pt idx="133">
                  <c:v>2.4511077303189346</c:v>
                </c:pt>
                <c:pt idx="134">
                  <c:v>2.4136155079414761</c:v>
                </c:pt>
                <c:pt idx="135">
                  <c:v>2.3766967677987694</c:v>
                </c:pt>
                <c:pt idx="136">
                  <c:v>2.3403427378881769</c:v>
                </c:pt>
                <c:pt idx="137">
                  <c:v>2.3045447803838952</c:v>
                </c:pt>
                <c:pt idx="138">
                  <c:v>2.2692943895845801</c:v>
                </c:pt>
                <c:pt idx="139">
                  <c:v>2.2345831898923683</c:v>
                </c:pt>
                <c:pt idx="140">
                  <c:v>2.2004029338228097</c:v>
                </c:pt>
                <c:pt idx="141">
                  <c:v>2.1667455000452405</c:v>
                </c:pt>
                <c:pt idx="142">
                  <c:v>2.1336028914531311</c:v>
                </c:pt>
                <c:pt idx="143">
                  <c:v>2.1009672332639493</c:v>
                </c:pt>
                <c:pt idx="144">
                  <c:v>2.0688307711480891</c:v>
                </c:pt>
                <c:pt idx="145">
                  <c:v>2.0371858693864189</c:v>
                </c:pt>
                <c:pt idx="146">
                  <c:v>2.0060250090560108</c:v>
                </c:pt>
                <c:pt idx="147">
                  <c:v>1.9753407862436234</c:v>
                </c:pt>
                <c:pt idx="148">
                  <c:v>1.9451259102865095</c:v>
                </c:pt>
                <c:pt idx="149">
                  <c:v>1.9153732020401326</c:v>
                </c:pt>
                <c:pt idx="150">
                  <c:v>1.8860755921723813</c:v>
                </c:pt>
                <c:pt idx="151">
                  <c:v>1.8572261194838746</c:v>
                </c:pt>
                <c:pt idx="152">
                  <c:v>1.8288179292539601</c:v>
                </c:pt>
                <c:pt idx="153">
                  <c:v>1.8008442716120125</c:v>
                </c:pt>
                <c:pt idx="154">
                  <c:v>1.7732984999336439</c:v>
                </c:pt>
                <c:pt idx="155">
                  <c:v>1.7461740692614454</c:v>
                </c:pt>
                <c:pt idx="156">
                  <c:v>1.7194645347498867</c:v>
                </c:pt>
                <c:pt idx="157">
                  <c:v>1.6931635501340012</c:v>
                </c:pt>
                <c:pt idx="158">
                  <c:v>1.6672648662214948</c:v>
                </c:pt>
                <c:pt idx="159">
                  <c:v>1.6417623294079184</c:v>
                </c:pt>
                <c:pt idx="160">
                  <c:v>1.6166498802145544</c:v>
                </c:pt>
                <c:pt idx="161">
                  <c:v>1.5919215518486651</c:v>
                </c:pt>
                <c:pt idx="162">
                  <c:v>1.5675714687857665</c:v>
                </c:pt>
                <c:pt idx="163">
                  <c:v>1.5435938453735845</c:v>
                </c:pt>
                <c:pt idx="164">
                  <c:v>1.5199829844573682</c:v>
                </c:pt>
                <c:pt idx="165">
                  <c:v>1.4967332760262282</c:v>
                </c:pt>
                <c:pt idx="166">
                  <c:v>1.4738391958801811</c:v>
                </c:pt>
                <c:pt idx="167">
                  <c:v>1.4512953043175836</c:v>
                </c:pt>
                <c:pt idx="168">
                  <c:v>1.4290962448426432</c:v>
                </c:pt>
                <c:pt idx="169">
                  <c:v>1.4072367428926984</c:v>
                </c:pt>
                <c:pt idx="170">
                  <c:v>1.3857116045849673</c:v>
                </c:pt>
                <c:pt idx="171">
                  <c:v>1.3645157154824656</c:v>
                </c:pt>
                <c:pt idx="172">
                  <c:v>1.3436440393788009</c:v>
                </c:pt>
                <c:pt idx="173">
                  <c:v>1.323091617101555</c:v>
                </c:pt>
                <c:pt idx="174">
                  <c:v>1.3028535653339699</c:v>
                </c:pt>
                <c:pt idx="175">
                  <c:v>1.2829250754546573</c:v>
                </c:pt>
                <c:pt idx="176">
                  <c:v>1.2633014123950557</c:v>
                </c:pt>
                <c:pt idx="177">
                  <c:v>1.2439779135143638</c:v>
                </c:pt>
                <c:pt idx="178">
                  <c:v>1.2249499874916838</c:v>
                </c:pt>
                <c:pt idx="179">
                  <c:v>1.2062131132351095</c:v>
                </c:pt>
                <c:pt idx="180">
                  <c:v>1.1877628388075008</c:v>
                </c:pt>
              </c:numCache>
            </c:numRef>
          </c:yVal>
          <c:smooth val="0"/>
        </c:ser>
        <c:dLbls>
          <c:showLegendKey val="0"/>
          <c:showVal val="0"/>
          <c:showCatName val="0"/>
          <c:showSerName val="0"/>
          <c:showPercent val="0"/>
          <c:showBubbleSize val="0"/>
        </c:dLbls>
        <c:axId val="211862272"/>
        <c:axId val="211864192"/>
      </c:scatterChart>
      <c:valAx>
        <c:axId val="211862272"/>
        <c:scaling>
          <c:orientation val="minMax"/>
        </c:scaling>
        <c:delete val="0"/>
        <c:axPos val="b"/>
        <c:title>
          <c:tx>
            <c:rich>
              <a:bodyPr/>
              <a:lstStyle/>
              <a:p>
                <a:pPr>
                  <a:defRPr/>
                </a:pPr>
                <a:r>
                  <a:rPr lang="fr-FR"/>
                  <a:t>Temps(y)</a:t>
                </a:r>
              </a:p>
            </c:rich>
          </c:tx>
          <c:layout>
            <c:manualLayout>
              <c:xMode val="edge"/>
              <c:yMode val="edge"/>
              <c:x val="0.4057522415204895"/>
              <c:y val="0.91315612094379994"/>
            </c:manualLayout>
          </c:layout>
          <c:overlay val="0"/>
        </c:title>
        <c:numFmt formatCode="General" sourceLinked="1"/>
        <c:majorTickMark val="out"/>
        <c:minorTickMark val="none"/>
        <c:tickLblPos val="nextTo"/>
        <c:crossAx val="211864192"/>
        <c:crosses val="autoZero"/>
        <c:crossBetween val="midCat"/>
      </c:valAx>
      <c:valAx>
        <c:axId val="211864192"/>
        <c:scaling>
          <c:orientation val="minMax"/>
        </c:scaling>
        <c:delete val="0"/>
        <c:axPos val="l"/>
        <c:majorGridlines/>
        <c:title>
          <c:tx>
            <c:rich>
              <a:bodyPr rot="-5400000" vert="horz"/>
              <a:lstStyle/>
              <a:p>
                <a:pPr>
                  <a:defRPr/>
                </a:pPr>
                <a:r>
                  <a:rPr lang="fr-FR"/>
                  <a:t>Masse Pu238 (kg)</a:t>
                </a:r>
              </a:p>
            </c:rich>
          </c:tx>
          <c:overlay val="0"/>
        </c:title>
        <c:numFmt formatCode="0.00" sourceLinked="1"/>
        <c:majorTickMark val="out"/>
        <c:minorTickMark val="none"/>
        <c:tickLblPos val="nextTo"/>
        <c:crossAx val="211862272"/>
        <c:crosses val="autoZero"/>
        <c:crossBetween val="midCat"/>
      </c:valAx>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fr-F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a:t>Quantité totale du Pu+Am en fonction du temps </a:t>
            </a:r>
          </a:p>
        </c:rich>
      </c:tx>
      <c:layout>
        <c:manualLayout>
          <c:xMode val="edge"/>
          <c:yMode val="edge"/>
          <c:x val="0.2330578248371569"/>
          <c:y val="2.7569909413154785E-2"/>
        </c:manualLayout>
      </c:layout>
      <c:overlay val="0"/>
    </c:title>
    <c:autoTitleDeleted val="0"/>
    <c:plotArea>
      <c:layout/>
      <c:scatterChart>
        <c:scatterStyle val="lineMarker"/>
        <c:varyColors val="0"/>
        <c:ser>
          <c:idx val="0"/>
          <c:order val="0"/>
          <c:spPr>
            <a:ln w="28575">
              <a:noFill/>
            </a:ln>
          </c:spPr>
          <c:marker>
            <c:symbol val="circle"/>
            <c:size val="3"/>
          </c:marker>
          <c:trendline>
            <c:spPr>
              <a:ln w="25400">
                <a:prstDash val="sysDot"/>
              </a:ln>
            </c:spPr>
            <c:trendlineType val="exp"/>
            <c:dispRSqr val="1"/>
            <c:dispEq val="1"/>
            <c:trendlineLbl>
              <c:layout>
                <c:manualLayout>
                  <c:x val="-2.2670591060090328E-3"/>
                  <c:y val="8.6658596891259779E-2"/>
                </c:manualLayout>
              </c:layout>
              <c:numFmt formatCode="General" sourceLinked="0"/>
            </c:trendlineLbl>
          </c:trendline>
          <c:xVal>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xVal>
          <c:yVal>
            <c:numRef>
              <c:f>'[Eq de bateman avec flux.xlsm]Eq_de_Bateman_avec_RK1'!$U$2:$U$182</c:f>
              <c:numCache>
                <c:formatCode>0.00</c:formatCode>
                <c:ptCount val="181"/>
                <c:pt idx="0">
                  <c:v>5010.9757967228352</c:v>
                </c:pt>
                <c:pt idx="1">
                  <c:v>5008.3114659343491</c:v>
                </c:pt>
                <c:pt idx="2">
                  <c:v>5005.6036849391667</c:v>
                </c:pt>
                <c:pt idx="3">
                  <c:v>5002.8523191773684</c:v>
                </c:pt>
                <c:pt idx="4">
                  <c:v>5000.057254008645</c:v>
                </c:pt>
                <c:pt idx="5">
                  <c:v>4997.2183939887254</c:v>
                </c:pt>
                <c:pt idx="6">
                  <c:v>4994.3356621682069</c:v>
                </c:pt>
                <c:pt idx="7">
                  <c:v>4991.4089994131764</c:v>
                </c:pt>
                <c:pt idx="8">
                  <c:v>4988.4383637469637</c:v>
                </c:pt>
                <c:pt idx="9">
                  <c:v>4985.4237297123682</c:v>
                </c:pt>
                <c:pt idx="10">
                  <c:v>4982.3650877537966</c:v>
                </c:pt>
                <c:pt idx="11">
                  <c:v>4979.2624436186779</c:v>
                </c:pt>
                <c:pt idx="12">
                  <c:v>4976.115817777616</c:v>
                </c:pt>
                <c:pt idx="13">
                  <c:v>4972.9252448626939</c:v>
                </c:pt>
                <c:pt idx="14">
                  <c:v>4969.6907731234051</c:v>
                </c:pt>
                <c:pt idx="15">
                  <c:v>4966.4124638996836</c:v>
                </c:pt>
                <c:pt idx="16">
                  <c:v>4963.0903911115192</c:v>
                </c:pt>
                <c:pt idx="17">
                  <c:v>4959.7246407646589</c:v>
                </c:pt>
                <c:pt idx="18">
                  <c:v>4956.3153104719277</c:v>
                </c:pt>
                <c:pt idx="19">
                  <c:v>4952.8625089896914</c:v>
                </c:pt>
                <c:pt idx="20">
                  <c:v>4949.3663557690052</c:v>
                </c:pt>
                <c:pt idx="21">
                  <c:v>4945.8269805210139</c:v>
                </c:pt>
                <c:pt idx="22">
                  <c:v>4942.2445227961834</c:v>
                </c:pt>
                <c:pt idx="23">
                  <c:v>4938.6191315769338</c:v>
                </c:pt>
                <c:pt idx="24">
                  <c:v>4934.9509648832818</c:v>
                </c:pt>
                <c:pt idx="25">
                  <c:v>4931.2401893911056</c:v>
                </c:pt>
                <c:pt idx="26">
                  <c:v>4927.4869800626348</c:v>
                </c:pt>
                <c:pt idx="27">
                  <c:v>4923.6915197888202</c:v>
                </c:pt>
                <c:pt idx="28">
                  <c:v>4919.8539990432173</c:v>
                </c:pt>
                <c:pt idx="29">
                  <c:v>4915.9746155470293</c:v>
                </c:pt>
                <c:pt idx="30">
                  <c:v>4912.0535739449806</c:v>
                </c:pt>
                <c:pt idx="31">
                  <c:v>4908.091085491692</c:v>
                </c:pt>
                <c:pt idx="32">
                  <c:v>4904.0873677482514</c:v>
                </c:pt>
                <c:pt idx="33">
                  <c:v>4900.0426442886474</c:v>
                </c:pt>
                <c:pt idx="34">
                  <c:v>4895.9571444157964</c:v>
                </c:pt>
                <c:pt idx="35">
                  <c:v>4891.8311028868438</c:v>
                </c:pt>
                <c:pt idx="36">
                  <c:v>4887.6647596474959</c:v>
                </c:pt>
                <c:pt idx="37">
                  <c:v>4883.4583595750601</c:v>
                </c:pt>
                <c:pt idx="38">
                  <c:v>4879.2121522299722</c:v>
                </c:pt>
                <c:pt idx="39">
                  <c:v>4874.926391615546</c:v>
                </c:pt>
                <c:pt idx="40">
                  <c:v>4870.601335945652</c:v>
                </c:pt>
                <c:pt idx="41">
                  <c:v>4866.2372474201575</c:v>
                </c:pt>
                <c:pt idx="42">
                  <c:v>4861.8343920078269</c:v>
                </c:pt>
                <c:pt idx="43">
                  <c:v>4857.3930392364873</c:v>
                </c:pt>
                <c:pt idx="44">
                  <c:v>4852.9134619902325</c:v>
                </c:pt>
                <c:pt idx="45">
                  <c:v>4848.3959363134491</c:v>
                </c:pt>
                <c:pt idx="46">
                  <c:v>4843.8407412214565</c:v>
                </c:pt>
                <c:pt idx="47">
                  <c:v>4839.2481585175474</c:v>
                </c:pt>
                <c:pt idx="48">
                  <c:v>4834.6184726162619</c:v>
                </c:pt>
                <c:pt idx="49">
                  <c:v>4829.951970372671</c:v>
                </c:pt>
                <c:pt idx="50">
                  <c:v>4825.2489409175023</c:v>
                </c:pt>
                <c:pt idx="51">
                  <c:v>4820.5096754979331</c:v>
                </c:pt>
                <c:pt idx="52">
                  <c:v>4815.7344673238595</c:v>
                </c:pt>
                <c:pt idx="53">
                  <c:v>4810.923611419491</c:v>
                </c:pt>
                <c:pt idx="54">
                  <c:v>4806.0774044800892</c:v>
                </c:pt>
                <c:pt idx="55">
                  <c:v>4801.1961447337126</c:v>
                </c:pt>
                <c:pt idx="56">
                  <c:v>4796.28013180779</c:v>
                </c:pt>
                <c:pt idx="57">
                  <c:v>4791.329666600388</c:v>
                </c:pt>
                <c:pt idx="58">
                  <c:v>4786.3450511560304</c:v>
                </c:pt>
                <c:pt idx="59">
                  <c:v>4781.3265885459114</c:v>
                </c:pt>
                <c:pt idx="60">
                  <c:v>4776.2745827523786</c:v>
                </c:pt>
                <c:pt idx="61">
                  <c:v>4771.1893385575568</c:v>
                </c:pt>
                <c:pt idx="62">
                  <c:v>4766.0711614359752</c:v>
                </c:pt>
                <c:pt idx="63">
                  <c:v>4760.9203574510675</c:v>
                </c:pt>
                <c:pt idx="64">
                  <c:v>4755.7372331554461</c:v>
                </c:pt>
                <c:pt idx="65">
                  <c:v>4750.5220954948072</c:v>
                </c:pt>
                <c:pt idx="66">
                  <c:v>4745.2752517153767</c:v>
                </c:pt>
                <c:pt idx="67">
                  <c:v>4739.9970092747553</c:v>
                </c:pt>
                <c:pt idx="68">
                  <c:v>4734.6876757560985</c:v>
                </c:pt>
                <c:pt idx="69">
                  <c:v>4729.3475587854864</c:v>
                </c:pt>
                <c:pt idx="70">
                  <c:v>4723.9769659523972</c:v>
                </c:pt>
                <c:pt idx="71">
                  <c:v>4718.5762047332128</c:v>
                </c:pt>
                <c:pt idx="72">
                  <c:v>4713.145582417601</c:v>
                </c:pt>
                <c:pt idx="73">
                  <c:v>4707.6854060377555</c:v>
                </c:pt>
                <c:pt idx="74">
                  <c:v>4702.1959823003372</c:v>
                </c:pt>
                <c:pt idx="75">
                  <c:v>4696.6776175210825</c:v>
                </c:pt>
                <c:pt idx="76">
                  <c:v>4691.130617561962</c:v>
                </c:pt>
                <c:pt idx="77">
                  <c:v>4685.5552877708187</c:v>
                </c:pt>
                <c:pt idx="78">
                  <c:v>4679.9519329234081</c:v>
                </c:pt>
                <c:pt idx="79">
                  <c:v>4674.3208571677696</c:v>
                </c:pt>
                <c:pt idx="80">
                  <c:v>4668.662363970825</c:v>
                </c:pt>
                <c:pt idx="81">
                  <c:v>4662.9767560671926</c:v>
                </c:pt>
                <c:pt idx="82">
                  <c:v>4657.2643354100646</c:v>
                </c:pt>
                <c:pt idx="83">
                  <c:v>4651.5254031241566</c:v>
                </c:pt>
                <c:pt idx="84">
                  <c:v>4645.7602594606224</c:v>
                </c:pt>
                <c:pt idx="85">
                  <c:v>4639.9692037538671</c:v>
                </c:pt>
                <c:pt idx="86">
                  <c:v>4634.1525343802195</c:v>
                </c:pt>
                <c:pt idx="87">
                  <c:v>4628.3105487184021</c:v>
                </c:pt>
                <c:pt idx="88">
                  <c:v>4622.4435431117108</c:v>
                </c:pt>
                <c:pt idx="89">
                  <c:v>4616.5518128318763</c:v>
                </c:pt>
                <c:pt idx="90">
                  <c:v>4610.6356520445561</c:v>
                </c:pt>
                <c:pt idx="91">
                  <c:v>4604.695353776372</c:v>
                </c:pt>
                <c:pt idx="92">
                  <c:v>4598.7312098834882</c:v>
                </c:pt>
                <c:pt idx="93">
                  <c:v>4592.743511021622</c:v>
                </c:pt>
                <c:pt idx="94">
                  <c:v>4586.7325466175052</c:v>
                </c:pt>
                <c:pt idx="95">
                  <c:v>4580.698604841692</c:v>
                </c:pt>
                <c:pt idx="96">
                  <c:v>4574.6419725827009</c:v>
                </c:pt>
                <c:pt idx="97">
                  <c:v>4568.5629354224366</c:v>
                </c:pt>
                <c:pt idx="98">
                  <c:v>4562.4617776128453</c:v>
                </c:pt>
                <c:pt idx="99">
                  <c:v>4556.3387820537773</c:v>
                </c:pt>
                <c:pt idx="100">
                  <c:v>4550.1942302719908</c:v>
                </c:pt>
                <c:pt idx="101">
                  <c:v>4544.0284024012899</c:v>
                </c:pt>
                <c:pt idx="102">
                  <c:v>4537.8415771637283</c:v>
                </c:pt>
                <c:pt idx="103">
                  <c:v>4531.6340318518696</c:v>
                </c:pt>
                <c:pt idx="104">
                  <c:v>4525.4060423120445</c:v>
                </c:pt>
                <c:pt idx="105">
                  <c:v>4519.1578829285909</c:v>
                </c:pt>
                <c:pt idx="106">
                  <c:v>4512.8898266090291</c:v>
                </c:pt>
                <c:pt idx="107">
                  <c:v>4506.6021447701505</c:v>
                </c:pt>
                <c:pt idx="108">
                  <c:v>4500.2951073249778</c:v>
                </c:pt>
                <c:pt idx="109">
                  <c:v>4493.9689826705817</c:v>
                </c:pt>
                <c:pt idx="110">
                  <c:v>4487.6240376767028</c:v>
                </c:pt>
                <c:pt idx="111">
                  <c:v>4481.2605376751771</c:v>
                </c:pt>
                <c:pt idx="112">
                  <c:v>4474.8787464501129</c:v>
                </c:pt>
                <c:pt idx="113">
                  <c:v>4468.4789262288123</c:v>
                </c:pt>
                <c:pt idx="114">
                  <c:v>4462.0613376733936</c:v>
                </c:pt>
                <c:pt idx="115">
                  <c:v>4455.6262398731023</c:v>
                </c:pt>
                <c:pt idx="116">
                  <c:v>4449.173890337288</c:v>
                </c:pt>
                <c:pt idx="117">
                  <c:v>4442.7045449890102</c:v>
                </c:pt>
                <c:pt idx="118">
                  <c:v>4436.2184581592655</c:v>
                </c:pt>
                <c:pt idx="119">
                  <c:v>4429.7158825817951</c:v>
                </c:pt>
                <c:pt idx="120">
                  <c:v>4423.1970693884859</c:v>
                </c:pt>
                <c:pt idx="121">
                  <c:v>4416.6622681052968</c:v>
                </c:pt>
                <c:pt idx="122">
                  <c:v>4410.1117266487308</c:v>
                </c:pt>
                <c:pt idx="123">
                  <c:v>4403.545691322819</c:v>
                </c:pt>
                <c:pt idx="124">
                  <c:v>4396.9644068165853</c:v>
                </c:pt>
                <c:pt idx="125">
                  <c:v>4390.3681162019993</c:v>
                </c:pt>
                <c:pt idx="126">
                  <c:v>4383.757060932372</c:v>
                </c:pt>
                <c:pt idx="127">
                  <c:v>4377.1314808412089</c:v>
                </c:pt>
                <c:pt idx="128">
                  <c:v>4370.4916141414633</c:v>
                </c:pt>
                <c:pt idx="129">
                  <c:v>4363.8376974252178</c:v>
                </c:pt>
                <c:pt idx="130">
                  <c:v>4357.1699656637493</c:v>
                </c:pt>
                <c:pt idx="131">
                  <c:v>4350.4886522079642</c:v>
                </c:pt>
                <c:pt idx="132">
                  <c:v>4343.7939887892071</c:v>
                </c:pt>
                <c:pt idx="133">
                  <c:v>4337.0862055204125</c:v>
                </c:pt>
                <c:pt idx="134">
                  <c:v>4330.3655308975895</c:v>
                </c:pt>
                <c:pt idx="135">
                  <c:v>4323.6321918016338</c:v>
                </c:pt>
                <c:pt idx="136">
                  <c:v>4316.8864135004424</c:v>
                </c:pt>
                <c:pt idx="137">
                  <c:v>4310.1284196513261</c:v>
                </c:pt>
                <c:pt idx="138">
                  <c:v>4303.3584323037139</c:v>
                </c:pt>
                <c:pt idx="139">
                  <c:v>4296.5766719021212</c:v>
                </c:pt>
                <c:pt idx="140">
                  <c:v>4289.7833572893815</c:v>
                </c:pt>
                <c:pt idx="141">
                  <c:v>4282.9787057101348</c:v>
                </c:pt>
                <c:pt idx="142">
                  <c:v>4276.1629328145564</c:v>
                </c:pt>
                <c:pt idx="143">
                  <c:v>4269.3362526623077</c:v>
                </c:pt>
                <c:pt idx="144">
                  <c:v>4262.4988777267208</c:v>
                </c:pt>
                <c:pt idx="145">
                  <c:v>4255.6510188991788</c:v>
                </c:pt>
                <c:pt idx="146">
                  <c:v>4248.7928854937145</c:v>
                </c:pt>
                <c:pt idx="147">
                  <c:v>4241.9246852518017</c:v>
                </c:pt>
                <c:pt idx="148">
                  <c:v>4235.0466243473129</c:v>
                </c:pt>
                <c:pt idx="149">
                  <c:v>4228.1589073916703</c:v>
                </c:pt>
                <c:pt idx="150">
                  <c:v>4221.2617374391712</c:v>
                </c:pt>
                <c:pt idx="151">
                  <c:v>4214.355315992455</c:v>
                </c:pt>
                <c:pt idx="152">
                  <c:v>4207.4398430081392</c:v>
                </c:pt>
                <c:pt idx="153">
                  <c:v>4200.5155169025957</c:v>
                </c:pt>
                <c:pt idx="154">
                  <c:v>4193.5825345578696</c:v>
                </c:pt>
                <c:pt idx="155">
                  <c:v>4186.6410913277268</c:v>
                </c:pt>
                <c:pt idx="156">
                  <c:v>4179.6913810438291</c:v>
                </c:pt>
                <c:pt idx="157">
                  <c:v>4172.7335960220353</c:v>
                </c:pt>
                <c:pt idx="158">
                  <c:v>4165.7679270688077</c:v>
                </c:pt>
                <c:pt idx="159">
                  <c:v>4158.794563487726</c:v>
                </c:pt>
                <c:pt idx="160">
                  <c:v>4151.8136930861183</c:v>
                </c:pt>
                <c:pt idx="161">
                  <c:v>4144.8255021817668</c:v>
                </c:pt>
                <c:pt idx="162">
                  <c:v>4137.8301756097244</c:v>
                </c:pt>
                <c:pt idx="163">
                  <c:v>4130.8278967292053</c:v>
                </c:pt>
                <c:pt idx="164">
                  <c:v>4123.8188474305653</c:v>
                </c:pt>
                <c:pt idx="165">
                  <c:v>4116.8032081423526</c:v>
                </c:pt>
                <c:pt idx="166">
                  <c:v>4109.7811578384326</c:v>
                </c:pt>
                <c:pt idx="167">
                  <c:v>4102.7528740451835</c:v>
                </c:pt>
                <c:pt idx="168">
                  <c:v>4095.7185328487567</c:v>
                </c:pt>
                <c:pt idx="169">
                  <c:v>4088.6783089023829</c:v>
                </c:pt>
                <c:pt idx="170">
                  <c:v>4081.6323754337532</c:v>
                </c:pt>
                <c:pt idx="171">
                  <c:v>4074.5809042524365</c:v>
                </c:pt>
                <c:pt idx="172">
                  <c:v>4067.5240657573522</c:v>
                </c:pt>
                <c:pt idx="173">
                  <c:v>4060.462028944286</c:v>
                </c:pt>
                <c:pt idx="174">
                  <c:v>4053.3949614134426</c:v>
                </c:pt>
                <c:pt idx="175">
                  <c:v>4046.3230293770425</c:v>
                </c:pt>
                <c:pt idx="176">
                  <c:v>4039.2463976669428</c:v>
                </c:pt>
                <c:pt idx="177">
                  <c:v>4032.165229742307</c:v>
                </c:pt>
                <c:pt idx="178">
                  <c:v>4025.0796876972763</c:v>
                </c:pt>
                <c:pt idx="179">
                  <c:v>4017.9899322686942</c:v>
                </c:pt>
                <c:pt idx="180">
                  <c:v>4010.8961228438347</c:v>
                </c:pt>
              </c:numCache>
            </c:numRef>
          </c:yVal>
          <c:smooth val="0"/>
        </c:ser>
        <c:dLbls>
          <c:showLegendKey val="0"/>
          <c:showVal val="0"/>
          <c:showCatName val="0"/>
          <c:showSerName val="0"/>
          <c:showPercent val="0"/>
          <c:showBubbleSize val="0"/>
        </c:dLbls>
        <c:axId val="211902464"/>
        <c:axId val="211904384"/>
      </c:scatterChart>
      <c:valAx>
        <c:axId val="211902464"/>
        <c:scaling>
          <c:orientation val="minMax"/>
        </c:scaling>
        <c:delete val="0"/>
        <c:axPos val="b"/>
        <c:title>
          <c:tx>
            <c:rich>
              <a:bodyPr/>
              <a:lstStyle/>
              <a:p>
                <a:pPr>
                  <a:defRPr/>
                </a:pPr>
                <a:r>
                  <a:rPr lang="fr-FR"/>
                  <a:t>Temps (années)</a:t>
                </a:r>
              </a:p>
            </c:rich>
          </c:tx>
          <c:overlay val="0"/>
        </c:title>
        <c:numFmt formatCode="General" sourceLinked="1"/>
        <c:majorTickMark val="out"/>
        <c:minorTickMark val="none"/>
        <c:tickLblPos val="nextTo"/>
        <c:crossAx val="211904384"/>
        <c:crosses val="autoZero"/>
        <c:crossBetween val="midCat"/>
      </c:valAx>
      <c:valAx>
        <c:axId val="211904384"/>
        <c:scaling>
          <c:orientation val="minMax"/>
        </c:scaling>
        <c:delete val="0"/>
        <c:axPos val="l"/>
        <c:majorGridlines/>
        <c:title>
          <c:tx>
            <c:rich>
              <a:bodyPr rot="-5400000" vert="horz"/>
              <a:lstStyle/>
              <a:p>
                <a:pPr>
                  <a:defRPr/>
                </a:pPr>
                <a:r>
                  <a:rPr lang="fr-FR"/>
                  <a:t>Masse Am+Pu (kg)</a:t>
                </a:r>
              </a:p>
            </c:rich>
          </c:tx>
          <c:overlay val="0"/>
        </c:title>
        <c:numFmt formatCode="0.00" sourceLinked="1"/>
        <c:majorTickMark val="out"/>
        <c:minorTickMark val="none"/>
        <c:tickLblPos val="nextTo"/>
        <c:crossAx val="211902464"/>
        <c:crosses val="autoZero"/>
        <c:crossBetween val="midCat"/>
      </c:valAx>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fr-F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7985902093137882E-2"/>
          <c:y val="2.5777857997809028E-2"/>
          <c:w val="0.88623847647295129"/>
          <c:h val="0.82203021382078423"/>
        </c:manualLayout>
      </c:layout>
      <c:areaChart>
        <c:grouping val="percentStacked"/>
        <c:varyColors val="0"/>
        <c:ser>
          <c:idx val="0"/>
          <c:order val="0"/>
          <c:tx>
            <c:strRef>
              <c:f>'[Eq de bateman avec flux.xlsm]Eq_de_Bateman_avec_RK1'!$I$1</c:f>
              <c:strCache>
                <c:ptCount val="1"/>
                <c:pt idx="0">
                  <c:v>N(Pu238)</c:v>
                </c:pt>
              </c:strCache>
            </c:strRef>
          </c:tx>
          <c:cat>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cat>
          <c:val>
            <c:numRef>
              <c:f>'[Eq de bateman avec flux.xlsm]Eq_de_Bateman_avec_RK1'!$I$2:$I$182</c:f>
              <c:numCache>
                <c:formatCode>0.00</c:formatCode>
                <c:ptCount val="181"/>
                <c:pt idx="0">
                  <c:v>19.041708027546772</c:v>
                </c:pt>
                <c:pt idx="1">
                  <c:v>18.750445451453256</c:v>
                </c:pt>
                <c:pt idx="2">
                  <c:v>18.463638037055841</c:v>
                </c:pt>
                <c:pt idx="3">
                  <c:v>18.181217638058474</c:v>
                </c:pt>
                <c:pt idx="4">
                  <c:v>17.903117150533038</c:v>
                </c:pt>
                <c:pt idx="5">
                  <c:v>17.629270496975245</c:v>
                </c:pt>
                <c:pt idx="6">
                  <c:v>17.35961261060443</c:v>
                </c:pt>
                <c:pt idx="7">
                  <c:v>17.094079419903494</c:v>
                </c:pt>
                <c:pt idx="8">
                  <c:v>16.832607833395311</c:v>
                </c:pt>
                <c:pt idx="9">
                  <c:v>16.575135724652014</c:v>
                </c:pt>
                <c:pt idx="10">
                  <c:v>16.32160191753357</c:v>
                </c:pt>
                <c:pt idx="11">
                  <c:v>16.071946171652137</c:v>
                </c:pt>
                <c:pt idx="12">
                  <c:v>15.826109168058776</c:v>
                </c:pt>
                <c:pt idx="13">
                  <c:v>15.584032495149099</c:v>
                </c:pt>
                <c:pt idx="14">
                  <c:v>15.345658634784485</c:v>
                </c:pt>
                <c:pt idx="15">
                  <c:v>15.110930948625604</c:v>
                </c:pt>
                <c:pt idx="16">
                  <c:v>14.879793664674983</c:v>
                </c:pt>
                <c:pt idx="17">
                  <c:v>14.652191864025403</c:v>
                </c:pt>
                <c:pt idx="18">
                  <c:v>14.428071467811014</c:v>
                </c:pt>
                <c:pt idx="19">
                  <c:v>14.20737922435803</c:v>
                </c:pt>
                <c:pt idx="20">
                  <c:v>13.990062696531973</c:v>
                </c:pt>
                <c:pt idx="21">
                  <c:v>13.776070249278455</c:v>
                </c:pt>
                <c:pt idx="22">
                  <c:v>13.565351037354532</c:v>
                </c:pt>
                <c:pt idx="23">
                  <c:v>13.357854993247727</c:v>
                </c:pt>
                <c:pt idx="24">
                  <c:v>13.15353281527984</c:v>
                </c:pt>
                <c:pt idx="25">
                  <c:v>12.952335955892716</c:v>
                </c:pt>
                <c:pt idx="26">
                  <c:v>12.754216610113208</c:v>
                </c:pt>
                <c:pt idx="27">
                  <c:v>12.559127704194568</c:v>
                </c:pt>
                <c:pt idx="28">
                  <c:v>12.367022884431588</c:v>
                </c:pt>
                <c:pt idx="29">
                  <c:v>12.177856506146821</c:v>
                </c:pt>
                <c:pt idx="30">
                  <c:v>11.991583622845265</c:v>
                </c:pt>
                <c:pt idx="31">
                  <c:v>11.80815997553495</c:v>
                </c:pt>
                <c:pt idx="32">
                  <c:v>11.627541982210865</c:v>
                </c:pt>
                <c:pt idx="33">
                  <c:v>11.449686727499738</c:v>
                </c:pt>
                <c:pt idx="34">
                  <c:v>11.274551952463229</c:v>
                </c:pt>
                <c:pt idx="35">
                  <c:v>11.102096044557069</c:v>
                </c:pt>
                <c:pt idx="36">
                  <c:v>10.932278027743799</c:v>
                </c:pt>
                <c:pt idx="37">
                  <c:v>10.765057552756744</c:v>
                </c:pt>
                <c:pt idx="38">
                  <c:v>10.600394887512904</c:v>
                </c:pt>
                <c:pt idx="39">
                  <c:v>10.438250907672492</c:v>
                </c:pt>
                <c:pt idx="40">
                  <c:v>10.27858708734288</c:v>
                </c:pt>
                <c:pt idx="41">
                  <c:v>10.121365489924724</c:v>
                </c:pt>
                <c:pt idx="42">
                  <c:v>9.9665487590981208</c:v>
                </c:pt>
                <c:pt idx="43">
                  <c:v>9.814100109946633</c:v>
                </c:pt>
                <c:pt idx="44">
                  <c:v>9.6639833202170831</c:v>
                </c:pt>
                <c:pt idx="45">
                  <c:v>9.5161627217130409</c:v>
                </c:pt>
                <c:pt idx="46">
                  <c:v>9.3706031918199493</c:v>
                </c:pt>
                <c:pt idx="47">
                  <c:v>9.2272701451598902</c:v>
                </c:pt>
                <c:pt idx="48">
                  <c:v>9.0861295253739929</c:v>
                </c:pt>
                <c:pt idx="49">
                  <c:v>8.947147797030544</c:v>
                </c:pt>
                <c:pt idx="50">
                  <c:v>8.8102919376568671</c:v>
                </c:pt>
                <c:pt idx="51">
                  <c:v>8.6755294298930892</c:v>
                </c:pt>
                <c:pt idx="52">
                  <c:v>8.5428282537659115</c:v>
                </c:pt>
                <c:pt idx="53">
                  <c:v>8.4121568790805767</c:v>
                </c:pt>
                <c:pt idx="54">
                  <c:v>8.2834842579291923</c:v>
                </c:pt>
                <c:pt idx="55">
                  <c:v>8.1567798173136641</c:v>
                </c:pt>
                <c:pt idx="56">
                  <c:v>8.0320134518814523</c:v>
                </c:pt>
                <c:pt idx="57">
                  <c:v>7.9091555167724579</c:v>
                </c:pt>
                <c:pt idx="58">
                  <c:v>7.788176820575309</c:v>
                </c:pt>
                <c:pt idx="59">
                  <c:v>7.6690486183913995</c:v>
                </c:pt>
                <c:pt idx="60">
                  <c:v>7.5517426050050114</c:v>
                </c:pt>
                <c:pt idx="61">
                  <c:v>7.4362309081579143</c:v>
                </c:pt>
                <c:pt idx="62">
                  <c:v>7.3224860819268329</c:v>
                </c:pt>
                <c:pt idx="63">
                  <c:v>7.2104811002022133</c:v>
                </c:pt>
                <c:pt idx="64">
                  <c:v>7.1001893502667395</c:v>
                </c:pt>
                <c:pt idx="65">
                  <c:v>6.9915846264720711</c:v>
                </c:pt>
                <c:pt idx="66">
                  <c:v>6.8846411240123064</c:v>
                </c:pt>
                <c:pt idx="67">
                  <c:v>6.7793334327926802</c:v>
                </c:pt>
                <c:pt idx="68">
                  <c:v>6.6756365313920512</c:v>
                </c:pt>
                <c:pt idx="69">
                  <c:v>6.5735257811177368</c:v>
                </c:pt>
                <c:pt idx="70">
                  <c:v>6.4729769201512894</c:v>
                </c:pt>
                <c:pt idx="71">
                  <c:v>6.3739660577838118</c:v>
                </c:pt>
                <c:pt idx="72">
                  <c:v>6.2764696687394554</c:v>
                </c:pt>
                <c:pt idx="73">
                  <c:v>6.180464587585746</c:v>
                </c:pt>
                <c:pt idx="74">
                  <c:v>6.0859280032294061</c:v>
                </c:pt>
                <c:pt idx="75">
                  <c:v>5.9928374534963718</c:v>
                </c:pt>
                <c:pt idx="76">
                  <c:v>5.9011708197947135</c:v>
                </c:pt>
                <c:pt idx="77">
                  <c:v>5.8109063218591928</c:v>
                </c:pt>
                <c:pt idx="78">
                  <c:v>5.7220225125762054</c:v>
                </c:pt>
                <c:pt idx="79">
                  <c:v>5.6344982728878845</c:v>
                </c:pt>
                <c:pt idx="80">
                  <c:v>5.5483128067741481</c:v>
                </c:pt>
                <c:pt idx="81">
                  <c:v>5.4634456363115058</c:v>
                </c:pt>
                <c:pt idx="82">
                  <c:v>5.3798765968074385</c:v>
                </c:pt>
                <c:pt idx="83">
                  <c:v>5.2975858320092124</c:v>
                </c:pt>
                <c:pt idx="84">
                  <c:v>5.2165537893859701</c:v>
                </c:pt>
                <c:pt idx="85">
                  <c:v>5.1367612154829922</c:v>
                </c:pt>
                <c:pt idx="86">
                  <c:v>5.0581891513470216</c:v>
                </c:pt>
                <c:pt idx="87">
                  <c:v>4.9808189280215558</c:v>
                </c:pt>
                <c:pt idx="88">
                  <c:v>4.9046321621110502</c:v>
                </c:pt>
                <c:pt idx="89">
                  <c:v>4.8296107514129671</c:v>
                </c:pt>
                <c:pt idx="90">
                  <c:v>4.755736870616639</c:v>
                </c:pt>
                <c:pt idx="91">
                  <c:v>4.6829929670679205</c:v>
                </c:pt>
                <c:pt idx="92">
                  <c:v>4.6113617565986278</c:v>
                </c:pt>
                <c:pt idx="93">
                  <c:v>4.5408262194197668</c:v>
                </c:pt>
                <c:pt idx="94">
                  <c:v>4.4713695960775812</c:v>
                </c:pt>
                <c:pt idx="95">
                  <c:v>4.4029753834714569</c:v>
                </c:pt>
                <c:pt idx="96">
                  <c:v>4.3356273309327342</c:v>
                </c:pt>
                <c:pt idx="97">
                  <c:v>4.2693094363635034</c:v>
                </c:pt>
                <c:pt idx="98">
                  <c:v>4.2040059424344562</c:v>
                </c:pt>
                <c:pt idx="99">
                  <c:v>4.1397013328408985</c:v>
                </c:pt>
                <c:pt idx="100">
                  <c:v>4.0763803286160298</c:v>
                </c:pt>
                <c:pt idx="101">
                  <c:v>4.0140278845006163</c:v>
                </c:pt>
                <c:pt idx="102">
                  <c:v>3.9526291853681901</c:v>
                </c:pt>
                <c:pt idx="103">
                  <c:v>3.8921696427049328</c:v>
                </c:pt>
                <c:pt idx="104">
                  <c:v>3.8326348911434014</c:v>
                </c:pt>
                <c:pt idx="105">
                  <c:v>3.7740107850492732</c:v>
                </c:pt>
                <c:pt idx="106">
                  <c:v>3.7162833951603012</c:v>
                </c:pt>
                <c:pt idx="107">
                  <c:v>3.6594390052766803</c:v>
                </c:pt>
                <c:pt idx="108">
                  <c:v>3.603464109002037</c:v>
                </c:pt>
                <c:pt idx="109">
                  <c:v>3.5483454065342692</c:v>
                </c:pt>
                <c:pt idx="110">
                  <c:v>3.4940698015054741</c:v>
                </c:pt>
                <c:pt idx="111">
                  <c:v>3.4406243978702125</c:v>
                </c:pt>
                <c:pt idx="112">
                  <c:v>3.3879964968413683</c:v>
                </c:pt>
                <c:pt idx="113">
                  <c:v>3.3361735938728811</c:v>
                </c:pt>
                <c:pt idx="114">
                  <c:v>3.285143375688627</c:v>
                </c:pt>
                <c:pt idx="115">
                  <c:v>3.2348937173567482</c:v>
                </c:pt>
                <c:pt idx="116">
                  <c:v>3.1854126794087336</c:v>
                </c:pt>
                <c:pt idx="117">
                  <c:v>3.1366885050025646</c:v>
                </c:pt>
                <c:pt idx="118">
                  <c:v>3.088709617129255</c:v>
                </c:pt>
                <c:pt idx="119">
                  <c:v>3.041464615862119</c:v>
                </c:pt>
                <c:pt idx="120">
                  <c:v>2.9949422756481145</c:v>
                </c:pt>
                <c:pt idx="121">
                  <c:v>2.9491315426406182</c:v>
                </c:pt>
                <c:pt idx="122">
                  <c:v>2.9040215320729992</c:v>
                </c:pt>
                <c:pt idx="123">
                  <c:v>2.8596015256723657</c:v>
                </c:pt>
                <c:pt idx="124">
                  <c:v>2.8158609691128715</c:v>
                </c:pt>
                <c:pt idx="125">
                  <c:v>2.7727894695079769</c:v>
                </c:pt>
                <c:pt idx="126">
                  <c:v>2.7303767929410672</c:v>
                </c:pt>
                <c:pt idx="127">
                  <c:v>2.6886128620338448</c:v>
                </c:pt>
                <c:pt idx="128">
                  <c:v>2.6474877535519128</c:v>
                </c:pt>
                <c:pt idx="129">
                  <c:v>2.6069916960469857</c:v>
                </c:pt>
                <c:pt idx="130">
                  <c:v>2.5671150675351644</c:v>
                </c:pt>
                <c:pt idx="131">
                  <c:v>2.5278483932107236</c:v>
                </c:pt>
                <c:pt idx="132">
                  <c:v>2.4891823431948699</c:v>
                </c:pt>
                <c:pt idx="133">
                  <c:v>2.4511077303189346</c:v>
                </c:pt>
                <c:pt idx="134">
                  <c:v>2.4136155079414761</c:v>
                </c:pt>
                <c:pt idx="135">
                  <c:v>2.3766967677987694</c:v>
                </c:pt>
                <c:pt idx="136">
                  <c:v>2.3403427378881769</c:v>
                </c:pt>
                <c:pt idx="137">
                  <c:v>2.3045447803838952</c:v>
                </c:pt>
                <c:pt idx="138">
                  <c:v>2.2692943895845801</c:v>
                </c:pt>
                <c:pt idx="139">
                  <c:v>2.2345831898923683</c:v>
                </c:pt>
                <c:pt idx="140">
                  <c:v>2.2004029338228097</c:v>
                </c:pt>
                <c:pt idx="141">
                  <c:v>2.1667455000452405</c:v>
                </c:pt>
                <c:pt idx="142">
                  <c:v>2.1336028914531311</c:v>
                </c:pt>
                <c:pt idx="143">
                  <c:v>2.1009672332639493</c:v>
                </c:pt>
                <c:pt idx="144">
                  <c:v>2.0688307711480891</c:v>
                </c:pt>
                <c:pt idx="145">
                  <c:v>2.0371858693864189</c:v>
                </c:pt>
                <c:pt idx="146">
                  <c:v>2.0060250090560108</c:v>
                </c:pt>
                <c:pt idx="147">
                  <c:v>1.9753407862436234</c:v>
                </c:pt>
                <c:pt idx="148">
                  <c:v>1.9451259102865095</c:v>
                </c:pt>
                <c:pt idx="149">
                  <c:v>1.9153732020401326</c:v>
                </c:pt>
                <c:pt idx="150">
                  <c:v>1.8860755921723813</c:v>
                </c:pt>
                <c:pt idx="151">
                  <c:v>1.8572261194838746</c:v>
                </c:pt>
                <c:pt idx="152">
                  <c:v>1.8288179292539601</c:v>
                </c:pt>
                <c:pt idx="153">
                  <c:v>1.8008442716120125</c:v>
                </c:pt>
                <c:pt idx="154">
                  <c:v>1.7732984999336439</c:v>
                </c:pt>
                <c:pt idx="155">
                  <c:v>1.7461740692614454</c:v>
                </c:pt>
                <c:pt idx="156">
                  <c:v>1.7194645347498867</c:v>
                </c:pt>
                <c:pt idx="157">
                  <c:v>1.6931635501340012</c:v>
                </c:pt>
                <c:pt idx="158">
                  <c:v>1.6672648662214948</c:v>
                </c:pt>
                <c:pt idx="159">
                  <c:v>1.6417623294079184</c:v>
                </c:pt>
                <c:pt idx="160">
                  <c:v>1.6166498802145544</c:v>
                </c:pt>
                <c:pt idx="161">
                  <c:v>1.5919215518486651</c:v>
                </c:pt>
                <c:pt idx="162">
                  <c:v>1.5675714687857665</c:v>
                </c:pt>
                <c:pt idx="163">
                  <c:v>1.5435938453735845</c:v>
                </c:pt>
                <c:pt idx="164">
                  <c:v>1.5199829844573682</c:v>
                </c:pt>
                <c:pt idx="165">
                  <c:v>1.4967332760262282</c:v>
                </c:pt>
                <c:pt idx="166">
                  <c:v>1.4738391958801811</c:v>
                </c:pt>
                <c:pt idx="167">
                  <c:v>1.4512953043175836</c:v>
                </c:pt>
                <c:pt idx="168">
                  <c:v>1.4290962448426432</c:v>
                </c:pt>
                <c:pt idx="169">
                  <c:v>1.4072367428926984</c:v>
                </c:pt>
                <c:pt idx="170">
                  <c:v>1.3857116045849673</c:v>
                </c:pt>
                <c:pt idx="171">
                  <c:v>1.3645157154824656</c:v>
                </c:pt>
                <c:pt idx="172">
                  <c:v>1.3436440393788009</c:v>
                </c:pt>
                <c:pt idx="173">
                  <c:v>1.323091617101555</c:v>
                </c:pt>
                <c:pt idx="174">
                  <c:v>1.3028535653339699</c:v>
                </c:pt>
                <c:pt idx="175">
                  <c:v>1.2829250754546573</c:v>
                </c:pt>
                <c:pt idx="176">
                  <c:v>1.2633014123950557</c:v>
                </c:pt>
                <c:pt idx="177">
                  <c:v>1.2439779135143638</c:v>
                </c:pt>
                <c:pt idx="178">
                  <c:v>1.2249499874916838</c:v>
                </c:pt>
                <c:pt idx="179">
                  <c:v>1.2062131132351095</c:v>
                </c:pt>
                <c:pt idx="180">
                  <c:v>1.1877628388075008</c:v>
                </c:pt>
              </c:numCache>
            </c:numRef>
          </c:val>
        </c:ser>
        <c:ser>
          <c:idx val="1"/>
          <c:order val="1"/>
          <c:tx>
            <c:strRef>
              <c:f>'[Eq de bateman avec flux.xlsm]Eq_de_Bateman_avec_RK1'!$K$1</c:f>
              <c:strCache>
                <c:ptCount val="1"/>
                <c:pt idx="0">
                  <c:v>N(Pu239)</c:v>
                </c:pt>
              </c:strCache>
            </c:strRef>
          </c:tx>
          <c:cat>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cat>
          <c:val>
            <c:numRef>
              <c:f>'[Eq de bateman avec flux.xlsm]Eq_de_Bateman_avec_RK1'!$K$2:$K$182</c:f>
              <c:numCache>
                <c:formatCode>0.00</c:formatCode>
                <c:ptCount val="181"/>
                <c:pt idx="0">
                  <c:v>3461.5820803761339</c:v>
                </c:pt>
                <c:pt idx="1">
                  <c:v>3456.2096630413403</c:v>
                </c:pt>
                <c:pt idx="2">
                  <c:v>3450.7823416090964</c:v>
                </c:pt>
                <c:pt idx="3">
                  <c:v>3445.3015491823753</c:v>
                </c:pt>
                <c:pt idx="4">
                  <c:v>3439.7686910504649</c:v>
                </c:pt>
                <c:pt idx="5">
                  <c:v>3434.1851452100532</c:v>
                </c:pt>
                <c:pt idx="6">
                  <c:v>3428.5522628766116</c:v>
                </c:pt>
                <c:pt idx="7">
                  <c:v>3422.8713689862557</c:v>
                </c:pt>
                <c:pt idx="8">
                  <c:v>3417.1437626882571</c:v>
                </c:pt>
                <c:pt idx="9">
                  <c:v>3411.3707178283858</c:v>
                </c:pt>
                <c:pt idx="10">
                  <c:v>3405.5534834232494</c:v>
                </c:pt>
                <c:pt idx="11">
                  <c:v>3399.6932841257981</c:v>
                </c:pt>
                <c:pt idx="12">
                  <c:v>3393.7913206821572</c:v>
                </c:pt>
                <c:pt idx="13">
                  <c:v>3387.8487703799547</c:v>
                </c:pt>
                <c:pt idx="14">
                  <c:v>3381.8667874882931</c:v>
                </c:pt>
                <c:pt idx="15">
                  <c:v>3375.8465036895295</c:v>
                </c:pt>
                <c:pt idx="16">
                  <c:v>3369.7890285030103</c:v>
                </c:pt>
                <c:pt idx="17">
                  <c:v>3363.695449700911</c:v>
                </c:pt>
                <c:pt idx="18">
                  <c:v>3357.5668337163315</c:v>
                </c:pt>
                <c:pt idx="19">
                  <c:v>3351.4042260437868</c:v>
                </c:pt>
                <c:pt idx="20">
                  <c:v>3345.2086516322356</c:v>
                </c:pt>
                <c:pt idx="21">
                  <c:v>3338.981115270788</c:v>
                </c:pt>
                <c:pt idx="22">
                  <c:v>3332.7226019672235</c:v>
                </c:pt>
                <c:pt idx="23">
                  <c:v>3326.4340773194576</c:v>
                </c:pt>
                <c:pt idx="24">
                  <c:v>3320.1164878800864</c:v>
                </c:pt>
                <c:pt idx="25">
                  <c:v>3313.7707615141376</c:v>
                </c:pt>
                <c:pt idx="26">
                  <c:v>3307.3978077501538</c:v>
                </c:pt>
                <c:pt idx="27">
                  <c:v>3300.9985181247334</c:v>
                </c:pt>
                <c:pt idx="28">
                  <c:v>3294.5737665206511</c:v>
                </c:pt>
                <c:pt idx="29">
                  <c:v>3288.1244094986737</c:v>
                </c:pt>
                <c:pt idx="30">
                  <c:v>3281.6512866231951</c:v>
                </c:pt>
                <c:pt idx="31">
                  <c:v>3275.1552207817972</c:v>
                </c:pt>
                <c:pt idx="32">
                  <c:v>3268.6370184988568</c:v>
                </c:pt>
                <c:pt idx="33">
                  <c:v>3262.0974702433068</c:v>
                </c:pt>
                <c:pt idx="34">
                  <c:v>3255.5373507306576</c:v>
                </c:pt>
                <c:pt idx="35">
                  <c:v>3248.95741921939</c:v>
                </c:pt>
                <c:pt idx="36">
                  <c:v>3242.3584198018202</c:v>
                </c:pt>
                <c:pt idx="37">
                  <c:v>3235.7410816895444</c:v>
                </c:pt>
                <c:pt idx="38">
                  <c:v>3229.1061194935592</c:v>
                </c:pt>
                <c:pt idx="39">
                  <c:v>3222.4542334991579</c:v>
                </c:pt>
                <c:pt idx="40">
                  <c:v>3215.7861099357037</c:v>
                </c:pt>
                <c:pt idx="41">
                  <c:v>3209.1024212413695</c:v>
                </c:pt>
                <c:pt idx="42">
                  <c:v>3202.4038263229404</c:v>
                </c:pt>
                <c:pt idx="43">
                  <c:v>3195.6909708107737</c:v>
                </c:pt>
                <c:pt idx="44">
                  <c:v>3188.9644873090006</c:v>
                </c:pt>
                <c:pt idx="45">
                  <c:v>3182.2249956410624</c:v>
                </c:pt>
                <c:pt idx="46">
                  <c:v>3175.4731030906673</c:v>
                </c:pt>
                <c:pt idx="47">
                  <c:v>3168.7094046382513</c:v>
                </c:pt>
                <c:pt idx="48">
                  <c:v>3161.9344831930289</c:v>
                </c:pt>
                <c:pt idx="49">
                  <c:v>3155.1489098207144</c:v>
                </c:pt>
                <c:pt idx="50">
                  <c:v>3148.3532439669953</c:v>
                </c:pt>
                <c:pt idx="51">
                  <c:v>3141.5480336768351</c:v>
                </c:pt>
                <c:pt idx="52">
                  <c:v>3134.733815809685</c:v>
                </c:pt>
                <c:pt idx="53">
                  <c:v>3127.9111162506802</c:v>
                </c:pt>
                <c:pt idx="54">
                  <c:v>3121.0804501178945</c:v>
                </c:pt>
                <c:pt idx="55">
                  <c:v>3114.2423219657271</c:v>
                </c:pt>
                <c:pt idx="56">
                  <c:v>3107.397225984495</c:v>
                </c:pt>
                <c:pt idx="57">
                  <c:v>3100.5456461962981</c:v>
                </c:pt>
                <c:pt idx="58">
                  <c:v>3093.6880566472314</c:v>
                </c:pt>
                <c:pt idx="59">
                  <c:v>3086.8249215960068</c:v>
                </c:pt>
                <c:pt idx="60">
                  <c:v>3079.9566956990561</c:v>
                </c:pt>
                <c:pt idx="61">
                  <c:v>3073.0838241921761</c:v>
                </c:pt>
                <c:pt idx="62">
                  <c:v>3066.2067430687857</c:v>
                </c:pt>
                <c:pt idx="63">
                  <c:v>3059.3258792548527</c:v>
                </c:pt>
                <c:pt idx="64">
                  <c:v>3052.4416507805549</c:v>
                </c:pt>
                <c:pt idx="65">
                  <c:v>3045.5544669487367</c:v>
                </c:pt>
                <c:pt idx="66">
                  <c:v>3038.6647285002196</c:v>
                </c:pt>
                <c:pt idx="67">
                  <c:v>3031.7728277760257</c:v>
                </c:pt>
                <c:pt idx="68">
                  <c:v>3024.8791488765714</c:v>
                </c:pt>
                <c:pt idx="69">
                  <c:v>3017.9840678178884</c:v>
                </c:pt>
                <c:pt idx="70">
                  <c:v>3011.0879526849267</c:v>
                </c:pt>
                <c:pt idx="71">
                  <c:v>3004.1911637819931</c:v>
                </c:pt>
                <c:pt idx="72">
                  <c:v>2997.2940537803815</c:v>
                </c:pt>
                <c:pt idx="73">
                  <c:v>2990.3969678632434</c:v>
                </c:pt>
                <c:pt idx="74">
                  <c:v>2983.5002438677525</c:v>
                </c:pt>
                <c:pt idx="75">
                  <c:v>2976.6042124246133</c:v>
                </c:pt>
                <c:pt idx="76">
                  <c:v>2969.7091970949637</c:v>
                </c:pt>
                <c:pt idx="77">
                  <c:v>2962.8155145047172</c:v>
                </c:pt>
                <c:pt idx="78">
                  <c:v>2955.9234744763962</c:v>
                </c:pt>
                <c:pt idx="79">
                  <c:v>2949.033380158503</c:v>
                </c:pt>
                <c:pt idx="80">
                  <c:v>2942.1455281524682</c:v>
                </c:pt>
                <c:pt idx="81">
                  <c:v>2935.2602086372317</c:v>
                </c:pt>
                <c:pt idx="82">
                  <c:v>2928.3777054914913</c:v>
                </c:pt>
                <c:pt idx="83">
                  <c:v>2921.4982964136666</c:v>
                </c:pt>
                <c:pt idx="84">
                  <c:v>2914.6222530396217</c:v>
                </c:pt>
                <c:pt idx="85">
                  <c:v>2907.7498410581848</c:v>
                </c:pt>
                <c:pt idx="86">
                  <c:v>2900.8813203245086</c:v>
                </c:pt>
                <c:pt idx="87">
                  <c:v>2894.0169449713126</c:v>
                </c:pt>
                <c:pt idx="88">
                  <c:v>2887.1569635180417</c:v>
                </c:pt>
                <c:pt idx="89">
                  <c:v>2880.3016189779864</c:v>
                </c:pt>
                <c:pt idx="90">
                  <c:v>2873.4511489633965</c:v>
                </c:pt>
                <c:pt idx="91">
                  <c:v>2866.6057857886317</c:v>
                </c:pt>
                <c:pt idx="92">
                  <c:v>2859.7657565713812</c:v>
                </c:pt>
                <c:pt idx="93">
                  <c:v>2852.9312833319877</c:v>
                </c:pt>
                <c:pt idx="94">
                  <c:v>2846.1025830909171</c:v>
                </c:pt>
                <c:pt idx="95">
                  <c:v>2839.2798679644006</c:v>
                </c:pt>
                <c:pt idx="96">
                  <c:v>2832.4633452582893</c:v>
                </c:pt>
                <c:pt idx="97">
                  <c:v>2825.6532175601519</c:v>
                </c:pt>
                <c:pt idx="98">
                  <c:v>2818.8496828296484</c:v>
                </c:pt>
                <c:pt idx="99">
                  <c:v>2812.0529344872111</c:v>
                </c:pt>
                <c:pt idx="100">
                  <c:v>2805.2631615010691</c:v>
                </c:pt>
                <c:pt idx="101">
                  <c:v>2798.4805484726394</c:v>
                </c:pt>
                <c:pt idx="102">
                  <c:v>2791.705275720321</c:v>
                </c:pt>
                <c:pt idx="103">
                  <c:v>2784.9375193617216</c:v>
                </c:pt>
                <c:pt idx="104">
                  <c:v>2778.1774513943424</c:v>
                </c:pt>
                <c:pt idx="105">
                  <c:v>2771.4252397747514</c:v>
                </c:pt>
                <c:pt idx="106">
                  <c:v>2764.6810484962766</c:v>
                </c:pt>
                <c:pt idx="107">
                  <c:v>2757.9450376652412</c:v>
                </c:pt>
                <c:pt idx="108">
                  <c:v>2751.2173635757717</c:v>
                </c:pt>
                <c:pt idx="109">
                  <c:v>2744.4981787832048</c:v>
                </c:pt>
                <c:pt idx="110">
                  <c:v>2737.7876321761191</c:v>
                </c:pt>
                <c:pt idx="111">
                  <c:v>2731.085869047015</c:v>
                </c:pt>
                <c:pt idx="112">
                  <c:v>2724.3930311616728</c:v>
                </c:pt>
                <c:pt idx="113">
                  <c:v>2717.7092568272092</c:v>
                </c:pt>
                <c:pt idx="114">
                  <c:v>2711.0346809588586</c:v>
                </c:pt>
                <c:pt idx="115">
                  <c:v>2704.3694351455019</c:v>
                </c:pt>
                <c:pt idx="116">
                  <c:v>2697.7136477139684</c:v>
                </c:pt>
                <c:pt idx="117">
                  <c:v>2691.0674437921289</c:v>
                </c:pt>
                <c:pt idx="118">
                  <c:v>2684.4309453708102</c:v>
                </c:pt>
                <c:pt idx="119">
                  <c:v>2677.8042713645441</c:v>
                </c:pt>
                <c:pt idx="120">
                  <c:v>2671.1875376711791</c:v>
                </c:pt>
                <c:pt idx="121">
                  <c:v>2664.580857230374</c:v>
                </c:pt>
                <c:pt idx="122">
                  <c:v>2657.9843400809932</c:v>
                </c:pt>
                <c:pt idx="123">
                  <c:v>2651.398093417426</c:v>
                </c:pt>
                <c:pt idx="124">
                  <c:v>2644.8222216448476</c:v>
                </c:pt>
                <c:pt idx="125">
                  <c:v>2638.2568264334454</c:v>
                </c:pt>
                <c:pt idx="126">
                  <c:v>2631.7020067716257</c:v>
                </c:pt>
                <c:pt idx="127">
                  <c:v>2625.1578590182216</c:v>
                </c:pt>
                <c:pt idx="128">
                  <c:v>2618.624476953722</c:v>
                </c:pt>
                <c:pt idx="129">
                  <c:v>2612.101951830537</c:v>
                </c:pt>
                <c:pt idx="130">
                  <c:v>2605.5903724223208</c:v>
                </c:pt>
                <c:pt idx="131">
                  <c:v>2599.0898250723685</c:v>
                </c:pt>
                <c:pt idx="132">
                  <c:v>2592.6003937411019</c:v>
                </c:pt>
                <c:pt idx="133">
                  <c:v>2586.1221600526655</c:v>
                </c:pt>
                <c:pt idx="134">
                  <c:v>2579.6552033406451</c:v>
                </c:pt>
                <c:pt idx="135">
                  <c:v>2573.1996006929289</c:v>
                </c:pt>
                <c:pt idx="136">
                  <c:v>2566.7554269957245</c:v>
                </c:pt>
                <c:pt idx="137">
                  <c:v>2560.3227549767494</c:v>
                </c:pt>
                <c:pt idx="138">
                  <c:v>2553.9016552476082</c:v>
                </c:pt>
                <c:pt idx="139">
                  <c:v>2547.4921963453749</c:v>
                </c:pt>
                <c:pt idx="140">
                  <c:v>2541.0944447733909</c:v>
                </c:pt>
                <c:pt idx="141">
                  <c:v>2534.708465041299</c:v>
                </c:pt>
                <c:pt idx="142">
                  <c:v>2528.3343197043214</c:v>
                </c:pt>
                <c:pt idx="143">
                  <c:v>2521.9720694017997</c:v>
                </c:pt>
                <c:pt idx="144">
                  <c:v>2515.6217728950105</c:v>
                </c:pt>
                <c:pt idx="145">
                  <c:v>2509.2834871042687</c:v>
                </c:pt>
                <c:pt idx="146">
                  <c:v>2502.9572671453329</c:v>
                </c:pt>
                <c:pt idx="147">
                  <c:v>2496.6431663651256</c:v>
                </c:pt>
                <c:pt idx="148">
                  <c:v>2490.3412363767789</c:v>
                </c:pt>
                <c:pt idx="149">
                  <c:v>2484.0515270940236</c:v>
                </c:pt>
                <c:pt idx="150">
                  <c:v>2477.7740867649291</c:v>
                </c:pt>
                <c:pt idx="151">
                  <c:v>2471.5089620050067</c:v>
                </c:pt>
                <c:pt idx="152">
                  <c:v>2465.2561978296908</c:v>
                </c:pt>
                <c:pt idx="153">
                  <c:v>2459.0158376862078</c:v>
                </c:pt>
                <c:pt idx="154">
                  <c:v>2452.7879234848438</c:v>
                </c:pt>
                <c:pt idx="155">
                  <c:v>2446.5724956296235</c:v>
                </c:pt>
                <c:pt idx="156">
                  <c:v>2440.3695930484105</c:v>
                </c:pt>
                <c:pt idx="157">
                  <c:v>2434.1792532224395</c:v>
                </c:pt>
                <c:pt idx="158">
                  <c:v>2428.0015122152931</c:v>
                </c:pt>
                <c:pt idx="159">
                  <c:v>2421.836404701331</c:v>
                </c:pt>
                <c:pt idx="160">
                  <c:v>2415.6839639935824</c:v>
                </c:pt>
                <c:pt idx="161">
                  <c:v>2409.5442220711129</c:v>
                </c:pt>
                <c:pt idx="162">
                  <c:v>2403.4172096058742</c:v>
                </c:pt>
                <c:pt idx="163">
                  <c:v>2397.3029559890479</c:v>
                </c:pt>
                <c:pt idx="164">
                  <c:v>2391.2014893568908</c:v>
                </c:pt>
                <c:pt idx="165">
                  <c:v>2385.1128366160942</c:v>
                </c:pt>
                <c:pt idx="166">
                  <c:v>2379.0370234686607</c:v>
                </c:pt>
                <c:pt idx="167">
                  <c:v>2372.9740744363139</c:v>
                </c:pt>
                <c:pt idx="168">
                  <c:v>2366.9240128844472</c:v>
                </c:pt>
                <c:pt idx="169">
                  <c:v>2360.8868610456166</c:v>
                </c:pt>
                <c:pt idx="170">
                  <c:v>2354.8626400425928</c:v>
                </c:pt>
                <c:pt idx="171">
                  <c:v>2348.8513699109767</c:v>
                </c:pt>
                <c:pt idx="172">
                  <c:v>2342.8530696213852</c:v>
                </c:pt>
                <c:pt idx="173">
                  <c:v>2336.8677571012204</c:v>
                </c:pt>
                <c:pt idx="174">
                  <c:v>2330.8954492560238</c:v>
                </c:pt>
                <c:pt idx="175">
                  <c:v>2324.9361619904294</c:v>
                </c:pt>
                <c:pt idx="176">
                  <c:v>2318.9899102287172</c:v>
                </c:pt>
                <c:pt idx="177">
                  <c:v>2313.0567079349803</c:v>
                </c:pt>
                <c:pt idx="178">
                  <c:v>2307.1365681329075</c:v>
                </c:pt>
                <c:pt idx="179">
                  <c:v>2301.2295029251932</c:v>
                </c:pt>
                <c:pt idx="180">
                  <c:v>2295.3355235125787</c:v>
                </c:pt>
              </c:numCache>
            </c:numRef>
          </c:val>
        </c:ser>
        <c:ser>
          <c:idx val="2"/>
          <c:order val="2"/>
          <c:tx>
            <c:strRef>
              <c:f>'[Eq de bateman avec flux.xlsm]Eq_de_Bateman_avec_RK1'!$M$1</c:f>
              <c:strCache>
                <c:ptCount val="1"/>
                <c:pt idx="0">
                  <c:v>N(Pu240)</c:v>
                </c:pt>
              </c:strCache>
            </c:strRef>
          </c:tx>
          <c:cat>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cat>
          <c:val>
            <c:numRef>
              <c:f>'[Eq de bateman avec flux.xlsm]Eq_de_Bateman_avec_RK1'!$M$2:$M$182</c:f>
              <c:numCache>
                <c:formatCode>0.00</c:formatCode>
                <c:ptCount val="181"/>
                <c:pt idx="0">
                  <c:v>1154.5288235649409</c:v>
                </c:pt>
                <c:pt idx="1">
                  <c:v>1159.4273122240702</c:v>
                </c:pt>
                <c:pt idx="2">
                  <c:v>1164.2697147419174</c:v>
                </c:pt>
                <c:pt idx="3">
                  <c:v>1169.056227166305</c:v>
                </c:pt>
                <c:pt idx="4">
                  <c:v>1173.7870496161356</c:v>
                </c:pt>
                <c:pt idx="5">
                  <c:v>1178.462386145304</c:v>
                </c:pt>
                <c:pt idx="6">
                  <c:v>1183.0824446095935</c:v>
                </c:pt>
                <c:pt idx="7">
                  <c:v>1187.6474365364954</c:v>
                </c:pt>
                <c:pt idx="8">
                  <c:v>1192.1575769978961</c:v>
                </c:pt>
                <c:pt idx="9">
                  <c:v>1196.6130844855725</c:v>
                </c:pt>
                <c:pt idx="10">
                  <c:v>1201.014180789444</c:v>
                </c:pt>
                <c:pt idx="11">
                  <c:v>1205.3610908785229</c:v>
                </c:pt>
                <c:pt idx="12">
                  <c:v>1209.6540427845123</c:v>
                </c:pt>
                <c:pt idx="13">
                  <c:v>1213.8932674879975</c:v>
                </c:pt>
                <c:pt idx="14">
                  <c:v>1218.0789988071806</c:v>
                </c:pt>
                <c:pt idx="15">
                  <c:v>1222.2114732891077</c:v>
                </c:pt>
                <c:pt idx="16">
                  <c:v>1226.290930103338</c:v>
                </c:pt>
                <c:pt idx="17">
                  <c:v>1230.3176109380088</c:v>
                </c:pt>
                <c:pt idx="18">
                  <c:v>1234.2917598982451</c:v>
                </c:pt>
                <c:pt idx="19">
                  <c:v>1238.2136234068719</c:v>
                </c:pt>
                <c:pt idx="20">
                  <c:v>1242.083450107378</c:v>
                </c:pt>
                <c:pt idx="21">
                  <c:v>1245.9014907690919</c:v>
                </c:pt>
                <c:pt idx="22">
                  <c:v>1249.6679981945204</c:v>
                </c:pt>
                <c:pt idx="23">
                  <c:v>1253.3832271288106</c:v>
                </c:pt>
                <c:pt idx="24">
                  <c:v>1257.047434171292</c:v>
                </c:pt>
                <c:pt idx="25">
                  <c:v>1260.660877689055</c:v>
                </c:pt>
                <c:pt idx="26">
                  <c:v>1264.2238177325276</c:v>
                </c:pt>
                <c:pt idx="27">
                  <c:v>1267.7365159530098</c:v>
                </c:pt>
                <c:pt idx="28">
                  <c:v>1271.1992355221246</c:v>
                </c:pt>
                <c:pt idx="29">
                  <c:v>1274.6122410531495</c:v>
                </c:pt>
                <c:pt idx="30">
                  <c:v>1277.9757985241897</c:v>
                </c:pt>
                <c:pt idx="31">
                  <c:v>1281.2901752031548</c:v>
                </c:pt>
                <c:pt idx="32">
                  <c:v>1284.555639574505</c:v>
                </c:pt>
                <c:pt idx="33">
                  <c:v>1287.7724612677289</c:v>
                </c:pt>
                <c:pt idx="34">
                  <c:v>1290.9409109875203</c:v>
                </c:pt>
                <c:pt idx="35">
                  <c:v>1294.0612604456169</c:v>
                </c:pt>
                <c:pt idx="36">
                  <c:v>1297.1337822942698</c:v>
                </c:pt>
                <c:pt idx="37">
                  <c:v>1300.1587500613093</c:v>
                </c:pt>
                <c:pt idx="38">
                  <c:v>1303.1364380867753</c:v>
                </c:pt>
                <c:pt idx="39">
                  <c:v>1306.0671214610804</c:v>
                </c:pt>
                <c:pt idx="40">
                  <c:v>1308.9510759646739</c:v>
                </c:pt>
                <c:pt idx="41">
                  <c:v>1311.7885780091783</c:v>
                </c:pt>
                <c:pt idx="42">
                  <c:v>1314.5799045799654</c:v>
                </c:pt>
                <c:pt idx="43">
                  <c:v>1317.3253331801445</c:v>
                </c:pt>
                <c:pt idx="44">
                  <c:v>1320.0251417759346</c:v>
                </c:pt>
                <c:pt idx="45">
                  <c:v>1322.6796087433895</c:v>
                </c:pt>
                <c:pt idx="46">
                  <c:v>1325.2890128164518</c:v>
                </c:pt>
                <c:pt idx="47">
                  <c:v>1327.8536330363047</c:v>
                </c:pt>
                <c:pt idx="48">
                  <c:v>1330.3737487019991</c:v>
                </c:pt>
                <c:pt idx="49">
                  <c:v>1332.8496393223259</c:v>
                </c:pt>
                <c:pt idx="50">
                  <c:v>1335.2815845689104</c:v>
                </c:pt>
                <c:pt idx="51">
                  <c:v>1337.6698642305039</c:v>
                </c:pt>
                <c:pt idx="52">
                  <c:v>1340.0147581684455</c:v>
                </c:pt>
                <c:pt idx="53">
                  <c:v>1342.3165462732723</c:v>
                </c:pt>
                <c:pt idx="54">
                  <c:v>1344.5755084224525</c:v>
                </c:pt>
                <c:pt idx="55">
                  <c:v>1346.7919244392203</c:v>
                </c:pt>
                <c:pt idx="56">
                  <c:v>1348.9660740524878</c:v>
                </c:pt>
                <c:pt idx="57">
                  <c:v>1351.0982368578111</c:v>
                </c:pt>
                <c:pt idx="58">
                  <c:v>1353.1886922793926</c:v>
                </c:pt>
                <c:pt idx="59">
                  <c:v>1355.2377195330926</c:v>
                </c:pt>
                <c:pt idx="60">
                  <c:v>1357.2455975904331</c:v>
                </c:pt>
                <c:pt idx="61">
                  <c:v>1359.2126051435719</c:v>
                </c:pt>
                <c:pt idx="62">
                  <c:v>1361.1390205712255</c:v>
                </c:pt>
                <c:pt idx="63">
                  <c:v>1363.0251219055233</c:v>
                </c:pt>
                <c:pt idx="64">
                  <c:v>1364.8711867997717</c:v>
                </c:pt>
                <c:pt idx="65">
                  <c:v>1366.6774924971101</c:v>
                </c:pt>
                <c:pt idx="66">
                  <c:v>1368.4443158000379</c:v>
                </c:pt>
                <c:pt idx="67">
                  <c:v>1370.1719330407991</c:v>
                </c:pt>
                <c:pt idx="68">
                  <c:v>1371.8606200525999</c:v>
                </c:pt>
                <c:pt idx="69">
                  <c:v>1373.5106521416465</c:v>
                </c:pt>
                <c:pt idx="70">
                  <c:v>1375.1223040599839</c:v>
                </c:pt>
                <c:pt idx="71">
                  <c:v>1376.6958499791197</c:v>
                </c:pt>
                <c:pt idx="72">
                  <c:v>1378.2315634644142</c:v>
                </c:pt>
                <c:pt idx="73">
                  <c:v>1379.7297174502226</c:v>
                </c:pt>
                <c:pt idx="74">
                  <c:v>1381.1905842157726</c:v>
                </c:pt>
                <c:pt idx="75">
                  <c:v>1382.6144353617613</c:v>
                </c:pt>
                <c:pt idx="76">
                  <c:v>1384.0015417876566</c:v>
                </c:pt>
                <c:pt idx="77">
                  <c:v>1385.3521736696878</c:v>
                </c:pt>
                <c:pt idx="78">
                  <c:v>1386.6666004395092</c:v>
                </c:pt>
                <c:pt idx="79">
                  <c:v>1387.945090763526</c:v>
                </c:pt>
                <c:pt idx="80">
                  <c:v>1389.1879125228631</c:v>
                </c:pt>
                <c:pt idx="81">
                  <c:v>1390.3953327939678</c:v>
                </c:pt>
                <c:pt idx="82">
                  <c:v>1391.5676178298288</c:v>
                </c:pt>
                <c:pt idx="83">
                  <c:v>1392.7050330418008</c:v>
                </c:pt>
                <c:pt idx="84">
                  <c:v>1393.80784298202</c:v>
                </c:pt>
                <c:pt idx="85">
                  <c:v>1394.8763113263988</c:v>
                </c:pt>
                <c:pt idx="86">
                  <c:v>1395.910700858185</c:v>
                </c:pt>
                <c:pt idx="87">
                  <c:v>1396.9112734520768</c:v>
                </c:pt>
                <c:pt idx="88">
                  <c:v>1397.8782900588767</c:v>
                </c:pt>
                <c:pt idx="89">
                  <c:v>1398.812010690677</c:v>
                </c:pt>
                <c:pt idx="90">
                  <c:v>1399.7126944065617</c:v>
                </c:pt>
                <c:pt idx="91">
                  <c:v>1400.580599298816</c:v>
                </c:pt>
                <c:pt idx="92">
                  <c:v>1401.41598247963</c:v>
                </c:pt>
                <c:pt idx="93">
                  <c:v>1402.2191000682872</c:v>
                </c:pt>
                <c:pt idx="94">
                  <c:v>1402.9902071788263</c:v>
                </c:pt>
                <c:pt idx="95">
                  <c:v>1403.729557908166</c:v>
                </c:pt>
                <c:pt idx="96">
                  <c:v>1404.4374053246827</c:v>
                </c:pt>
                <c:pt idx="97">
                  <c:v>1405.1140014572293</c:v>
                </c:pt>
                <c:pt idx="98">
                  <c:v>1405.7595972845886</c:v>
                </c:pt>
                <c:pt idx="99">
                  <c:v>1406.3744427253475</c:v>
                </c:pt>
                <c:pt idx="100">
                  <c:v>1406.9587866281861</c:v>
                </c:pt>
                <c:pt idx="101">
                  <c:v>1407.5128767625686</c:v>
                </c:pt>
                <c:pt idx="102">
                  <c:v>1408.0369598098312</c:v>
                </c:pt>
                <c:pt idx="103">
                  <c:v>1408.5312813546541</c:v>
                </c:pt>
                <c:pt idx="104">
                  <c:v>1408.9960858769109</c:v>
                </c:pt>
                <c:pt idx="105">
                  <c:v>1409.4316167438865</c:v>
                </c:pt>
                <c:pt idx="106">
                  <c:v>1409.8381162028538</c:v>
                </c:pt>
                <c:pt idx="107">
                  <c:v>1410.2158253740038</c:v>
                </c:pt>
                <c:pt idx="108">
                  <c:v>1410.5649842437172</c:v>
                </c:pt>
                <c:pt idx="109">
                  <c:v>1410.885831658172</c:v>
                </c:pt>
                <c:pt idx="110">
                  <c:v>1411.1786053172798</c:v>
                </c:pt>
                <c:pt idx="111">
                  <c:v>1411.4435417689401</c:v>
                </c:pt>
                <c:pt idx="112">
                  <c:v>1411.6808764036089</c:v>
                </c:pt>
                <c:pt idx="113">
                  <c:v>1411.8908434491714</c:v>
                </c:pt>
                <c:pt idx="114">
                  <c:v>1412.0736759661133</c:v>
                </c:pt>
                <c:pt idx="115">
                  <c:v>1412.2296058429824</c:v>
                </c:pt>
                <c:pt idx="116">
                  <c:v>1412.3588637921343</c:v>
                </c:pt>
                <c:pt idx="117">
                  <c:v>1412.4616793457558</c:v>
                </c:pt>
                <c:pt idx="118">
                  <c:v>1412.5382808521588</c:v>
                </c:pt>
                <c:pt idx="119">
                  <c:v>1412.5888954723378</c:v>
                </c:pt>
                <c:pt idx="120">
                  <c:v>1412.6137491767856</c:v>
                </c:pt>
                <c:pt idx="121">
                  <c:v>1412.6130667425605</c:v>
                </c:pt>
                <c:pt idx="122">
                  <c:v>1412.5870717505984</c:v>
                </c:pt>
                <c:pt idx="123">
                  <c:v>1412.5359865832654</c:v>
                </c:pt>
                <c:pt idx="124">
                  <c:v>1412.4600324221428</c:v>
                </c:pt>
                <c:pt idx="125">
                  <c:v>1412.3594292460405</c:v>
                </c:pt>
                <c:pt idx="126">
                  <c:v>1412.2343958292327</c:v>
                </c:pt>
                <c:pt idx="127">
                  <c:v>1412.0851497399096</c:v>
                </c:pt>
                <c:pt idx="128">
                  <c:v>1411.9119073388415</c:v>
                </c:pt>
                <c:pt idx="129">
                  <c:v>1411.7148837782479</c:v>
                </c:pt>
                <c:pt idx="130">
                  <c:v>1411.4942930008679</c:v>
                </c:pt>
                <c:pt idx="131">
                  <c:v>1411.2503477392258</c:v>
                </c:pt>
                <c:pt idx="132">
                  <c:v>1410.9832595150888</c:v>
                </c:pt>
                <c:pt idx="133">
                  <c:v>1410.6932386391086</c:v>
                </c:pt>
                <c:pt idx="134">
                  <c:v>1410.3804942106465</c:v>
                </c:pt>
                <c:pt idx="135">
                  <c:v>1410.0452341177727</c:v>
                </c:pt>
                <c:pt idx="136">
                  <c:v>1409.6876650374393</c:v>
                </c:pt>
                <c:pt idx="137">
                  <c:v>1409.3079924358192</c:v>
                </c:pt>
                <c:pt idx="138">
                  <c:v>1408.9064205688096</c:v>
                </c:pt>
                <c:pt idx="139">
                  <c:v>1408.4831524826932</c:v>
                </c:pt>
                <c:pt idx="140">
                  <c:v>1408.0383900149541</c:v>
                </c:pt>
                <c:pt idx="141">
                  <c:v>1407.572333795244</c:v>
                </c:pt>
                <c:pt idx="142">
                  <c:v>1407.0851832464962</c:v>
                </c:pt>
                <c:pt idx="143">
                  <c:v>1406.5771365861797</c:v>
                </c:pt>
                <c:pt idx="144">
                  <c:v>1406.0483908276935</c:v>
                </c:pt>
                <c:pt idx="145">
                  <c:v>1405.4991417818958</c:v>
                </c:pt>
                <c:pt idx="146">
                  <c:v>1404.9295840587629</c:v>
                </c:pt>
                <c:pt idx="147">
                  <c:v>1404.3399110691776</c:v>
                </c:pt>
                <c:pt idx="148">
                  <c:v>1403.7303150268397</c:v>
                </c:pt>
                <c:pt idx="149">
                  <c:v>1403.100986950298</c:v>
                </c:pt>
                <c:pt idx="150">
                  <c:v>1402.4521166650991</c:v>
                </c:pt>
                <c:pt idx="151">
                  <c:v>1401.7838928060494</c:v>
                </c:pt>
                <c:pt idx="152">
                  <c:v>1401.0965028195887</c:v>
                </c:pt>
                <c:pt idx="153">
                  <c:v>1400.3901329662701</c:v>
                </c:pt>
                <c:pt idx="154">
                  <c:v>1399.6649683233445</c:v>
                </c:pt>
                <c:pt idx="155">
                  <c:v>1398.9211927874455</c:v>
                </c:pt>
                <c:pt idx="156">
                  <c:v>1398.1589890773739</c:v>
                </c:pt>
                <c:pt idx="157">
                  <c:v>1397.3785387369758</c:v>
                </c:pt>
                <c:pt idx="158">
                  <c:v>1396.5800221381137</c:v>
                </c:pt>
                <c:pt idx="159">
                  <c:v>1395.7636184837272</c:v>
                </c:pt>
                <c:pt idx="160">
                  <c:v>1394.9295058109803</c:v>
                </c:pt>
                <c:pt idx="161">
                  <c:v>1394.077860994493</c:v>
                </c:pt>
                <c:pt idx="162">
                  <c:v>1393.2088597496536</c:v>
                </c:pt>
                <c:pt idx="163">
                  <c:v>1392.322676636011</c:v>
                </c:pt>
                <c:pt idx="164">
                  <c:v>1391.4194850607425</c:v>
                </c:pt>
                <c:pt idx="165">
                  <c:v>1390.4994572821963</c:v>
                </c:pt>
                <c:pt idx="166">
                  <c:v>1389.5627644135041</c:v>
                </c:pt>
                <c:pt idx="167">
                  <c:v>1388.6095764262643</c:v>
                </c:pt>
                <c:pt idx="168">
                  <c:v>1387.6400621542923</c:v>
                </c:pt>
                <c:pt idx="169">
                  <c:v>1386.6543892974332</c:v>
                </c:pt>
                <c:pt idx="170">
                  <c:v>1385.6527244254394</c:v>
                </c:pt>
                <c:pt idx="171">
                  <c:v>1384.6352329819067</c:v>
                </c:pt>
                <c:pt idx="172">
                  <c:v>1383.6020792882698</c:v>
                </c:pt>
                <c:pt idx="173">
                  <c:v>1382.5534265478527</c:v>
                </c:pt>
                <c:pt idx="174">
                  <c:v>1381.4894368499743</c:v>
                </c:pt>
                <c:pt idx="175">
                  <c:v>1380.4102711741048</c:v>
                </c:pt>
                <c:pt idx="176">
                  <c:v>1379.3160893940735</c:v>
                </c:pt>
                <c:pt idx="177">
                  <c:v>1378.2070502823246</c:v>
                </c:pt>
                <c:pt idx="178">
                  <c:v>1377.0833115142188</c:v>
                </c:pt>
                <c:pt idx="179">
                  <c:v>1375.9450296723796</c:v>
                </c:pt>
                <c:pt idx="180">
                  <c:v>1374.7923602510837</c:v>
                </c:pt>
              </c:numCache>
            </c:numRef>
          </c:val>
        </c:ser>
        <c:ser>
          <c:idx val="3"/>
          <c:order val="3"/>
          <c:tx>
            <c:strRef>
              <c:f>'[Eq de bateman avec flux.xlsm]Eq_de_Bateman_avec_RK1'!$O$1</c:f>
              <c:strCache>
                <c:ptCount val="1"/>
                <c:pt idx="0">
                  <c:v>N(Pu241)</c:v>
                </c:pt>
              </c:strCache>
            </c:strRef>
          </c:tx>
          <c:cat>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cat>
          <c:val>
            <c:numRef>
              <c:f>'[Eq de bateman avec flux.xlsm]Eq_de_Bateman_avec_RK1'!$O$2:$O$182</c:f>
              <c:numCache>
                <c:formatCode>0.00</c:formatCode>
                <c:ptCount val="181"/>
                <c:pt idx="0">
                  <c:v>241.52903340204062</c:v>
                </c:pt>
                <c:pt idx="1">
                  <c:v>239.13606682510991</c:v>
                </c:pt>
                <c:pt idx="2">
                  <c:v>236.82893777726181</c:v>
                </c:pt>
                <c:pt idx="3">
                  <c:v>234.60502213411706</c:v>
                </c:pt>
                <c:pt idx="4">
                  <c:v>232.46177021797669</c:v>
                </c:pt>
                <c:pt idx="5">
                  <c:v>230.39670472239567</c:v>
                </c:pt>
                <c:pt idx="6">
                  <c:v>228.40741869452955</c:v>
                </c:pt>
                <c:pt idx="7">
                  <c:v>226.4915735736426</c:v>
                </c:pt>
                <c:pt idx="8">
                  <c:v>224.64689728421124</c:v>
                </c:pt>
                <c:pt idx="9">
                  <c:v>222.87118238210053</c:v>
                </c:pt>
                <c:pt idx="10">
                  <c:v>221.16228425233359</c:v>
                </c:pt>
                <c:pt idx="11">
                  <c:v>219.51811935701539</c:v>
                </c:pt>
                <c:pt idx="12">
                  <c:v>217.9366635320126</c:v>
                </c:pt>
                <c:pt idx="13">
                  <c:v>216.41595033103025</c:v>
                </c:pt>
                <c:pt idx="14">
                  <c:v>214.95406941576371</c:v>
                </c:pt>
                <c:pt idx="15">
                  <c:v>213.54916499084192</c:v>
                </c:pt>
                <c:pt idx="16">
                  <c:v>212.19943428231281</c:v>
                </c:pt>
                <c:pt idx="17">
                  <c:v>210.90312605845784</c:v>
                </c:pt>
                <c:pt idx="18">
                  <c:v>209.65853919175564</c:v>
                </c:pt>
                <c:pt idx="19">
                  <c:v>208.46402126084777</c:v>
                </c:pt>
                <c:pt idx="20">
                  <c:v>207.31796719139234</c:v>
                </c:pt>
                <c:pt idx="21">
                  <c:v>206.21881793472136</c:v>
                </c:pt>
                <c:pt idx="22">
                  <c:v>205.16505918324884</c:v>
                </c:pt>
                <c:pt idx="23">
                  <c:v>204.15522012160537</c:v>
                </c:pt>
                <c:pt idx="24">
                  <c:v>203.1878722125042</c:v>
                </c:pt>
                <c:pt idx="25">
                  <c:v>202.26162801637091</c:v>
                </c:pt>
                <c:pt idx="26">
                  <c:v>201.37514004379634</c:v>
                </c:pt>
                <c:pt idx="27">
                  <c:v>200.52709963989849</c:v>
                </c:pt>
                <c:pt idx="28">
                  <c:v>199.71623589970457</c:v>
                </c:pt>
                <c:pt idx="29">
                  <c:v>198.94131461368926</c:v>
                </c:pt>
                <c:pt idx="30">
                  <c:v>198.20113724262941</c:v>
                </c:pt>
                <c:pt idx="31">
                  <c:v>197.49453992095891</c:v>
                </c:pt>
                <c:pt idx="32">
                  <c:v>196.82039248782982</c:v>
                </c:pt>
                <c:pt idx="33">
                  <c:v>196.1775975451086</c:v>
                </c:pt>
                <c:pt idx="34">
                  <c:v>195.56508954155748</c:v>
                </c:pt>
                <c:pt idx="35">
                  <c:v>194.98183388247202</c:v>
                </c:pt>
                <c:pt idx="36">
                  <c:v>194.42682606406598</c:v>
                </c:pt>
                <c:pt idx="37">
                  <c:v>193.89909083191495</c:v>
                </c:pt>
                <c:pt idx="38">
                  <c:v>193.39768136278906</c:v>
                </c:pt>
                <c:pt idx="39">
                  <c:v>192.92167846922351</c:v>
                </c:pt>
                <c:pt idx="40">
                  <c:v>192.47018982619463</c:v>
                </c:pt>
                <c:pt idx="41">
                  <c:v>192.0423492192858</c:v>
                </c:pt>
                <c:pt idx="42">
                  <c:v>191.63731581374569</c:v>
                </c:pt>
                <c:pt idx="43">
                  <c:v>191.25427344385722</c:v>
                </c:pt>
                <c:pt idx="44">
                  <c:v>190.89242992205243</c:v>
                </c:pt>
                <c:pt idx="45">
                  <c:v>190.55101636722361</c:v>
                </c:pt>
                <c:pt idx="46">
                  <c:v>190.22928655169702</c:v>
                </c:pt>
                <c:pt idx="47">
                  <c:v>189.92651626634989</c:v>
                </c:pt>
                <c:pt idx="48">
                  <c:v>189.64200270336613</c:v>
                </c:pt>
                <c:pt idx="49">
                  <c:v>189.37506385614017</c:v>
                </c:pt>
                <c:pt idx="50">
                  <c:v>189.12503793585208</c:v>
                </c:pt>
                <c:pt idx="51">
                  <c:v>188.89128280425041</c:v>
                </c:pt>
                <c:pt idx="52">
                  <c:v>188.673175422192</c:v>
                </c:pt>
                <c:pt idx="53">
                  <c:v>188.47011131350075</c:v>
                </c:pt>
                <c:pt idx="54">
                  <c:v>188.28150404371942</c:v>
                </c:pt>
                <c:pt idx="55">
                  <c:v>188.10678471334049</c:v>
                </c:pt>
                <c:pt idx="56">
                  <c:v>187.94540146511355</c:v>
                </c:pt>
                <c:pt idx="57">
                  <c:v>187.79681900503795</c:v>
                </c:pt>
                <c:pt idx="58">
                  <c:v>187.66051813666056</c:v>
                </c:pt>
                <c:pt idx="59">
                  <c:v>187.53599530830854</c:v>
                </c:pt>
                <c:pt idx="60">
                  <c:v>187.42276217289796</c:v>
                </c:pt>
                <c:pt idx="61">
                  <c:v>187.32034515996878</c:v>
                </c:pt>
                <c:pt idx="62">
                  <c:v>187.22828505960632</c:v>
                </c:pt>
                <c:pt idx="63">
                  <c:v>187.14613661791924</c:v>
                </c:pt>
                <c:pt idx="64">
                  <c:v>187.07346814375273</c:v>
                </c:pt>
                <c:pt idx="65">
                  <c:v>187.00986112632518</c:v>
                </c:pt>
                <c:pt idx="66">
                  <c:v>186.95490986348443</c:v>
                </c:pt>
                <c:pt idx="67">
                  <c:v>186.90822110028907</c:v>
                </c:pt>
                <c:pt idx="68">
                  <c:v>186.86941367762796</c:v>
                </c:pt>
                <c:pt idx="69">
                  <c:v>186.83811819059906</c:v>
                </c:pt>
                <c:pt idx="70">
                  <c:v>186.81397665637672</c:v>
                </c:pt>
                <c:pt idx="71">
                  <c:v>186.79664219130396</c:v>
                </c:pt>
                <c:pt idx="72">
                  <c:v>186.78577869695357</c:v>
                </c:pt>
                <c:pt idx="73">
                  <c:v>186.78106055490929</c:v>
                </c:pt>
                <c:pt idx="74">
                  <c:v>186.78217233002454</c:v>
                </c:pt>
                <c:pt idx="75">
                  <c:v>186.78880848192389</c:v>
                </c:pt>
                <c:pt idx="76">
                  <c:v>186.80067308451831</c:v>
                </c:pt>
                <c:pt idx="77">
                  <c:v>186.81747955331159</c:v>
                </c:pt>
                <c:pt idx="78">
                  <c:v>186.83895038028214</c:v>
                </c:pt>
                <c:pt idx="79">
                  <c:v>186.86481687612968</c:v>
                </c:pt>
                <c:pt idx="80">
                  <c:v>186.89481891968245</c:v>
                </c:pt>
                <c:pt idx="81">
                  <c:v>186.92870471426664</c:v>
                </c:pt>
                <c:pt idx="82">
                  <c:v>186.96623055084441</c:v>
                </c:pt>
                <c:pt idx="83">
                  <c:v>187.00716057773312</c:v>
                </c:pt>
                <c:pt idx="84">
                  <c:v>187.05126657672304</c:v>
                </c:pt>
                <c:pt idx="85">
                  <c:v>187.09832774541621</c:v>
                </c:pt>
                <c:pt idx="86">
                  <c:v>187.14813048561382</c:v>
                </c:pt>
                <c:pt idx="87">
                  <c:v>187.2004681975844</c:v>
                </c:pt>
                <c:pt idx="88">
                  <c:v>187.25514108004981</c:v>
                </c:pt>
                <c:pt idx="89">
                  <c:v>187.31195593573045</c:v>
                </c:pt>
                <c:pt idx="90">
                  <c:v>187.37072598229554</c:v>
                </c:pt>
                <c:pt idx="91">
                  <c:v>187.43127066856874</c:v>
                </c:pt>
                <c:pt idx="92">
                  <c:v>187.49341549584341</c:v>
                </c:pt>
                <c:pt idx="93">
                  <c:v>187.55699184416565</c:v>
                </c:pt>
                <c:pt idx="94">
                  <c:v>187.62183680344791</c:v>
                </c:pt>
                <c:pt idx="95">
                  <c:v>187.68779300927872</c:v>
                </c:pt>
                <c:pt idx="96">
                  <c:v>187.754708483299</c:v>
                </c:pt>
                <c:pt idx="97">
                  <c:v>187.82243647801783</c:v>
                </c:pt>
                <c:pt idx="98">
                  <c:v>187.89083532594523</c:v>
                </c:pt>
                <c:pt idx="99">
                  <c:v>187.95976829292189</c:v>
                </c:pt>
                <c:pt idx="100">
                  <c:v>188.02910343552989</c:v>
                </c:pt>
                <c:pt idx="101">
                  <c:v>188.0987134624711</c:v>
                </c:pt>
                <c:pt idx="102">
                  <c:v>188.16847559980374</c:v>
                </c:pt>
                <c:pt idx="103">
                  <c:v>188.23827145992982</c:v>
                </c:pt>
                <c:pt idx="104">
                  <c:v>188.30798691422982</c:v>
                </c:pt>
                <c:pt idx="105">
                  <c:v>188.37751196924353</c:v>
                </c:pt>
                <c:pt idx="106">
                  <c:v>188.44674064629893</c:v>
                </c:pt>
                <c:pt idx="107">
                  <c:v>188.51557086449364</c:v>
                </c:pt>
                <c:pt idx="108">
                  <c:v>188.58390432693579</c:v>
                </c:pt>
                <c:pt idx="109">
                  <c:v>188.65164641015474</c:v>
                </c:pt>
                <c:pt idx="110">
                  <c:v>188.71870605659313</c:v>
                </c:pt>
                <c:pt idx="111">
                  <c:v>188.78499567009561</c:v>
                </c:pt>
                <c:pt idx="112">
                  <c:v>188.8504310143108</c:v>
                </c:pt>
                <c:pt idx="113">
                  <c:v>188.91493111392631</c:v>
                </c:pt>
                <c:pt idx="114">
                  <c:v>188.97841815865795</c:v>
                </c:pt>
                <c:pt idx="115">
                  <c:v>189.04081740991722</c:v>
                </c:pt>
                <c:pt idx="116">
                  <c:v>189.10205711008302</c:v>
                </c:pt>
                <c:pt idx="117">
                  <c:v>189.16206839430507</c:v>
                </c:pt>
                <c:pt idx="118">
                  <c:v>189.22078520476958</c:v>
                </c:pt>
                <c:pt idx="119">
                  <c:v>189.27814420735865</c:v>
                </c:pt>
                <c:pt idx="120">
                  <c:v>189.3340847106372</c:v>
                </c:pt>
                <c:pt idx="121">
                  <c:v>189.38854858710326</c:v>
                </c:pt>
                <c:pt idx="122">
                  <c:v>189.44148019663879</c:v>
                </c:pt>
                <c:pt idx="123">
                  <c:v>189.49282631210025</c:v>
                </c:pt>
                <c:pt idx="124">
                  <c:v>189.54253604698977</c:v>
                </c:pt>
                <c:pt idx="125">
                  <c:v>189.59056078514925</c:v>
                </c:pt>
                <c:pt idx="126">
                  <c:v>189.63685411242153</c:v>
                </c:pt>
                <c:pt idx="127">
                  <c:v>189.68137175022432</c:v>
                </c:pt>
                <c:pt idx="128">
                  <c:v>189.7240714909837</c:v>
                </c:pt>
                <c:pt idx="129">
                  <c:v>189.7649131353761</c:v>
                </c:pt>
                <c:pt idx="130">
                  <c:v>189.80385843132856</c:v>
                </c:pt>
                <c:pt idx="131">
                  <c:v>189.84087101472863</c:v>
                </c:pt>
                <c:pt idx="132">
                  <c:v>189.87591635179686</c:v>
                </c:pt>
                <c:pt idx="133">
                  <c:v>189.90896168307552</c:v>
                </c:pt>
                <c:pt idx="134">
                  <c:v>189.93997596898927</c:v>
                </c:pt>
                <c:pt idx="135">
                  <c:v>189.96892983693414</c:v>
                </c:pt>
                <c:pt idx="136">
                  <c:v>189.99579552985242</c:v>
                </c:pt>
                <c:pt idx="137">
                  <c:v>190.02054685625271</c:v>
                </c:pt>
                <c:pt idx="138">
                  <c:v>190.04315914163487</c:v>
                </c:pt>
                <c:pt idx="139">
                  <c:v>190.06360918128127</c:v>
                </c:pt>
                <c:pt idx="140">
                  <c:v>190.08187519437627</c:v>
                </c:pt>
                <c:pt idx="141">
                  <c:v>190.09793677941764</c:v>
                </c:pt>
                <c:pt idx="142">
                  <c:v>190.11177487088386</c:v>
                </c:pt>
                <c:pt idx="143">
                  <c:v>190.12337169712262</c:v>
                </c:pt>
                <c:pt idx="144">
                  <c:v>190.13271073942698</c:v>
                </c:pt>
                <c:pt idx="145">
                  <c:v>190.13977669226608</c:v>
                </c:pt>
                <c:pt idx="146">
                  <c:v>190.14455542463875</c:v>
                </c:pt>
                <c:pt idx="147">
                  <c:v>190.14703394251879</c:v>
                </c:pt>
                <c:pt idx="148">
                  <c:v>190.14720035236178</c:v>
                </c:pt>
                <c:pt idx="149">
                  <c:v>190.14504382564417</c:v>
                </c:pt>
                <c:pt idx="150">
                  <c:v>190.14055456440596</c:v>
                </c:pt>
                <c:pt idx="151">
                  <c:v>190.13372376776945</c:v>
                </c:pt>
                <c:pt idx="152">
                  <c:v>190.12454359940691</c:v>
                </c:pt>
                <c:pt idx="153">
                  <c:v>190.11300715593077</c:v>
                </c:pt>
                <c:pt idx="154">
                  <c:v>190.09910843618144</c:v>
                </c:pt>
                <c:pt idx="155">
                  <c:v>190.08284231138714</c:v>
                </c:pt>
                <c:pt idx="156">
                  <c:v>190.06420449617227</c:v>
                </c:pt>
                <c:pt idx="157">
                  <c:v>190.04319152039051</c:v>
                </c:pt>
                <c:pt idx="158">
                  <c:v>190.01980070176009</c:v>
                </c:pt>
                <c:pt idx="159">
                  <c:v>189.99403011927876</c:v>
                </c:pt>
                <c:pt idx="160">
                  <c:v>189.96587858739721</c:v>
                </c:pt>
                <c:pt idx="161">
                  <c:v>189.93534563092976</c:v>
                </c:pt>
                <c:pt idx="162">
                  <c:v>189.90243146068192</c:v>
                </c:pt>
                <c:pt idx="163">
                  <c:v>189.86713694977527</c:v>
                </c:pt>
                <c:pt idx="164">
                  <c:v>189.82946361064998</c:v>
                </c:pt>
                <c:pt idx="165">
                  <c:v>189.78941357272652</c:v>
                </c:pt>
                <c:pt idx="166">
                  <c:v>189.74698956070824</c:v>
                </c:pt>
                <c:pt idx="167">
                  <c:v>189.7021948735071</c:v>
                </c:pt>
                <c:pt idx="168">
                  <c:v>189.65503336377515</c:v>
                </c:pt>
                <c:pt idx="169">
                  <c:v>189.60550941802538</c:v>
                </c:pt>
                <c:pt idx="170">
                  <c:v>189.55362793732519</c:v>
                </c:pt>
                <c:pt idx="171">
                  <c:v>189.49939431854702</c:v>
                </c:pt>
                <c:pt idx="172">
                  <c:v>189.44281443616038</c:v>
                </c:pt>
                <c:pt idx="173">
                  <c:v>189.38389462455058</c:v>
                </c:pt>
                <c:pt idx="174">
                  <c:v>189.32264166084943</c:v>
                </c:pt>
                <c:pt idx="175">
                  <c:v>189.25906274826377</c:v>
                </c:pt>
                <c:pt idx="176">
                  <c:v>189.19316549988801</c:v>
                </c:pt>
                <c:pt idx="177">
                  <c:v>189.12495792298733</c:v>
                </c:pt>
                <c:pt idx="178">
                  <c:v>189.05444840373855</c:v>
                </c:pt>
                <c:pt idx="179">
                  <c:v>188.98164569241578</c:v>
                </c:pt>
                <c:pt idx="180">
                  <c:v>188.90655888900883</c:v>
                </c:pt>
              </c:numCache>
            </c:numRef>
          </c:val>
        </c:ser>
        <c:ser>
          <c:idx val="4"/>
          <c:order val="4"/>
          <c:tx>
            <c:strRef>
              <c:f>'[Eq de bateman avec flux.xlsm]Eq_de_Bateman_avec_RK1'!$Q$1</c:f>
              <c:strCache>
                <c:ptCount val="1"/>
                <c:pt idx="0">
                  <c:v>N(Pu242)</c:v>
                </c:pt>
              </c:strCache>
            </c:strRef>
          </c:tx>
          <c:cat>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cat>
          <c:val>
            <c:numRef>
              <c:f>'[Eq de bateman avec flux.xlsm]Eq_de_Bateman_avec_RK1'!$Q$2:$Q$182</c:f>
              <c:numCache>
                <c:formatCode>0.00</c:formatCode>
                <c:ptCount val="181"/>
                <c:pt idx="0">
                  <c:v>82.180003066254471</c:v>
                </c:pt>
                <c:pt idx="1">
                  <c:v>82.572351898549726</c:v>
                </c:pt>
                <c:pt idx="2">
                  <c:v>82.953295984375515</c:v>
                </c:pt>
                <c:pt idx="3">
                  <c:v>83.323227790595112</c:v>
                </c:pt>
                <c:pt idx="4">
                  <c:v>83.682527513046196</c:v>
                </c:pt>
                <c:pt idx="5">
                  <c:v>84.031563431753412</c:v>
                </c:pt>
                <c:pt idx="6">
                  <c:v>84.370692256156588</c:v>
                </c:pt>
                <c:pt idx="7">
                  <c:v>84.700259460633049</c:v>
                </c:pt>
                <c:pt idx="8">
                  <c:v>85.020599610584924</c:v>
                </c:pt>
                <c:pt idx="9">
                  <c:v>85.332036679354502</c:v>
                </c:pt>
                <c:pt idx="10">
                  <c:v>85.634884356223708</c:v>
                </c:pt>
                <c:pt idx="11">
                  <c:v>85.929446345746186</c:v>
                </c:pt>
                <c:pt idx="12">
                  <c:v>86.216016658654027</c:v>
                </c:pt>
                <c:pt idx="13">
                  <c:v>86.494879894574098</c:v>
                </c:pt>
                <c:pt idx="14">
                  <c:v>86.766311516782352</c:v>
                </c:pt>
                <c:pt idx="15">
                  <c:v>87.030578119218546</c:v>
                </c:pt>
                <c:pt idx="16">
                  <c:v>87.287937685976942</c:v>
                </c:pt>
                <c:pt idx="17">
                  <c:v>87.538639843483267</c:v>
                </c:pt>
                <c:pt idx="18">
                  <c:v>87.782926105561714</c:v>
                </c:pt>
                <c:pt idx="19">
                  <c:v>88.021030111590505</c:v>
                </c:pt>
                <c:pt idx="20">
                  <c:v>88.253177857938852</c:v>
                </c:pt>
                <c:pt idx="21">
                  <c:v>88.47958792287271</c:v>
                </c:pt>
                <c:pt idx="22">
                  <c:v>88.700471685111708</c:v>
                </c:pt>
                <c:pt idx="23">
                  <c:v>88.916033536214243</c:v>
                </c:pt>
                <c:pt idx="24">
                  <c:v>89.126471086963136</c:v>
                </c:pt>
                <c:pt idx="25">
                  <c:v>89.331975367919171</c:v>
                </c:pt>
                <c:pt idx="26">
                  <c:v>89.532731024305278</c:v>
                </c:pt>
                <c:pt idx="27">
                  <c:v>89.728916505379701</c:v>
                </c:pt>
                <c:pt idx="28">
                  <c:v>89.920704248451784</c:v>
                </c:pt>
                <c:pt idx="29">
                  <c:v>90.108260857690084</c:v>
                </c:pt>
                <c:pt idx="30">
                  <c:v>90.291747277868069</c:v>
                </c:pt>
                <c:pt idx="31">
                  <c:v>90.471318963188736</c:v>
                </c:pt>
                <c:pt idx="32">
                  <c:v>90.647126041325507</c:v>
                </c:pt>
                <c:pt idx="33">
                  <c:v>90.81931347281305</c:v>
                </c:pt>
                <c:pt idx="34">
                  <c:v>90.98802120591769</c:v>
                </c:pt>
                <c:pt idx="35">
                  <c:v>91.153384327113812</c:v>
                </c:pt>
                <c:pt idx="36">
                  <c:v>91.315533207288738</c:v>
                </c:pt>
                <c:pt idx="37">
                  <c:v>91.474593643795529</c:v>
                </c:pt>
                <c:pt idx="38">
                  <c:v>91.630686998469628</c:v>
                </c:pt>
                <c:pt idx="39">
                  <c:v>91.783930331722004</c:v>
                </c:pt>
                <c:pt idx="40">
                  <c:v>91.934436532818424</c:v>
                </c:pt>
                <c:pt idx="41">
                  <c:v>92.08231444645142</c:v>
                </c:pt>
                <c:pt idx="42">
                  <c:v>92.227668995708441</c:v>
                </c:pt>
                <c:pt idx="43">
                  <c:v>92.370601301536979</c:v>
                </c:pt>
                <c:pt idx="44">
                  <c:v>92.511208798804404</c:v>
                </c:pt>
                <c:pt idx="45">
                  <c:v>92.649585349047797</c:v>
                </c:pt>
                <c:pt idx="46">
                  <c:v>92.785821350006202</c:v>
                </c:pt>
                <c:pt idx="47">
                  <c:v>92.920003842025281</c:v>
                </c:pt>
                <c:pt idx="48">
                  <c:v>93.052216611421684</c:v>
                </c:pt>
                <c:pt idx="49">
                  <c:v>93.182540290892277</c:v>
                </c:pt>
                <c:pt idx="50">
                  <c:v>93.311052457050735</c:v>
                </c:pt>
                <c:pt idx="51">
                  <c:v>93.437827725171886</c:v>
                </c:pt>
                <c:pt idx="52">
                  <c:v>93.562937841221796</c:v>
                </c:pt>
                <c:pt idx="53">
                  <c:v>93.686451771249679</c:v>
                </c:pt>
                <c:pt idx="54">
                  <c:v>93.808435788215235</c:v>
                </c:pt>
                <c:pt idx="55">
                  <c:v>93.928953556323293</c:v>
                </c:pt>
                <c:pt idx="56">
                  <c:v>94.048066212935439</c:v>
                </c:pt>
                <c:pt idx="57">
                  <c:v>94.165832448126494</c:v>
                </c:pt>
                <c:pt idx="58">
                  <c:v>94.282308581951668</c:v>
                </c:pt>
                <c:pt idx="59">
                  <c:v>94.397548639488605</c:v>
                </c:pt>
                <c:pt idx="60">
                  <c:v>94.511604423716435</c:v>
                </c:pt>
                <c:pt idx="61">
                  <c:v>94.624525586292592</c:v>
                </c:pt>
                <c:pt idx="62">
                  <c:v>94.736359696286144</c:v>
                </c:pt>
                <c:pt idx="63">
                  <c:v>94.847152306924897</c:v>
                </c:pt>
                <c:pt idx="64">
                  <c:v>94.956947020412017</c:v>
                </c:pt>
                <c:pt idx="65">
                  <c:v>95.065785550866082</c:v>
                </c:pt>
                <c:pt idx="66">
                  <c:v>95.173707785437372</c:v>
                </c:pt>
                <c:pt idx="67">
                  <c:v>95.280751843651331</c:v>
                </c:pt>
                <c:pt idx="68">
                  <c:v>95.386954135029072</c:v>
                </c:pt>
                <c:pt idx="69">
                  <c:v>95.492349415033104</c:v>
                </c:pt>
                <c:pt idx="70">
                  <c:v>95.596970839385335</c:v>
                </c:pt>
                <c:pt idx="71">
                  <c:v>95.700850016803045</c:v>
                </c:pt>
                <c:pt idx="72">
                  <c:v>95.804017060197197</c:v>
                </c:pt>
                <c:pt idx="73">
                  <c:v>95.906500636376165</c:v>
                </c:pt>
                <c:pt idx="74">
                  <c:v>96.008328014297021</c:v>
                </c:pt>
                <c:pt idx="75">
                  <c:v>96.109525111905015</c:v>
                </c:pt>
                <c:pt idx="76">
                  <c:v>96.210116541600996</c:v>
                </c:pt>
                <c:pt idx="77">
                  <c:v>96.31012565437527</c:v>
                </c:pt>
                <c:pt idx="78">
                  <c:v>96.409574582645448</c:v>
                </c:pt>
                <c:pt idx="79">
                  <c:v>96.508484281834669</c:v>
                </c:pt>
                <c:pt idx="80">
                  <c:v>96.606874570725623</c:v>
                </c:pt>
                <c:pt idx="81">
                  <c:v>96.704764170624884</c:v>
                </c:pt>
                <c:pt idx="82">
                  <c:v>96.80217074337088</c:v>
                </c:pt>
                <c:pt idx="83">
                  <c:v>96.899110928218249</c:v>
                </c:pt>
                <c:pt idx="84">
                  <c:v>96.995600377630083</c:v>
                </c:pt>
                <c:pt idx="85">
                  <c:v>97.091653792008856</c:v>
                </c:pt>
                <c:pt idx="86">
                  <c:v>97.187284953395974</c:v>
                </c:pt>
                <c:pt idx="87">
                  <c:v>97.282506758168978</c:v>
                </c:pt>
                <c:pt idx="88">
                  <c:v>97.377331248764676</c:v>
                </c:pt>
                <c:pt idx="89">
                  <c:v>97.471769644455733</c:v>
                </c:pt>
                <c:pt idx="90">
                  <c:v>97.565832371207378</c:v>
                </c:pt>
                <c:pt idx="91">
                  <c:v>97.659529090640163</c:v>
                </c:pt>
                <c:pt idx="92">
                  <c:v>97.752868728124156</c:v>
                </c:pt>
                <c:pt idx="93">
                  <c:v>97.845859500028936</c:v>
                </c:pt>
                <c:pt idx="94">
                  <c:v>97.938508940153412</c:v>
                </c:pt>
                <c:pt idx="95">
                  <c:v>98.030823925358575</c:v>
                </c:pt>
                <c:pt idx="96">
                  <c:v>98.122810700425717</c:v>
                </c:pt>
                <c:pt idx="97">
                  <c:v>98.21447490216211</c:v>
                </c:pt>
                <c:pt idx="98">
                  <c:v>98.305821582775437</c:v>
                </c:pt>
                <c:pt idx="99">
                  <c:v>98.396855232537661</c:v>
                </c:pt>
                <c:pt idx="100">
                  <c:v>98.487579801758443</c:v>
                </c:pt>
                <c:pt idx="101">
                  <c:v>98.57799872208787</c:v>
                </c:pt>
                <c:pt idx="102">
                  <c:v>98.668114927167281</c:v>
                </c:pt>
                <c:pt idx="103">
                  <c:v>98.757930872646881</c:v>
                </c:pt>
                <c:pt idx="104">
                  <c:v>98.847448555588073</c:v>
                </c:pt>
                <c:pt idx="105">
                  <c:v>98.936669533267946</c:v>
                </c:pt>
                <c:pt idx="106">
                  <c:v>99.025594941403057</c:v>
                </c:pt>
                <c:pt idx="107">
                  <c:v>99.114225511808883</c:v>
                </c:pt>
                <c:pt idx="108">
                  <c:v>99.202561589511106</c:v>
                </c:pt>
                <c:pt idx="109">
                  <c:v>99.29060314932434</c:v>
                </c:pt>
                <c:pt idx="110">
                  <c:v>99.378349811913438</c:v>
                </c:pt>
                <c:pt idx="111">
                  <c:v>99.465800859352214</c:v>
                </c:pt>
                <c:pt idx="112">
                  <c:v>99.552955250193875</c:v>
                </c:pt>
                <c:pt idx="113">
                  <c:v>99.639811634067172</c:v>
                </c:pt>
                <c:pt idx="114">
                  <c:v>99.726368365811709</c:v>
                </c:pt>
                <c:pt idx="115">
                  <c:v>99.812623519165754</c:v>
                </c:pt>
                <c:pt idx="116">
                  <c:v>99.898574900019298</c:v>
                </c:pt>
                <c:pt idx="117">
                  <c:v>99.984220059244748</c:v>
                </c:pt>
                <c:pt idx="118">
                  <c:v>100.0695563051175</c:v>
                </c:pt>
                <c:pt idx="119">
                  <c:v>100.15458071533811</c:v>
                </c:pt>
                <c:pt idx="120">
                  <c:v>100.23929014866742</c:v>
                </c:pt>
                <c:pt idx="121">
                  <c:v>100.32368125618594</c:v>
                </c:pt>
                <c:pt idx="122">
                  <c:v>100.40775049218814</c:v>
                </c:pt>
                <c:pt idx="123">
                  <c:v>100.49149412472231</c:v>
                </c:pt>
                <c:pt idx="124">
                  <c:v>100.57490824578601</c:v>
                </c:pt>
                <c:pt idx="125">
                  <c:v>100.6579887811873</c:v>
                </c:pt>
                <c:pt idx="126">
                  <c:v>100.74073150008122</c:v>
                </c:pt>
                <c:pt idx="127">
                  <c:v>100.82313202419097</c:v>
                </c:pt>
                <c:pt idx="128">
                  <c:v>100.90518583672285</c:v>
                </c:pt>
                <c:pt idx="129">
                  <c:v>100.98688829098404</c:v>
                </c:pt>
                <c:pt idx="130">
                  <c:v>101.06823461871154</c:v>
                </c:pt>
                <c:pt idx="131">
                  <c:v>101.14921993812091</c:v>
                </c:pt>
                <c:pt idx="132">
                  <c:v>101.22983926168281</c:v>
                </c:pt>
                <c:pt idx="133">
                  <c:v>101.31008750363536</c:v>
                </c:pt>
                <c:pt idx="134">
                  <c:v>101.38995948723984</c:v>
                </c:pt>
                <c:pt idx="135">
                  <c:v>101.46944995178752</c:v>
                </c:pt>
                <c:pt idx="136">
                  <c:v>101.54855355936462</c:v>
                </c:pt>
                <c:pt idx="137">
                  <c:v>101.62726490138249</c:v>
                </c:pt>
                <c:pt idx="138">
                  <c:v>101.70557850488009</c:v>
                </c:pt>
                <c:pt idx="139">
                  <c:v>101.78348883860529</c:v>
                </c:pt>
                <c:pt idx="140">
                  <c:v>101.86099031888143</c:v>
                </c:pt>
                <c:pt idx="141">
                  <c:v>101.93807731526566</c:v>
                </c:pt>
                <c:pt idx="142">
                  <c:v>102.01474415600491</c:v>
                </c:pt>
                <c:pt idx="143">
                  <c:v>102.0909851332958</c:v>
                </c:pt>
                <c:pt idx="144">
                  <c:v>102.16679450835393</c:v>
                </c:pt>
                <c:pt idx="145">
                  <c:v>102.24216651629844</c:v>
                </c:pt>
                <c:pt idx="146">
                  <c:v>102.3170953708572</c:v>
                </c:pt>
                <c:pt idx="147">
                  <c:v>102.39157526889801</c:v>
                </c:pt>
                <c:pt idx="148">
                  <c:v>102.46560039479087</c:v>
                </c:pt>
                <c:pt idx="149">
                  <c:v>102.53916492460651</c:v>
                </c:pt>
                <c:pt idx="150">
                  <c:v>102.61226303015594</c:v>
                </c:pt>
                <c:pt idx="151">
                  <c:v>102.68488888287582</c:v>
                </c:pt>
                <c:pt idx="152">
                  <c:v>102.75703665756423</c:v>
                </c:pt>
                <c:pt idx="153">
                  <c:v>102.82870053597139</c:v>
                </c:pt>
                <c:pt idx="154">
                  <c:v>102.89987471024965</c:v>
                </c:pt>
                <c:pt idx="155">
                  <c:v>102.97055338626693</c:v>
                </c:pt>
                <c:pt idx="156">
                  <c:v>103.04073078678783</c:v>
                </c:pt>
                <c:pt idx="157">
                  <c:v>103.1104011545264</c:v>
                </c:pt>
                <c:pt idx="158">
                  <c:v>103.17955875507428</c:v>
                </c:pt>
                <c:pt idx="159">
                  <c:v>103.24819787970833</c:v>
                </c:pt>
                <c:pt idx="160">
                  <c:v>103.31631284808103</c:v>
                </c:pt>
                <c:pt idx="161">
                  <c:v>103.38389801079758</c:v>
                </c:pt>
                <c:pt idx="162">
                  <c:v>103.45094775188288</c:v>
                </c:pt>
                <c:pt idx="163">
                  <c:v>103.51745649114191</c:v>
                </c:pt>
                <c:pt idx="164">
                  <c:v>103.58341868641681</c:v>
                </c:pt>
                <c:pt idx="165">
                  <c:v>103.64882883574367</c:v>
                </c:pt>
                <c:pt idx="166">
                  <c:v>103.7136814794124</c:v>
                </c:pt>
                <c:pt idx="167">
                  <c:v>103.77797120193236</c:v>
                </c:pt>
                <c:pt idx="168">
                  <c:v>103.84169263390694</c:v>
                </c:pt>
                <c:pt idx="169">
                  <c:v>103.9048404538198</c:v>
                </c:pt>
                <c:pt idx="170">
                  <c:v>103.96740938973545</c:v>
                </c:pt>
                <c:pt idx="171">
                  <c:v>104.02939422091711</c:v>
                </c:pt>
                <c:pt idx="172">
                  <c:v>104.09078977936417</c:v>
                </c:pt>
                <c:pt idx="173">
                  <c:v>104.1515909512719</c:v>
                </c:pt>
                <c:pt idx="174">
                  <c:v>104.21179267841589</c:v>
                </c:pt>
                <c:pt idx="175">
                  <c:v>104.27138995946359</c:v>
                </c:pt>
                <c:pt idx="176">
                  <c:v>104.33037785121519</c:v>
                </c:pt>
                <c:pt idx="177">
                  <c:v>104.38875146977622</c:v>
                </c:pt>
                <c:pt idx="178">
                  <c:v>104.44650599166398</c:v>
                </c:pt>
                <c:pt idx="179">
                  <c:v>104.50363665484991</c:v>
                </c:pt>
                <c:pt idx="180">
                  <c:v>104.56013875974003</c:v>
                </c:pt>
              </c:numCache>
            </c:numRef>
          </c:val>
        </c:ser>
        <c:ser>
          <c:idx val="5"/>
          <c:order val="5"/>
          <c:tx>
            <c:strRef>
              <c:f>'[Eq de bateman avec flux.xlsm]Eq_de_Bateman_avec_RK1'!$S$1</c:f>
              <c:strCache>
                <c:ptCount val="1"/>
                <c:pt idx="0">
                  <c:v>N(Am241)</c:v>
                </c:pt>
              </c:strCache>
            </c:strRef>
          </c:tx>
          <c:cat>
            <c:numRef>
              <c:f>'[Eq de bateman avec flux.xlsm]Eq_de_Bateman_avec_RK1'!$F$2:$F$182</c:f>
              <c:numCache>
                <c:formatCode>General</c:formatCode>
                <c:ptCount val="181"/>
                <c:pt idx="0">
                  <c:v>0</c:v>
                </c:pt>
                <c:pt idx="1">
                  <c:v>8.3333333333333329E-2</c:v>
                </c:pt>
                <c:pt idx="2">
                  <c:v>0.16666666666666666</c:v>
                </c:pt>
                <c:pt idx="3">
                  <c:v>0.25</c:v>
                </c:pt>
                <c:pt idx="4">
                  <c:v>0.33333333333333331</c:v>
                </c:pt>
                <c:pt idx="5">
                  <c:v>0.41666666666666669</c:v>
                </c:pt>
                <c:pt idx="6">
                  <c:v>0.5</c:v>
                </c:pt>
                <c:pt idx="7">
                  <c:v>0.58333333333333337</c:v>
                </c:pt>
                <c:pt idx="8">
                  <c:v>0.66666666666666663</c:v>
                </c:pt>
                <c:pt idx="9">
                  <c:v>0.75</c:v>
                </c:pt>
                <c:pt idx="10">
                  <c:v>0.83333333333333337</c:v>
                </c:pt>
                <c:pt idx="11">
                  <c:v>0.91666666666666663</c:v>
                </c:pt>
                <c:pt idx="12">
                  <c:v>1</c:v>
                </c:pt>
                <c:pt idx="13">
                  <c:v>1.0833333333333333</c:v>
                </c:pt>
                <c:pt idx="14">
                  <c:v>1.1666666666666667</c:v>
                </c:pt>
                <c:pt idx="15">
                  <c:v>1.25</c:v>
                </c:pt>
                <c:pt idx="16">
                  <c:v>1.3333333333333333</c:v>
                </c:pt>
                <c:pt idx="17">
                  <c:v>1.4166666666666667</c:v>
                </c:pt>
                <c:pt idx="18">
                  <c:v>1.5</c:v>
                </c:pt>
                <c:pt idx="19">
                  <c:v>1.5833333333333333</c:v>
                </c:pt>
                <c:pt idx="20">
                  <c:v>1.6666666666666667</c:v>
                </c:pt>
                <c:pt idx="21">
                  <c:v>1.75</c:v>
                </c:pt>
                <c:pt idx="22">
                  <c:v>1.8333333333333333</c:v>
                </c:pt>
                <c:pt idx="23">
                  <c:v>1.9166666666666667</c:v>
                </c:pt>
                <c:pt idx="24">
                  <c:v>2</c:v>
                </c:pt>
                <c:pt idx="25">
                  <c:v>2.0833333333333335</c:v>
                </c:pt>
                <c:pt idx="26">
                  <c:v>2.1666666666666665</c:v>
                </c:pt>
                <c:pt idx="27">
                  <c:v>2.25</c:v>
                </c:pt>
                <c:pt idx="28">
                  <c:v>2.3333333333333335</c:v>
                </c:pt>
                <c:pt idx="29">
                  <c:v>2.4166666666666665</c:v>
                </c:pt>
                <c:pt idx="30">
                  <c:v>2.5</c:v>
                </c:pt>
                <c:pt idx="31">
                  <c:v>2.5833333333333335</c:v>
                </c:pt>
                <c:pt idx="32">
                  <c:v>2.6666666666666665</c:v>
                </c:pt>
                <c:pt idx="33">
                  <c:v>2.75</c:v>
                </c:pt>
                <c:pt idx="34">
                  <c:v>2.8333333333333335</c:v>
                </c:pt>
                <c:pt idx="35">
                  <c:v>2.9166666666666665</c:v>
                </c:pt>
                <c:pt idx="36">
                  <c:v>3</c:v>
                </c:pt>
                <c:pt idx="37">
                  <c:v>3.0833333333333335</c:v>
                </c:pt>
                <c:pt idx="38">
                  <c:v>3.1666666666666665</c:v>
                </c:pt>
                <c:pt idx="39">
                  <c:v>3.25</c:v>
                </c:pt>
                <c:pt idx="40">
                  <c:v>3.3333333333333335</c:v>
                </c:pt>
                <c:pt idx="41">
                  <c:v>3.4166666666666665</c:v>
                </c:pt>
                <c:pt idx="42">
                  <c:v>3.5</c:v>
                </c:pt>
                <c:pt idx="43">
                  <c:v>3.5833333333333335</c:v>
                </c:pt>
                <c:pt idx="44">
                  <c:v>3.6666666666666665</c:v>
                </c:pt>
                <c:pt idx="45">
                  <c:v>3.75</c:v>
                </c:pt>
                <c:pt idx="46">
                  <c:v>3.8333333333333335</c:v>
                </c:pt>
                <c:pt idx="47">
                  <c:v>3.9166666666666665</c:v>
                </c:pt>
                <c:pt idx="48">
                  <c:v>4</c:v>
                </c:pt>
                <c:pt idx="49">
                  <c:v>4.083333333333333</c:v>
                </c:pt>
                <c:pt idx="50">
                  <c:v>4.166666666666667</c:v>
                </c:pt>
                <c:pt idx="51">
                  <c:v>4.25</c:v>
                </c:pt>
                <c:pt idx="52">
                  <c:v>4.333333333333333</c:v>
                </c:pt>
                <c:pt idx="53">
                  <c:v>4.416666666666667</c:v>
                </c:pt>
                <c:pt idx="54">
                  <c:v>4.5</c:v>
                </c:pt>
                <c:pt idx="55">
                  <c:v>4.583333333333333</c:v>
                </c:pt>
                <c:pt idx="56">
                  <c:v>4.666666666666667</c:v>
                </c:pt>
                <c:pt idx="57">
                  <c:v>4.75</c:v>
                </c:pt>
                <c:pt idx="58">
                  <c:v>4.833333333333333</c:v>
                </c:pt>
                <c:pt idx="59">
                  <c:v>4.916666666666667</c:v>
                </c:pt>
                <c:pt idx="60">
                  <c:v>5</c:v>
                </c:pt>
                <c:pt idx="61">
                  <c:v>5.083333333333333</c:v>
                </c:pt>
                <c:pt idx="62">
                  <c:v>5.166666666666667</c:v>
                </c:pt>
                <c:pt idx="63">
                  <c:v>5.25</c:v>
                </c:pt>
                <c:pt idx="64">
                  <c:v>5.333333333333333</c:v>
                </c:pt>
                <c:pt idx="65">
                  <c:v>5.416666666666667</c:v>
                </c:pt>
                <c:pt idx="66">
                  <c:v>5.5</c:v>
                </c:pt>
                <c:pt idx="67">
                  <c:v>5.583333333333333</c:v>
                </c:pt>
                <c:pt idx="68">
                  <c:v>5.666666666666667</c:v>
                </c:pt>
                <c:pt idx="69">
                  <c:v>5.75</c:v>
                </c:pt>
                <c:pt idx="70">
                  <c:v>5.833333333333333</c:v>
                </c:pt>
                <c:pt idx="71">
                  <c:v>5.916666666666667</c:v>
                </c:pt>
                <c:pt idx="72">
                  <c:v>6</c:v>
                </c:pt>
                <c:pt idx="73">
                  <c:v>6.083333333333333</c:v>
                </c:pt>
                <c:pt idx="74">
                  <c:v>6.166666666666667</c:v>
                </c:pt>
                <c:pt idx="75">
                  <c:v>6.25</c:v>
                </c:pt>
                <c:pt idx="76">
                  <c:v>6.333333333333333</c:v>
                </c:pt>
                <c:pt idx="77">
                  <c:v>6.416666666666667</c:v>
                </c:pt>
                <c:pt idx="78">
                  <c:v>6.5</c:v>
                </c:pt>
                <c:pt idx="79">
                  <c:v>6.583333333333333</c:v>
                </c:pt>
                <c:pt idx="80">
                  <c:v>6.666666666666667</c:v>
                </c:pt>
                <c:pt idx="81">
                  <c:v>6.75</c:v>
                </c:pt>
                <c:pt idx="82">
                  <c:v>6.833333333333333</c:v>
                </c:pt>
                <c:pt idx="83">
                  <c:v>6.916666666666667</c:v>
                </c:pt>
                <c:pt idx="84">
                  <c:v>7</c:v>
                </c:pt>
                <c:pt idx="85">
                  <c:v>7.083333333333333</c:v>
                </c:pt>
                <c:pt idx="86">
                  <c:v>7.166666666666667</c:v>
                </c:pt>
                <c:pt idx="87">
                  <c:v>7.25</c:v>
                </c:pt>
                <c:pt idx="88">
                  <c:v>7.333333333333333</c:v>
                </c:pt>
                <c:pt idx="89">
                  <c:v>7.416666666666667</c:v>
                </c:pt>
                <c:pt idx="90">
                  <c:v>7.5</c:v>
                </c:pt>
                <c:pt idx="91">
                  <c:v>7.583333333333333</c:v>
                </c:pt>
                <c:pt idx="92">
                  <c:v>7.666666666666667</c:v>
                </c:pt>
                <c:pt idx="93">
                  <c:v>7.75</c:v>
                </c:pt>
                <c:pt idx="94">
                  <c:v>7.833333333333333</c:v>
                </c:pt>
                <c:pt idx="95">
                  <c:v>7.916666666666667</c:v>
                </c:pt>
                <c:pt idx="96">
                  <c:v>8</c:v>
                </c:pt>
                <c:pt idx="97">
                  <c:v>8.0833333333333339</c:v>
                </c:pt>
                <c:pt idx="98">
                  <c:v>8.1666666666666661</c:v>
                </c:pt>
                <c:pt idx="99">
                  <c:v>8.25</c:v>
                </c:pt>
                <c:pt idx="100">
                  <c:v>8.3333333333333339</c:v>
                </c:pt>
                <c:pt idx="101">
                  <c:v>8.4166666666666661</c:v>
                </c:pt>
                <c:pt idx="102">
                  <c:v>8.5</c:v>
                </c:pt>
                <c:pt idx="103">
                  <c:v>8.5833333333333339</c:v>
                </c:pt>
                <c:pt idx="104">
                  <c:v>8.6666666666666661</c:v>
                </c:pt>
                <c:pt idx="105">
                  <c:v>8.75</c:v>
                </c:pt>
                <c:pt idx="106">
                  <c:v>8.8333333333333339</c:v>
                </c:pt>
                <c:pt idx="107">
                  <c:v>8.9166666666666661</c:v>
                </c:pt>
                <c:pt idx="108">
                  <c:v>9</c:v>
                </c:pt>
                <c:pt idx="109">
                  <c:v>9.0833333333333339</c:v>
                </c:pt>
                <c:pt idx="110">
                  <c:v>9.1666666666666661</c:v>
                </c:pt>
                <c:pt idx="111">
                  <c:v>9.25</c:v>
                </c:pt>
                <c:pt idx="112">
                  <c:v>9.3333333333333339</c:v>
                </c:pt>
                <c:pt idx="113">
                  <c:v>9.4166666666666661</c:v>
                </c:pt>
                <c:pt idx="114">
                  <c:v>9.5</c:v>
                </c:pt>
                <c:pt idx="115">
                  <c:v>9.5833333333333339</c:v>
                </c:pt>
                <c:pt idx="116">
                  <c:v>9.6666666666666661</c:v>
                </c:pt>
                <c:pt idx="117">
                  <c:v>9.75</c:v>
                </c:pt>
                <c:pt idx="118">
                  <c:v>9.8333333333333339</c:v>
                </c:pt>
                <c:pt idx="119">
                  <c:v>9.9166666666666661</c:v>
                </c:pt>
                <c:pt idx="120">
                  <c:v>10</c:v>
                </c:pt>
                <c:pt idx="121">
                  <c:v>10.083333333333334</c:v>
                </c:pt>
                <c:pt idx="122">
                  <c:v>10.166666666666666</c:v>
                </c:pt>
                <c:pt idx="123">
                  <c:v>10.25</c:v>
                </c:pt>
                <c:pt idx="124">
                  <c:v>10.333333333333334</c:v>
                </c:pt>
                <c:pt idx="125">
                  <c:v>10.416666666666666</c:v>
                </c:pt>
                <c:pt idx="126">
                  <c:v>10.5</c:v>
                </c:pt>
                <c:pt idx="127">
                  <c:v>10.583333333333334</c:v>
                </c:pt>
                <c:pt idx="128">
                  <c:v>10.666666666666666</c:v>
                </c:pt>
                <c:pt idx="129">
                  <c:v>10.75</c:v>
                </c:pt>
                <c:pt idx="130">
                  <c:v>10.833333333333334</c:v>
                </c:pt>
                <c:pt idx="131">
                  <c:v>10.916666666666666</c:v>
                </c:pt>
                <c:pt idx="132">
                  <c:v>11</c:v>
                </c:pt>
                <c:pt idx="133">
                  <c:v>11.083333333333334</c:v>
                </c:pt>
                <c:pt idx="134">
                  <c:v>11.166666666666666</c:v>
                </c:pt>
                <c:pt idx="135">
                  <c:v>11.25</c:v>
                </c:pt>
                <c:pt idx="136">
                  <c:v>11.333333333333334</c:v>
                </c:pt>
                <c:pt idx="137">
                  <c:v>11.416666666666666</c:v>
                </c:pt>
                <c:pt idx="138">
                  <c:v>11.5</c:v>
                </c:pt>
                <c:pt idx="139">
                  <c:v>11.583333333333334</c:v>
                </c:pt>
                <c:pt idx="140">
                  <c:v>11.666666666666666</c:v>
                </c:pt>
                <c:pt idx="141">
                  <c:v>11.75</c:v>
                </c:pt>
                <c:pt idx="142">
                  <c:v>11.833333333333334</c:v>
                </c:pt>
                <c:pt idx="143">
                  <c:v>11.916666666666666</c:v>
                </c:pt>
                <c:pt idx="144">
                  <c:v>12</c:v>
                </c:pt>
                <c:pt idx="145">
                  <c:v>12.083333333333334</c:v>
                </c:pt>
                <c:pt idx="146">
                  <c:v>12.166666666666666</c:v>
                </c:pt>
                <c:pt idx="147">
                  <c:v>12.25</c:v>
                </c:pt>
                <c:pt idx="148">
                  <c:v>12.333333333333334</c:v>
                </c:pt>
                <c:pt idx="149">
                  <c:v>12.416666666666666</c:v>
                </c:pt>
                <c:pt idx="150">
                  <c:v>12.5</c:v>
                </c:pt>
                <c:pt idx="151">
                  <c:v>12.583333333333334</c:v>
                </c:pt>
                <c:pt idx="152">
                  <c:v>12.666666666666666</c:v>
                </c:pt>
                <c:pt idx="153">
                  <c:v>12.75</c:v>
                </c:pt>
                <c:pt idx="154">
                  <c:v>12.833333333333334</c:v>
                </c:pt>
                <c:pt idx="155">
                  <c:v>12.916666666666666</c:v>
                </c:pt>
                <c:pt idx="156">
                  <c:v>13</c:v>
                </c:pt>
                <c:pt idx="157">
                  <c:v>13.083333333333334</c:v>
                </c:pt>
                <c:pt idx="158">
                  <c:v>13.166666666666666</c:v>
                </c:pt>
                <c:pt idx="159">
                  <c:v>13.25</c:v>
                </c:pt>
                <c:pt idx="160">
                  <c:v>13.333333333333334</c:v>
                </c:pt>
                <c:pt idx="161">
                  <c:v>13.416666666666666</c:v>
                </c:pt>
                <c:pt idx="162">
                  <c:v>13.5</c:v>
                </c:pt>
                <c:pt idx="163">
                  <c:v>13.583333333333334</c:v>
                </c:pt>
                <c:pt idx="164">
                  <c:v>13.666666666666666</c:v>
                </c:pt>
                <c:pt idx="165">
                  <c:v>13.75</c:v>
                </c:pt>
                <c:pt idx="166">
                  <c:v>13.833333333333334</c:v>
                </c:pt>
                <c:pt idx="167">
                  <c:v>13.916666666666666</c:v>
                </c:pt>
                <c:pt idx="168">
                  <c:v>14</c:v>
                </c:pt>
                <c:pt idx="169">
                  <c:v>14.083333333333334</c:v>
                </c:pt>
                <c:pt idx="170">
                  <c:v>14.166666666666666</c:v>
                </c:pt>
                <c:pt idx="171">
                  <c:v>14.25</c:v>
                </c:pt>
                <c:pt idx="172">
                  <c:v>14.333333333333334</c:v>
                </c:pt>
                <c:pt idx="173">
                  <c:v>14.416666666666666</c:v>
                </c:pt>
                <c:pt idx="174">
                  <c:v>14.5</c:v>
                </c:pt>
                <c:pt idx="175">
                  <c:v>14.583333333333334</c:v>
                </c:pt>
                <c:pt idx="176">
                  <c:v>14.666666666666666</c:v>
                </c:pt>
                <c:pt idx="177">
                  <c:v>14.75</c:v>
                </c:pt>
                <c:pt idx="178">
                  <c:v>14.833333333333334</c:v>
                </c:pt>
                <c:pt idx="179">
                  <c:v>14.916666666666666</c:v>
                </c:pt>
                <c:pt idx="180">
                  <c:v>15</c:v>
                </c:pt>
              </c:numCache>
            </c:numRef>
          </c:cat>
          <c:val>
            <c:numRef>
              <c:f>'[Eq de bateman avec flux.xlsm]Eq_de_Bateman_avec_RK1'!$S$2:$S$182</c:f>
              <c:numCache>
                <c:formatCode>0.00</c:formatCode>
                <c:ptCount val="181"/>
                <c:pt idx="0">
                  <c:v>52.114148285917473</c:v>
                </c:pt>
                <c:pt idx="1">
                  <c:v>52.215626493826136</c:v>
                </c:pt>
                <c:pt idx="2">
                  <c:v>52.305756789460467</c:v>
                </c:pt>
                <c:pt idx="3">
                  <c:v>52.385075265916065</c:v>
                </c:pt>
                <c:pt idx="4">
                  <c:v>52.454098460488972</c:v>
                </c:pt>
                <c:pt idx="5">
                  <c:v>52.513323982244337</c:v>
                </c:pt>
                <c:pt idx="6">
                  <c:v>52.563231120710348</c:v>
                </c:pt>
                <c:pt idx="7">
                  <c:v>52.604281436246481</c:v>
                </c:pt>
                <c:pt idx="8">
                  <c:v>52.636919332619222</c:v>
                </c:pt>
                <c:pt idx="9">
                  <c:v>52.661572612303303</c:v>
                </c:pt>
                <c:pt idx="10">
                  <c:v>52.678653015011633</c:v>
                </c:pt>
                <c:pt idx="11">
                  <c:v>52.688556739942761</c:v>
                </c:pt>
                <c:pt idx="12">
                  <c:v>52.69166495222062</c:v>
                </c:pt>
                <c:pt idx="13">
                  <c:v>52.688344273987852</c:v>
                </c:pt>
                <c:pt idx="14">
                  <c:v>52.678947260600694</c:v>
                </c:pt>
                <c:pt idx="15">
                  <c:v>52.663812862360679</c:v>
                </c:pt>
                <c:pt idx="16">
                  <c:v>52.643266872205793</c:v>
                </c:pt>
                <c:pt idx="17">
                  <c:v>52.617622359771829</c:v>
                </c:pt>
                <c:pt idx="18">
                  <c:v>52.587180092222702</c:v>
                </c:pt>
                <c:pt idx="19">
                  <c:v>52.552228942237186</c:v>
                </c:pt>
                <c:pt idx="20">
                  <c:v>52.513046283528396</c:v>
                </c:pt>
                <c:pt idx="21">
                  <c:v>52.469898374261504</c:v>
                </c:pt>
                <c:pt idx="22">
                  <c:v>52.423040728724715</c:v>
                </c:pt>
                <c:pt idx="23">
                  <c:v>52.372718477598397</c:v>
                </c:pt>
                <c:pt idx="24">
                  <c:v>52.319166717157202</c:v>
                </c:pt>
                <c:pt idx="25">
                  <c:v>52.262610847730613</c:v>
                </c:pt>
                <c:pt idx="26">
                  <c:v>52.203266901737777</c:v>
                </c:pt>
                <c:pt idx="27">
                  <c:v>52.141341861603564</c:v>
                </c:pt>
                <c:pt idx="28">
                  <c:v>52.077033967853936</c:v>
                </c:pt>
                <c:pt idx="29">
                  <c:v>52.010533017680039</c:v>
                </c:pt>
                <c:pt idx="30">
                  <c:v>51.942020654252261</c:v>
                </c:pt>
                <c:pt idx="31">
                  <c:v>51.87167064705725</c:v>
                </c:pt>
                <c:pt idx="32">
                  <c:v>51.799649163523171</c:v>
                </c:pt>
                <c:pt idx="33">
                  <c:v>51.726115032190648</c:v>
                </c:pt>
                <c:pt idx="34">
                  <c:v>51.651219997679682</c:v>
                </c:pt>
                <c:pt idx="35">
                  <c:v>51.575108967695336</c:v>
                </c:pt>
                <c:pt idx="36">
                  <c:v>51.497920252308184</c:v>
                </c:pt>
                <c:pt idx="37">
                  <c:v>51.419785795738647</c:v>
                </c:pt>
                <c:pt idx="38">
                  <c:v>51.340831400867664</c:v>
                </c:pt>
                <c:pt idx="39">
                  <c:v>51.261176946689801</c:v>
                </c:pt>
                <c:pt idx="40">
                  <c:v>51.180936598918677</c:v>
                </c:pt>
                <c:pt idx="41">
                  <c:v>51.100219013948383</c:v>
                </c:pt>
                <c:pt idx="42">
                  <c:v>51.019127536368885</c:v>
                </c:pt>
                <c:pt idx="43">
                  <c:v>50.937760390227467</c:v>
                </c:pt>
                <c:pt idx="44">
                  <c:v>50.856210864222859</c:v>
                </c:pt>
                <c:pt idx="45">
                  <c:v>50.774567491013244</c:v>
                </c:pt>
                <c:pt idx="46">
                  <c:v>50.692914220814075</c:v>
                </c:pt>
                <c:pt idx="47">
                  <c:v>50.611330589456536</c:v>
                </c:pt>
                <c:pt idx="48">
                  <c:v>50.529891881072572</c:v>
                </c:pt>
                <c:pt idx="49">
                  <c:v>50.448669285567533</c:v>
                </c:pt>
                <c:pt idx="50">
                  <c:v>50.367730051036844</c:v>
                </c:pt>
                <c:pt idx="51">
                  <c:v>50.287137631278604</c:v>
                </c:pt>
                <c:pt idx="52">
                  <c:v>50.206951828549492</c:v>
                </c:pt>
                <c:pt idx="53">
                  <c:v>50.127228931707243</c:v>
                </c:pt>
                <c:pt idx="54">
                  <c:v>50.048021849878594</c:v>
                </c:pt>
                <c:pt idx="55">
                  <c:v>49.969380241787725</c:v>
                </c:pt>
                <c:pt idx="56">
                  <c:v>49.891350640876233</c:v>
                </c:pt>
                <c:pt idx="57">
                  <c:v>49.813976576341801</c:v>
                </c:pt>
                <c:pt idx="58">
                  <c:v>49.737298690219113</c:v>
                </c:pt>
                <c:pt idx="59">
                  <c:v>49.661354850622878</c:v>
                </c:pt>
                <c:pt idx="60">
                  <c:v>49.586180261269448</c:v>
                </c:pt>
                <c:pt idx="61">
                  <c:v>49.51180756738993</c:v>
                </c:pt>
                <c:pt idx="62">
                  <c:v>49.438266958144609</c:v>
                </c:pt>
                <c:pt idx="63">
                  <c:v>49.365586265645085</c:v>
                </c:pt>
                <c:pt idx="64">
                  <c:v>49.293791060687603</c:v>
                </c:pt>
                <c:pt idx="65">
                  <c:v>49.222904745297853</c:v>
                </c:pt>
                <c:pt idx="66">
                  <c:v>49.152948642184747</c:v>
                </c:pt>
                <c:pt idx="67">
                  <c:v>49.083942081197641</c:v>
                </c:pt>
                <c:pt idx="68">
                  <c:v>49.015902482878921</c:v>
                </c:pt>
                <c:pt idx="69">
                  <c:v>48.948845439200944</c:v>
                </c:pt>
                <c:pt idx="70">
                  <c:v>48.882784791573911</c:v>
                </c:pt>
                <c:pt idx="71">
                  <c:v>48.817732706208517</c:v>
                </c:pt>
                <c:pt idx="72">
                  <c:v>48.753699746914997</c:v>
                </c:pt>
                <c:pt idx="73">
                  <c:v>48.690694945417498</c:v>
                </c:pt>
                <c:pt idx="74">
                  <c:v>48.62872586926067</c:v>
                </c:pt>
                <c:pt idx="75">
                  <c:v>48.567798687382854</c:v>
                </c:pt>
                <c:pt idx="76">
                  <c:v>48.507918233428278</c:v>
                </c:pt>
                <c:pt idx="77">
                  <c:v>48.449088066868285</c:v>
                </c:pt>
                <c:pt idx="78">
                  <c:v>48.391310531999864</c:v>
                </c:pt>
                <c:pt idx="79">
                  <c:v>48.334586814887388</c:v>
                </c:pt>
                <c:pt idx="80">
                  <c:v>48.278916998311828</c:v>
                </c:pt>
                <c:pt idx="81">
                  <c:v>48.224300114789592</c:v>
                </c:pt>
                <c:pt idx="82">
                  <c:v>48.170734197721394</c:v>
                </c:pt>
                <c:pt idx="83">
                  <c:v>48.118216330729773</c:v>
                </c:pt>
                <c:pt idx="84">
                  <c:v>48.066742695242127</c:v>
                </c:pt>
                <c:pt idx="85">
                  <c:v>48.016308616374367</c:v>
                </c:pt>
                <c:pt idx="86">
                  <c:v>47.966908607168811</c:v>
                </c:pt>
                <c:pt idx="87">
                  <c:v>47.918536411238229</c:v>
                </c:pt>
                <c:pt idx="88">
                  <c:v>47.87118504386639</c:v>
                </c:pt>
                <c:pt idx="89">
                  <c:v>47.824846831614067</c:v>
                </c:pt>
                <c:pt idx="90">
                  <c:v>47.779513450477921</c:v>
                </c:pt>
                <c:pt idx="91">
                  <c:v>47.735175962648235</c:v>
                </c:pt>
                <c:pt idx="92">
                  <c:v>47.691824851910248</c:v>
                </c:pt>
                <c:pt idx="93">
                  <c:v>47.649450057732281</c:v>
                </c:pt>
                <c:pt idx="94">
                  <c:v>47.608041008082751</c:v>
                </c:pt>
                <c:pt idx="95">
                  <c:v>47.567586651016811</c:v>
                </c:pt>
                <c:pt idx="96">
                  <c:v>47.528075485072144</c:v>
                </c:pt>
                <c:pt idx="97">
                  <c:v>47.489495588512249</c:v>
                </c:pt>
                <c:pt idx="98">
                  <c:v>47.451834647454433</c:v>
                </c:pt>
                <c:pt idx="99">
                  <c:v>47.415079982918591</c:v>
                </c:pt>
                <c:pt idx="100">
                  <c:v>47.37921857683174</c:v>
                </c:pt>
                <c:pt idx="101">
                  <c:v>47.344237097022258</c:v>
                </c:pt>
                <c:pt idx="102">
                  <c:v>47.310121921236764</c:v>
                </c:pt>
                <c:pt idx="103">
                  <c:v>47.276859160211487</c:v>
                </c:pt>
                <c:pt idx="104">
                  <c:v>47.24443467982919</c:v>
                </c:pt>
                <c:pt idx="105">
                  <c:v>47.21283412239152</c:v>
                </c:pt>
                <c:pt idx="106">
                  <c:v>47.182042927036044</c:v>
                </c:pt>
                <c:pt idx="107">
                  <c:v>47.152046349326071</c:v>
                </c:pt>
                <c:pt idx="108">
                  <c:v>47.122829480040679</c:v>
                </c:pt>
                <c:pt idx="109">
                  <c:v>47.094377263191511</c:v>
                </c:pt>
                <c:pt idx="110">
                  <c:v>47.066674513291979</c:v>
                </c:pt>
                <c:pt idx="111">
                  <c:v>47.039705931903896</c:v>
                </c:pt>
                <c:pt idx="112">
                  <c:v>47.013456123485696</c:v>
                </c:pt>
                <c:pt idx="113">
                  <c:v>46.987909610565644</c:v>
                </c:pt>
                <c:pt idx="114">
                  <c:v>46.963050848262803</c:v>
                </c:pt>
                <c:pt idx="115">
                  <c:v>46.938864238177764</c:v>
                </c:pt>
                <c:pt idx="116">
                  <c:v>46.915334141674499</c:v>
                </c:pt>
                <c:pt idx="117">
                  <c:v>46.892444892574019</c:v>
                </c:pt>
                <c:pt idx="118">
                  <c:v>46.87018080927988</c:v>
                </c:pt>
                <c:pt idx="119">
                  <c:v>46.848526206355039</c:v>
                </c:pt>
                <c:pt idx="120">
                  <c:v>46.827465405568809</c:v>
                </c:pt>
                <c:pt idx="121">
                  <c:v>46.806982746432226</c:v>
                </c:pt>
                <c:pt idx="122">
                  <c:v>46.787062596239522</c:v>
                </c:pt>
                <c:pt idx="123">
                  <c:v>46.767689359632804</c:v>
                </c:pt>
                <c:pt idx="124">
                  <c:v>46.748847487706591</c:v>
                </c:pt>
                <c:pt idx="125">
                  <c:v>46.730521486668273</c:v>
                </c:pt>
                <c:pt idx="126">
                  <c:v>46.712695926070111</c:v>
                </c:pt>
                <c:pt idx="127">
                  <c:v>46.695355446627843</c:v>
                </c:pt>
                <c:pt idx="128">
                  <c:v>46.678484767640576</c:v>
                </c:pt>
                <c:pt idx="129">
                  <c:v>46.66206869402609</c:v>
                </c:pt>
                <c:pt idx="130">
                  <c:v>46.646092122985344</c:v>
                </c:pt>
                <c:pt idx="131">
                  <c:v>46.630540050309399</c:v>
                </c:pt>
                <c:pt idx="132">
                  <c:v>46.615397576341714</c:v>
                </c:pt>
                <c:pt idx="133">
                  <c:v>46.600649911608265</c:v>
                </c:pt>
                <c:pt idx="134">
                  <c:v>46.586282382127528</c:v>
                </c:pt>
                <c:pt idx="135">
                  <c:v>46.572280434412086</c:v>
                </c:pt>
                <c:pt idx="136">
                  <c:v>46.558629640173137</c:v>
                </c:pt>
                <c:pt idx="137">
                  <c:v>46.54531570073889</c:v>
                </c:pt>
                <c:pt idx="138">
                  <c:v>46.532324451197454</c:v>
                </c:pt>
                <c:pt idx="139">
                  <c:v>46.519641864274519</c:v>
                </c:pt>
                <c:pt idx="140">
                  <c:v>46.507254053955748</c:v>
                </c:pt>
                <c:pt idx="141">
                  <c:v>46.495147278863527</c:v>
                </c:pt>
                <c:pt idx="142">
                  <c:v>46.483307945397399</c:v>
                </c:pt>
                <c:pt idx="143">
                  <c:v>46.471722610647205</c:v>
                </c:pt>
                <c:pt idx="144">
                  <c:v>46.460377985087611</c:v>
                </c:pt>
                <c:pt idx="145">
                  <c:v>46.449260935062568</c:v>
                </c:pt>
                <c:pt idx="146">
                  <c:v>46.438358485067774</c:v>
                </c:pt>
                <c:pt idx="147">
                  <c:v>46.427657819839105</c:v>
                </c:pt>
                <c:pt idx="148">
                  <c:v>46.417146286254678</c:v>
                </c:pt>
                <c:pt idx="149">
                  <c:v>46.406811395057872</c:v>
                </c:pt>
                <c:pt idx="150">
                  <c:v>46.396640822408578</c:v>
                </c:pt>
                <c:pt idx="151">
                  <c:v>46.386622411269485</c:v>
                </c:pt>
                <c:pt idx="152">
                  <c:v>46.376744172634176</c:v>
                </c:pt>
                <c:pt idx="153">
                  <c:v>46.366994286603486</c:v>
                </c:pt>
                <c:pt idx="154">
                  <c:v>46.357361103316386</c:v>
                </c:pt>
                <c:pt idx="155">
                  <c:v>46.347833143741433</c:v>
                </c:pt>
                <c:pt idx="156">
                  <c:v>46.338399100334641</c:v>
                </c:pt>
                <c:pt idx="157">
                  <c:v>46.329047837569462</c:v>
                </c:pt>
                <c:pt idx="158">
                  <c:v>46.319768392344294</c:v>
                </c:pt>
                <c:pt idx="159">
                  <c:v>46.310549974272831</c:v>
                </c:pt>
                <c:pt idx="160">
                  <c:v>46.301381965862362</c:v>
                </c:pt>
                <c:pt idx="161">
                  <c:v>46.292253922584941</c:v>
                </c:pt>
                <c:pt idx="162">
                  <c:v>46.283155572846198</c:v>
                </c:pt>
                <c:pt idx="163">
                  <c:v>46.27407681785639</c:v>
                </c:pt>
                <c:pt idx="164">
                  <c:v>46.265007731408154</c:v>
                </c:pt>
                <c:pt idx="165">
                  <c:v>46.255938559565259</c:v>
                </c:pt>
                <c:pt idx="166">
                  <c:v>46.246859720266464</c:v>
                </c:pt>
                <c:pt idx="167">
                  <c:v>46.237761802848539</c:v>
                </c:pt>
                <c:pt idx="168">
                  <c:v>46.228635567492304</c:v>
                </c:pt>
                <c:pt idx="169">
                  <c:v>46.219471944595384</c:v>
                </c:pt>
                <c:pt idx="170">
                  <c:v>46.210262034075313</c:v>
                </c:pt>
                <c:pt idx="171">
                  <c:v>46.200997104606472</c:v>
                </c:pt>
                <c:pt idx="172">
                  <c:v>46.191668592794173</c:v>
                </c:pt>
                <c:pt idx="173">
                  <c:v>46.182268102289171</c:v>
                </c:pt>
                <c:pt idx="174">
                  <c:v>46.172787402845692</c:v>
                </c:pt>
                <c:pt idx="175">
                  <c:v>46.163218429326001</c:v>
                </c:pt>
                <c:pt idx="176">
                  <c:v>46.153553280654421</c:v>
                </c:pt>
                <c:pt idx="177">
                  <c:v>46.143784218723567</c:v>
                </c:pt>
                <c:pt idx="178">
                  <c:v>46.133903667255545</c:v>
                </c:pt>
                <c:pt idx="179">
                  <c:v>46.123904210620672</c:v>
                </c:pt>
                <c:pt idx="180">
                  <c:v>46.113778592616221</c:v>
                </c:pt>
              </c:numCache>
            </c:numRef>
          </c:val>
        </c:ser>
        <c:dLbls>
          <c:showLegendKey val="0"/>
          <c:showVal val="0"/>
          <c:showCatName val="0"/>
          <c:showSerName val="0"/>
          <c:showPercent val="0"/>
          <c:showBubbleSize val="0"/>
        </c:dLbls>
        <c:axId val="204654464"/>
        <c:axId val="213225472"/>
      </c:areaChart>
      <c:catAx>
        <c:axId val="204654464"/>
        <c:scaling>
          <c:orientation val="minMax"/>
        </c:scaling>
        <c:delete val="0"/>
        <c:axPos val="b"/>
        <c:title>
          <c:tx>
            <c:rich>
              <a:bodyPr/>
              <a:lstStyle/>
              <a:p>
                <a:pPr>
                  <a:defRPr/>
                </a:pPr>
                <a:r>
                  <a:rPr lang="fr-FR"/>
                  <a:t>Temps (années)</a:t>
                </a:r>
              </a:p>
            </c:rich>
          </c:tx>
          <c:layout>
            <c:manualLayout>
              <c:xMode val="edge"/>
              <c:yMode val="edge"/>
              <c:x val="0.44644790583679367"/>
              <c:y val="0.9408073070123748"/>
            </c:manualLayout>
          </c:layout>
          <c:overlay val="0"/>
        </c:title>
        <c:numFmt formatCode="#,##0.00" sourceLinked="0"/>
        <c:majorTickMark val="out"/>
        <c:minorTickMark val="none"/>
        <c:tickLblPos val="nextTo"/>
        <c:crossAx val="213225472"/>
        <c:crosses val="autoZero"/>
        <c:auto val="1"/>
        <c:lblAlgn val="ctr"/>
        <c:lblOffset val="100"/>
        <c:noMultiLvlLbl val="0"/>
      </c:catAx>
      <c:valAx>
        <c:axId val="213225472"/>
        <c:scaling>
          <c:orientation val="minMax"/>
        </c:scaling>
        <c:delete val="0"/>
        <c:axPos val="l"/>
        <c:majorGridlines/>
        <c:numFmt formatCode="0%" sourceLinked="1"/>
        <c:majorTickMark val="out"/>
        <c:minorTickMark val="none"/>
        <c:tickLblPos val="nextTo"/>
        <c:crossAx val="204654464"/>
        <c:crosses val="autoZero"/>
        <c:crossBetween val="midCat"/>
      </c:valAx>
    </c:plotArea>
    <c:legend>
      <c:legendPos val="r"/>
      <c:layout>
        <c:manualLayout>
          <c:xMode val="edge"/>
          <c:yMode val="edge"/>
          <c:x val="0.73729192126800724"/>
          <c:y val="0.40896171469163362"/>
          <c:w val="0.1747443281764989"/>
          <c:h val="0.39466237758094219"/>
        </c:manualLayout>
      </c:layout>
      <c:overlay val="0"/>
      <c:spPr>
        <a:solidFill>
          <a:schemeClr val="bg1">
            <a:lumMod val="95000"/>
            <a:alpha val="65000"/>
          </a:schemeClr>
        </a:solidFill>
      </c:spPr>
    </c:legend>
    <c:plotVisOnly val="1"/>
    <c:dispBlanksAs val="gap"/>
    <c:showDLblsOverMax val="0"/>
  </c:chart>
  <c:txPr>
    <a:bodyPr/>
    <a:lstStyle/>
    <a:p>
      <a:pPr>
        <a:defRPr sz="1000"/>
      </a:pPr>
      <a:endParaRPr lang="fr-FR"/>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FBBC16-3137-461B-A3C1-C553F7AB51A3}"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fr-FR"/>
        </a:p>
      </dgm:t>
    </dgm:pt>
    <dgm:pt modelId="{0DA718BE-737C-4FA7-A036-1038B2D6F44F}">
      <dgm:prSet phldrT="[Texte]" custT="1"/>
      <dgm:spPr/>
      <dgm:t>
        <a:bodyPr/>
        <a:lstStyle/>
        <a:p>
          <a:r>
            <a:rPr lang="fr-FR" sz="1200">
              <a:solidFill>
                <a:schemeClr val="accent1">
                  <a:lumMod val="75000"/>
                </a:schemeClr>
              </a:solidFill>
            </a:rPr>
            <a:t>ALTRAN</a:t>
          </a:r>
        </a:p>
      </dgm:t>
    </dgm:pt>
    <dgm:pt modelId="{52D3546D-8412-4032-B0FB-0EC1BFE37823}" type="parTrans" cxnId="{04F2C223-9239-4329-8D88-F00EC0C5DD24}">
      <dgm:prSet/>
      <dgm:spPr/>
      <dgm:t>
        <a:bodyPr/>
        <a:lstStyle/>
        <a:p>
          <a:endParaRPr lang="fr-FR"/>
        </a:p>
      </dgm:t>
    </dgm:pt>
    <dgm:pt modelId="{D63474CF-389D-4D2B-B0D3-416C2FBCD081}" type="sibTrans" cxnId="{04F2C223-9239-4329-8D88-F00EC0C5DD24}">
      <dgm:prSet/>
      <dgm:spPr/>
      <dgm:t>
        <a:bodyPr/>
        <a:lstStyle/>
        <a:p>
          <a:endParaRPr lang="fr-FR"/>
        </a:p>
      </dgm:t>
    </dgm:pt>
    <dgm:pt modelId="{5E2D1C09-23CC-43B8-9527-BF717A6C1D02}">
      <dgm:prSet phldrT="[Texte]" custT="1"/>
      <dgm:spPr/>
      <dgm:t>
        <a:bodyPr/>
        <a:lstStyle/>
        <a:p>
          <a:r>
            <a:rPr lang="fr-FR" sz="1200">
              <a:solidFill>
                <a:schemeClr val="accent1">
                  <a:lumMod val="75000"/>
                </a:schemeClr>
              </a:solidFill>
            </a:rPr>
            <a:t>ALTRAN TI</a:t>
          </a:r>
        </a:p>
      </dgm:t>
    </dgm:pt>
    <dgm:pt modelId="{4BBB3874-791C-4418-8929-55239C4E107B}" type="parTrans" cxnId="{CFCEDD6F-A648-4C09-8B77-7EF036F7D52B}">
      <dgm:prSet/>
      <dgm:spPr/>
      <dgm:t>
        <a:bodyPr/>
        <a:lstStyle/>
        <a:p>
          <a:endParaRPr lang="fr-FR"/>
        </a:p>
      </dgm:t>
    </dgm:pt>
    <dgm:pt modelId="{14BD01DC-FD89-4733-AC5D-06A998621D9C}" type="sibTrans" cxnId="{CFCEDD6F-A648-4C09-8B77-7EF036F7D52B}">
      <dgm:prSet/>
      <dgm:spPr/>
      <dgm:t>
        <a:bodyPr/>
        <a:lstStyle/>
        <a:p>
          <a:endParaRPr lang="fr-FR"/>
        </a:p>
      </dgm:t>
    </dgm:pt>
    <dgm:pt modelId="{6CE037A7-6BE2-4BAF-B1BA-A44685D88506}">
      <dgm:prSet phldrT="[Texte]" custT="1"/>
      <dgm:spPr/>
      <dgm:t>
        <a:bodyPr/>
        <a:lstStyle/>
        <a:p>
          <a:r>
            <a:rPr lang="fr-FR" sz="1200">
              <a:solidFill>
                <a:schemeClr val="accent1">
                  <a:lumMod val="75000"/>
                </a:schemeClr>
              </a:solidFill>
            </a:rPr>
            <a:t>ALTRAN EILiS</a:t>
          </a:r>
        </a:p>
      </dgm:t>
    </dgm:pt>
    <dgm:pt modelId="{D3AB37C3-11AF-4461-A1AD-20C749544357}" type="parTrans" cxnId="{0AAC41B2-9767-426B-9760-FCCFCF5C8710}">
      <dgm:prSet/>
      <dgm:spPr/>
      <dgm:t>
        <a:bodyPr/>
        <a:lstStyle/>
        <a:p>
          <a:endParaRPr lang="fr-FR"/>
        </a:p>
      </dgm:t>
    </dgm:pt>
    <dgm:pt modelId="{4A3CEBCB-4879-4CEA-B556-55E343F603B4}" type="sibTrans" cxnId="{0AAC41B2-9767-426B-9760-FCCFCF5C8710}">
      <dgm:prSet/>
      <dgm:spPr/>
      <dgm:t>
        <a:bodyPr/>
        <a:lstStyle/>
        <a:p>
          <a:endParaRPr lang="fr-FR"/>
        </a:p>
      </dgm:t>
    </dgm:pt>
    <dgm:pt modelId="{211488C1-401B-41ED-924A-6073929A1C49}">
      <dgm:prSet phldrT="[Texte]" custT="1"/>
      <dgm:spPr/>
      <dgm:t>
        <a:bodyPr/>
        <a:lstStyle/>
        <a:p>
          <a:r>
            <a:rPr lang="fr-FR" sz="1200">
              <a:solidFill>
                <a:schemeClr val="accent1">
                  <a:lumMod val="75000"/>
                </a:schemeClr>
              </a:solidFill>
            </a:rPr>
            <a:t>ALTRAN ASD</a:t>
          </a:r>
        </a:p>
      </dgm:t>
    </dgm:pt>
    <dgm:pt modelId="{361E3193-469F-4E8E-A062-4251B73D59AA}" type="parTrans" cxnId="{78BFD926-6674-46CA-A666-EF465AC05716}">
      <dgm:prSet/>
      <dgm:spPr/>
      <dgm:t>
        <a:bodyPr/>
        <a:lstStyle/>
        <a:p>
          <a:endParaRPr lang="fr-FR"/>
        </a:p>
      </dgm:t>
    </dgm:pt>
    <dgm:pt modelId="{EF60ADE9-57B1-46E6-A2F0-5A6E12583D04}" type="sibTrans" cxnId="{78BFD926-6674-46CA-A666-EF465AC05716}">
      <dgm:prSet/>
      <dgm:spPr/>
      <dgm:t>
        <a:bodyPr/>
        <a:lstStyle/>
        <a:p>
          <a:endParaRPr lang="fr-FR"/>
        </a:p>
      </dgm:t>
    </dgm:pt>
    <dgm:pt modelId="{D63C0960-5ECD-4B4E-AC03-FE8135C9934B}">
      <dgm:prSet phldrT="[Texte]" custT="1"/>
      <dgm:spPr/>
      <dgm:t>
        <a:bodyPr/>
        <a:lstStyle/>
        <a:p>
          <a:r>
            <a:rPr lang="fr-FR" sz="1200">
              <a:solidFill>
                <a:schemeClr val="accent1">
                  <a:lumMod val="75000"/>
                </a:schemeClr>
              </a:solidFill>
            </a:rPr>
            <a:t>ALTRAN FG/TEM</a:t>
          </a:r>
        </a:p>
      </dgm:t>
    </dgm:pt>
    <dgm:pt modelId="{F0199AC8-942C-45CB-AC73-DF2CC4069742}" type="parTrans" cxnId="{52FF8603-1164-4894-B7B5-B0C231EA72C0}">
      <dgm:prSet/>
      <dgm:spPr/>
      <dgm:t>
        <a:bodyPr/>
        <a:lstStyle/>
        <a:p>
          <a:endParaRPr lang="fr-FR"/>
        </a:p>
      </dgm:t>
    </dgm:pt>
    <dgm:pt modelId="{4DE02431-3634-4DA7-BC1B-E8DC03C97B7A}" type="sibTrans" cxnId="{52FF8603-1164-4894-B7B5-B0C231EA72C0}">
      <dgm:prSet/>
      <dgm:spPr/>
      <dgm:t>
        <a:bodyPr/>
        <a:lstStyle/>
        <a:p>
          <a:endParaRPr lang="fr-FR"/>
        </a:p>
      </dgm:t>
    </dgm:pt>
    <dgm:pt modelId="{15F56F9E-2EEC-4AB9-A6FF-15088D9C09F8}">
      <dgm:prSet phldrT="[Texte]" custT="1"/>
      <dgm:spPr/>
      <dgm:t>
        <a:bodyPr/>
        <a:lstStyle/>
        <a:p>
          <a:r>
            <a:rPr lang="fr-FR" sz="1200">
              <a:solidFill>
                <a:schemeClr val="accent1">
                  <a:lumMod val="75000"/>
                </a:schemeClr>
              </a:solidFill>
            </a:rPr>
            <a:t>ALTRAN FG</a:t>
          </a:r>
        </a:p>
      </dgm:t>
    </dgm:pt>
    <dgm:pt modelId="{22D63DBD-B174-4236-BF74-2F4268C15D6B}" type="parTrans" cxnId="{F4611F27-D139-4A66-8D53-DB25C019BDC4}">
      <dgm:prSet/>
      <dgm:spPr/>
      <dgm:t>
        <a:bodyPr/>
        <a:lstStyle/>
        <a:p>
          <a:endParaRPr lang="fr-FR"/>
        </a:p>
      </dgm:t>
    </dgm:pt>
    <dgm:pt modelId="{B4FB9583-0F01-47A2-BC4F-FC224BEF0EFB}" type="sibTrans" cxnId="{F4611F27-D139-4A66-8D53-DB25C019BDC4}">
      <dgm:prSet/>
      <dgm:spPr/>
      <dgm:t>
        <a:bodyPr/>
        <a:lstStyle/>
        <a:p>
          <a:endParaRPr lang="fr-FR"/>
        </a:p>
      </dgm:t>
    </dgm:pt>
    <dgm:pt modelId="{D05EBF9D-56A6-48A5-A0E8-9AF89E4D0C00}">
      <dgm:prSet custT="1"/>
      <dgm:spPr/>
      <dgm:t>
        <a:bodyPr/>
        <a:lstStyle/>
        <a:p>
          <a:r>
            <a:rPr lang="fr-FR" sz="1200">
              <a:solidFill>
                <a:schemeClr val="accent1">
                  <a:lumMod val="75000"/>
                </a:schemeClr>
              </a:solidFill>
            </a:rPr>
            <a:t>ALTRAN TEM</a:t>
          </a:r>
        </a:p>
      </dgm:t>
    </dgm:pt>
    <dgm:pt modelId="{F996A5B9-29FD-41A6-9F0A-9483774BAA8C}" type="parTrans" cxnId="{490712D1-57A7-4FA9-9FBB-19C176025335}">
      <dgm:prSet/>
      <dgm:spPr/>
      <dgm:t>
        <a:bodyPr/>
        <a:lstStyle/>
        <a:p>
          <a:endParaRPr lang="fr-FR"/>
        </a:p>
      </dgm:t>
    </dgm:pt>
    <dgm:pt modelId="{65AB99C2-FA80-4C72-8CE7-F2AC6D5DB21A}" type="sibTrans" cxnId="{490712D1-57A7-4FA9-9FBB-19C176025335}">
      <dgm:prSet/>
      <dgm:spPr/>
      <dgm:t>
        <a:bodyPr/>
        <a:lstStyle/>
        <a:p>
          <a:endParaRPr lang="fr-FR"/>
        </a:p>
      </dgm:t>
    </dgm:pt>
    <dgm:pt modelId="{AA2D56F1-A70C-4059-A7E5-74A579B485E9}">
      <dgm:prSet custT="1"/>
      <dgm:spPr/>
      <dgm:t>
        <a:bodyPr/>
        <a:lstStyle/>
        <a:p>
          <a:r>
            <a:rPr lang="fr-FR" sz="1200">
              <a:solidFill>
                <a:schemeClr val="accent1">
                  <a:lumMod val="75000"/>
                </a:schemeClr>
              </a:solidFill>
            </a:rPr>
            <a:t>ALTRAN AIT</a:t>
          </a:r>
        </a:p>
      </dgm:t>
    </dgm:pt>
    <dgm:pt modelId="{C550C75F-2078-411A-92A1-F42814E9006D}" type="parTrans" cxnId="{C53AD4C8-55EB-4EB5-A37B-C935530C7B18}">
      <dgm:prSet/>
      <dgm:spPr/>
      <dgm:t>
        <a:bodyPr/>
        <a:lstStyle/>
        <a:p>
          <a:endParaRPr lang="fr-FR"/>
        </a:p>
      </dgm:t>
    </dgm:pt>
    <dgm:pt modelId="{BBF7891F-D6C3-4958-B602-0488C7204A3D}" type="sibTrans" cxnId="{C53AD4C8-55EB-4EB5-A37B-C935530C7B18}">
      <dgm:prSet/>
      <dgm:spPr/>
      <dgm:t>
        <a:bodyPr/>
        <a:lstStyle/>
        <a:p>
          <a:endParaRPr lang="fr-FR"/>
        </a:p>
      </dgm:t>
    </dgm:pt>
    <dgm:pt modelId="{766DC704-63A9-4FD5-B88E-34B7663D4570}" type="pres">
      <dgm:prSet presAssocID="{8BFBBC16-3137-461B-A3C1-C553F7AB51A3}" presName="hierChild1" presStyleCnt="0">
        <dgm:presLayoutVars>
          <dgm:chPref val="1"/>
          <dgm:dir/>
          <dgm:animOne val="branch"/>
          <dgm:animLvl val="lvl"/>
          <dgm:resizeHandles/>
        </dgm:presLayoutVars>
      </dgm:prSet>
      <dgm:spPr/>
      <dgm:t>
        <a:bodyPr/>
        <a:lstStyle/>
        <a:p>
          <a:endParaRPr lang="fr-FR"/>
        </a:p>
      </dgm:t>
    </dgm:pt>
    <dgm:pt modelId="{3C23DC19-A7D8-46CB-A310-F36E45907767}" type="pres">
      <dgm:prSet presAssocID="{0DA718BE-737C-4FA7-A036-1038B2D6F44F}" presName="hierRoot1" presStyleCnt="0"/>
      <dgm:spPr/>
    </dgm:pt>
    <dgm:pt modelId="{FD40E41E-503B-424B-9D11-7C2542CCF211}" type="pres">
      <dgm:prSet presAssocID="{0DA718BE-737C-4FA7-A036-1038B2D6F44F}" presName="composite" presStyleCnt="0"/>
      <dgm:spPr/>
    </dgm:pt>
    <dgm:pt modelId="{3751E366-8ECB-40B2-BB90-A9CF1A150BE0}" type="pres">
      <dgm:prSet presAssocID="{0DA718BE-737C-4FA7-A036-1038B2D6F44F}" presName="background" presStyleLbl="node0" presStyleIdx="0" presStyleCnt="1"/>
      <dgm:spPr/>
    </dgm:pt>
    <dgm:pt modelId="{8DA09B9A-2FEA-4636-AB49-64450EEEA9CE}" type="pres">
      <dgm:prSet presAssocID="{0DA718BE-737C-4FA7-A036-1038B2D6F44F}" presName="text" presStyleLbl="fgAcc0" presStyleIdx="0" presStyleCnt="1">
        <dgm:presLayoutVars>
          <dgm:chPref val="3"/>
        </dgm:presLayoutVars>
      </dgm:prSet>
      <dgm:spPr/>
      <dgm:t>
        <a:bodyPr/>
        <a:lstStyle/>
        <a:p>
          <a:endParaRPr lang="fr-FR"/>
        </a:p>
      </dgm:t>
    </dgm:pt>
    <dgm:pt modelId="{CC3FCFB9-C7A8-4923-B6C4-1B8FCEDCFF2E}" type="pres">
      <dgm:prSet presAssocID="{0DA718BE-737C-4FA7-A036-1038B2D6F44F}" presName="hierChild2" presStyleCnt="0"/>
      <dgm:spPr/>
    </dgm:pt>
    <dgm:pt modelId="{C4E32681-D7AA-4272-8947-86192053A114}" type="pres">
      <dgm:prSet presAssocID="{4BBB3874-791C-4418-8929-55239C4E107B}" presName="Name10" presStyleLbl="parChTrans1D2" presStyleIdx="0" presStyleCnt="2"/>
      <dgm:spPr/>
      <dgm:t>
        <a:bodyPr/>
        <a:lstStyle/>
        <a:p>
          <a:endParaRPr lang="fr-FR"/>
        </a:p>
      </dgm:t>
    </dgm:pt>
    <dgm:pt modelId="{CE0FD7F5-41B9-4039-8F6C-DCCF9DDD8081}" type="pres">
      <dgm:prSet presAssocID="{5E2D1C09-23CC-43B8-9527-BF717A6C1D02}" presName="hierRoot2" presStyleCnt="0"/>
      <dgm:spPr/>
    </dgm:pt>
    <dgm:pt modelId="{08E126BB-5124-4E0F-9FD3-C0EAFC5305C3}" type="pres">
      <dgm:prSet presAssocID="{5E2D1C09-23CC-43B8-9527-BF717A6C1D02}" presName="composite2" presStyleCnt="0"/>
      <dgm:spPr/>
    </dgm:pt>
    <dgm:pt modelId="{996D8BAF-B941-4975-891C-C3E299720606}" type="pres">
      <dgm:prSet presAssocID="{5E2D1C09-23CC-43B8-9527-BF717A6C1D02}" presName="background2" presStyleLbl="node2" presStyleIdx="0" presStyleCnt="2"/>
      <dgm:spPr/>
    </dgm:pt>
    <dgm:pt modelId="{E3C131A5-52CC-4461-A9ED-A34F52D1B929}" type="pres">
      <dgm:prSet presAssocID="{5E2D1C09-23CC-43B8-9527-BF717A6C1D02}" presName="text2" presStyleLbl="fgAcc2" presStyleIdx="0" presStyleCnt="2" custScaleX="127011" custScaleY="65455">
        <dgm:presLayoutVars>
          <dgm:chPref val="3"/>
        </dgm:presLayoutVars>
      </dgm:prSet>
      <dgm:spPr/>
      <dgm:t>
        <a:bodyPr/>
        <a:lstStyle/>
        <a:p>
          <a:endParaRPr lang="fr-FR"/>
        </a:p>
      </dgm:t>
    </dgm:pt>
    <dgm:pt modelId="{A3E692FA-D05A-43ED-8172-B7B62108713A}" type="pres">
      <dgm:prSet presAssocID="{5E2D1C09-23CC-43B8-9527-BF717A6C1D02}" presName="hierChild3" presStyleCnt="0"/>
      <dgm:spPr/>
    </dgm:pt>
    <dgm:pt modelId="{48F92A63-DC45-47C0-89E6-E7AF08DCD9E5}" type="pres">
      <dgm:prSet presAssocID="{C550C75F-2078-411A-92A1-F42814E9006D}" presName="Name17" presStyleLbl="parChTrans1D3" presStyleIdx="0" presStyleCnt="5"/>
      <dgm:spPr/>
      <dgm:t>
        <a:bodyPr/>
        <a:lstStyle/>
        <a:p>
          <a:endParaRPr lang="fr-FR"/>
        </a:p>
      </dgm:t>
    </dgm:pt>
    <dgm:pt modelId="{CF708C30-1572-43BE-833A-E2B611B6F750}" type="pres">
      <dgm:prSet presAssocID="{AA2D56F1-A70C-4059-A7E5-74A579B485E9}" presName="hierRoot3" presStyleCnt="0"/>
      <dgm:spPr/>
    </dgm:pt>
    <dgm:pt modelId="{870C8752-D919-4A4C-981B-7705D6F534C7}" type="pres">
      <dgm:prSet presAssocID="{AA2D56F1-A70C-4059-A7E5-74A579B485E9}" presName="composite3" presStyleCnt="0"/>
      <dgm:spPr/>
    </dgm:pt>
    <dgm:pt modelId="{5D922412-9D62-4F1C-BB62-A3A0BFD9CB4F}" type="pres">
      <dgm:prSet presAssocID="{AA2D56F1-A70C-4059-A7E5-74A579B485E9}" presName="background3" presStyleLbl="node3" presStyleIdx="0" presStyleCnt="5"/>
      <dgm:spPr/>
    </dgm:pt>
    <dgm:pt modelId="{68A4309E-492B-47AF-A9A4-D42F5A0CE972}" type="pres">
      <dgm:prSet presAssocID="{AA2D56F1-A70C-4059-A7E5-74A579B485E9}" presName="text3" presStyleLbl="fgAcc3" presStyleIdx="0" presStyleCnt="5">
        <dgm:presLayoutVars>
          <dgm:chPref val="3"/>
        </dgm:presLayoutVars>
      </dgm:prSet>
      <dgm:spPr/>
      <dgm:t>
        <a:bodyPr/>
        <a:lstStyle/>
        <a:p>
          <a:endParaRPr lang="fr-FR"/>
        </a:p>
      </dgm:t>
    </dgm:pt>
    <dgm:pt modelId="{B6A9F823-0430-48F7-90CC-5CD13836175C}" type="pres">
      <dgm:prSet presAssocID="{AA2D56F1-A70C-4059-A7E5-74A579B485E9}" presName="hierChild4" presStyleCnt="0"/>
      <dgm:spPr/>
    </dgm:pt>
    <dgm:pt modelId="{DB2EA477-0C20-492F-B919-86E21431C06B}" type="pres">
      <dgm:prSet presAssocID="{D3AB37C3-11AF-4461-A1AD-20C749544357}" presName="Name17" presStyleLbl="parChTrans1D3" presStyleIdx="1" presStyleCnt="5"/>
      <dgm:spPr/>
      <dgm:t>
        <a:bodyPr/>
        <a:lstStyle/>
        <a:p>
          <a:endParaRPr lang="fr-FR"/>
        </a:p>
      </dgm:t>
    </dgm:pt>
    <dgm:pt modelId="{4185E2A5-6D3C-43D3-9D90-077328908E58}" type="pres">
      <dgm:prSet presAssocID="{6CE037A7-6BE2-4BAF-B1BA-A44685D88506}" presName="hierRoot3" presStyleCnt="0"/>
      <dgm:spPr/>
    </dgm:pt>
    <dgm:pt modelId="{EC453DC8-5AE0-4D38-96E1-13684E68F2D7}" type="pres">
      <dgm:prSet presAssocID="{6CE037A7-6BE2-4BAF-B1BA-A44685D88506}" presName="composite3" presStyleCnt="0"/>
      <dgm:spPr/>
    </dgm:pt>
    <dgm:pt modelId="{D871BE78-EAC1-4EB5-B729-77F14CA3693B}" type="pres">
      <dgm:prSet presAssocID="{6CE037A7-6BE2-4BAF-B1BA-A44685D88506}" presName="background3" presStyleLbl="node3" presStyleIdx="1" presStyleCnt="5"/>
      <dgm:spPr/>
    </dgm:pt>
    <dgm:pt modelId="{DB2E4D31-B940-4021-8E45-7A0098506A6E}" type="pres">
      <dgm:prSet presAssocID="{6CE037A7-6BE2-4BAF-B1BA-A44685D88506}" presName="text3" presStyleLbl="fgAcc3" presStyleIdx="1" presStyleCnt="5">
        <dgm:presLayoutVars>
          <dgm:chPref val="3"/>
        </dgm:presLayoutVars>
      </dgm:prSet>
      <dgm:spPr/>
      <dgm:t>
        <a:bodyPr/>
        <a:lstStyle/>
        <a:p>
          <a:endParaRPr lang="fr-FR"/>
        </a:p>
      </dgm:t>
    </dgm:pt>
    <dgm:pt modelId="{AE2ED649-B5DB-43AA-BB04-FA87CBACF2C0}" type="pres">
      <dgm:prSet presAssocID="{6CE037A7-6BE2-4BAF-B1BA-A44685D88506}" presName="hierChild4" presStyleCnt="0"/>
      <dgm:spPr/>
    </dgm:pt>
    <dgm:pt modelId="{75270CA1-F322-4CC7-8E35-39F984168233}" type="pres">
      <dgm:prSet presAssocID="{361E3193-469F-4E8E-A062-4251B73D59AA}" presName="Name17" presStyleLbl="parChTrans1D3" presStyleIdx="2" presStyleCnt="5"/>
      <dgm:spPr/>
      <dgm:t>
        <a:bodyPr/>
        <a:lstStyle/>
        <a:p>
          <a:endParaRPr lang="fr-FR"/>
        </a:p>
      </dgm:t>
    </dgm:pt>
    <dgm:pt modelId="{B79672B4-6BCE-4158-AEF4-4D1424943E6E}" type="pres">
      <dgm:prSet presAssocID="{211488C1-401B-41ED-924A-6073929A1C49}" presName="hierRoot3" presStyleCnt="0"/>
      <dgm:spPr/>
    </dgm:pt>
    <dgm:pt modelId="{B153DD20-8663-45A8-8642-45819E825FC0}" type="pres">
      <dgm:prSet presAssocID="{211488C1-401B-41ED-924A-6073929A1C49}" presName="composite3" presStyleCnt="0"/>
      <dgm:spPr/>
    </dgm:pt>
    <dgm:pt modelId="{A5D55C17-CBCF-4017-8583-196FD8DBD617}" type="pres">
      <dgm:prSet presAssocID="{211488C1-401B-41ED-924A-6073929A1C49}" presName="background3" presStyleLbl="node3" presStyleIdx="2" presStyleCnt="5"/>
      <dgm:spPr/>
    </dgm:pt>
    <dgm:pt modelId="{97339E4D-59D9-469F-8D62-22F4F0CACABA}" type="pres">
      <dgm:prSet presAssocID="{211488C1-401B-41ED-924A-6073929A1C49}" presName="text3" presStyleLbl="fgAcc3" presStyleIdx="2" presStyleCnt="5">
        <dgm:presLayoutVars>
          <dgm:chPref val="3"/>
        </dgm:presLayoutVars>
      </dgm:prSet>
      <dgm:spPr/>
      <dgm:t>
        <a:bodyPr/>
        <a:lstStyle/>
        <a:p>
          <a:endParaRPr lang="fr-FR"/>
        </a:p>
      </dgm:t>
    </dgm:pt>
    <dgm:pt modelId="{D2BD5B53-F793-4432-959B-9C449C9A190D}" type="pres">
      <dgm:prSet presAssocID="{211488C1-401B-41ED-924A-6073929A1C49}" presName="hierChild4" presStyleCnt="0"/>
      <dgm:spPr/>
    </dgm:pt>
    <dgm:pt modelId="{2EA22142-ADF6-423F-A528-E58C2BCA6CE9}" type="pres">
      <dgm:prSet presAssocID="{F0199AC8-942C-45CB-AC73-DF2CC4069742}" presName="Name10" presStyleLbl="parChTrans1D2" presStyleIdx="1" presStyleCnt="2"/>
      <dgm:spPr/>
      <dgm:t>
        <a:bodyPr/>
        <a:lstStyle/>
        <a:p>
          <a:endParaRPr lang="fr-FR"/>
        </a:p>
      </dgm:t>
    </dgm:pt>
    <dgm:pt modelId="{5E829D39-B693-468F-9380-C9F0A772A001}" type="pres">
      <dgm:prSet presAssocID="{D63C0960-5ECD-4B4E-AC03-FE8135C9934B}" presName="hierRoot2" presStyleCnt="0"/>
      <dgm:spPr/>
    </dgm:pt>
    <dgm:pt modelId="{D1C6137A-AC8E-45ED-BB80-179616346781}" type="pres">
      <dgm:prSet presAssocID="{D63C0960-5ECD-4B4E-AC03-FE8135C9934B}" presName="composite2" presStyleCnt="0"/>
      <dgm:spPr/>
    </dgm:pt>
    <dgm:pt modelId="{8F10BE6D-09CC-4547-BD0E-6B393C717615}" type="pres">
      <dgm:prSet presAssocID="{D63C0960-5ECD-4B4E-AC03-FE8135C9934B}" presName="background2" presStyleLbl="node2" presStyleIdx="1" presStyleCnt="2"/>
      <dgm:spPr/>
    </dgm:pt>
    <dgm:pt modelId="{26DFA48E-610B-4D6F-A321-1ADBC60E2DE3}" type="pres">
      <dgm:prSet presAssocID="{D63C0960-5ECD-4B4E-AC03-FE8135C9934B}" presName="text2" presStyleLbl="fgAcc2" presStyleIdx="1" presStyleCnt="2">
        <dgm:presLayoutVars>
          <dgm:chPref val="3"/>
        </dgm:presLayoutVars>
      </dgm:prSet>
      <dgm:spPr/>
      <dgm:t>
        <a:bodyPr/>
        <a:lstStyle/>
        <a:p>
          <a:endParaRPr lang="fr-FR"/>
        </a:p>
      </dgm:t>
    </dgm:pt>
    <dgm:pt modelId="{1E4C6BBB-F503-40C5-8CF5-64099DDCDDD7}" type="pres">
      <dgm:prSet presAssocID="{D63C0960-5ECD-4B4E-AC03-FE8135C9934B}" presName="hierChild3" presStyleCnt="0"/>
      <dgm:spPr/>
    </dgm:pt>
    <dgm:pt modelId="{10E6D7FA-A765-4906-8E72-46362E5E3BC0}" type="pres">
      <dgm:prSet presAssocID="{F996A5B9-29FD-41A6-9F0A-9483774BAA8C}" presName="Name17" presStyleLbl="parChTrans1D3" presStyleIdx="3" presStyleCnt="5"/>
      <dgm:spPr/>
      <dgm:t>
        <a:bodyPr/>
        <a:lstStyle/>
        <a:p>
          <a:endParaRPr lang="fr-FR"/>
        </a:p>
      </dgm:t>
    </dgm:pt>
    <dgm:pt modelId="{789A7E36-D5AA-445E-9859-AA0806ECCD04}" type="pres">
      <dgm:prSet presAssocID="{D05EBF9D-56A6-48A5-A0E8-9AF89E4D0C00}" presName="hierRoot3" presStyleCnt="0"/>
      <dgm:spPr/>
    </dgm:pt>
    <dgm:pt modelId="{B1CDBE24-3D2E-4DC4-9C8B-593DF393A227}" type="pres">
      <dgm:prSet presAssocID="{D05EBF9D-56A6-48A5-A0E8-9AF89E4D0C00}" presName="composite3" presStyleCnt="0"/>
      <dgm:spPr/>
    </dgm:pt>
    <dgm:pt modelId="{44586397-9251-4DA8-8034-DD6766DACB71}" type="pres">
      <dgm:prSet presAssocID="{D05EBF9D-56A6-48A5-A0E8-9AF89E4D0C00}" presName="background3" presStyleLbl="node3" presStyleIdx="3" presStyleCnt="5"/>
      <dgm:spPr/>
    </dgm:pt>
    <dgm:pt modelId="{13B37C21-B073-41F3-894D-318C4FF5A67F}" type="pres">
      <dgm:prSet presAssocID="{D05EBF9D-56A6-48A5-A0E8-9AF89E4D0C00}" presName="text3" presStyleLbl="fgAcc3" presStyleIdx="3" presStyleCnt="5">
        <dgm:presLayoutVars>
          <dgm:chPref val="3"/>
        </dgm:presLayoutVars>
      </dgm:prSet>
      <dgm:spPr/>
      <dgm:t>
        <a:bodyPr/>
        <a:lstStyle/>
        <a:p>
          <a:endParaRPr lang="fr-FR"/>
        </a:p>
      </dgm:t>
    </dgm:pt>
    <dgm:pt modelId="{C7E4FAE9-C2FF-415E-B29E-9ABABD0754C9}" type="pres">
      <dgm:prSet presAssocID="{D05EBF9D-56A6-48A5-A0E8-9AF89E4D0C00}" presName="hierChild4" presStyleCnt="0"/>
      <dgm:spPr/>
    </dgm:pt>
    <dgm:pt modelId="{3485A86E-9700-4123-AB89-294C4E312D89}" type="pres">
      <dgm:prSet presAssocID="{22D63DBD-B174-4236-BF74-2F4268C15D6B}" presName="Name17" presStyleLbl="parChTrans1D3" presStyleIdx="4" presStyleCnt="5"/>
      <dgm:spPr/>
      <dgm:t>
        <a:bodyPr/>
        <a:lstStyle/>
        <a:p>
          <a:endParaRPr lang="fr-FR"/>
        </a:p>
      </dgm:t>
    </dgm:pt>
    <dgm:pt modelId="{BB35FA86-8C6F-411E-B1E7-D9183EABFEEB}" type="pres">
      <dgm:prSet presAssocID="{15F56F9E-2EEC-4AB9-A6FF-15088D9C09F8}" presName="hierRoot3" presStyleCnt="0"/>
      <dgm:spPr/>
    </dgm:pt>
    <dgm:pt modelId="{0B315B98-BD32-441B-982D-18512AF2F5E1}" type="pres">
      <dgm:prSet presAssocID="{15F56F9E-2EEC-4AB9-A6FF-15088D9C09F8}" presName="composite3" presStyleCnt="0"/>
      <dgm:spPr/>
    </dgm:pt>
    <dgm:pt modelId="{D2B31748-4114-471D-937E-8601A807DC54}" type="pres">
      <dgm:prSet presAssocID="{15F56F9E-2EEC-4AB9-A6FF-15088D9C09F8}" presName="background3" presStyleLbl="node3" presStyleIdx="4" presStyleCnt="5"/>
      <dgm:spPr/>
    </dgm:pt>
    <dgm:pt modelId="{4C5C347A-3E3D-415F-9F9D-5EF0DB3E377A}" type="pres">
      <dgm:prSet presAssocID="{15F56F9E-2EEC-4AB9-A6FF-15088D9C09F8}" presName="text3" presStyleLbl="fgAcc3" presStyleIdx="4" presStyleCnt="5">
        <dgm:presLayoutVars>
          <dgm:chPref val="3"/>
        </dgm:presLayoutVars>
      </dgm:prSet>
      <dgm:spPr/>
      <dgm:t>
        <a:bodyPr/>
        <a:lstStyle/>
        <a:p>
          <a:endParaRPr lang="fr-FR"/>
        </a:p>
      </dgm:t>
    </dgm:pt>
    <dgm:pt modelId="{7AF6DC50-A048-41C3-85B4-C7EDCF18AEC3}" type="pres">
      <dgm:prSet presAssocID="{15F56F9E-2EEC-4AB9-A6FF-15088D9C09F8}" presName="hierChild4" presStyleCnt="0"/>
      <dgm:spPr/>
    </dgm:pt>
  </dgm:ptLst>
  <dgm:cxnLst>
    <dgm:cxn modelId="{1928247C-77E5-4A16-BBA2-6CE96C939898}" type="presOf" srcId="{F0199AC8-942C-45CB-AC73-DF2CC4069742}" destId="{2EA22142-ADF6-423F-A528-E58C2BCA6CE9}" srcOrd="0" destOrd="0" presId="urn:microsoft.com/office/officeart/2005/8/layout/hierarchy1"/>
    <dgm:cxn modelId="{F4611F27-D139-4A66-8D53-DB25C019BDC4}" srcId="{D63C0960-5ECD-4B4E-AC03-FE8135C9934B}" destId="{15F56F9E-2EEC-4AB9-A6FF-15088D9C09F8}" srcOrd="1" destOrd="0" parTransId="{22D63DBD-B174-4236-BF74-2F4268C15D6B}" sibTransId="{B4FB9583-0F01-47A2-BC4F-FC224BEF0EFB}"/>
    <dgm:cxn modelId="{CFCEDD6F-A648-4C09-8B77-7EF036F7D52B}" srcId="{0DA718BE-737C-4FA7-A036-1038B2D6F44F}" destId="{5E2D1C09-23CC-43B8-9527-BF717A6C1D02}" srcOrd="0" destOrd="0" parTransId="{4BBB3874-791C-4418-8929-55239C4E107B}" sibTransId="{14BD01DC-FD89-4733-AC5D-06A998621D9C}"/>
    <dgm:cxn modelId="{F34E86AB-BFB2-4552-B5FC-934C50A909FC}" type="presOf" srcId="{22D63DBD-B174-4236-BF74-2F4268C15D6B}" destId="{3485A86E-9700-4123-AB89-294C4E312D89}" srcOrd="0" destOrd="0" presId="urn:microsoft.com/office/officeart/2005/8/layout/hierarchy1"/>
    <dgm:cxn modelId="{86F61D0E-BD45-490E-98B7-651580D83422}" type="presOf" srcId="{0DA718BE-737C-4FA7-A036-1038B2D6F44F}" destId="{8DA09B9A-2FEA-4636-AB49-64450EEEA9CE}" srcOrd="0" destOrd="0" presId="urn:microsoft.com/office/officeart/2005/8/layout/hierarchy1"/>
    <dgm:cxn modelId="{4FCE3054-404F-4DE1-B187-BC38A375E8A5}" type="presOf" srcId="{F996A5B9-29FD-41A6-9F0A-9483774BAA8C}" destId="{10E6D7FA-A765-4906-8E72-46362E5E3BC0}" srcOrd="0" destOrd="0" presId="urn:microsoft.com/office/officeart/2005/8/layout/hierarchy1"/>
    <dgm:cxn modelId="{52FF8603-1164-4894-B7B5-B0C231EA72C0}" srcId="{0DA718BE-737C-4FA7-A036-1038B2D6F44F}" destId="{D63C0960-5ECD-4B4E-AC03-FE8135C9934B}" srcOrd="1" destOrd="0" parTransId="{F0199AC8-942C-45CB-AC73-DF2CC4069742}" sibTransId="{4DE02431-3634-4DA7-BC1B-E8DC03C97B7A}"/>
    <dgm:cxn modelId="{C53AD4C8-55EB-4EB5-A37B-C935530C7B18}" srcId="{5E2D1C09-23CC-43B8-9527-BF717A6C1D02}" destId="{AA2D56F1-A70C-4059-A7E5-74A579B485E9}" srcOrd="0" destOrd="0" parTransId="{C550C75F-2078-411A-92A1-F42814E9006D}" sibTransId="{BBF7891F-D6C3-4958-B602-0488C7204A3D}"/>
    <dgm:cxn modelId="{9D39C83E-B154-4357-9287-2FE49570A329}" type="presOf" srcId="{5E2D1C09-23CC-43B8-9527-BF717A6C1D02}" destId="{E3C131A5-52CC-4461-A9ED-A34F52D1B929}" srcOrd="0" destOrd="0" presId="urn:microsoft.com/office/officeart/2005/8/layout/hierarchy1"/>
    <dgm:cxn modelId="{E0110216-F5C7-4BA9-BF50-19A6FF29757D}" type="presOf" srcId="{361E3193-469F-4E8E-A062-4251B73D59AA}" destId="{75270CA1-F322-4CC7-8E35-39F984168233}" srcOrd="0" destOrd="0" presId="urn:microsoft.com/office/officeart/2005/8/layout/hierarchy1"/>
    <dgm:cxn modelId="{490712D1-57A7-4FA9-9FBB-19C176025335}" srcId="{D63C0960-5ECD-4B4E-AC03-FE8135C9934B}" destId="{D05EBF9D-56A6-48A5-A0E8-9AF89E4D0C00}" srcOrd="0" destOrd="0" parTransId="{F996A5B9-29FD-41A6-9F0A-9483774BAA8C}" sibTransId="{65AB99C2-FA80-4C72-8CE7-F2AC6D5DB21A}"/>
    <dgm:cxn modelId="{0872C603-179B-4D34-AFCB-AB13945CAB33}" type="presOf" srcId="{15F56F9E-2EEC-4AB9-A6FF-15088D9C09F8}" destId="{4C5C347A-3E3D-415F-9F9D-5EF0DB3E377A}" srcOrd="0" destOrd="0" presId="urn:microsoft.com/office/officeart/2005/8/layout/hierarchy1"/>
    <dgm:cxn modelId="{9EE47558-3C35-4303-AD65-8273F7201684}" type="presOf" srcId="{D05EBF9D-56A6-48A5-A0E8-9AF89E4D0C00}" destId="{13B37C21-B073-41F3-894D-318C4FF5A67F}" srcOrd="0" destOrd="0" presId="urn:microsoft.com/office/officeart/2005/8/layout/hierarchy1"/>
    <dgm:cxn modelId="{F890D068-8793-4277-9FE0-D56676E6CC04}" type="presOf" srcId="{AA2D56F1-A70C-4059-A7E5-74A579B485E9}" destId="{68A4309E-492B-47AF-A9A4-D42F5A0CE972}" srcOrd="0" destOrd="0" presId="urn:microsoft.com/office/officeart/2005/8/layout/hierarchy1"/>
    <dgm:cxn modelId="{2D303717-FDFB-4B8B-AF2A-0EAA499F2A4E}" type="presOf" srcId="{D63C0960-5ECD-4B4E-AC03-FE8135C9934B}" destId="{26DFA48E-610B-4D6F-A321-1ADBC60E2DE3}" srcOrd="0" destOrd="0" presId="urn:microsoft.com/office/officeart/2005/8/layout/hierarchy1"/>
    <dgm:cxn modelId="{775F39EA-8311-4A46-B132-07E93452489A}" type="presOf" srcId="{D3AB37C3-11AF-4461-A1AD-20C749544357}" destId="{DB2EA477-0C20-492F-B919-86E21431C06B}" srcOrd="0" destOrd="0" presId="urn:microsoft.com/office/officeart/2005/8/layout/hierarchy1"/>
    <dgm:cxn modelId="{78BFD926-6674-46CA-A666-EF465AC05716}" srcId="{5E2D1C09-23CC-43B8-9527-BF717A6C1D02}" destId="{211488C1-401B-41ED-924A-6073929A1C49}" srcOrd="2" destOrd="0" parTransId="{361E3193-469F-4E8E-A062-4251B73D59AA}" sibTransId="{EF60ADE9-57B1-46E6-A2F0-5A6E12583D04}"/>
    <dgm:cxn modelId="{91F66CE6-F25E-4E97-BD8B-930C5F39C427}" type="presOf" srcId="{6CE037A7-6BE2-4BAF-B1BA-A44685D88506}" destId="{DB2E4D31-B940-4021-8E45-7A0098506A6E}" srcOrd="0" destOrd="0" presId="urn:microsoft.com/office/officeart/2005/8/layout/hierarchy1"/>
    <dgm:cxn modelId="{04F2C223-9239-4329-8D88-F00EC0C5DD24}" srcId="{8BFBBC16-3137-461B-A3C1-C553F7AB51A3}" destId="{0DA718BE-737C-4FA7-A036-1038B2D6F44F}" srcOrd="0" destOrd="0" parTransId="{52D3546D-8412-4032-B0FB-0EC1BFE37823}" sibTransId="{D63474CF-389D-4D2B-B0D3-416C2FBCD081}"/>
    <dgm:cxn modelId="{82765FB5-C9BD-42EC-B9EE-8B2048CE5EC8}" type="presOf" srcId="{8BFBBC16-3137-461B-A3C1-C553F7AB51A3}" destId="{766DC704-63A9-4FD5-B88E-34B7663D4570}" srcOrd="0" destOrd="0" presId="urn:microsoft.com/office/officeart/2005/8/layout/hierarchy1"/>
    <dgm:cxn modelId="{0AAC41B2-9767-426B-9760-FCCFCF5C8710}" srcId="{5E2D1C09-23CC-43B8-9527-BF717A6C1D02}" destId="{6CE037A7-6BE2-4BAF-B1BA-A44685D88506}" srcOrd="1" destOrd="0" parTransId="{D3AB37C3-11AF-4461-A1AD-20C749544357}" sibTransId="{4A3CEBCB-4879-4CEA-B556-55E343F603B4}"/>
    <dgm:cxn modelId="{B24B283E-3268-438F-A947-DBD89BB4E84A}" type="presOf" srcId="{4BBB3874-791C-4418-8929-55239C4E107B}" destId="{C4E32681-D7AA-4272-8947-86192053A114}" srcOrd="0" destOrd="0" presId="urn:microsoft.com/office/officeart/2005/8/layout/hierarchy1"/>
    <dgm:cxn modelId="{B191A63B-37D0-468B-8614-45FD6C566660}" type="presOf" srcId="{211488C1-401B-41ED-924A-6073929A1C49}" destId="{97339E4D-59D9-469F-8D62-22F4F0CACABA}" srcOrd="0" destOrd="0" presId="urn:microsoft.com/office/officeart/2005/8/layout/hierarchy1"/>
    <dgm:cxn modelId="{45BF5C49-055D-430E-B660-17DF06EAFC0E}" type="presOf" srcId="{C550C75F-2078-411A-92A1-F42814E9006D}" destId="{48F92A63-DC45-47C0-89E6-E7AF08DCD9E5}" srcOrd="0" destOrd="0" presId="urn:microsoft.com/office/officeart/2005/8/layout/hierarchy1"/>
    <dgm:cxn modelId="{7C4DC1FC-CC2D-40FA-8132-47C1165DD914}" type="presParOf" srcId="{766DC704-63A9-4FD5-B88E-34B7663D4570}" destId="{3C23DC19-A7D8-46CB-A310-F36E45907767}" srcOrd="0" destOrd="0" presId="urn:microsoft.com/office/officeart/2005/8/layout/hierarchy1"/>
    <dgm:cxn modelId="{593E1E41-5BD2-4365-AB79-D70A25231256}" type="presParOf" srcId="{3C23DC19-A7D8-46CB-A310-F36E45907767}" destId="{FD40E41E-503B-424B-9D11-7C2542CCF211}" srcOrd="0" destOrd="0" presId="urn:microsoft.com/office/officeart/2005/8/layout/hierarchy1"/>
    <dgm:cxn modelId="{7768681D-2913-4EFE-97DD-129CC47606A1}" type="presParOf" srcId="{FD40E41E-503B-424B-9D11-7C2542CCF211}" destId="{3751E366-8ECB-40B2-BB90-A9CF1A150BE0}" srcOrd="0" destOrd="0" presId="urn:microsoft.com/office/officeart/2005/8/layout/hierarchy1"/>
    <dgm:cxn modelId="{D86F03A6-4D3C-49EF-9511-DCA3442E1121}" type="presParOf" srcId="{FD40E41E-503B-424B-9D11-7C2542CCF211}" destId="{8DA09B9A-2FEA-4636-AB49-64450EEEA9CE}" srcOrd="1" destOrd="0" presId="urn:microsoft.com/office/officeart/2005/8/layout/hierarchy1"/>
    <dgm:cxn modelId="{E7D2FEDB-E934-490A-80D6-641565BDAEAF}" type="presParOf" srcId="{3C23DC19-A7D8-46CB-A310-F36E45907767}" destId="{CC3FCFB9-C7A8-4923-B6C4-1B8FCEDCFF2E}" srcOrd="1" destOrd="0" presId="urn:microsoft.com/office/officeart/2005/8/layout/hierarchy1"/>
    <dgm:cxn modelId="{B601DDB2-75BF-4798-A823-4655126323C6}" type="presParOf" srcId="{CC3FCFB9-C7A8-4923-B6C4-1B8FCEDCFF2E}" destId="{C4E32681-D7AA-4272-8947-86192053A114}" srcOrd="0" destOrd="0" presId="urn:microsoft.com/office/officeart/2005/8/layout/hierarchy1"/>
    <dgm:cxn modelId="{0C8E13FA-198D-41EA-9889-07E5D408CF58}" type="presParOf" srcId="{CC3FCFB9-C7A8-4923-B6C4-1B8FCEDCFF2E}" destId="{CE0FD7F5-41B9-4039-8F6C-DCCF9DDD8081}" srcOrd="1" destOrd="0" presId="urn:microsoft.com/office/officeart/2005/8/layout/hierarchy1"/>
    <dgm:cxn modelId="{650A24BA-8EA3-434A-A205-627ABD7DAC11}" type="presParOf" srcId="{CE0FD7F5-41B9-4039-8F6C-DCCF9DDD8081}" destId="{08E126BB-5124-4E0F-9FD3-C0EAFC5305C3}" srcOrd="0" destOrd="0" presId="urn:microsoft.com/office/officeart/2005/8/layout/hierarchy1"/>
    <dgm:cxn modelId="{634E3F70-9B44-4FF9-8152-558D726405CD}" type="presParOf" srcId="{08E126BB-5124-4E0F-9FD3-C0EAFC5305C3}" destId="{996D8BAF-B941-4975-891C-C3E299720606}" srcOrd="0" destOrd="0" presId="urn:microsoft.com/office/officeart/2005/8/layout/hierarchy1"/>
    <dgm:cxn modelId="{196B532F-DB4F-4938-B171-C075CCD83F85}" type="presParOf" srcId="{08E126BB-5124-4E0F-9FD3-C0EAFC5305C3}" destId="{E3C131A5-52CC-4461-A9ED-A34F52D1B929}" srcOrd="1" destOrd="0" presId="urn:microsoft.com/office/officeart/2005/8/layout/hierarchy1"/>
    <dgm:cxn modelId="{8604D2FC-D666-4D0A-A5F5-FD5ECF43ABD6}" type="presParOf" srcId="{CE0FD7F5-41B9-4039-8F6C-DCCF9DDD8081}" destId="{A3E692FA-D05A-43ED-8172-B7B62108713A}" srcOrd="1" destOrd="0" presId="urn:microsoft.com/office/officeart/2005/8/layout/hierarchy1"/>
    <dgm:cxn modelId="{25DCBE19-B918-4237-BAF2-D62ED968E931}" type="presParOf" srcId="{A3E692FA-D05A-43ED-8172-B7B62108713A}" destId="{48F92A63-DC45-47C0-89E6-E7AF08DCD9E5}" srcOrd="0" destOrd="0" presId="urn:microsoft.com/office/officeart/2005/8/layout/hierarchy1"/>
    <dgm:cxn modelId="{70AB7F4F-AD5F-4358-A7E6-40BCDF979F52}" type="presParOf" srcId="{A3E692FA-D05A-43ED-8172-B7B62108713A}" destId="{CF708C30-1572-43BE-833A-E2B611B6F750}" srcOrd="1" destOrd="0" presId="urn:microsoft.com/office/officeart/2005/8/layout/hierarchy1"/>
    <dgm:cxn modelId="{1A0C05AB-C8A7-4D6D-A3E1-6F3D6EBD478C}" type="presParOf" srcId="{CF708C30-1572-43BE-833A-E2B611B6F750}" destId="{870C8752-D919-4A4C-981B-7705D6F534C7}" srcOrd="0" destOrd="0" presId="urn:microsoft.com/office/officeart/2005/8/layout/hierarchy1"/>
    <dgm:cxn modelId="{1767C52B-685D-4811-9B84-79564C79E6FC}" type="presParOf" srcId="{870C8752-D919-4A4C-981B-7705D6F534C7}" destId="{5D922412-9D62-4F1C-BB62-A3A0BFD9CB4F}" srcOrd="0" destOrd="0" presId="urn:microsoft.com/office/officeart/2005/8/layout/hierarchy1"/>
    <dgm:cxn modelId="{9EE4B9A8-E102-4633-8220-20DF17E7E7A5}" type="presParOf" srcId="{870C8752-D919-4A4C-981B-7705D6F534C7}" destId="{68A4309E-492B-47AF-A9A4-D42F5A0CE972}" srcOrd="1" destOrd="0" presId="urn:microsoft.com/office/officeart/2005/8/layout/hierarchy1"/>
    <dgm:cxn modelId="{FFE8F70D-2088-4702-AC9A-DBF27AA32889}" type="presParOf" srcId="{CF708C30-1572-43BE-833A-E2B611B6F750}" destId="{B6A9F823-0430-48F7-90CC-5CD13836175C}" srcOrd="1" destOrd="0" presId="urn:microsoft.com/office/officeart/2005/8/layout/hierarchy1"/>
    <dgm:cxn modelId="{0338A179-743F-4ED5-9A82-E68B7FE07435}" type="presParOf" srcId="{A3E692FA-D05A-43ED-8172-B7B62108713A}" destId="{DB2EA477-0C20-492F-B919-86E21431C06B}" srcOrd="2" destOrd="0" presId="urn:microsoft.com/office/officeart/2005/8/layout/hierarchy1"/>
    <dgm:cxn modelId="{D73CF678-E04C-4343-BB77-160B65F95EA4}" type="presParOf" srcId="{A3E692FA-D05A-43ED-8172-B7B62108713A}" destId="{4185E2A5-6D3C-43D3-9D90-077328908E58}" srcOrd="3" destOrd="0" presId="urn:microsoft.com/office/officeart/2005/8/layout/hierarchy1"/>
    <dgm:cxn modelId="{7A92711E-5533-4C49-A21F-F18614200EAA}" type="presParOf" srcId="{4185E2A5-6D3C-43D3-9D90-077328908E58}" destId="{EC453DC8-5AE0-4D38-96E1-13684E68F2D7}" srcOrd="0" destOrd="0" presId="urn:microsoft.com/office/officeart/2005/8/layout/hierarchy1"/>
    <dgm:cxn modelId="{032E1F49-5AEA-460C-8A96-82FDD80EDFB9}" type="presParOf" srcId="{EC453DC8-5AE0-4D38-96E1-13684E68F2D7}" destId="{D871BE78-EAC1-4EB5-B729-77F14CA3693B}" srcOrd="0" destOrd="0" presId="urn:microsoft.com/office/officeart/2005/8/layout/hierarchy1"/>
    <dgm:cxn modelId="{F83F238E-E690-454C-8DB8-1A7AA3733EAC}" type="presParOf" srcId="{EC453DC8-5AE0-4D38-96E1-13684E68F2D7}" destId="{DB2E4D31-B940-4021-8E45-7A0098506A6E}" srcOrd="1" destOrd="0" presId="urn:microsoft.com/office/officeart/2005/8/layout/hierarchy1"/>
    <dgm:cxn modelId="{7F572E24-DBCF-4D4F-821F-53951B4ECC6B}" type="presParOf" srcId="{4185E2A5-6D3C-43D3-9D90-077328908E58}" destId="{AE2ED649-B5DB-43AA-BB04-FA87CBACF2C0}" srcOrd="1" destOrd="0" presId="urn:microsoft.com/office/officeart/2005/8/layout/hierarchy1"/>
    <dgm:cxn modelId="{FC5763F5-1350-4E8D-8F7E-987949866545}" type="presParOf" srcId="{A3E692FA-D05A-43ED-8172-B7B62108713A}" destId="{75270CA1-F322-4CC7-8E35-39F984168233}" srcOrd="4" destOrd="0" presId="urn:microsoft.com/office/officeart/2005/8/layout/hierarchy1"/>
    <dgm:cxn modelId="{FBAF1D9F-FADD-4706-B571-F1C68FDB576C}" type="presParOf" srcId="{A3E692FA-D05A-43ED-8172-B7B62108713A}" destId="{B79672B4-6BCE-4158-AEF4-4D1424943E6E}" srcOrd="5" destOrd="0" presId="urn:microsoft.com/office/officeart/2005/8/layout/hierarchy1"/>
    <dgm:cxn modelId="{779D0B8C-3B97-44DE-89AB-4CF5C507E9F5}" type="presParOf" srcId="{B79672B4-6BCE-4158-AEF4-4D1424943E6E}" destId="{B153DD20-8663-45A8-8642-45819E825FC0}" srcOrd="0" destOrd="0" presId="urn:microsoft.com/office/officeart/2005/8/layout/hierarchy1"/>
    <dgm:cxn modelId="{590F5209-2997-40E5-9D15-C993A03B5E8B}" type="presParOf" srcId="{B153DD20-8663-45A8-8642-45819E825FC0}" destId="{A5D55C17-CBCF-4017-8583-196FD8DBD617}" srcOrd="0" destOrd="0" presId="urn:microsoft.com/office/officeart/2005/8/layout/hierarchy1"/>
    <dgm:cxn modelId="{F07FB174-FE66-4CDF-8BFC-193492CD3E79}" type="presParOf" srcId="{B153DD20-8663-45A8-8642-45819E825FC0}" destId="{97339E4D-59D9-469F-8D62-22F4F0CACABA}" srcOrd="1" destOrd="0" presId="urn:microsoft.com/office/officeart/2005/8/layout/hierarchy1"/>
    <dgm:cxn modelId="{F3011AD9-7309-4637-9994-E4E769AF880B}" type="presParOf" srcId="{B79672B4-6BCE-4158-AEF4-4D1424943E6E}" destId="{D2BD5B53-F793-4432-959B-9C449C9A190D}" srcOrd="1" destOrd="0" presId="urn:microsoft.com/office/officeart/2005/8/layout/hierarchy1"/>
    <dgm:cxn modelId="{91156A6B-2574-477F-8471-C11309EB2386}" type="presParOf" srcId="{CC3FCFB9-C7A8-4923-B6C4-1B8FCEDCFF2E}" destId="{2EA22142-ADF6-423F-A528-E58C2BCA6CE9}" srcOrd="2" destOrd="0" presId="urn:microsoft.com/office/officeart/2005/8/layout/hierarchy1"/>
    <dgm:cxn modelId="{526A3013-0199-4423-9431-554691FAEC2A}" type="presParOf" srcId="{CC3FCFB9-C7A8-4923-B6C4-1B8FCEDCFF2E}" destId="{5E829D39-B693-468F-9380-C9F0A772A001}" srcOrd="3" destOrd="0" presId="urn:microsoft.com/office/officeart/2005/8/layout/hierarchy1"/>
    <dgm:cxn modelId="{FBB71374-8F51-4781-8C30-AC7186A452D1}" type="presParOf" srcId="{5E829D39-B693-468F-9380-C9F0A772A001}" destId="{D1C6137A-AC8E-45ED-BB80-179616346781}" srcOrd="0" destOrd="0" presId="urn:microsoft.com/office/officeart/2005/8/layout/hierarchy1"/>
    <dgm:cxn modelId="{35DB3F5F-5CBA-4890-91DA-6B9B9A7F9798}" type="presParOf" srcId="{D1C6137A-AC8E-45ED-BB80-179616346781}" destId="{8F10BE6D-09CC-4547-BD0E-6B393C717615}" srcOrd="0" destOrd="0" presId="urn:microsoft.com/office/officeart/2005/8/layout/hierarchy1"/>
    <dgm:cxn modelId="{F535C63C-F0ED-486E-AEC6-A779D3645CBC}" type="presParOf" srcId="{D1C6137A-AC8E-45ED-BB80-179616346781}" destId="{26DFA48E-610B-4D6F-A321-1ADBC60E2DE3}" srcOrd="1" destOrd="0" presId="urn:microsoft.com/office/officeart/2005/8/layout/hierarchy1"/>
    <dgm:cxn modelId="{C6D727DA-CE6C-4588-BC17-1DDD407FA4C6}" type="presParOf" srcId="{5E829D39-B693-468F-9380-C9F0A772A001}" destId="{1E4C6BBB-F503-40C5-8CF5-64099DDCDDD7}" srcOrd="1" destOrd="0" presId="urn:microsoft.com/office/officeart/2005/8/layout/hierarchy1"/>
    <dgm:cxn modelId="{8CF870DC-FCA3-43CF-B387-2D3C206D0647}" type="presParOf" srcId="{1E4C6BBB-F503-40C5-8CF5-64099DDCDDD7}" destId="{10E6D7FA-A765-4906-8E72-46362E5E3BC0}" srcOrd="0" destOrd="0" presId="urn:microsoft.com/office/officeart/2005/8/layout/hierarchy1"/>
    <dgm:cxn modelId="{6F5B3888-E2EA-4823-A283-D93A8C2E5848}" type="presParOf" srcId="{1E4C6BBB-F503-40C5-8CF5-64099DDCDDD7}" destId="{789A7E36-D5AA-445E-9859-AA0806ECCD04}" srcOrd="1" destOrd="0" presId="urn:microsoft.com/office/officeart/2005/8/layout/hierarchy1"/>
    <dgm:cxn modelId="{4118C894-206F-46E8-95CD-9D97AB764406}" type="presParOf" srcId="{789A7E36-D5AA-445E-9859-AA0806ECCD04}" destId="{B1CDBE24-3D2E-4DC4-9C8B-593DF393A227}" srcOrd="0" destOrd="0" presId="urn:microsoft.com/office/officeart/2005/8/layout/hierarchy1"/>
    <dgm:cxn modelId="{15B3A93A-CAEC-416F-9C7B-DB7AA08087A5}" type="presParOf" srcId="{B1CDBE24-3D2E-4DC4-9C8B-593DF393A227}" destId="{44586397-9251-4DA8-8034-DD6766DACB71}" srcOrd="0" destOrd="0" presId="urn:microsoft.com/office/officeart/2005/8/layout/hierarchy1"/>
    <dgm:cxn modelId="{85E902CF-566E-40AB-AFB8-28C4F1F8F0E9}" type="presParOf" srcId="{B1CDBE24-3D2E-4DC4-9C8B-593DF393A227}" destId="{13B37C21-B073-41F3-894D-318C4FF5A67F}" srcOrd="1" destOrd="0" presId="urn:microsoft.com/office/officeart/2005/8/layout/hierarchy1"/>
    <dgm:cxn modelId="{AC4B2B60-861D-4DDA-8D70-312E47AB54E6}" type="presParOf" srcId="{789A7E36-D5AA-445E-9859-AA0806ECCD04}" destId="{C7E4FAE9-C2FF-415E-B29E-9ABABD0754C9}" srcOrd="1" destOrd="0" presId="urn:microsoft.com/office/officeart/2005/8/layout/hierarchy1"/>
    <dgm:cxn modelId="{4697BCD1-B468-48D2-904A-8AB254AD1AD9}" type="presParOf" srcId="{1E4C6BBB-F503-40C5-8CF5-64099DDCDDD7}" destId="{3485A86E-9700-4123-AB89-294C4E312D89}" srcOrd="2" destOrd="0" presId="urn:microsoft.com/office/officeart/2005/8/layout/hierarchy1"/>
    <dgm:cxn modelId="{D102846B-BE76-41BF-AC4B-0F21A05FD799}" type="presParOf" srcId="{1E4C6BBB-F503-40C5-8CF5-64099DDCDDD7}" destId="{BB35FA86-8C6F-411E-B1E7-D9183EABFEEB}" srcOrd="3" destOrd="0" presId="urn:microsoft.com/office/officeart/2005/8/layout/hierarchy1"/>
    <dgm:cxn modelId="{EDDB6F5C-D4A7-4D3C-B4C6-0DBC46DC26A6}" type="presParOf" srcId="{BB35FA86-8C6F-411E-B1E7-D9183EABFEEB}" destId="{0B315B98-BD32-441B-982D-18512AF2F5E1}" srcOrd="0" destOrd="0" presId="urn:microsoft.com/office/officeart/2005/8/layout/hierarchy1"/>
    <dgm:cxn modelId="{E0E443E2-9D9C-43FE-8A00-B01FF9AAB715}" type="presParOf" srcId="{0B315B98-BD32-441B-982D-18512AF2F5E1}" destId="{D2B31748-4114-471D-937E-8601A807DC54}" srcOrd="0" destOrd="0" presId="urn:microsoft.com/office/officeart/2005/8/layout/hierarchy1"/>
    <dgm:cxn modelId="{A9C83025-76B8-459D-8107-55206B510269}" type="presParOf" srcId="{0B315B98-BD32-441B-982D-18512AF2F5E1}" destId="{4C5C347A-3E3D-415F-9F9D-5EF0DB3E377A}" srcOrd="1" destOrd="0" presId="urn:microsoft.com/office/officeart/2005/8/layout/hierarchy1"/>
    <dgm:cxn modelId="{C0D40C64-43F0-4981-B5D8-C6AE8948E5A2}" type="presParOf" srcId="{BB35FA86-8C6F-411E-B1E7-D9183EABFEEB}" destId="{7AF6DC50-A048-41C3-85B4-C7EDCF18AEC3}"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85A86E-9700-4123-AB89-294C4E312D89}">
      <dsp:nvSpPr>
        <dsp:cNvPr id="0" name=""/>
        <dsp:cNvSpPr/>
      </dsp:nvSpPr>
      <dsp:spPr>
        <a:xfrm>
          <a:off x="4367688" y="1517803"/>
          <a:ext cx="558418" cy="265756"/>
        </a:xfrm>
        <a:custGeom>
          <a:avLst/>
          <a:gdLst/>
          <a:ahLst/>
          <a:cxnLst/>
          <a:rect l="0" t="0" r="0" b="0"/>
          <a:pathLst>
            <a:path>
              <a:moveTo>
                <a:pt x="0" y="0"/>
              </a:moveTo>
              <a:lnTo>
                <a:pt x="0" y="181105"/>
              </a:lnTo>
              <a:lnTo>
                <a:pt x="558418" y="181105"/>
              </a:lnTo>
              <a:lnTo>
                <a:pt x="558418"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E6D7FA-A765-4906-8E72-46362E5E3BC0}">
      <dsp:nvSpPr>
        <dsp:cNvPr id="0" name=""/>
        <dsp:cNvSpPr/>
      </dsp:nvSpPr>
      <dsp:spPr>
        <a:xfrm>
          <a:off x="3809270" y="1517803"/>
          <a:ext cx="558418" cy="265756"/>
        </a:xfrm>
        <a:custGeom>
          <a:avLst/>
          <a:gdLst/>
          <a:ahLst/>
          <a:cxnLst/>
          <a:rect l="0" t="0" r="0" b="0"/>
          <a:pathLst>
            <a:path>
              <a:moveTo>
                <a:pt x="558418" y="0"/>
              </a:moveTo>
              <a:lnTo>
                <a:pt x="558418" y="181105"/>
              </a:lnTo>
              <a:lnTo>
                <a:pt x="0" y="181105"/>
              </a:lnTo>
              <a:lnTo>
                <a:pt x="0"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A22142-ADF6-423F-A528-E58C2BCA6CE9}">
      <dsp:nvSpPr>
        <dsp:cNvPr id="0" name=""/>
        <dsp:cNvSpPr/>
      </dsp:nvSpPr>
      <dsp:spPr>
        <a:xfrm>
          <a:off x="2909938" y="671800"/>
          <a:ext cx="1457749" cy="265756"/>
        </a:xfrm>
        <a:custGeom>
          <a:avLst/>
          <a:gdLst/>
          <a:ahLst/>
          <a:cxnLst/>
          <a:rect l="0" t="0" r="0" b="0"/>
          <a:pathLst>
            <a:path>
              <a:moveTo>
                <a:pt x="0" y="0"/>
              </a:moveTo>
              <a:lnTo>
                <a:pt x="0" y="181105"/>
              </a:lnTo>
              <a:lnTo>
                <a:pt x="1457749" y="181105"/>
              </a:lnTo>
              <a:lnTo>
                <a:pt x="1457749" y="2657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270CA1-F322-4CC7-8E35-39F984168233}">
      <dsp:nvSpPr>
        <dsp:cNvPr id="0" name=""/>
        <dsp:cNvSpPr/>
      </dsp:nvSpPr>
      <dsp:spPr>
        <a:xfrm>
          <a:off x="1575598" y="1317357"/>
          <a:ext cx="1116836" cy="265756"/>
        </a:xfrm>
        <a:custGeom>
          <a:avLst/>
          <a:gdLst/>
          <a:ahLst/>
          <a:cxnLst/>
          <a:rect l="0" t="0" r="0" b="0"/>
          <a:pathLst>
            <a:path>
              <a:moveTo>
                <a:pt x="0" y="0"/>
              </a:moveTo>
              <a:lnTo>
                <a:pt x="0" y="181105"/>
              </a:lnTo>
              <a:lnTo>
                <a:pt x="1116836" y="181105"/>
              </a:lnTo>
              <a:lnTo>
                <a:pt x="1116836"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2EA477-0C20-492F-B919-86E21431C06B}">
      <dsp:nvSpPr>
        <dsp:cNvPr id="0" name=""/>
        <dsp:cNvSpPr/>
      </dsp:nvSpPr>
      <dsp:spPr>
        <a:xfrm>
          <a:off x="1529878" y="1317357"/>
          <a:ext cx="91440" cy="265756"/>
        </a:xfrm>
        <a:custGeom>
          <a:avLst/>
          <a:gdLst/>
          <a:ahLst/>
          <a:cxnLst/>
          <a:rect l="0" t="0" r="0" b="0"/>
          <a:pathLst>
            <a:path>
              <a:moveTo>
                <a:pt x="45720" y="0"/>
              </a:moveTo>
              <a:lnTo>
                <a:pt x="45720"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F92A63-DC45-47C0-89E6-E7AF08DCD9E5}">
      <dsp:nvSpPr>
        <dsp:cNvPr id="0" name=""/>
        <dsp:cNvSpPr/>
      </dsp:nvSpPr>
      <dsp:spPr>
        <a:xfrm>
          <a:off x="458762" y="1317357"/>
          <a:ext cx="1116836" cy="265756"/>
        </a:xfrm>
        <a:custGeom>
          <a:avLst/>
          <a:gdLst/>
          <a:ahLst/>
          <a:cxnLst/>
          <a:rect l="0" t="0" r="0" b="0"/>
          <a:pathLst>
            <a:path>
              <a:moveTo>
                <a:pt x="1116836" y="0"/>
              </a:moveTo>
              <a:lnTo>
                <a:pt x="1116836" y="181105"/>
              </a:lnTo>
              <a:lnTo>
                <a:pt x="0" y="181105"/>
              </a:lnTo>
              <a:lnTo>
                <a:pt x="0" y="265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E32681-D7AA-4272-8947-86192053A114}">
      <dsp:nvSpPr>
        <dsp:cNvPr id="0" name=""/>
        <dsp:cNvSpPr/>
      </dsp:nvSpPr>
      <dsp:spPr>
        <a:xfrm>
          <a:off x="1575598" y="671800"/>
          <a:ext cx="1334340" cy="265756"/>
        </a:xfrm>
        <a:custGeom>
          <a:avLst/>
          <a:gdLst/>
          <a:ahLst/>
          <a:cxnLst/>
          <a:rect l="0" t="0" r="0" b="0"/>
          <a:pathLst>
            <a:path>
              <a:moveTo>
                <a:pt x="1334340" y="0"/>
              </a:moveTo>
              <a:lnTo>
                <a:pt x="1334340" y="181105"/>
              </a:lnTo>
              <a:lnTo>
                <a:pt x="0" y="181105"/>
              </a:lnTo>
              <a:lnTo>
                <a:pt x="0" y="2657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51E366-8ECB-40B2-BB90-A9CF1A150BE0}">
      <dsp:nvSpPr>
        <dsp:cNvPr id="0" name=""/>
        <dsp:cNvSpPr/>
      </dsp:nvSpPr>
      <dsp:spPr>
        <a:xfrm>
          <a:off x="2453051" y="91553"/>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DA09B9A-2FEA-4636-AB49-64450EEEA9CE}">
      <dsp:nvSpPr>
        <dsp:cNvPr id="0" name=""/>
        <dsp:cNvSpPr/>
      </dsp:nvSpPr>
      <dsp:spPr>
        <a:xfrm>
          <a:off x="2554581" y="188007"/>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a:t>
          </a:r>
        </a:p>
      </dsp:txBody>
      <dsp:txXfrm>
        <a:off x="2571576" y="205002"/>
        <a:ext cx="879784" cy="546257"/>
      </dsp:txXfrm>
    </dsp:sp>
    <dsp:sp modelId="{996D8BAF-B941-4975-891C-C3E299720606}">
      <dsp:nvSpPr>
        <dsp:cNvPr id="0" name=""/>
        <dsp:cNvSpPr/>
      </dsp:nvSpPr>
      <dsp:spPr>
        <a:xfrm>
          <a:off x="995301" y="937556"/>
          <a:ext cx="1160594" cy="3798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3C131A5-52CC-4461-A9ED-A34F52D1B929}">
      <dsp:nvSpPr>
        <dsp:cNvPr id="0" name=""/>
        <dsp:cNvSpPr/>
      </dsp:nvSpPr>
      <dsp:spPr>
        <a:xfrm>
          <a:off x="1096831" y="1034010"/>
          <a:ext cx="1160594" cy="3798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TI</a:t>
          </a:r>
        </a:p>
      </dsp:txBody>
      <dsp:txXfrm>
        <a:off x="1107955" y="1045134"/>
        <a:ext cx="1138346" cy="357552"/>
      </dsp:txXfrm>
    </dsp:sp>
    <dsp:sp modelId="{5D922412-9D62-4F1C-BB62-A3A0BFD9CB4F}">
      <dsp:nvSpPr>
        <dsp:cNvPr id="0" name=""/>
        <dsp:cNvSpPr/>
      </dsp:nvSpPr>
      <dsp:spPr>
        <a:xfrm>
          <a:off x="1875" y="1583113"/>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8A4309E-492B-47AF-A9A4-D42F5A0CE972}">
      <dsp:nvSpPr>
        <dsp:cNvPr id="0" name=""/>
        <dsp:cNvSpPr/>
      </dsp:nvSpPr>
      <dsp:spPr>
        <a:xfrm>
          <a:off x="103405" y="1679567"/>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AIT</a:t>
          </a:r>
        </a:p>
      </dsp:txBody>
      <dsp:txXfrm>
        <a:off x="120400" y="1696562"/>
        <a:ext cx="879784" cy="546257"/>
      </dsp:txXfrm>
    </dsp:sp>
    <dsp:sp modelId="{D871BE78-EAC1-4EB5-B729-77F14CA3693B}">
      <dsp:nvSpPr>
        <dsp:cNvPr id="0" name=""/>
        <dsp:cNvSpPr/>
      </dsp:nvSpPr>
      <dsp:spPr>
        <a:xfrm>
          <a:off x="1118711" y="1583113"/>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B2E4D31-B940-4021-8E45-7A0098506A6E}">
      <dsp:nvSpPr>
        <dsp:cNvPr id="0" name=""/>
        <dsp:cNvSpPr/>
      </dsp:nvSpPr>
      <dsp:spPr>
        <a:xfrm>
          <a:off x="1220241" y="1679567"/>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EILiS</a:t>
          </a:r>
        </a:p>
      </dsp:txBody>
      <dsp:txXfrm>
        <a:off x="1237236" y="1696562"/>
        <a:ext cx="879784" cy="546257"/>
      </dsp:txXfrm>
    </dsp:sp>
    <dsp:sp modelId="{A5D55C17-CBCF-4017-8583-196FD8DBD617}">
      <dsp:nvSpPr>
        <dsp:cNvPr id="0" name=""/>
        <dsp:cNvSpPr/>
      </dsp:nvSpPr>
      <dsp:spPr>
        <a:xfrm>
          <a:off x="2235547" y="1583113"/>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7339E4D-59D9-469F-8D62-22F4F0CACABA}">
      <dsp:nvSpPr>
        <dsp:cNvPr id="0" name=""/>
        <dsp:cNvSpPr/>
      </dsp:nvSpPr>
      <dsp:spPr>
        <a:xfrm>
          <a:off x="2337077" y="1679567"/>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ASD</a:t>
          </a:r>
        </a:p>
      </dsp:txBody>
      <dsp:txXfrm>
        <a:off x="2354072" y="1696562"/>
        <a:ext cx="879784" cy="546257"/>
      </dsp:txXfrm>
    </dsp:sp>
    <dsp:sp modelId="{8F10BE6D-09CC-4547-BD0E-6B393C717615}">
      <dsp:nvSpPr>
        <dsp:cNvPr id="0" name=""/>
        <dsp:cNvSpPr/>
      </dsp:nvSpPr>
      <dsp:spPr>
        <a:xfrm>
          <a:off x="3910801" y="937556"/>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6DFA48E-610B-4D6F-A321-1ADBC60E2DE3}">
      <dsp:nvSpPr>
        <dsp:cNvPr id="0" name=""/>
        <dsp:cNvSpPr/>
      </dsp:nvSpPr>
      <dsp:spPr>
        <a:xfrm>
          <a:off x="4012331" y="1034010"/>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FG/TEM</a:t>
          </a:r>
        </a:p>
      </dsp:txBody>
      <dsp:txXfrm>
        <a:off x="4029326" y="1051005"/>
        <a:ext cx="879784" cy="546257"/>
      </dsp:txXfrm>
    </dsp:sp>
    <dsp:sp modelId="{44586397-9251-4DA8-8034-DD6766DACB71}">
      <dsp:nvSpPr>
        <dsp:cNvPr id="0" name=""/>
        <dsp:cNvSpPr/>
      </dsp:nvSpPr>
      <dsp:spPr>
        <a:xfrm>
          <a:off x="3352383" y="1783559"/>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B37C21-B073-41F3-894D-318C4FF5A67F}">
      <dsp:nvSpPr>
        <dsp:cNvPr id="0" name=""/>
        <dsp:cNvSpPr/>
      </dsp:nvSpPr>
      <dsp:spPr>
        <a:xfrm>
          <a:off x="3453913" y="1880013"/>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TEM</a:t>
          </a:r>
        </a:p>
      </dsp:txBody>
      <dsp:txXfrm>
        <a:off x="3470908" y="1897008"/>
        <a:ext cx="879784" cy="546257"/>
      </dsp:txXfrm>
    </dsp:sp>
    <dsp:sp modelId="{D2B31748-4114-471D-937E-8601A807DC54}">
      <dsp:nvSpPr>
        <dsp:cNvPr id="0" name=""/>
        <dsp:cNvSpPr/>
      </dsp:nvSpPr>
      <dsp:spPr>
        <a:xfrm>
          <a:off x="4469219" y="1783559"/>
          <a:ext cx="913774" cy="5802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5C347A-3E3D-415F-9F9D-5EF0DB3E377A}">
      <dsp:nvSpPr>
        <dsp:cNvPr id="0" name=""/>
        <dsp:cNvSpPr/>
      </dsp:nvSpPr>
      <dsp:spPr>
        <a:xfrm>
          <a:off x="4570749" y="1880013"/>
          <a:ext cx="913774" cy="5802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solidFill>
                <a:schemeClr val="accent1">
                  <a:lumMod val="75000"/>
                </a:schemeClr>
              </a:solidFill>
            </a:rPr>
            <a:t>ALTRAN FG</a:t>
          </a:r>
        </a:p>
      </dsp:txBody>
      <dsp:txXfrm>
        <a:off x="4587744" y="1897008"/>
        <a:ext cx="879784" cy="54625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0" w:usb2="00000000" w:usb3="00000000" w:csb0="0000009F" w:csb1="00000000"/>
  </w:font>
  <w:font w:name="Arial Gras">
    <w:panose1 w:val="020B070402020202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GaramondPro-BoldItalic">
    <w:altName w:val="MS Mincho"/>
    <w:panose1 w:val="00000000000000000000"/>
    <w:charset w:val="80"/>
    <w:family w:val="roman"/>
    <w:notTrueType/>
    <w:pitch w:val="default"/>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613"/>
    <w:rsid w:val="00F06613"/>
    <w:rsid w:val="00FE14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E14C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E14C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766F3D-0C66-4264-B072-26E9F9FE1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01_KICKOFF_FR.dot</Template>
  <TotalTime>1550</TotalTime>
  <Pages>36</Pages>
  <Words>8542</Words>
  <Characters>46985</Characters>
  <Application>Microsoft Office Word</Application>
  <DocSecurity>0</DocSecurity>
  <Lines>391</Lines>
  <Paragraphs>110</Paragraphs>
  <ScaleCrop>false</ScaleCrop>
  <HeadingPairs>
    <vt:vector size="2" baseType="variant">
      <vt:variant>
        <vt:lpstr>Titre</vt:lpstr>
      </vt:variant>
      <vt:variant>
        <vt:i4>1</vt:i4>
      </vt:variant>
    </vt:vector>
  </HeadingPairs>
  <TitlesOfParts>
    <vt:vector size="1" baseType="lpstr">
      <vt:lpstr>C73_1.1_B</vt:lpstr>
    </vt:vector>
  </TitlesOfParts>
  <Manager>Imed LIMAIEM</Manager>
  <Company>Altran EiLIS</Company>
  <LinksUpToDate>false</LinksUpToDate>
  <CharactersWithSpaces>55417</CharactersWithSpaces>
  <SharedDoc>false</SharedDoc>
  <HLinks>
    <vt:vector size="120" baseType="variant">
      <vt:variant>
        <vt:i4>2031673</vt:i4>
      </vt:variant>
      <vt:variant>
        <vt:i4>194</vt:i4>
      </vt:variant>
      <vt:variant>
        <vt:i4>0</vt:i4>
      </vt:variant>
      <vt:variant>
        <vt:i4>5</vt:i4>
      </vt:variant>
      <vt:variant>
        <vt:lpwstr/>
      </vt:variant>
      <vt:variant>
        <vt:lpwstr>_Toc380585204</vt:lpwstr>
      </vt:variant>
      <vt:variant>
        <vt:i4>2031673</vt:i4>
      </vt:variant>
      <vt:variant>
        <vt:i4>188</vt:i4>
      </vt:variant>
      <vt:variant>
        <vt:i4>0</vt:i4>
      </vt:variant>
      <vt:variant>
        <vt:i4>5</vt:i4>
      </vt:variant>
      <vt:variant>
        <vt:lpwstr/>
      </vt:variant>
      <vt:variant>
        <vt:lpwstr>_Toc380585203</vt:lpwstr>
      </vt:variant>
      <vt:variant>
        <vt:i4>2031673</vt:i4>
      </vt:variant>
      <vt:variant>
        <vt:i4>182</vt:i4>
      </vt:variant>
      <vt:variant>
        <vt:i4>0</vt:i4>
      </vt:variant>
      <vt:variant>
        <vt:i4>5</vt:i4>
      </vt:variant>
      <vt:variant>
        <vt:lpwstr/>
      </vt:variant>
      <vt:variant>
        <vt:lpwstr>_Toc380585202</vt:lpwstr>
      </vt:variant>
      <vt:variant>
        <vt:i4>1572922</vt:i4>
      </vt:variant>
      <vt:variant>
        <vt:i4>173</vt:i4>
      </vt:variant>
      <vt:variant>
        <vt:i4>0</vt:i4>
      </vt:variant>
      <vt:variant>
        <vt:i4>5</vt:i4>
      </vt:variant>
      <vt:variant>
        <vt:lpwstr/>
      </vt:variant>
      <vt:variant>
        <vt:lpwstr>_Toc380585175</vt:lpwstr>
      </vt:variant>
      <vt:variant>
        <vt:i4>1572922</vt:i4>
      </vt:variant>
      <vt:variant>
        <vt:i4>167</vt:i4>
      </vt:variant>
      <vt:variant>
        <vt:i4>0</vt:i4>
      </vt:variant>
      <vt:variant>
        <vt:i4>5</vt:i4>
      </vt:variant>
      <vt:variant>
        <vt:lpwstr/>
      </vt:variant>
      <vt:variant>
        <vt:lpwstr>_Toc380585174</vt:lpwstr>
      </vt:variant>
      <vt:variant>
        <vt:i4>1572922</vt:i4>
      </vt:variant>
      <vt:variant>
        <vt:i4>161</vt:i4>
      </vt:variant>
      <vt:variant>
        <vt:i4>0</vt:i4>
      </vt:variant>
      <vt:variant>
        <vt:i4>5</vt:i4>
      </vt:variant>
      <vt:variant>
        <vt:lpwstr/>
      </vt:variant>
      <vt:variant>
        <vt:lpwstr>_Toc380585173</vt:lpwstr>
      </vt:variant>
      <vt:variant>
        <vt:i4>1572922</vt:i4>
      </vt:variant>
      <vt:variant>
        <vt:i4>155</vt:i4>
      </vt:variant>
      <vt:variant>
        <vt:i4>0</vt:i4>
      </vt:variant>
      <vt:variant>
        <vt:i4>5</vt:i4>
      </vt:variant>
      <vt:variant>
        <vt:lpwstr/>
      </vt:variant>
      <vt:variant>
        <vt:lpwstr>_Toc380585172</vt:lpwstr>
      </vt:variant>
      <vt:variant>
        <vt:i4>1572922</vt:i4>
      </vt:variant>
      <vt:variant>
        <vt:i4>149</vt:i4>
      </vt:variant>
      <vt:variant>
        <vt:i4>0</vt:i4>
      </vt:variant>
      <vt:variant>
        <vt:i4>5</vt:i4>
      </vt:variant>
      <vt:variant>
        <vt:lpwstr/>
      </vt:variant>
      <vt:variant>
        <vt:lpwstr>_Toc380585171</vt:lpwstr>
      </vt:variant>
      <vt:variant>
        <vt:i4>1572922</vt:i4>
      </vt:variant>
      <vt:variant>
        <vt:i4>143</vt:i4>
      </vt:variant>
      <vt:variant>
        <vt:i4>0</vt:i4>
      </vt:variant>
      <vt:variant>
        <vt:i4>5</vt:i4>
      </vt:variant>
      <vt:variant>
        <vt:lpwstr/>
      </vt:variant>
      <vt:variant>
        <vt:lpwstr>_Toc380585170</vt:lpwstr>
      </vt:variant>
      <vt:variant>
        <vt:i4>1638458</vt:i4>
      </vt:variant>
      <vt:variant>
        <vt:i4>137</vt:i4>
      </vt:variant>
      <vt:variant>
        <vt:i4>0</vt:i4>
      </vt:variant>
      <vt:variant>
        <vt:i4>5</vt:i4>
      </vt:variant>
      <vt:variant>
        <vt:lpwstr/>
      </vt:variant>
      <vt:variant>
        <vt:lpwstr>_Toc380585169</vt:lpwstr>
      </vt:variant>
      <vt:variant>
        <vt:i4>1507386</vt:i4>
      </vt:variant>
      <vt:variant>
        <vt:i4>128</vt:i4>
      </vt:variant>
      <vt:variant>
        <vt:i4>0</vt:i4>
      </vt:variant>
      <vt:variant>
        <vt:i4>5</vt:i4>
      </vt:variant>
      <vt:variant>
        <vt:lpwstr/>
      </vt:variant>
      <vt:variant>
        <vt:lpwstr>_Toc380585185</vt:lpwstr>
      </vt:variant>
      <vt:variant>
        <vt:i4>1507386</vt:i4>
      </vt:variant>
      <vt:variant>
        <vt:i4>122</vt:i4>
      </vt:variant>
      <vt:variant>
        <vt:i4>0</vt:i4>
      </vt:variant>
      <vt:variant>
        <vt:i4>5</vt:i4>
      </vt:variant>
      <vt:variant>
        <vt:lpwstr/>
      </vt:variant>
      <vt:variant>
        <vt:lpwstr>_Toc380585184</vt:lpwstr>
      </vt:variant>
      <vt:variant>
        <vt:i4>1507386</vt:i4>
      </vt:variant>
      <vt:variant>
        <vt:i4>116</vt:i4>
      </vt:variant>
      <vt:variant>
        <vt:i4>0</vt:i4>
      </vt:variant>
      <vt:variant>
        <vt:i4>5</vt:i4>
      </vt:variant>
      <vt:variant>
        <vt:lpwstr/>
      </vt:variant>
      <vt:variant>
        <vt:lpwstr>_Toc380585183</vt:lpwstr>
      </vt:variant>
      <vt:variant>
        <vt:i4>1507386</vt:i4>
      </vt:variant>
      <vt:variant>
        <vt:i4>110</vt:i4>
      </vt:variant>
      <vt:variant>
        <vt:i4>0</vt:i4>
      </vt:variant>
      <vt:variant>
        <vt:i4>5</vt:i4>
      </vt:variant>
      <vt:variant>
        <vt:lpwstr/>
      </vt:variant>
      <vt:variant>
        <vt:lpwstr>_Toc380585182</vt:lpwstr>
      </vt:variant>
      <vt:variant>
        <vt:i4>1507386</vt:i4>
      </vt:variant>
      <vt:variant>
        <vt:i4>104</vt:i4>
      </vt:variant>
      <vt:variant>
        <vt:i4>0</vt:i4>
      </vt:variant>
      <vt:variant>
        <vt:i4>5</vt:i4>
      </vt:variant>
      <vt:variant>
        <vt:lpwstr/>
      </vt:variant>
      <vt:variant>
        <vt:lpwstr>_Toc380585181</vt:lpwstr>
      </vt:variant>
      <vt:variant>
        <vt:i4>1507386</vt:i4>
      </vt:variant>
      <vt:variant>
        <vt:i4>98</vt:i4>
      </vt:variant>
      <vt:variant>
        <vt:i4>0</vt:i4>
      </vt:variant>
      <vt:variant>
        <vt:i4>5</vt:i4>
      </vt:variant>
      <vt:variant>
        <vt:lpwstr/>
      </vt:variant>
      <vt:variant>
        <vt:lpwstr>_Toc380585180</vt:lpwstr>
      </vt:variant>
      <vt:variant>
        <vt:i4>1572922</vt:i4>
      </vt:variant>
      <vt:variant>
        <vt:i4>92</vt:i4>
      </vt:variant>
      <vt:variant>
        <vt:i4>0</vt:i4>
      </vt:variant>
      <vt:variant>
        <vt:i4>5</vt:i4>
      </vt:variant>
      <vt:variant>
        <vt:lpwstr/>
      </vt:variant>
      <vt:variant>
        <vt:lpwstr>_Toc380585179</vt:lpwstr>
      </vt:variant>
      <vt:variant>
        <vt:i4>1572922</vt:i4>
      </vt:variant>
      <vt:variant>
        <vt:i4>86</vt:i4>
      </vt:variant>
      <vt:variant>
        <vt:i4>0</vt:i4>
      </vt:variant>
      <vt:variant>
        <vt:i4>5</vt:i4>
      </vt:variant>
      <vt:variant>
        <vt:lpwstr/>
      </vt:variant>
      <vt:variant>
        <vt:lpwstr>_Toc380585178</vt:lpwstr>
      </vt:variant>
      <vt:variant>
        <vt:i4>1572922</vt:i4>
      </vt:variant>
      <vt:variant>
        <vt:i4>80</vt:i4>
      </vt:variant>
      <vt:variant>
        <vt:i4>0</vt:i4>
      </vt:variant>
      <vt:variant>
        <vt:i4>5</vt:i4>
      </vt:variant>
      <vt:variant>
        <vt:lpwstr/>
      </vt:variant>
      <vt:variant>
        <vt:lpwstr>_Toc380585177</vt:lpwstr>
      </vt:variant>
      <vt:variant>
        <vt:i4>1572922</vt:i4>
      </vt:variant>
      <vt:variant>
        <vt:i4>74</vt:i4>
      </vt:variant>
      <vt:variant>
        <vt:i4>0</vt:i4>
      </vt:variant>
      <vt:variant>
        <vt:i4>5</vt:i4>
      </vt:variant>
      <vt:variant>
        <vt:lpwstr/>
      </vt:variant>
      <vt:variant>
        <vt:lpwstr>_Toc380585176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C73_1.1_B</dc:title>
  <dc:subject>Note d'enclenchement</dc:subject>
  <dc:creator>Hijaz Akim</dc:creator>
  <cp:keywords>Altran</cp:keywords>
  <cp:lastModifiedBy>JACQUET Philippe</cp:lastModifiedBy>
  <cp:revision>55</cp:revision>
  <cp:lastPrinted>2014-08-25T22:09:00Z</cp:lastPrinted>
  <dcterms:created xsi:type="dcterms:W3CDTF">2014-08-25T14:21:00Z</dcterms:created>
  <dcterms:modified xsi:type="dcterms:W3CDTF">2014-08-26T16:28:00Z</dcterms:modified>
  <cp:category>Documents Altran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TRAN_TITLE">
    <vt:lpwstr>EPR FA3 - MDTG 1 SBO</vt:lpwstr>
  </property>
  <property fmtid="{D5CDD505-2E9C-101B-9397-08002B2CF9AE}" pid="3" name="ALTRAN_VERSION">
    <vt:lpwstr>B</vt:lpwstr>
  </property>
  <property fmtid="{D5CDD505-2E9C-101B-9397-08002B2CF9AE}" pid="4" name="ALTRAN_AUTHOR_1">
    <vt:lpwstr>Philippe JACQUET</vt:lpwstr>
  </property>
  <property fmtid="{D5CDD505-2E9C-101B-9397-08002B2CF9AE}" pid="5" name="ALTRAN_AUTHOR_2">
    <vt:lpwstr>Akim HIJAZ</vt:lpwstr>
  </property>
  <property fmtid="{D5CDD505-2E9C-101B-9397-08002B2CF9AE}" pid="6" name="ALTRAN_AUTHOR_3">
    <vt:lpwstr>Auteur 3</vt:lpwstr>
  </property>
  <property fmtid="{D5CDD505-2E9C-101B-9397-08002B2CF9AE}" pid="7" name="ALTRAN_AUTHOR_4">
    <vt:lpwstr>Auteur 4</vt:lpwstr>
  </property>
  <property fmtid="{D5CDD505-2E9C-101B-9397-08002B2CF9AE}" pid="8" name="ALTRAN_AUTHOR_5">
    <vt:lpwstr>Auteur 5</vt:lpwstr>
  </property>
  <property fmtid="{D5CDD505-2E9C-101B-9397-08002B2CF9AE}" pid="9" name="ALTRAN_CHECKER_1">
    <vt:lpwstr>Benjamin BRAUNN</vt:lpwstr>
  </property>
  <property fmtid="{D5CDD505-2E9C-101B-9397-08002B2CF9AE}" pid="10" name="ALTRAN_CHECKER_2">
    <vt:lpwstr>Imed LIMAIEM</vt:lpwstr>
  </property>
  <property fmtid="{D5CDD505-2E9C-101B-9397-08002B2CF9AE}" pid="11" name="ALTRAN_CHECKER_3">
    <vt:lpwstr>Vérificateur 3</vt:lpwstr>
  </property>
  <property fmtid="{D5CDD505-2E9C-101B-9397-08002B2CF9AE}" pid="12" name="ALTRAN_APPROV_1">
    <vt:lpwstr>Philippe JACQUET</vt:lpwstr>
  </property>
  <property fmtid="{D5CDD505-2E9C-101B-9397-08002B2CF9AE}" pid="13" name="ALTRAN_APPROV_2">
    <vt:lpwstr>Imed LIMAIEM</vt:lpwstr>
  </property>
  <property fmtid="{D5CDD505-2E9C-101B-9397-08002B2CF9AE}" pid="14" name="ALTRAN_DATE_START">
    <vt:filetime>2014-02-16T23:00:00Z</vt:filetime>
  </property>
  <property fmtid="{D5CDD505-2E9C-101B-9397-08002B2CF9AE}" pid="15" name="ALTRAN_DATE_L1">
    <vt:filetime>2014-02-13T23:00:00Z</vt:filetime>
  </property>
  <property fmtid="{D5CDD505-2E9C-101B-9397-08002B2CF9AE}" pid="16" name="ALTRAN_DATE_L3">
    <vt:filetime>2014-02-16T23:00:00Z</vt:filetime>
  </property>
  <property fmtid="{D5CDD505-2E9C-101B-9397-08002B2CF9AE}" pid="17" name="ALTRAN_DATE_L5">
    <vt:filetime>2014-02-20T23:00:00Z</vt:filetime>
  </property>
  <property fmtid="{D5CDD505-2E9C-101B-9397-08002B2CF9AE}" pid="18" name="ALTRAN_DATE_L6">
    <vt:filetime>2014-02-20T23:00:00Z</vt:filetime>
  </property>
  <property fmtid="{D5CDD505-2E9C-101B-9397-08002B2CF9AE}" pid="19" name="ALTRAN_REF_L1">
    <vt:lpwstr>C73_1</vt:lpwstr>
  </property>
  <property fmtid="{D5CDD505-2E9C-101B-9397-08002B2CF9AE}" pid="20" name="ALTRAN_REF_L2">
    <vt:lpwstr>C73_2</vt:lpwstr>
  </property>
  <property fmtid="{D5CDD505-2E9C-101B-9397-08002B2CF9AE}" pid="21" name="ALTRAN_REF_L3">
    <vt:lpwstr>C73_3</vt:lpwstr>
  </property>
  <property fmtid="{D5CDD505-2E9C-101B-9397-08002B2CF9AE}" pid="22" name="ALTRAN_REF_L4">
    <vt:lpwstr>C73_4</vt:lpwstr>
  </property>
  <property fmtid="{D5CDD505-2E9C-101B-9397-08002B2CF9AE}" pid="23" name="ALTRAN_REF_L5">
    <vt:lpwstr>C73_5</vt:lpwstr>
  </property>
  <property fmtid="{D5CDD505-2E9C-101B-9397-08002B2CF9AE}" pid="24" name="ALTRAN_REF_L6">
    <vt:lpwstr>C73_6</vt:lpwstr>
  </property>
  <property fmtid="{D5CDD505-2E9C-101B-9397-08002B2CF9AE}" pid="25" name="ALTRAN_SUBTITLE">
    <vt:lpwstr>Calcul de MAR</vt:lpwstr>
  </property>
  <property fmtid="{D5CDD505-2E9C-101B-9397-08002B2CF9AE}" pid="26" name="ALTRAN_AUTHOR_MAIL_1">
    <vt:lpwstr>philippe.jacquet@altran.com</vt:lpwstr>
  </property>
  <property fmtid="{D5CDD505-2E9C-101B-9397-08002B2CF9AE}" pid="27" name="ALTRAN_AUTHOR_MAIL_2">
    <vt:lpwstr>akim.hijaz@altran.com</vt:lpwstr>
  </property>
  <property fmtid="{D5CDD505-2E9C-101B-9397-08002B2CF9AE}" pid="28" name="ALTRAN_AUTHOR_MAIL_3">
    <vt:lpwstr>xxx.yyy@altran.com</vt:lpwstr>
  </property>
  <property fmtid="{D5CDD505-2E9C-101B-9397-08002B2CF9AE}" pid="29" name="ALTRAN_AUTHOR_MAIL_4">
    <vt:lpwstr>xxx.yyy@altran.com</vt:lpwstr>
  </property>
  <property fmtid="{D5CDD505-2E9C-101B-9397-08002B2CF9AE}" pid="30" name="ALTRAN_AUTHOR_MAIL_5">
    <vt:lpwstr>xxx.yyy@altran.com</vt:lpwstr>
  </property>
  <property fmtid="{D5CDD505-2E9C-101B-9397-08002B2CF9AE}" pid="31" name="ALTRAN_CHECKER_MAIL_1">
    <vt:lpwstr>benjamin.braunn@altran.com</vt:lpwstr>
  </property>
  <property fmtid="{D5CDD505-2E9C-101B-9397-08002B2CF9AE}" pid="32" name="ALTRAN_CHECKER_MAIL_2">
    <vt:lpwstr>imed.limaiem@altran.com</vt:lpwstr>
  </property>
  <property fmtid="{D5CDD505-2E9C-101B-9397-08002B2CF9AE}" pid="33" name="ALTRAN_CHECKER_MAIL_3">
    <vt:lpwstr>xxx.yyy@altran.com</vt:lpwstr>
  </property>
  <property fmtid="{D5CDD505-2E9C-101B-9397-08002B2CF9AE}" pid="34" name="ALTRAN_APPROV_MAIL_1">
    <vt:lpwstr>philippe.jacquet@altran.com</vt:lpwstr>
  </property>
  <property fmtid="{D5CDD505-2E9C-101B-9397-08002B2CF9AE}" pid="35" name="ALTRAN_APPROV_MAIL_2">
    <vt:lpwstr>imed.limaiem@altran.com</vt:lpwstr>
  </property>
  <property fmtid="{D5CDD505-2E9C-101B-9397-08002B2CF9AE}" pid="36" name="ALTRAN_AREVA_1">
    <vt:lpwstr>Vanessa GERARD</vt:lpwstr>
  </property>
  <property fmtid="{D5CDD505-2E9C-101B-9397-08002B2CF9AE}" pid="37" name="ALTRAN_AREVA_2">
    <vt:lpwstr>Ludovic WINGERING</vt:lpwstr>
  </property>
  <property fmtid="{D5CDD505-2E9C-101B-9397-08002B2CF9AE}" pid="38" name="ALTRAN_AREVA_3">
    <vt:lpwstr>Laurent GICQUEL</vt:lpwstr>
  </property>
  <property fmtid="{D5CDD505-2E9C-101B-9397-08002B2CF9AE}" pid="39" name="ALTRAN_AREVA_4">
    <vt:lpwstr>Emmanuelle ROUSSEAU</vt:lpwstr>
  </property>
  <property fmtid="{D5CDD505-2E9C-101B-9397-08002B2CF9AE}" pid="40" name="ALTRAN_AREVA_5">
    <vt:lpwstr>Areva 5</vt:lpwstr>
  </property>
  <property fmtid="{D5CDD505-2E9C-101B-9397-08002B2CF9AE}" pid="41" name="ALTRAN_AREVA_MAIL_1">
    <vt:lpwstr>vanessa.gerard@areva.com</vt:lpwstr>
  </property>
  <property fmtid="{D5CDD505-2E9C-101B-9397-08002B2CF9AE}" pid="42" name="ALTRAN_AREVA_MAIL_2">
    <vt:lpwstr>ludovic.wingering@areva.com</vt:lpwstr>
  </property>
  <property fmtid="{D5CDD505-2E9C-101B-9397-08002B2CF9AE}" pid="43" name="ALTRAN_AREVA_MAIL_3">
    <vt:lpwstr>laurent.gicquel@areva.com</vt:lpwstr>
  </property>
  <property fmtid="{D5CDD505-2E9C-101B-9397-08002B2CF9AE}" pid="44" name="ALTRAN_AREVA_MAIL_4">
    <vt:lpwstr>emmanuelle.rousseau@areva.com</vt:lpwstr>
  </property>
  <property fmtid="{D5CDD505-2E9C-101B-9397-08002B2CF9AE}" pid="45" name="ALTRAN_AREVA_MAIL_5">
    <vt:lpwstr>xxx.yyy@areva.com</vt:lpwstr>
  </property>
  <property fmtid="{D5CDD505-2E9C-101B-9397-08002B2CF9AE}" pid="46" name="ALTRAN_CONTRACT">
    <vt:lpwstr>RN 10065 révision A</vt:lpwstr>
  </property>
  <property fmtid="{D5CDD505-2E9C-101B-9397-08002B2CF9AE}" pid="47" name="ALTRAN_REACTEUR_PROJET">
    <vt:lpwstr>EPR FA3</vt:lpwstr>
  </property>
  <property fmtid="{D5CDD505-2E9C-101B-9397-08002B2CF9AE}" pid="48" name="ALTRAN_CHECKER_4">
    <vt:lpwstr>Vérificateur 4</vt:lpwstr>
  </property>
  <property fmtid="{D5CDD505-2E9C-101B-9397-08002B2CF9AE}" pid="49" name="ALTRAN_CHECKER_5">
    <vt:lpwstr>Vérificateur 5</vt:lpwstr>
  </property>
  <property fmtid="{D5CDD505-2E9C-101B-9397-08002B2CF9AE}" pid="50" name="ALTRAN_CHECKER_MAIL_4">
    <vt:lpwstr>xxx.yyy@altran.com</vt:lpwstr>
  </property>
  <property fmtid="{D5CDD505-2E9C-101B-9397-08002B2CF9AE}" pid="51" name="ALTRAN_CHECKER_MAIL_5">
    <vt:lpwstr>xxx.yyy@altran.com</vt:lpwstr>
  </property>
  <property fmtid="{D5CDD505-2E9C-101B-9397-08002B2CF9AE}" pid="52" name="_DocHome">
    <vt:i4>-1805849082</vt:i4>
  </property>
</Properties>
</file>